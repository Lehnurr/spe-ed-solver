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1.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2.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27AA1" w14:textId="22F123D8" w:rsidR="00964E92" w:rsidRPr="009807F1" w:rsidRDefault="00B07CBF" w:rsidP="00964E92">
      <w:pPr>
        <w:jc w:val="left"/>
      </w:pPr>
      <w:bookmarkStart w:id="0" w:name="_GoBack"/>
      <w:bookmarkEnd w:id="0"/>
      <w:r w:rsidRPr="009807F1">
        <w:rPr>
          <w:noProof/>
        </w:rPr>
        <w:drawing>
          <wp:anchor distT="0" distB="0" distL="114300" distR="114300" simplePos="0" relativeHeight="251658240" behindDoc="1" locked="0" layoutInCell="1" allowOverlap="1" wp14:anchorId="74BEFD63" wp14:editId="49A972C2">
            <wp:simplePos x="0" y="0"/>
            <wp:positionH relativeFrom="margin">
              <wp:posOffset>3568065</wp:posOffset>
            </wp:positionH>
            <wp:positionV relativeFrom="margin">
              <wp:posOffset>-69850</wp:posOffset>
            </wp:positionV>
            <wp:extent cx="1826260" cy="714245"/>
            <wp:effectExtent l="0" t="0" r="254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qs_logo_rot.png"/>
                    <pic:cNvPicPr/>
                  </pic:nvPicPr>
                  <pic:blipFill rotWithShape="1">
                    <a:blip r:embed="rId10" cstate="print">
                      <a:extLst>
                        <a:ext uri="{28A0092B-C50C-407E-A947-70E740481C1C}">
                          <a14:useLocalDpi xmlns:a14="http://schemas.microsoft.com/office/drawing/2010/main" val="0"/>
                        </a:ext>
                      </a:extLst>
                    </a:blip>
                    <a:srcRect t="-19051" b="-1"/>
                    <a:stretch/>
                  </pic:blipFill>
                  <pic:spPr bwMode="auto">
                    <a:xfrm>
                      <a:off x="0" y="0"/>
                      <a:ext cx="1826655" cy="7143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1" w:name="_Ref61427736"/>
      <w:bookmarkEnd w:id="1"/>
      <w:r w:rsidR="009A5A71" w:rsidRPr="009807F1">
        <w:rPr>
          <w:noProof/>
        </w:rPr>
        <w:drawing>
          <wp:anchor distT="0" distB="0" distL="114300" distR="114300" simplePos="0" relativeHeight="251658241" behindDoc="0" locked="0" layoutInCell="1" allowOverlap="1" wp14:anchorId="668C83A1" wp14:editId="04A448D5">
            <wp:simplePos x="0" y="0"/>
            <wp:positionH relativeFrom="margin">
              <wp:align>left</wp:align>
            </wp:positionH>
            <wp:positionV relativeFrom="margin">
              <wp:posOffset>7867</wp:posOffset>
            </wp:positionV>
            <wp:extent cx="1727906" cy="720000"/>
            <wp:effectExtent l="0" t="0" r="5715" b="444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H_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7906" cy="720000"/>
                    </a:xfrm>
                    <a:prstGeom prst="rect">
                      <a:avLst/>
                    </a:prstGeom>
                  </pic:spPr>
                </pic:pic>
              </a:graphicData>
            </a:graphic>
            <wp14:sizeRelH relativeFrom="margin">
              <wp14:pctWidth>0</wp14:pctWidth>
            </wp14:sizeRelH>
            <wp14:sizeRelV relativeFrom="margin">
              <wp14:pctHeight>0</wp14:pctHeight>
            </wp14:sizeRelV>
          </wp:anchor>
        </w:drawing>
      </w:r>
      <w:bookmarkStart w:id="2" w:name="_Hlk48568628"/>
      <w:bookmarkEnd w:id="2"/>
    </w:p>
    <w:p w14:paraId="51275146" w14:textId="5967126B" w:rsidR="00964E92" w:rsidRPr="009807F1" w:rsidRDefault="00964E92" w:rsidP="00964E92"/>
    <w:p w14:paraId="6C65BBA6" w14:textId="28889C74" w:rsidR="00964E92" w:rsidRPr="009807F1" w:rsidRDefault="00964E92" w:rsidP="00550B31">
      <w:pPr>
        <w:spacing w:line="276" w:lineRule="auto"/>
        <w:rPr>
          <w:b/>
          <w:bCs/>
          <w:sz w:val="52"/>
          <w:szCs w:val="48"/>
        </w:rPr>
      </w:pPr>
      <w:bookmarkStart w:id="3" w:name="_Hlk46054697"/>
    </w:p>
    <w:p w14:paraId="6FC76060" w14:textId="77777777" w:rsidR="009A5A71" w:rsidRDefault="009A5A71" w:rsidP="00550B31">
      <w:pPr>
        <w:spacing w:before="240"/>
        <w:jc w:val="center"/>
        <w:rPr>
          <w:rFonts w:cs="Segoe UI"/>
          <w:b/>
          <w:bCs/>
          <w:sz w:val="48"/>
          <w:szCs w:val="48"/>
        </w:rPr>
      </w:pPr>
    </w:p>
    <w:p w14:paraId="2886F87D" w14:textId="2BA3451A" w:rsidR="00964E92" w:rsidRPr="009807F1" w:rsidRDefault="00B837DE" w:rsidP="00550B31">
      <w:pPr>
        <w:spacing w:before="240"/>
        <w:jc w:val="center"/>
        <w:rPr>
          <w:b/>
          <w:bCs/>
          <w:sz w:val="28"/>
          <w:szCs w:val="28"/>
        </w:rPr>
      </w:pPr>
      <w:sdt>
        <w:sdtPr>
          <w:rPr>
            <w:rFonts w:cs="Segoe UI"/>
            <w:b/>
            <w:bCs/>
            <w:sz w:val="48"/>
            <w:szCs w:val="48"/>
          </w:rPr>
          <w:alias w:val="Titel"/>
          <w:id w:val="-1406988891"/>
          <w:placeholder>
            <w:docPart w:val="29B44515F29C4342B3B4D7AF16B9BB1B"/>
          </w:placeholder>
          <w:dataBinding w:prefixMappings="xmlns:ns0='http://purl.org/dc/elements/1.1/' xmlns:ns1='http://schemas.openxmlformats.org/package/2006/metadata/core-properties' " w:xpath="/ns1:coreProperties[1]/ns0:title[1]" w:storeItemID="{6C3C8BC8-F283-45AE-878A-BAB7291924A1}"/>
          <w:text/>
        </w:sdtPr>
        <w:sdtEndPr/>
        <w:sdtContent>
          <w:r w:rsidR="00BD111C" w:rsidRPr="00BD111C">
            <w:rPr>
              <w:rFonts w:cs="Segoe UI"/>
              <w:b/>
              <w:bCs/>
              <w:sz w:val="48"/>
              <w:szCs w:val="48"/>
            </w:rPr>
            <w:t>InformatiCup 2021</w:t>
          </w:r>
        </w:sdtContent>
      </w:sdt>
      <w:r w:rsidR="0043791D">
        <w:rPr>
          <w:rFonts w:cs="Segoe UI"/>
          <w:b/>
          <w:bCs/>
          <w:sz w:val="48"/>
          <w:szCs w:val="48"/>
        </w:rPr>
        <w:br/>
      </w:r>
      <w:r w:rsidR="00BD111C">
        <w:rPr>
          <w:b/>
          <w:bCs/>
          <w:sz w:val="28"/>
          <w:szCs w:val="32"/>
        </w:rPr>
        <w:t xml:space="preserve">Lösung </w:t>
      </w:r>
      <w:r w:rsidR="006643AA">
        <w:rPr>
          <w:b/>
          <w:bCs/>
          <w:sz w:val="28"/>
          <w:szCs w:val="32"/>
        </w:rPr>
        <w:t>von Team Lehnurr</w:t>
      </w:r>
    </w:p>
    <w:bookmarkEnd w:id="3"/>
    <w:p w14:paraId="3E1E3A41" w14:textId="4D2A447C" w:rsidR="00550B31" w:rsidRDefault="00550B31" w:rsidP="00964E92">
      <w:pPr>
        <w:rPr>
          <w:b/>
          <w:bCs/>
          <w:sz w:val="38"/>
          <w:szCs w:val="38"/>
        </w:rPr>
      </w:pPr>
    </w:p>
    <w:p w14:paraId="3F58384E" w14:textId="77777777" w:rsidR="00BD111C" w:rsidRDefault="00BD111C" w:rsidP="00964E92"/>
    <w:p w14:paraId="69922AFA" w14:textId="5A9417EE" w:rsidR="00D50F8F" w:rsidRDefault="00D50F8F" w:rsidP="00964E92"/>
    <w:p w14:paraId="7E66FADF" w14:textId="4FB32F0D" w:rsidR="00D50F8F" w:rsidRDefault="00D50F8F" w:rsidP="00964E92"/>
    <w:p w14:paraId="2820F13F" w14:textId="12D3CA77" w:rsidR="00D50F8F" w:rsidRDefault="00D50F8F" w:rsidP="00964E92"/>
    <w:p w14:paraId="620B0322" w14:textId="5B840944" w:rsidR="00D50F8F" w:rsidRDefault="00D50F8F" w:rsidP="00964E92"/>
    <w:p w14:paraId="3D551759" w14:textId="44FF7049" w:rsidR="00D50F8F" w:rsidRDefault="00D50F8F" w:rsidP="00964E92"/>
    <w:p w14:paraId="1683696D" w14:textId="77777777" w:rsidR="009A5A71" w:rsidRDefault="009A5A71" w:rsidP="00964E92"/>
    <w:p w14:paraId="6C15D4EB" w14:textId="77777777" w:rsidR="00882FCD" w:rsidRPr="009807F1" w:rsidRDefault="00882FCD" w:rsidP="00964E92"/>
    <w:p w14:paraId="3E02CBFD" w14:textId="77777777" w:rsidR="00964E92" w:rsidRDefault="00964E92" w:rsidP="00964E92"/>
    <w:p w14:paraId="581A4B56" w14:textId="77777777" w:rsidR="007A3C5B" w:rsidRDefault="007A3C5B" w:rsidP="00964E92"/>
    <w:p w14:paraId="528C6B81" w14:textId="77777777" w:rsidR="007A3C5B" w:rsidRPr="009807F1" w:rsidRDefault="007A3C5B" w:rsidP="00964E92"/>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7"/>
        <w:gridCol w:w="5717"/>
      </w:tblGrid>
      <w:tr w:rsidR="00964E92" w:rsidRPr="009807F1" w14:paraId="5B0E7413" w14:textId="77777777" w:rsidTr="00964E92">
        <w:tc>
          <w:tcPr>
            <w:tcW w:w="2787" w:type="dxa"/>
          </w:tcPr>
          <w:p w14:paraId="13E77E42" w14:textId="77777777" w:rsidR="00964E92" w:rsidRPr="0079299B" w:rsidRDefault="00964E92" w:rsidP="00964E92">
            <w:pPr>
              <w:rPr>
                <w:b/>
                <w:bCs/>
                <w:sz w:val="24"/>
                <w:szCs w:val="24"/>
              </w:rPr>
            </w:pPr>
            <w:r w:rsidRPr="0079299B">
              <w:rPr>
                <w:b/>
                <w:bCs/>
                <w:sz w:val="24"/>
                <w:szCs w:val="24"/>
              </w:rPr>
              <w:t>Verfasser:</w:t>
            </w:r>
          </w:p>
        </w:tc>
        <w:tc>
          <w:tcPr>
            <w:tcW w:w="5717" w:type="dxa"/>
          </w:tcPr>
          <w:p w14:paraId="32E3750E" w14:textId="1235C502" w:rsidR="00964E92" w:rsidRPr="0079299B" w:rsidRDefault="00D50F8F" w:rsidP="00D50F8F">
            <w:pPr>
              <w:jc w:val="left"/>
              <w:rPr>
                <w:sz w:val="24"/>
                <w:szCs w:val="24"/>
              </w:rPr>
            </w:pPr>
            <w:r>
              <w:rPr>
                <w:sz w:val="24"/>
                <w:szCs w:val="24"/>
              </w:rPr>
              <w:t>Team Lehnurr (</w:t>
            </w:r>
            <w:r w:rsidR="001253D0">
              <w:rPr>
                <w:sz w:val="24"/>
                <w:szCs w:val="24"/>
              </w:rPr>
              <w:t>F</w:t>
            </w:r>
            <w:r>
              <w:rPr>
                <w:sz w:val="24"/>
                <w:szCs w:val="24"/>
              </w:rPr>
              <w:t>elix</w:t>
            </w:r>
            <w:r w:rsidR="001253D0">
              <w:rPr>
                <w:sz w:val="24"/>
                <w:szCs w:val="24"/>
              </w:rPr>
              <w:t xml:space="preserve"> Lehnerer &amp; </w:t>
            </w:r>
            <w:r w:rsidR="00D741A2" w:rsidRPr="0079299B">
              <w:rPr>
                <w:sz w:val="24"/>
                <w:szCs w:val="24"/>
              </w:rPr>
              <w:t>S</w:t>
            </w:r>
            <w:r>
              <w:rPr>
                <w:sz w:val="24"/>
                <w:szCs w:val="24"/>
              </w:rPr>
              <w:t>ilas</w:t>
            </w:r>
            <w:r w:rsidR="00D741A2" w:rsidRPr="0079299B">
              <w:rPr>
                <w:sz w:val="24"/>
                <w:szCs w:val="24"/>
              </w:rPr>
              <w:t xml:space="preserve"> Schnurr</w:t>
            </w:r>
            <w:r>
              <w:rPr>
                <w:sz w:val="24"/>
                <w:szCs w:val="24"/>
              </w:rPr>
              <w:t>)</w:t>
            </w:r>
          </w:p>
        </w:tc>
      </w:tr>
      <w:tr w:rsidR="00964E92" w:rsidRPr="009807F1" w14:paraId="16F647A3" w14:textId="77777777" w:rsidTr="00964E92">
        <w:tc>
          <w:tcPr>
            <w:tcW w:w="2787" w:type="dxa"/>
          </w:tcPr>
          <w:p w14:paraId="5487DC83" w14:textId="5364BAC3" w:rsidR="00964E92" w:rsidRPr="0079299B" w:rsidRDefault="00D50F8F" w:rsidP="00964E92">
            <w:pPr>
              <w:rPr>
                <w:b/>
                <w:bCs/>
                <w:sz w:val="24"/>
                <w:szCs w:val="24"/>
              </w:rPr>
            </w:pPr>
            <w:r>
              <w:rPr>
                <w:b/>
                <w:bCs/>
                <w:sz w:val="24"/>
                <w:szCs w:val="24"/>
              </w:rPr>
              <w:t>Hochschule</w:t>
            </w:r>
            <w:r w:rsidR="00964E92" w:rsidRPr="0079299B">
              <w:rPr>
                <w:b/>
                <w:bCs/>
                <w:sz w:val="24"/>
                <w:szCs w:val="24"/>
              </w:rPr>
              <w:t>:</w:t>
            </w:r>
          </w:p>
        </w:tc>
        <w:tc>
          <w:tcPr>
            <w:tcW w:w="5717" w:type="dxa"/>
          </w:tcPr>
          <w:p w14:paraId="7B235EBC" w14:textId="4B05FCFD" w:rsidR="00964E92" w:rsidRPr="0079299B" w:rsidRDefault="00D50F8F" w:rsidP="00964E92">
            <w:pPr>
              <w:rPr>
                <w:sz w:val="24"/>
                <w:szCs w:val="24"/>
              </w:rPr>
            </w:pPr>
            <w:r>
              <w:rPr>
                <w:sz w:val="24"/>
                <w:szCs w:val="24"/>
              </w:rPr>
              <w:t>Duale Hochschule Baden-Württemberg Karlsruhe</w:t>
            </w:r>
          </w:p>
        </w:tc>
      </w:tr>
      <w:tr w:rsidR="00964E92" w:rsidRPr="00731ADD" w14:paraId="2B8A0F6F" w14:textId="77777777" w:rsidTr="00964E92">
        <w:tc>
          <w:tcPr>
            <w:tcW w:w="2787" w:type="dxa"/>
          </w:tcPr>
          <w:p w14:paraId="501DD890" w14:textId="7A163B00" w:rsidR="00964E92" w:rsidRPr="0079299B" w:rsidRDefault="00D50F8F" w:rsidP="00964E92">
            <w:pPr>
              <w:rPr>
                <w:b/>
                <w:bCs/>
                <w:sz w:val="24"/>
                <w:szCs w:val="24"/>
              </w:rPr>
            </w:pPr>
            <w:r>
              <w:rPr>
                <w:b/>
                <w:bCs/>
                <w:sz w:val="24"/>
                <w:szCs w:val="24"/>
              </w:rPr>
              <w:t>Fachrichtung</w:t>
            </w:r>
            <w:r w:rsidR="00964E92" w:rsidRPr="0079299B">
              <w:rPr>
                <w:b/>
                <w:bCs/>
                <w:sz w:val="24"/>
                <w:szCs w:val="24"/>
              </w:rPr>
              <w:t>:</w:t>
            </w:r>
          </w:p>
        </w:tc>
        <w:tc>
          <w:tcPr>
            <w:tcW w:w="5717" w:type="dxa"/>
          </w:tcPr>
          <w:p w14:paraId="2409EB06" w14:textId="745B0700" w:rsidR="00964E92" w:rsidRPr="0079299B" w:rsidRDefault="00D50F8F" w:rsidP="00964E92">
            <w:pPr>
              <w:rPr>
                <w:sz w:val="24"/>
                <w:szCs w:val="24"/>
              </w:rPr>
            </w:pPr>
            <w:r>
              <w:rPr>
                <w:sz w:val="24"/>
                <w:szCs w:val="24"/>
              </w:rPr>
              <w:t>Informatik</w:t>
            </w:r>
          </w:p>
        </w:tc>
      </w:tr>
      <w:tr w:rsidR="00964E92" w:rsidRPr="009807F1" w14:paraId="37399486" w14:textId="77777777" w:rsidTr="00964E92">
        <w:tc>
          <w:tcPr>
            <w:tcW w:w="2787" w:type="dxa"/>
          </w:tcPr>
          <w:p w14:paraId="6A7EEF63" w14:textId="77777777" w:rsidR="00964E92" w:rsidRPr="0079299B" w:rsidRDefault="00964E92" w:rsidP="00964E92">
            <w:pPr>
              <w:rPr>
                <w:b/>
                <w:bCs/>
                <w:sz w:val="24"/>
                <w:szCs w:val="24"/>
              </w:rPr>
            </w:pPr>
            <w:r w:rsidRPr="0079299B">
              <w:rPr>
                <w:b/>
                <w:bCs/>
                <w:sz w:val="24"/>
                <w:szCs w:val="24"/>
              </w:rPr>
              <w:t>Datum:</w:t>
            </w:r>
          </w:p>
        </w:tc>
        <w:tc>
          <w:tcPr>
            <w:tcW w:w="5717" w:type="dxa"/>
          </w:tcPr>
          <w:p w14:paraId="22B28F8B" w14:textId="5890FA65" w:rsidR="00964E92" w:rsidRPr="0079299B" w:rsidRDefault="00964E92" w:rsidP="00964E92">
            <w:pPr>
              <w:rPr>
                <w:sz w:val="24"/>
                <w:szCs w:val="24"/>
              </w:rPr>
            </w:pPr>
            <w:r w:rsidRPr="0079299B">
              <w:rPr>
                <w:sz w:val="24"/>
                <w:szCs w:val="24"/>
              </w:rPr>
              <w:fldChar w:fldCharType="begin"/>
            </w:r>
            <w:r w:rsidRPr="0079299B">
              <w:rPr>
                <w:sz w:val="24"/>
                <w:szCs w:val="24"/>
              </w:rPr>
              <w:instrText xml:space="preserve"> TIME \@ "dd.MM.yyyy" </w:instrText>
            </w:r>
            <w:r w:rsidRPr="0079299B">
              <w:rPr>
                <w:sz w:val="24"/>
                <w:szCs w:val="24"/>
              </w:rPr>
              <w:fldChar w:fldCharType="separate"/>
            </w:r>
            <w:r w:rsidR="00B837DE">
              <w:rPr>
                <w:noProof/>
                <w:sz w:val="24"/>
                <w:szCs w:val="24"/>
              </w:rPr>
              <w:t>17.01.2021</w:t>
            </w:r>
            <w:r w:rsidRPr="0079299B">
              <w:rPr>
                <w:sz w:val="24"/>
                <w:szCs w:val="24"/>
              </w:rPr>
              <w:fldChar w:fldCharType="end"/>
            </w:r>
          </w:p>
        </w:tc>
      </w:tr>
    </w:tbl>
    <w:p w14:paraId="53CD0535" w14:textId="77777777" w:rsidR="00C91049" w:rsidRPr="001577DD" w:rsidRDefault="00C91049" w:rsidP="00964E92">
      <w:pPr>
        <w:rPr>
          <w:lang w:val="en-GB"/>
        </w:rPr>
        <w:sectPr w:rsidR="00C91049" w:rsidRPr="001577DD" w:rsidSect="0010270A">
          <w:footerReference w:type="default" r:id="rId12"/>
          <w:pgSz w:w="11906" w:h="16838" w:code="9"/>
          <w:pgMar w:top="1417" w:right="1417" w:bottom="1134" w:left="1417" w:header="993" w:footer="720" w:gutter="0"/>
          <w:pgNumType w:fmt="upperRoman" w:start="1"/>
          <w:cols w:space="720"/>
          <w:titlePg/>
          <w:docGrid w:linePitch="360"/>
        </w:sectPr>
      </w:pPr>
    </w:p>
    <w:p w14:paraId="7F083531" w14:textId="77777777" w:rsidR="003C5D14" w:rsidRDefault="0046408D" w:rsidP="00B906CD">
      <w:pPr>
        <w:rPr>
          <w:b/>
          <w:bCs/>
          <w:sz w:val="34"/>
          <w:szCs w:val="34"/>
        </w:rPr>
      </w:pPr>
      <w:r w:rsidRPr="00B906CD">
        <w:rPr>
          <w:b/>
          <w:bCs/>
          <w:sz w:val="34"/>
          <w:szCs w:val="34"/>
        </w:rPr>
        <w:lastRenderedPageBreak/>
        <w:t>Inhaltsverzeichnis</w:t>
      </w:r>
    </w:p>
    <w:p w14:paraId="143A7356" w14:textId="1EA93350" w:rsidR="006A540E" w:rsidRDefault="006D75F4">
      <w:pPr>
        <w:pStyle w:val="Verzeichnis1"/>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61790450" w:history="1">
        <w:r w:rsidR="006A540E" w:rsidRPr="003E0FE9">
          <w:rPr>
            <w:rStyle w:val="Hyperlink"/>
            <w:noProof/>
          </w:rPr>
          <w:t>Glossar</w:t>
        </w:r>
        <w:r w:rsidR="006A540E">
          <w:rPr>
            <w:noProof/>
            <w:webHidden/>
          </w:rPr>
          <w:tab/>
        </w:r>
        <w:r w:rsidR="006A540E">
          <w:rPr>
            <w:noProof/>
            <w:webHidden/>
          </w:rPr>
          <w:fldChar w:fldCharType="begin"/>
        </w:r>
        <w:r w:rsidR="006A540E">
          <w:rPr>
            <w:noProof/>
            <w:webHidden/>
          </w:rPr>
          <w:instrText xml:space="preserve"> PAGEREF _Toc61790450 \h </w:instrText>
        </w:r>
        <w:r w:rsidR="006A540E">
          <w:rPr>
            <w:noProof/>
            <w:webHidden/>
          </w:rPr>
        </w:r>
        <w:r w:rsidR="006A540E">
          <w:rPr>
            <w:noProof/>
            <w:webHidden/>
          </w:rPr>
          <w:fldChar w:fldCharType="separate"/>
        </w:r>
        <w:r w:rsidR="006A540E">
          <w:rPr>
            <w:noProof/>
            <w:webHidden/>
          </w:rPr>
          <w:t>IV</w:t>
        </w:r>
        <w:r w:rsidR="006A540E">
          <w:rPr>
            <w:noProof/>
            <w:webHidden/>
          </w:rPr>
          <w:fldChar w:fldCharType="end"/>
        </w:r>
      </w:hyperlink>
    </w:p>
    <w:p w14:paraId="216769B5" w14:textId="50687485" w:rsidR="006A540E" w:rsidRDefault="00B837DE">
      <w:pPr>
        <w:pStyle w:val="Verzeichnis1"/>
        <w:rPr>
          <w:rFonts w:asciiTheme="minorHAnsi" w:eastAsiaTheme="minorEastAsia" w:hAnsiTheme="minorHAnsi" w:cstheme="minorBidi"/>
          <w:noProof/>
          <w:sz w:val="22"/>
          <w:szCs w:val="22"/>
          <w:lang w:eastAsia="de-DE"/>
        </w:rPr>
      </w:pPr>
      <w:hyperlink w:anchor="_Toc61790451" w:history="1">
        <w:r w:rsidR="006A540E" w:rsidRPr="003E0FE9">
          <w:rPr>
            <w:rStyle w:val="Hyperlink"/>
            <w:noProof/>
          </w:rPr>
          <w:t>Abbildungs- und Tabellenverzeichnis</w:t>
        </w:r>
        <w:r w:rsidR="006A540E">
          <w:rPr>
            <w:noProof/>
            <w:webHidden/>
          </w:rPr>
          <w:tab/>
        </w:r>
        <w:r w:rsidR="006A540E">
          <w:rPr>
            <w:noProof/>
            <w:webHidden/>
          </w:rPr>
          <w:fldChar w:fldCharType="begin"/>
        </w:r>
        <w:r w:rsidR="006A540E">
          <w:rPr>
            <w:noProof/>
            <w:webHidden/>
          </w:rPr>
          <w:instrText xml:space="preserve"> PAGEREF _Toc61790451 \h </w:instrText>
        </w:r>
        <w:r w:rsidR="006A540E">
          <w:rPr>
            <w:noProof/>
            <w:webHidden/>
          </w:rPr>
        </w:r>
        <w:r w:rsidR="006A540E">
          <w:rPr>
            <w:noProof/>
            <w:webHidden/>
          </w:rPr>
          <w:fldChar w:fldCharType="separate"/>
        </w:r>
        <w:r w:rsidR="006A540E">
          <w:rPr>
            <w:noProof/>
            <w:webHidden/>
          </w:rPr>
          <w:t>V</w:t>
        </w:r>
        <w:r w:rsidR="006A540E">
          <w:rPr>
            <w:noProof/>
            <w:webHidden/>
          </w:rPr>
          <w:fldChar w:fldCharType="end"/>
        </w:r>
      </w:hyperlink>
    </w:p>
    <w:p w14:paraId="174F18D4" w14:textId="187C7868" w:rsidR="006A540E" w:rsidRDefault="00B837DE">
      <w:pPr>
        <w:pStyle w:val="Verzeichnis1"/>
        <w:tabs>
          <w:tab w:val="left" w:pos="442"/>
        </w:tabs>
        <w:rPr>
          <w:rFonts w:asciiTheme="minorHAnsi" w:eastAsiaTheme="minorEastAsia" w:hAnsiTheme="minorHAnsi" w:cstheme="minorBidi"/>
          <w:noProof/>
          <w:sz w:val="22"/>
          <w:szCs w:val="22"/>
          <w:lang w:eastAsia="de-DE"/>
        </w:rPr>
      </w:pPr>
      <w:hyperlink w:anchor="_Toc61790452" w:history="1">
        <w:r w:rsidR="006A540E" w:rsidRPr="003E0FE9">
          <w:rPr>
            <w:rStyle w:val="Hyperlink"/>
            <w:noProof/>
          </w:rPr>
          <w:t>1</w:t>
        </w:r>
        <w:r w:rsidR="006A540E">
          <w:rPr>
            <w:rFonts w:asciiTheme="minorHAnsi" w:eastAsiaTheme="minorEastAsia" w:hAnsiTheme="minorHAnsi" w:cstheme="minorBidi"/>
            <w:noProof/>
            <w:sz w:val="22"/>
            <w:szCs w:val="22"/>
            <w:lang w:eastAsia="de-DE"/>
          </w:rPr>
          <w:tab/>
        </w:r>
        <w:r w:rsidR="006A540E" w:rsidRPr="003E0FE9">
          <w:rPr>
            <w:rStyle w:val="Hyperlink"/>
            <w:noProof/>
          </w:rPr>
          <w:t>Einleitung</w:t>
        </w:r>
        <w:r w:rsidR="006A540E">
          <w:rPr>
            <w:noProof/>
            <w:webHidden/>
          </w:rPr>
          <w:tab/>
        </w:r>
        <w:r w:rsidR="006A540E">
          <w:rPr>
            <w:noProof/>
            <w:webHidden/>
          </w:rPr>
          <w:fldChar w:fldCharType="begin"/>
        </w:r>
        <w:r w:rsidR="006A540E">
          <w:rPr>
            <w:noProof/>
            <w:webHidden/>
          </w:rPr>
          <w:instrText xml:space="preserve"> PAGEREF _Toc61790452 \h </w:instrText>
        </w:r>
        <w:r w:rsidR="006A540E">
          <w:rPr>
            <w:noProof/>
            <w:webHidden/>
          </w:rPr>
        </w:r>
        <w:r w:rsidR="006A540E">
          <w:rPr>
            <w:noProof/>
            <w:webHidden/>
          </w:rPr>
          <w:fldChar w:fldCharType="separate"/>
        </w:r>
        <w:r w:rsidR="006A540E">
          <w:rPr>
            <w:noProof/>
            <w:webHidden/>
          </w:rPr>
          <w:t>1</w:t>
        </w:r>
        <w:r w:rsidR="006A540E">
          <w:rPr>
            <w:noProof/>
            <w:webHidden/>
          </w:rPr>
          <w:fldChar w:fldCharType="end"/>
        </w:r>
      </w:hyperlink>
    </w:p>
    <w:p w14:paraId="507828D9" w14:textId="540B6A4B" w:rsidR="006A540E" w:rsidRDefault="00B837DE">
      <w:pPr>
        <w:pStyle w:val="Verzeichnis1"/>
        <w:tabs>
          <w:tab w:val="left" w:pos="442"/>
        </w:tabs>
        <w:rPr>
          <w:rFonts w:asciiTheme="minorHAnsi" w:eastAsiaTheme="minorEastAsia" w:hAnsiTheme="minorHAnsi" w:cstheme="minorBidi"/>
          <w:noProof/>
          <w:sz w:val="22"/>
          <w:szCs w:val="22"/>
          <w:lang w:eastAsia="de-DE"/>
        </w:rPr>
      </w:pPr>
      <w:hyperlink w:anchor="_Toc61790453" w:history="1">
        <w:r w:rsidR="006A540E" w:rsidRPr="003E0FE9">
          <w:rPr>
            <w:rStyle w:val="Hyperlink"/>
            <w:noProof/>
          </w:rPr>
          <w:t>2</w:t>
        </w:r>
        <w:r w:rsidR="006A540E">
          <w:rPr>
            <w:rFonts w:asciiTheme="minorHAnsi" w:eastAsiaTheme="minorEastAsia" w:hAnsiTheme="minorHAnsi" w:cstheme="minorBidi"/>
            <w:noProof/>
            <w:sz w:val="22"/>
            <w:szCs w:val="22"/>
            <w:lang w:eastAsia="de-DE"/>
          </w:rPr>
          <w:tab/>
        </w:r>
        <w:r w:rsidR="006A540E" w:rsidRPr="003E0FE9">
          <w:rPr>
            <w:rStyle w:val="Hyperlink"/>
            <w:noProof/>
          </w:rPr>
          <w:t>Geplantes Vorgehen</w:t>
        </w:r>
        <w:r w:rsidR="006A540E">
          <w:rPr>
            <w:noProof/>
            <w:webHidden/>
          </w:rPr>
          <w:tab/>
        </w:r>
        <w:r w:rsidR="006A540E">
          <w:rPr>
            <w:noProof/>
            <w:webHidden/>
          </w:rPr>
          <w:fldChar w:fldCharType="begin"/>
        </w:r>
        <w:r w:rsidR="006A540E">
          <w:rPr>
            <w:noProof/>
            <w:webHidden/>
          </w:rPr>
          <w:instrText xml:space="preserve"> PAGEREF _Toc61790453 \h </w:instrText>
        </w:r>
        <w:r w:rsidR="006A540E">
          <w:rPr>
            <w:noProof/>
            <w:webHidden/>
          </w:rPr>
        </w:r>
        <w:r w:rsidR="006A540E">
          <w:rPr>
            <w:noProof/>
            <w:webHidden/>
          </w:rPr>
          <w:fldChar w:fldCharType="separate"/>
        </w:r>
        <w:r w:rsidR="006A540E">
          <w:rPr>
            <w:noProof/>
            <w:webHidden/>
          </w:rPr>
          <w:t>2</w:t>
        </w:r>
        <w:r w:rsidR="006A540E">
          <w:rPr>
            <w:noProof/>
            <w:webHidden/>
          </w:rPr>
          <w:fldChar w:fldCharType="end"/>
        </w:r>
      </w:hyperlink>
    </w:p>
    <w:p w14:paraId="2CC3F0A3" w14:textId="1C72D324"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54" w:history="1">
        <w:r w:rsidR="006A540E" w:rsidRPr="003E0FE9">
          <w:rPr>
            <w:rStyle w:val="Hyperlink"/>
            <w:noProof/>
          </w:rPr>
          <w:t>2.1</w:t>
        </w:r>
        <w:r w:rsidR="006A540E">
          <w:rPr>
            <w:rFonts w:asciiTheme="minorHAnsi" w:eastAsiaTheme="minorEastAsia" w:hAnsiTheme="minorHAnsi" w:cstheme="minorBidi"/>
            <w:noProof/>
            <w:sz w:val="22"/>
            <w:szCs w:val="22"/>
            <w:lang w:eastAsia="de-DE"/>
          </w:rPr>
          <w:tab/>
        </w:r>
        <w:r w:rsidR="006A540E" w:rsidRPr="003E0FE9">
          <w:rPr>
            <w:rStyle w:val="Hyperlink"/>
            <w:noProof/>
          </w:rPr>
          <w:t>Methodik</w:t>
        </w:r>
        <w:r w:rsidR="006A540E">
          <w:rPr>
            <w:noProof/>
            <w:webHidden/>
          </w:rPr>
          <w:tab/>
        </w:r>
        <w:r w:rsidR="006A540E">
          <w:rPr>
            <w:noProof/>
            <w:webHidden/>
          </w:rPr>
          <w:fldChar w:fldCharType="begin"/>
        </w:r>
        <w:r w:rsidR="006A540E">
          <w:rPr>
            <w:noProof/>
            <w:webHidden/>
          </w:rPr>
          <w:instrText xml:space="preserve"> PAGEREF _Toc61790454 \h </w:instrText>
        </w:r>
        <w:r w:rsidR="006A540E">
          <w:rPr>
            <w:noProof/>
            <w:webHidden/>
          </w:rPr>
        </w:r>
        <w:r w:rsidR="006A540E">
          <w:rPr>
            <w:noProof/>
            <w:webHidden/>
          </w:rPr>
          <w:fldChar w:fldCharType="separate"/>
        </w:r>
        <w:r w:rsidR="006A540E">
          <w:rPr>
            <w:noProof/>
            <w:webHidden/>
          </w:rPr>
          <w:t>2</w:t>
        </w:r>
        <w:r w:rsidR="006A540E">
          <w:rPr>
            <w:noProof/>
            <w:webHidden/>
          </w:rPr>
          <w:fldChar w:fldCharType="end"/>
        </w:r>
      </w:hyperlink>
    </w:p>
    <w:p w14:paraId="73F374F4" w14:textId="6A52B338"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55" w:history="1">
        <w:r w:rsidR="006A540E" w:rsidRPr="003E0FE9">
          <w:rPr>
            <w:rStyle w:val="Hyperlink"/>
            <w:noProof/>
          </w:rPr>
          <w:t>2.2</w:t>
        </w:r>
        <w:r w:rsidR="006A540E">
          <w:rPr>
            <w:rFonts w:asciiTheme="minorHAnsi" w:eastAsiaTheme="minorEastAsia" w:hAnsiTheme="minorHAnsi" w:cstheme="minorBidi"/>
            <w:noProof/>
            <w:sz w:val="22"/>
            <w:szCs w:val="22"/>
            <w:lang w:eastAsia="de-DE"/>
          </w:rPr>
          <w:tab/>
        </w:r>
        <w:r w:rsidR="006A540E" w:rsidRPr="003E0FE9">
          <w:rPr>
            <w:rStyle w:val="Hyperlink"/>
            <w:noProof/>
          </w:rPr>
          <w:t>Projektverlauf</w:t>
        </w:r>
        <w:r w:rsidR="006A540E">
          <w:rPr>
            <w:noProof/>
            <w:webHidden/>
          </w:rPr>
          <w:tab/>
        </w:r>
        <w:r w:rsidR="006A540E">
          <w:rPr>
            <w:noProof/>
            <w:webHidden/>
          </w:rPr>
          <w:fldChar w:fldCharType="begin"/>
        </w:r>
        <w:r w:rsidR="006A540E">
          <w:rPr>
            <w:noProof/>
            <w:webHidden/>
          </w:rPr>
          <w:instrText xml:space="preserve"> PAGEREF _Toc61790455 \h </w:instrText>
        </w:r>
        <w:r w:rsidR="006A540E">
          <w:rPr>
            <w:noProof/>
            <w:webHidden/>
          </w:rPr>
        </w:r>
        <w:r w:rsidR="006A540E">
          <w:rPr>
            <w:noProof/>
            <w:webHidden/>
          </w:rPr>
          <w:fldChar w:fldCharType="separate"/>
        </w:r>
        <w:r w:rsidR="006A540E">
          <w:rPr>
            <w:noProof/>
            <w:webHidden/>
          </w:rPr>
          <w:t>3</w:t>
        </w:r>
        <w:r w:rsidR="006A540E">
          <w:rPr>
            <w:noProof/>
            <w:webHidden/>
          </w:rPr>
          <w:fldChar w:fldCharType="end"/>
        </w:r>
      </w:hyperlink>
    </w:p>
    <w:p w14:paraId="5DDAA961" w14:textId="544969AB"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56" w:history="1">
        <w:r w:rsidR="006A540E" w:rsidRPr="003E0FE9">
          <w:rPr>
            <w:rStyle w:val="Hyperlink"/>
            <w:noProof/>
          </w:rPr>
          <w:t>2.3</w:t>
        </w:r>
        <w:r w:rsidR="006A540E">
          <w:rPr>
            <w:rFonts w:asciiTheme="minorHAnsi" w:eastAsiaTheme="minorEastAsia" w:hAnsiTheme="minorHAnsi" w:cstheme="minorBidi"/>
            <w:noProof/>
            <w:sz w:val="22"/>
            <w:szCs w:val="22"/>
            <w:lang w:eastAsia="de-DE"/>
          </w:rPr>
          <w:tab/>
        </w:r>
        <w:r w:rsidR="006A540E" w:rsidRPr="003E0FE9">
          <w:rPr>
            <w:rStyle w:val="Hyperlink"/>
            <w:noProof/>
          </w:rPr>
          <w:t>Entwicklungstools</w:t>
        </w:r>
        <w:r w:rsidR="006A540E">
          <w:rPr>
            <w:noProof/>
            <w:webHidden/>
          </w:rPr>
          <w:tab/>
        </w:r>
        <w:r w:rsidR="006A540E">
          <w:rPr>
            <w:noProof/>
            <w:webHidden/>
          </w:rPr>
          <w:fldChar w:fldCharType="begin"/>
        </w:r>
        <w:r w:rsidR="006A540E">
          <w:rPr>
            <w:noProof/>
            <w:webHidden/>
          </w:rPr>
          <w:instrText xml:space="preserve"> PAGEREF _Toc61790456 \h </w:instrText>
        </w:r>
        <w:r w:rsidR="006A540E">
          <w:rPr>
            <w:noProof/>
            <w:webHidden/>
          </w:rPr>
        </w:r>
        <w:r w:rsidR="006A540E">
          <w:rPr>
            <w:noProof/>
            <w:webHidden/>
          </w:rPr>
          <w:fldChar w:fldCharType="separate"/>
        </w:r>
        <w:r w:rsidR="006A540E">
          <w:rPr>
            <w:noProof/>
            <w:webHidden/>
          </w:rPr>
          <w:t>4</w:t>
        </w:r>
        <w:r w:rsidR="006A540E">
          <w:rPr>
            <w:noProof/>
            <w:webHidden/>
          </w:rPr>
          <w:fldChar w:fldCharType="end"/>
        </w:r>
      </w:hyperlink>
    </w:p>
    <w:p w14:paraId="28A0C814" w14:textId="1B9C0410" w:rsidR="006A540E" w:rsidRDefault="00B837DE">
      <w:pPr>
        <w:pStyle w:val="Verzeichnis1"/>
        <w:tabs>
          <w:tab w:val="left" w:pos="442"/>
        </w:tabs>
        <w:rPr>
          <w:rFonts w:asciiTheme="minorHAnsi" w:eastAsiaTheme="minorEastAsia" w:hAnsiTheme="minorHAnsi" w:cstheme="minorBidi"/>
          <w:noProof/>
          <w:sz w:val="22"/>
          <w:szCs w:val="22"/>
          <w:lang w:eastAsia="de-DE"/>
        </w:rPr>
      </w:pPr>
      <w:hyperlink w:anchor="_Toc61790457" w:history="1">
        <w:r w:rsidR="006A540E" w:rsidRPr="003E0FE9">
          <w:rPr>
            <w:rStyle w:val="Hyperlink"/>
            <w:noProof/>
          </w:rPr>
          <w:t>3</w:t>
        </w:r>
        <w:r w:rsidR="006A540E">
          <w:rPr>
            <w:rFonts w:asciiTheme="minorHAnsi" w:eastAsiaTheme="minorEastAsia" w:hAnsiTheme="minorHAnsi" w:cstheme="minorBidi"/>
            <w:noProof/>
            <w:sz w:val="22"/>
            <w:szCs w:val="22"/>
            <w:lang w:eastAsia="de-DE"/>
          </w:rPr>
          <w:tab/>
        </w:r>
        <w:r w:rsidR="006A540E" w:rsidRPr="003E0FE9">
          <w:rPr>
            <w:rStyle w:val="Hyperlink"/>
            <w:noProof/>
          </w:rPr>
          <w:t>Problemstellung</w:t>
        </w:r>
        <w:r w:rsidR="006A540E">
          <w:rPr>
            <w:noProof/>
            <w:webHidden/>
          </w:rPr>
          <w:tab/>
        </w:r>
        <w:r w:rsidR="006A540E">
          <w:rPr>
            <w:noProof/>
            <w:webHidden/>
          </w:rPr>
          <w:fldChar w:fldCharType="begin"/>
        </w:r>
        <w:r w:rsidR="006A540E">
          <w:rPr>
            <w:noProof/>
            <w:webHidden/>
          </w:rPr>
          <w:instrText xml:space="preserve"> PAGEREF _Toc61790457 \h </w:instrText>
        </w:r>
        <w:r w:rsidR="006A540E">
          <w:rPr>
            <w:noProof/>
            <w:webHidden/>
          </w:rPr>
        </w:r>
        <w:r w:rsidR="006A540E">
          <w:rPr>
            <w:noProof/>
            <w:webHidden/>
          </w:rPr>
          <w:fldChar w:fldCharType="separate"/>
        </w:r>
        <w:r w:rsidR="006A540E">
          <w:rPr>
            <w:noProof/>
            <w:webHidden/>
          </w:rPr>
          <w:t>5</w:t>
        </w:r>
        <w:r w:rsidR="006A540E">
          <w:rPr>
            <w:noProof/>
            <w:webHidden/>
          </w:rPr>
          <w:fldChar w:fldCharType="end"/>
        </w:r>
      </w:hyperlink>
    </w:p>
    <w:p w14:paraId="3B2878F0" w14:textId="7F4A2DF0"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58" w:history="1">
        <w:r w:rsidR="006A540E" w:rsidRPr="003E0FE9">
          <w:rPr>
            <w:rStyle w:val="Hyperlink"/>
            <w:noProof/>
          </w:rPr>
          <w:t>3.1</w:t>
        </w:r>
        <w:r w:rsidR="006A540E">
          <w:rPr>
            <w:rFonts w:asciiTheme="minorHAnsi" w:eastAsiaTheme="minorEastAsia" w:hAnsiTheme="minorHAnsi" w:cstheme="minorBidi"/>
            <w:noProof/>
            <w:sz w:val="22"/>
            <w:szCs w:val="22"/>
            <w:lang w:eastAsia="de-DE"/>
          </w:rPr>
          <w:tab/>
        </w:r>
        <w:r w:rsidR="006A540E" w:rsidRPr="003E0FE9">
          <w:rPr>
            <w:rStyle w:val="Hyperlink"/>
            <w:noProof/>
          </w:rPr>
          <w:t>Modellierung</w:t>
        </w:r>
        <w:r w:rsidR="006A540E">
          <w:rPr>
            <w:noProof/>
            <w:webHidden/>
          </w:rPr>
          <w:tab/>
        </w:r>
        <w:r w:rsidR="006A540E">
          <w:rPr>
            <w:noProof/>
            <w:webHidden/>
          </w:rPr>
          <w:fldChar w:fldCharType="begin"/>
        </w:r>
        <w:r w:rsidR="006A540E">
          <w:rPr>
            <w:noProof/>
            <w:webHidden/>
          </w:rPr>
          <w:instrText xml:space="preserve"> PAGEREF _Toc61790458 \h </w:instrText>
        </w:r>
        <w:r w:rsidR="006A540E">
          <w:rPr>
            <w:noProof/>
            <w:webHidden/>
          </w:rPr>
        </w:r>
        <w:r w:rsidR="006A540E">
          <w:rPr>
            <w:noProof/>
            <w:webHidden/>
          </w:rPr>
          <w:fldChar w:fldCharType="separate"/>
        </w:r>
        <w:r w:rsidR="006A540E">
          <w:rPr>
            <w:noProof/>
            <w:webHidden/>
          </w:rPr>
          <w:t>5</w:t>
        </w:r>
        <w:r w:rsidR="006A540E">
          <w:rPr>
            <w:noProof/>
            <w:webHidden/>
          </w:rPr>
          <w:fldChar w:fldCharType="end"/>
        </w:r>
      </w:hyperlink>
    </w:p>
    <w:p w14:paraId="1AB46894" w14:textId="343294A7"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59" w:history="1">
        <w:r w:rsidR="006A540E" w:rsidRPr="003E0FE9">
          <w:rPr>
            <w:rStyle w:val="Hyperlink"/>
            <w:noProof/>
          </w:rPr>
          <w:t>3.2</w:t>
        </w:r>
        <w:r w:rsidR="006A540E">
          <w:rPr>
            <w:rFonts w:asciiTheme="minorHAnsi" w:eastAsiaTheme="minorEastAsia" w:hAnsiTheme="minorHAnsi" w:cstheme="minorBidi"/>
            <w:noProof/>
            <w:sz w:val="22"/>
            <w:szCs w:val="22"/>
            <w:lang w:eastAsia="de-DE"/>
          </w:rPr>
          <w:tab/>
        </w:r>
        <w:r w:rsidR="006A540E" w:rsidRPr="003E0FE9">
          <w:rPr>
            <w:rStyle w:val="Hyperlink"/>
            <w:noProof/>
          </w:rPr>
          <w:t>Spielparameter</w:t>
        </w:r>
        <w:r w:rsidR="006A540E">
          <w:rPr>
            <w:noProof/>
            <w:webHidden/>
          </w:rPr>
          <w:tab/>
        </w:r>
        <w:r w:rsidR="006A540E">
          <w:rPr>
            <w:noProof/>
            <w:webHidden/>
          </w:rPr>
          <w:fldChar w:fldCharType="begin"/>
        </w:r>
        <w:r w:rsidR="006A540E">
          <w:rPr>
            <w:noProof/>
            <w:webHidden/>
          </w:rPr>
          <w:instrText xml:space="preserve"> PAGEREF _Toc61790459 \h </w:instrText>
        </w:r>
        <w:r w:rsidR="006A540E">
          <w:rPr>
            <w:noProof/>
            <w:webHidden/>
          </w:rPr>
        </w:r>
        <w:r w:rsidR="006A540E">
          <w:rPr>
            <w:noProof/>
            <w:webHidden/>
          </w:rPr>
          <w:fldChar w:fldCharType="separate"/>
        </w:r>
        <w:r w:rsidR="006A540E">
          <w:rPr>
            <w:noProof/>
            <w:webHidden/>
          </w:rPr>
          <w:t>7</w:t>
        </w:r>
        <w:r w:rsidR="006A540E">
          <w:rPr>
            <w:noProof/>
            <w:webHidden/>
          </w:rPr>
          <w:fldChar w:fldCharType="end"/>
        </w:r>
      </w:hyperlink>
    </w:p>
    <w:p w14:paraId="161CC3FE" w14:textId="6E5EE59B"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60" w:history="1">
        <w:r w:rsidR="006A540E" w:rsidRPr="003E0FE9">
          <w:rPr>
            <w:rStyle w:val="Hyperlink"/>
            <w:noProof/>
          </w:rPr>
          <w:t>3.3</w:t>
        </w:r>
        <w:r w:rsidR="006A540E">
          <w:rPr>
            <w:rFonts w:asciiTheme="minorHAnsi" w:eastAsiaTheme="minorEastAsia" w:hAnsiTheme="minorHAnsi" w:cstheme="minorBidi"/>
            <w:noProof/>
            <w:sz w:val="22"/>
            <w:szCs w:val="22"/>
            <w:lang w:eastAsia="de-DE"/>
          </w:rPr>
          <w:tab/>
        </w:r>
        <w:r w:rsidR="006A540E" w:rsidRPr="003E0FE9">
          <w:rPr>
            <w:rStyle w:val="Hyperlink"/>
            <w:noProof/>
          </w:rPr>
          <w:t>Bewertungsgrundlage</w:t>
        </w:r>
        <w:r w:rsidR="006A540E">
          <w:rPr>
            <w:noProof/>
            <w:webHidden/>
          </w:rPr>
          <w:tab/>
        </w:r>
        <w:r w:rsidR="006A540E">
          <w:rPr>
            <w:noProof/>
            <w:webHidden/>
          </w:rPr>
          <w:fldChar w:fldCharType="begin"/>
        </w:r>
        <w:r w:rsidR="006A540E">
          <w:rPr>
            <w:noProof/>
            <w:webHidden/>
          </w:rPr>
          <w:instrText xml:space="preserve"> PAGEREF _Toc61790460 \h </w:instrText>
        </w:r>
        <w:r w:rsidR="006A540E">
          <w:rPr>
            <w:noProof/>
            <w:webHidden/>
          </w:rPr>
        </w:r>
        <w:r w:rsidR="006A540E">
          <w:rPr>
            <w:noProof/>
            <w:webHidden/>
          </w:rPr>
          <w:fldChar w:fldCharType="separate"/>
        </w:r>
        <w:r w:rsidR="006A540E">
          <w:rPr>
            <w:noProof/>
            <w:webHidden/>
          </w:rPr>
          <w:t>9</w:t>
        </w:r>
        <w:r w:rsidR="006A540E">
          <w:rPr>
            <w:noProof/>
            <w:webHidden/>
          </w:rPr>
          <w:fldChar w:fldCharType="end"/>
        </w:r>
      </w:hyperlink>
    </w:p>
    <w:p w14:paraId="6897B306" w14:textId="41AF0BD7"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61" w:history="1">
        <w:r w:rsidR="006A540E" w:rsidRPr="003E0FE9">
          <w:rPr>
            <w:rStyle w:val="Hyperlink"/>
            <w:noProof/>
          </w:rPr>
          <w:t>3.4</w:t>
        </w:r>
        <w:r w:rsidR="006A540E">
          <w:rPr>
            <w:rFonts w:asciiTheme="minorHAnsi" w:eastAsiaTheme="minorEastAsia" w:hAnsiTheme="minorHAnsi" w:cstheme="minorBidi"/>
            <w:noProof/>
            <w:sz w:val="22"/>
            <w:szCs w:val="22"/>
            <w:lang w:eastAsia="de-DE"/>
          </w:rPr>
          <w:tab/>
        </w:r>
        <w:r w:rsidR="006A540E" w:rsidRPr="003E0FE9">
          <w:rPr>
            <w:rStyle w:val="Hyperlink"/>
            <w:noProof/>
          </w:rPr>
          <w:t>Lösungsmöglichkeiten</w:t>
        </w:r>
        <w:r w:rsidR="006A540E">
          <w:rPr>
            <w:noProof/>
            <w:webHidden/>
          </w:rPr>
          <w:tab/>
        </w:r>
        <w:r w:rsidR="006A540E">
          <w:rPr>
            <w:noProof/>
            <w:webHidden/>
          </w:rPr>
          <w:fldChar w:fldCharType="begin"/>
        </w:r>
        <w:r w:rsidR="006A540E">
          <w:rPr>
            <w:noProof/>
            <w:webHidden/>
          </w:rPr>
          <w:instrText xml:space="preserve"> PAGEREF _Toc61790461 \h </w:instrText>
        </w:r>
        <w:r w:rsidR="006A540E">
          <w:rPr>
            <w:noProof/>
            <w:webHidden/>
          </w:rPr>
        </w:r>
        <w:r w:rsidR="006A540E">
          <w:rPr>
            <w:noProof/>
            <w:webHidden/>
          </w:rPr>
          <w:fldChar w:fldCharType="separate"/>
        </w:r>
        <w:r w:rsidR="006A540E">
          <w:rPr>
            <w:noProof/>
            <w:webHidden/>
          </w:rPr>
          <w:t>11</w:t>
        </w:r>
        <w:r w:rsidR="006A540E">
          <w:rPr>
            <w:noProof/>
            <w:webHidden/>
          </w:rPr>
          <w:fldChar w:fldCharType="end"/>
        </w:r>
      </w:hyperlink>
    </w:p>
    <w:p w14:paraId="1EBBDF86" w14:textId="5BE5EFA7" w:rsidR="006A540E" w:rsidRDefault="00B837DE">
      <w:pPr>
        <w:pStyle w:val="Verzeichnis1"/>
        <w:tabs>
          <w:tab w:val="left" w:pos="442"/>
        </w:tabs>
        <w:rPr>
          <w:rFonts w:asciiTheme="minorHAnsi" w:eastAsiaTheme="minorEastAsia" w:hAnsiTheme="minorHAnsi" w:cstheme="minorBidi"/>
          <w:noProof/>
          <w:sz w:val="22"/>
          <w:szCs w:val="22"/>
          <w:lang w:eastAsia="de-DE"/>
        </w:rPr>
      </w:pPr>
      <w:hyperlink w:anchor="_Toc61790466" w:history="1">
        <w:r w:rsidR="006A540E" w:rsidRPr="003E0FE9">
          <w:rPr>
            <w:rStyle w:val="Hyperlink"/>
            <w:noProof/>
          </w:rPr>
          <w:t>4</w:t>
        </w:r>
        <w:r w:rsidR="006A540E">
          <w:rPr>
            <w:rFonts w:asciiTheme="minorHAnsi" w:eastAsiaTheme="minorEastAsia" w:hAnsiTheme="minorHAnsi" w:cstheme="minorBidi"/>
            <w:noProof/>
            <w:sz w:val="22"/>
            <w:szCs w:val="22"/>
            <w:lang w:eastAsia="de-DE"/>
          </w:rPr>
          <w:tab/>
        </w:r>
        <w:r w:rsidR="006A540E" w:rsidRPr="003E0FE9">
          <w:rPr>
            <w:rStyle w:val="Hyperlink"/>
            <w:noProof/>
          </w:rPr>
          <w:t>Pfadsuche</w:t>
        </w:r>
        <w:r w:rsidR="006A540E">
          <w:rPr>
            <w:noProof/>
            <w:webHidden/>
          </w:rPr>
          <w:tab/>
        </w:r>
        <w:r w:rsidR="006A540E">
          <w:rPr>
            <w:noProof/>
            <w:webHidden/>
          </w:rPr>
          <w:fldChar w:fldCharType="begin"/>
        </w:r>
        <w:r w:rsidR="006A540E">
          <w:rPr>
            <w:noProof/>
            <w:webHidden/>
          </w:rPr>
          <w:instrText xml:space="preserve"> PAGEREF _Toc61790466 \h </w:instrText>
        </w:r>
        <w:r w:rsidR="006A540E">
          <w:rPr>
            <w:noProof/>
            <w:webHidden/>
          </w:rPr>
        </w:r>
        <w:r w:rsidR="006A540E">
          <w:rPr>
            <w:noProof/>
            <w:webHidden/>
          </w:rPr>
          <w:fldChar w:fldCharType="separate"/>
        </w:r>
        <w:r w:rsidR="006A540E">
          <w:rPr>
            <w:noProof/>
            <w:webHidden/>
          </w:rPr>
          <w:t>13</w:t>
        </w:r>
        <w:r w:rsidR="006A540E">
          <w:rPr>
            <w:noProof/>
            <w:webHidden/>
          </w:rPr>
          <w:fldChar w:fldCharType="end"/>
        </w:r>
      </w:hyperlink>
    </w:p>
    <w:p w14:paraId="287AD233" w14:textId="6E7B26D3"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67" w:history="1">
        <w:r w:rsidR="006A540E" w:rsidRPr="003E0FE9">
          <w:rPr>
            <w:rStyle w:val="Hyperlink"/>
            <w:noProof/>
          </w:rPr>
          <w:t>4.1</w:t>
        </w:r>
        <w:r w:rsidR="006A540E">
          <w:rPr>
            <w:rFonts w:asciiTheme="minorHAnsi" w:eastAsiaTheme="minorEastAsia" w:hAnsiTheme="minorHAnsi" w:cstheme="minorBidi"/>
            <w:noProof/>
            <w:sz w:val="22"/>
            <w:szCs w:val="22"/>
            <w:lang w:eastAsia="de-DE"/>
          </w:rPr>
          <w:tab/>
        </w:r>
        <w:r w:rsidR="006A540E" w:rsidRPr="003E0FE9">
          <w:rPr>
            <w:rStyle w:val="Hyperlink"/>
            <w:noProof/>
          </w:rPr>
          <w:t>Vorwärtssuche</w:t>
        </w:r>
        <w:r w:rsidR="006A540E">
          <w:rPr>
            <w:noProof/>
            <w:webHidden/>
          </w:rPr>
          <w:tab/>
        </w:r>
        <w:r w:rsidR="006A540E">
          <w:rPr>
            <w:noProof/>
            <w:webHidden/>
          </w:rPr>
          <w:fldChar w:fldCharType="begin"/>
        </w:r>
        <w:r w:rsidR="006A540E">
          <w:rPr>
            <w:noProof/>
            <w:webHidden/>
          </w:rPr>
          <w:instrText xml:space="preserve"> PAGEREF _Toc61790467 \h </w:instrText>
        </w:r>
        <w:r w:rsidR="006A540E">
          <w:rPr>
            <w:noProof/>
            <w:webHidden/>
          </w:rPr>
        </w:r>
        <w:r w:rsidR="006A540E">
          <w:rPr>
            <w:noProof/>
            <w:webHidden/>
          </w:rPr>
          <w:fldChar w:fldCharType="separate"/>
        </w:r>
        <w:r w:rsidR="006A540E">
          <w:rPr>
            <w:noProof/>
            <w:webHidden/>
          </w:rPr>
          <w:t>13</w:t>
        </w:r>
        <w:r w:rsidR="006A540E">
          <w:rPr>
            <w:noProof/>
            <w:webHidden/>
          </w:rPr>
          <w:fldChar w:fldCharType="end"/>
        </w:r>
      </w:hyperlink>
    </w:p>
    <w:p w14:paraId="0ADEC30D" w14:textId="33621720"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68" w:history="1">
        <w:r w:rsidR="006A540E" w:rsidRPr="003E0FE9">
          <w:rPr>
            <w:rStyle w:val="Hyperlink"/>
            <w:noProof/>
          </w:rPr>
          <w:t>4.2</w:t>
        </w:r>
        <w:r w:rsidR="006A540E">
          <w:rPr>
            <w:rFonts w:asciiTheme="minorHAnsi" w:eastAsiaTheme="minorEastAsia" w:hAnsiTheme="minorHAnsi" w:cstheme="minorBidi"/>
            <w:noProof/>
            <w:sz w:val="22"/>
            <w:szCs w:val="22"/>
            <w:lang w:eastAsia="de-DE"/>
          </w:rPr>
          <w:tab/>
        </w:r>
        <w:r w:rsidR="006A540E" w:rsidRPr="003E0FE9">
          <w:rPr>
            <w:rStyle w:val="Hyperlink"/>
            <w:noProof/>
          </w:rPr>
          <w:t>Rückwärtssuche</w:t>
        </w:r>
        <w:r w:rsidR="006A540E">
          <w:rPr>
            <w:noProof/>
            <w:webHidden/>
          </w:rPr>
          <w:tab/>
        </w:r>
        <w:r w:rsidR="006A540E">
          <w:rPr>
            <w:noProof/>
            <w:webHidden/>
          </w:rPr>
          <w:fldChar w:fldCharType="begin"/>
        </w:r>
        <w:r w:rsidR="006A540E">
          <w:rPr>
            <w:noProof/>
            <w:webHidden/>
          </w:rPr>
          <w:instrText xml:space="preserve"> PAGEREF _Toc61790468 \h </w:instrText>
        </w:r>
        <w:r w:rsidR="006A540E">
          <w:rPr>
            <w:noProof/>
            <w:webHidden/>
          </w:rPr>
        </w:r>
        <w:r w:rsidR="006A540E">
          <w:rPr>
            <w:noProof/>
            <w:webHidden/>
          </w:rPr>
          <w:fldChar w:fldCharType="separate"/>
        </w:r>
        <w:r w:rsidR="006A540E">
          <w:rPr>
            <w:noProof/>
            <w:webHidden/>
          </w:rPr>
          <w:t>14</w:t>
        </w:r>
        <w:r w:rsidR="006A540E">
          <w:rPr>
            <w:noProof/>
            <w:webHidden/>
          </w:rPr>
          <w:fldChar w:fldCharType="end"/>
        </w:r>
      </w:hyperlink>
    </w:p>
    <w:p w14:paraId="1EED7901" w14:textId="31932E6E"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70" w:history="1">
        <w:r w:rsidR="006A540E" w:rsidRPr="003E0FE9">
          <w:rPr>
            <w:rStyle w:val="Hyperlink"/>
            <w:noProof/>
          </w:rPr>
          <w:t>4.3</w:t>
        </w:r>
        <w:r w:rsidR="006A540E">
          <w:rPr>
            <w:rFonts w:asciiTheme="minorHAnsi" w:eastAsiaTheme="minorEastAsia" w:hAnsiTheme="minorHAnsi" w:cstheme="minorBidi"/>
            <w:noProof/>
            <w:sz w:val="22"/>
            <w:szCs w:val="22"/>
            <w:lang w:eastAsia="de-DE"/>
          </w:rPr>
          <w:tab/>
        </w:r>
        <w:r w:rsidR="006A540E" w:rsidRPr="003E0FE9">
          <w:rPr>
            <w:rStyle w:val="Hyperlink"/>
            <w:noProof/>
          </w:rPr>
          <w:t>Bidirektionale Pfadsuche</w:t>
        </w:r>
        <w:r w:rsidR="006A540E">
          <w:rPr>
            <w:noProof/>
            <w:webHidden/>
          </w:rPr>
          <w:tab/>
        </w:r>
        <w:r w:rsidR="006A540E">
          <w:rPr>
            <w:noProof/>
            <w:webHidden/>
          </w:rPr>
          <w:fldChar w:fldCharType="begin"/>
        </w:r>
        <w:r w:rsidR="006A540E">
          <w:rPr>
            <w:noProof/>
            <w:webHidden/>
          </w:rPr>
          <w:instrText xml:space="preserve"> PAGEREF _Toc61790470 \h </w:instrText>
        </w:r>
        <w:r w:rsidR="006A540E">
          <w:rPr>
            <w:noProof/>
            <w:webHidden/>
          </w:rPr>
        </w:r>
        <w:r w:rsidR="006A540E">
          <w:rPr>
            <w:noProof/>
            <w:webHidden/>
          </w:rPr>
          <w:fldChar w:fldCharType="separate"/>
        </w:r>
        <w:r w:rsidR="006A540E">
          <w:rPr>
            <w:noProof/>
            <w:webHidden/>
          </w:rPr>
          <w:t>15</w:t>
        </w:r>
        <w:r w:rsidR="006A540E">
          <w:rPr>
            <w:noProof/>
            <w:webHidden/>
          </w:rPr>
          <w:fldChar w:fldCharType="end"/>
        </w:r>
      </w:hyperlink>
    </w:p>
    <w:p w14:paraId="1747E672" w14:textId="3C9693F4"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71" w:history="1">
        <w:r w:rsidR="006A540E" w:rsidRPr="003E0FE9">
          <w:rPr>
            <w:rStyle w:val="Hyperlink"/>
            <w:noProof/>
          </w:rPr>
          <w:t>4.4</w:t>
        </w:r>
        <w:r w:rsidR="006A540E">
          <w:rPr>
            <w:rFonts w:asciiTheme="minorHAnsi" w:eastAsiaTheme="minorEastAsia" w:hAnsiTheme="minorHAnsi" w:cstheme="minorBidi"/>
            <w:noProof/>
            <w:sz w:val="22"/>
            <w:szCs w:val="22"/>
            <w:lang w:eastAsia="de-DE"/>
          </w:rPr>
          <w:tab/>
        </w:r>
        <w:r w:rsidR="006A540E" w:rsidRPr="003E0FE9">
          <w:rPr>
            <w:rStyle w:val="Hyperlink"/>
            <w:noProof/>
          </w:rPr>
          <w:t>Optimierte Pfadsuche</w:t>
        </w:r>
        <w:r w:rsidR="006A540E">
          <w:rPr>
            <w:noProof/>
            <w:webHidden/>
          </w:rPr>
          <w:tab/>
        </w:r>
        <w:r w:rsidR="006A540E">
          <w:rPr>
            <w:noProof/>
            <w:webHidden/>
          </w:rPr>
          <w:fldChar w:fldCharType="begin"/>
        </w:r>
        <w:r w:rsidR="006A540E">
          <w:rPr>
            <w:noProof/>
            <w:webHidden/>
          </w:rPr>
          <w:instrText xml:space="preserve"> PAGEREF _Toc61790471 \h </w:instrText>
        </w:r>
        <w:r w:rsidR="006A540E">
          <w:rPr>
            <w:noProof/>
            <w:webHidden/>
          </w:rPr>
        </w:r>
        <w:r w:rsidR="006A540E">
          <w:rPr>
            <w:noProof/>
            <w:webHidden/>
          </w:rPr>
          <w:fldChar w:fldCharType="separate"/>
        </w:r>
        <w:r w:rsidR="006A540E">
          <w:rPr>
            <w:noProof/>
            <w:webHidden/>
          </w:rPr>
          <w:t>16</w:t>
        </w:r>
        <w:r w:rsidR="006A540E">
          <w:rPr>
            <w:noProof/>
            <w:webHidden/>
          </w:rPr>
          <w:fldChar w:fldCharType="end"/>
        </w:r>
      </w:hyperlink>
    </w:p>
    <w:p w14:paraId="3C60570A" w14:textId="301E7757" w:rsidR="006A540E" w:rsidRDefault="00B837DE">
      <w:pPr>
        <w:pStyle w:val="Verzeichnis3"/>
        <w:tabs>
          <w:tab w:val="left" w:pos="1320"/>
          <w:tab w:val="right" w:leader="dot" w:pos="9062"/>
        </w:tabs>
        <w:rPr>
          <w:rFonts w:asciiTheme="minorHAnsi" w:eastAsiaTheme="minorEastAsia" w:hAnsiTheme="minorHAnsi" w:cstheme="minorBidi"/>
          <w:noProof/>
          <w:sz w:val="22"/>
          <w:szCs w:val="22"/>
          <w:lang w:eastAsia="de-DE"/>
        </w:rPr>
      </w:pPr>
      <w:hyperlink w:anchor="_Toc61790472" w:history="1">
        <w:r w:rsidR="006A540E" w:rsidRPr="003E0FE9">
          <w:rPr>
            <w:rStyle w:val="Hyperlink"/>
            <w:noProof/>
          </w:rPr>
          <w:t>4.4.1</w:t>
        </w:r>
        <w:r w:rsidR="006A540E">
          <w:rPr>
            <w:rFonts w:asciiTheme="minorHAnsi" w:eastAsiaTheme="minorEastAsia" w:hAnsiTheme="minorHAnsi" w:cstheme="minorBidi"/>
            <w:noProof/>
            <w:sz w:val="22"/>
            <w:szCs w:val="22"/>
            <w:lang w:eastAsia="de-DE"/>
          </w:rPr>
          <w:tab/>
        </w:r>
        <w:r w:rsidR="006A540E" w:rsidRPr="003E0FE9">
          <w:rPr>
            <w:rStyle w:val="Hyperlink"/>
            <w:noProof/>
          </w:rPr>
          <w:t>Graph-basierte Optimierung</w:t>
        </w:r>
        <w:r w:rsidR="006A540E">
          <w:rPr>
            <w:noProof/>
            <w:webHidden/>
          </w:rPr>
          <w:tab/>
        </w:r>
        <w:r w:rsidR="006A540E">
          <w:rPr>
            <w:noProof/>
            <w:webHidden/>
          </w:rPr>
          <w:fldChar w:fldCharType="begin"/>
        </w:r>
        <w:r w:rsidR="006A540E">
          <w:rPr>
            <w:noProof/>
            <w:webHidden/>
          </w:rPr>
          <w:instrText xml:space="preserve"> PAGEREF _Toc61790472 \h </w:instrText>
        </w:r>
        <w:r w:rsidR="006A540E">
          <w:rPr>
            <w:noProof/>
            <w:webHidden/>
          </w:rPr>
        </w:r>
        <w:r w:rsidR="006A540E">
          <w:rPr>
            <w:noProof/>
            <w:webHidden/>
          </w:rPr>
          <w:fldChar w:fldCharType="separate"/>
        </w:r>
        <w:r w:rsidR="006A540E">
          <w:rPr>
            <w:noProof/>
            <w:webHidden/>
          </w:rPr>
          <w:t>16</w:t>
        </w:r>
        <w:r w:rsidR="006A540E">
          <w:rPr>
            <w:noProof/>
            <w:webHidden/>
          </w:rPr>
          <w:fldChar w:fldCharType="end"/>
        </w:r>
      </w:hyperlink>
    </w:p>
    <w:p w14:paraId="56F7FA3E" w14:textId="29F90A86" w:rsidR="006A540E" w:rsidRDefault="00B837DE">
      <w:pPr>
        <w:pStyle w:val="Verzeichnis3"/>
        <w:tabs>
          <w:tab w:val="left" w:pos="1320"/>
          <w:tab w:val="right" w:leader="dot" w:pos="9062"/>
        </w:tabs>
        <w:rPr>
          <w:rFonts w:asciiTheme="minorHAnsi" w:eastAsiaTheme="minorEastAsia" w:hAnsiTheme="minorHAnsi" w:cstheme="minorBidi"/>
          <w:noProof/>
          <w:sz w:val="22"/>
          <w:szCs w:val="22"/>
          <w:lang w:eastAsia="de-DE"/>
        </w:rPr>
      </w:pPr>
      <w:hyperlink w:anchor="_Toc61790473" w:history="1">
        <w:r w:rsidR="006A540E" w:rsidRPr="003E0FE9">
          <w:rPr>
            <w:rStyle w:val="Hyperlink"/>
            <w:noProof/>
          </w:rPr>
          <w:t>4.4.2</w:t>
        </w:r>
        <w:r w:rsidR="006A540E">
          <w:rPr>
            <w:rFonts w:asciiTheme="minorHAnsi" w:eastAsiaTheme="minorEastAsia" w:hAnsiTheme="minorHAnsi" w:cstheme="minorBidi"/>
            <w:noProof/>
            <w:sz w:val="22"/>
            <w:szCs w:val="22"/>
            <w:lang w:eastAsia="de-DE"/>
          </w:rPr>
          <w:tab/>
        </w:r>
        <w:r w:rsidR="006A540E" w:rsidRPr="003E0FE9">
          <w:rPr>
            <w:rStyle w:val="Hyperlink"/>
            <w:noProof/>
          </w:rPr>
          <w:t>Heuristische Optimierung</w:t>
        </w:r>
        <w:r w:rsidR="006A540E">
          <w:rPr>
            <w:noProof/>
            <w:webHidden/>
          </w:rPr>
          <w:tab/>
        </w:r>
        <w:r w:rsidR="006A540E">
          <w:rPr>
            <w:noProof/>
            <w:webHidden/>
          </w:rPr>
          <w:fldChar w:fldCharType="begin"/>
        </w:r>
        <w:r w:rsidR="006A540E">
          <w:rPr>
            <w:noProof/>
            <w:webHidden/>
          </w:rPr>
          <w:instrText xml:space="preserve"> PAGEREF _Toc61790473 \h </w:instrText>
        </w:r>
        <w:r w:rsidR="006A540E">
          <w:rPr>
            <w:noProof/>
            <w:webHidden/>
          </w:rPr>
        </w:r>
        <w:r w:rsidR="006A540E">
          <w:rPr>
            <w:noProof/>
            <w:webHidden/>
          </w:rPr>
          <w:fldChar w:fldCharType="separate"/>
        </w:r>
        <w:r w:rsidR="006A540E">
          <w:rPr>
            <w:noProof/>
            <w:webHidden/>
          </w:rPr>
          <w:t>19</w:t>
        </w:r>
        <w:r w:rsidR="006A540E">
          <w:rPr>
            <w:noProof/>
            <w:webHidden/>
          </w:rPr>
          <w:fldChar w:fldCharType="end"/>
        </w:r>
      </w:hyperlink>
    </w:p>
    <w:p w14:paraId="0247EDAD" w14:textId="0CE31BA2" w:rsidR="006A540E" w:rsidRDefault="00B837DE">
      <w:pPr>
        <w:pStyle w:val="Verzeichnis3"/>
        <w:tabs>
          <w:tab w:val="left" w:pos="1320"/>
          <w:tab w:val="right" w:leader="dot" w:pos="9062"/>
        </w:tabs>
        <w:rPr>
          <w:rFonts w:asciiTheme="minorHAnsi" w:eastAsiaTheme="minorEastAsia" w:hAnsiTheme="minorHAnsi" w:cstheme="minorBidi"/>
          <w:noProof/>
          <w:sz w:val="22"/>
          <w:szCs w:val="22"/>
          <w:lang w:eastAsia="de-DE"/>
        </w:rPr>
      </w:pPr>
      <w:hyperlink w:anchor="_Toc61790474" w:history="1">
        <w:r w:rsidR="006A540E" w:rsidRPr="003E0FE9">
          <w:rPr>
            <w:rStyle w:val="Hyperlink"/>
            <w:noProof/>
          </w:rPr>
          <w:t>4.4.3</w:t>
        </w:r>
        <w:r w:rsidR="006A540E">
          <w:rPr>
            <w:rFonts w:asciiTheme="minorHAnsi" w:eastAsiaTheme="minorEastAsia" w:hAnsiTheme="minorHAnsi" w:cstheme="minorBidi"/>
            <w:noProof/>
            <w:sz w:val="22"/>
            <w:szCs w:val="22"/>
            <w:lang w:eastAsia="de-DE"/>
          </w:rPr>
          <w:tab/>
        </w:r>
        <w:r w:rsidR="006A540E" w:rsidRPr="003E0FE9">
          <w:rPr>
            <w:rStyle w:val="Hyperlink"/>
            <w:noProof/>
          </w:rPr>
          <w:t>Multithreading</w:t>
        </w:r>
        <w:r w:rsidR="006A540E">
          <w:rPr>
            <w:noProof/>
            <w:webHidden/>
          </w:rPr>
          <w:tab/>
        </w:r>
        <w:r w:rsidR="006A540E">
          <w:rPr>
            <w:noProof/>
            <w:webHidden/>
          </w:rPr>
          <w:fldChar w:fldCharType="begin"/>
        </w:r>
        <w:r w:rsidR="006A540E">
          <w:rPr>
            <w:noProof/>
            <w:webHidden/>
          </w:rPr>
          <w:instrText xml:space="preserve"> PAGEREF _Toc61790474 \h </w:instrText>
        </w:r>
        <w:r w:rsidR="006A540E">
          <w:rPr>
            <w:noProof/>
            <w:webHidden/>
          </w:rPr>
        </w:r>
        <w:r w:rsidR="006A540E">
          <w:rPr>
            <w:noProof/>
            <w:webHidden/>
          </w:rPr>
          <w:fldChar w:fldCharType="separate"/>
        </w:r>
        <w:r w:rsidR="006A540E">
          <w:rPr>
            <w:noProof/>
            <w:webHidden/>
          </w:rPr>
          <w:t>20</w:t>
        </w:r>
        <w:r w:rsidR="006A540E">
          <w:rPr>
            <w:noProof/>
            <w:webHidden/>
          </w:rPr>
          <w:fldChar w:fldCharType="end"/>
        </w:r>
      </w:hyperlink>
    </w:p>
    <w:p w14:paraId="1C75AE76" w14:textId="5F311E7F"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75" w:history="1">
        <w:r w:rsidR="006A540E" w:rsidRPr="003E0FE9">
          <w:rPr>
            <w:rStyle w:val="Hyperlink"/>
            <w:noProof/>
          </w:rPr>
          <w:t>4.5</w:t>
        </w:r>
        <w:r w:rsidR="006A540E">
          <w:rPr>
            <w:rFonts w:asciiTheme="minorHAnsi" w:eastAsiaTheme="minorEastAsia" w:hAnsiTheme="minorHAnsi" w:cstheme="minorBidi"/>
            <w:noProof/>
            <w:sz w:val="22"/>
            <w:szCs w:val="22"/>
            <w:lang w:eastAsia="de-DE"/>
          </w:rPr>
          <w:tab/>
        </w:r>
        <w:r w:rsidR="006A540E" w:rsidRPr="003E0FE9">
          <w:rPr>
            <w:rStyle w:val="Hyperlink"/>
            <w:noProof/>
          </w:rPr>
          <w:t>Vergleich der Ansätze</w:t>
        </w:r>
        <w:r w:rsidR="006A540E">
          <w:rPr>
            <w:noProof/>
            <w:webHidden/>
          </w:rPr>
          <w:tab/>
        </w:r>
        <w:r w:rsidR="006A540E">
          <w:rPr>
            <w:noProof/>
            <w:webHidden/>
          </w:rPr>
          <w:fldChar w:fldCharType="begin"/>
        </w:r>
        <w:r w:rsidR="006A540E">
          <w:rPr>
            <w:noProof/>
            <w:webHidden/>
          </w:rPr>
          <w:instrText xml:space="preserve"> PAGEREF _Toc61790475 \h </w:instrText>
        </w:r>
        <w:r w:rsidR="006A540E">
          <w:rPr>
            <w:noProof/>
            <w:webHidden/>
          </w:rPr>
        </w:r>
        <w:r w:rsidR="006A540E">
          <w:rPr>
            <w:noProof/>
            <w:webHidden/>
          </w:rPr>
          <w:fldChar w:fldCharType="separate"/>
        </w:r>
        <w:r w:rsidR="006A540E">
          <w:rPr>
            <w:noProof/>
            <w:webHidden/>
          </w:rPr>
          <w:t>21</w:t>
        </w:r>
        <w:r w:rsidR="006A540E">
          <w:rPr>
            <w:noProof/>
            <w:webHidden/>
          </w:rPr>
          <w:fldChar w:fldCharType="end"/>
        </w:r>
      </w:hyperlink>
    </w:p>
    <w:p w14:paraId="69B2A994" w14:textId="700399EA" w:rsidR="006A540E" w:rsidRDefault="00B837DE">
      <w:pPr>
        <w:pStyle w:val="Verzeichnis1"/>
        <w:tabs>
          <w:tab w:val="left" w:pos="442"/>
        </w:tabs>
        <w:rPr>
          <w:rFonts w:asciiTheme="minorHAnsi" w:eastAsiaTheme="minorEastAsia" w:hAnsiTheme="minorHAnsi" w:cstheme="minorBidi"/>
          <w:noProof/>
          <w:sz w:val="22"/>
          <w:szCs w:val="22"/>
          <w:lang w:eastAsia="de-DE"/>
        </w:rPr>
      </w:pPr>
      <w:hyperlink w:anchor="_Toc61790476" w:history="1">
        <w:r w:rsidR="006A540E" w:rsidRPr="003E0FE9">
          <w:rPr>
            <w:rStyle w:val="Hyperlink"/>
            <w:noProof/>
          </w:rPr>
          <w:t>5</w:t>
        </w:r>
        <w:r w:rsidR="006A540E">
          <w:rPr>
            <w:rFonts w:asciiTheme="minorHAnsi" w:eastAsiaTheme="minorEastAsia" w:hAnsiTheme="minorHAnsi" w:cstheme="minorBidi"/>
            <w:noProof/>
            <w:sz w:val="22"/>
            <w:szCs w:val="22"/>
            <w:lang w:eastAsia="de-DE"/>
          </w:rPr>
          <w:tab/>
        </w:r>
        <w:r w:rsidR="006A540E" w:rsidRPr="003E0FE9">
          <w:rPr>
            <w:rStyle w:val="Hyperlink"/>
            <w:noProof/>
          </w:rPr>
          <w:t>Entscheidungsfindung</w:t>
        </w:r>
        <w:r w:rsidR="006A540E">
          <w:rPr>
            <w:noProof/>
            <w:webHidden/>
          </w:rPr>
          <w:tab/>
        </w:r>
        <w:r w:rsidR="006A540E">
          <w:rPr>
            <w:noProof/>
            <w:webHidden/>
          </w:rPr>
          <w:fldChar w:fldCharType="begin"/>
        </w:r>
        <w:r w:rsidR="006A540E">
          <w:rPr>
            <w:noProof/>
            <w:webHidden/>
          </w:rPr>
          <w:instrText xml:space="preserve"> PAGEREF _Toc61790476 \h </w:instrText>
        </w:r>
        <w:r w:rsidR="006A540E">
          <w:rPr>
            <w:noProof/>
            <w:webHidden/>
          </w:rPr>
        </w:r>
        <w:r w:rsidR="006A540E">
          <w:rPr>
            <w:noProof/>
            <w:webHidden/>
          </w:rPr>
          <w:fldChar w:fldCharType="separate"/>
        </w:r>
        <w:r w:rsidR="006A540E">
          <w:rPr>
            <w:noProof/>
            <w:webHidden/>
          </w:rPr>
          <w:t>22</w:t>
        </w:r>
        <w:r w:rsidR="006A540E">
          <w:rPr>
            <w:noProof/>
            <w:webHidden/>
          </w:rPr>
          <w:fldChar w:fldCharType="end"/>
        </w:r>
      </w:hyperlink>
    </w:p>
    <w:p w14:paraId="062072E7" w14:textId="7C400E8D"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77" w:history="1">
        <w:r w:rsidR="006A540E" w:rsidRPr="003E0FE9">
          <w:rPr>
            <w:rStyle w:val="Hyperlink"/>
            <w:noProof/>
          </w:rPr>
          <w:t>5.1</w:t>
        </w:r>
        <w:r w:rsidR="006A540E">
          <w:rPr>
            <w:rFonts w:asciiTheme="minorHAnsi" w:eastAsiaTheme="minorEastAsia" w:hAnsiTheme="minorHAnsi" w:cstheme="minorBidi"/>
            <w:noProof/>
            <w:sz w:val="22"/>
            <w:szCs w:val="22"/>
            <w:lang w:eastAsia="de-DE"/>
          </w:rPr>
          <w:tab/>
        </w:r>
        <w:r w:rsidR="006A540E" w:rsidRPr="003E0FE9">
          <w:rPr>
            <w:rStyle w:val="Hyperlink"/>
            <w:noProof/>
          </w:rPr>
          <w:t>Spielbrettbewertung</w:t>
        </w:r>
        <w:r w:rsidR="006A540E">
          <w:rPr>
            <w:noProof/>
            <w:webHidden/>
          </w:rPr>
          <w:tab/>
        </w:r>
        <w:r w:rsidR="006A540E">
          <w:rPr>
            <w:noProof/>
            <w:webHidden/>
          </w:rPr>
          <w:fldChar w:fldCharType="begin"/>
        </w:r>
        <w:r w:rsidR="006A540E">
          <w:rPr>
            <w:noProof/>
            <w:webHidden/>
          </w:rPr>
          <w:instrText xml:space="preserve"> PAGEREF _Toc61790477 \h </w:instrText>
        </w:r>
        <w:r w:rsidR="006A540E">
          <w:rPr>
            <w:noProof/>
            <w:webHidden/>
          </w:rPr>
        </w:r>
        <w:r w:rsidR="006A540E">
          <w:rPr>
            <w:noProof/>
            <w:webHidden/>
          </w:rPr>
          <w:fldChar w:fldCharType="separate"/>
        </w:r>
        <w:r w:rsidR="006A540E">
          <w:rPr>
            <w:noProof/>
            <w:webHidden/>
          </w:rPr>
          <w:t>22</w:t>
        </w:r>
        <w:r w:rsidR="006A540E">
          <w:rPr>
            <w:noProof/>
            <w:webHidden/>
          </w:rPr>
          <w:fldChar w:fldCharType="end"/>
        </w:r>
      </w:hyperlink>
    </w:p>
    <w:p w14:paraId="25E4BD1E" w14:textId="7E0E2B8E"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78" w:history="1">
        <w:r w:rsidR="006A540E" w:rsidRPr="003E0FE9">
          <w:rPr>
            <w:rStyle w:val="Hyperlink"/>
            <w:noProof/>
          </w:rPr>
          <w:t>5.2</w:t>
        </w:r>
        <w:r w:rsidR="006A540E">
          <w:rPr>
            <w:rFonts w:asciiTheme="minorHAnsi" w:eastAsiaTheme="minorEastAsia" w:hAnsiTheme="minorHAnsi" w:cstheme="minorBidi"/>
            <w:noProof/>
            <w:sz w:val="22"/>
            <w:szCs w:val="22"/>
            <w:lang w:eastAsia="de-DE"/>
          </w:rPr>
          <w:tab/>
        </w:r>
        <w:r w:rsidR="006A540E" w:rsidRPr="003E0FE9">
          <w:rPr>
            <w:rStyle w:val="Hyperlink"/>
            <w:noProof/>
          </w:rPr>
          <w:t>Pfadbewertung</w:t>
        </w:r>
        <w:r w:rsidR="006A540E">
          <w:rPr>
            <w:noProof/>
            <w:webHidden/>
          </w:rPr>
          <w:tab/>
        </w:r>
        <w:r w:rsidR="006A540E">
          <w:rPr>
            <w:noProof/>
            <w:webHidden/>
          </w:rPr>
          <w:fldChar w:fldCharType="begin"/>
        </w:r>
        <w:r w:rsidR="006A540E">
          <w:rPr>
            <w:noProof/>
            <w:webHidden/>
          </w:rPr>
          <w:instrText xml:space="preserve"> PAGEREF _Toc61790478 \h </w:instrText>
        </w:r>
        <w:r w:rsidR="006A540E">
          <w:rPr>
            <w:noProof/>
            <w:webHidden/>
          </w:rPr>
        </w:r>
        <w:r w:rsidR="006A540E">
          <w:rPr>
            <w:noProof/>
            <w:webHidden/>
          </w:rPr>
          <w:fldChar w:fldCharType="separate"/>
        </w:r>
        <w:r w:rsidR="006A540E">
          <w:rPr>
            <w:noProof/>
            <w:webHidden/>
          </w:rPr>
          <w:t>25</w:t>
        </w:r>
        <w:r w:rsidR="006A540E">
          <w:rPr>
            <w:noProof/>
            <w:webHidden/>
          </w:rPr>
          <w:fldChar w:fldCharType="end"/>
        </w:r>
      </w:hyperlink>
    </w:p>
    <w:p w14:paraId="53380063" w14:textId="3CF831BD"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79" w:history="1">
        <w:r w:rsidR="006A540E" w:rsidRPr="003E0FE9">
          <w:rPr>
            <w:rStyle w:val="Hyperlink"/>
            <w:noProof/>
          </w:rPr>
          <w:t>5.3</w:t>
        </w:r>
        <w:r w:rsidR="006A540E">
          <w:rPr>
            <w:rFonts w:asciiTheme="minorHAnsi" w:eastAsiaTheme="minorEastAsia" w:hAnsiTheme="minorHAnsi" w:cstheme="minorBidi"/>
            <w:noProof/>
            <w:sz w:val="22"/>
            <w:szCs w:val="22"/>
            <w:lang w:eastAsia="de-DE"/>
          </w:rPr>
          <w:tab/>
        </w:r>
        <w:r w:rsidR="006A540E" w:rsidRPr="003E0FE9">
          <w:rPr>
            <w:rStyle w:val="Hyperlink"/>
            <w:noProof/>
          </w:rPr>
          <w:t>Aktionsbewertung</w:t>
        </w:r>
        <w:r w:rsidR="006A540E">
          <w:rPr>
            <w:noProof/>
            <w:webHidden/>
          </w:rPr>
          <w:tab/>
        </w:r>
        <w:r w:rsidR="006A540E">
          <w:rPr>
            <w:noProof/>
            <w:webHidden/>
          </w:rPr>
          <w:fldChar w:fldCharType="begin"/>
        </w:r>
        <w:r w:rsidR="006A540E">
          <w:rPr>
            <w:noProof/>
            <w:webHidden/>
          </w:rPr>
          <w:instrText xml:space="preserve"> PAGEREF _Toc61790479 \h </w:instrText>
        </w:r>
        <w:r w:rsidR="006A540E">
          <w:rPr>
            <w:noProof/>
            <w:webHidden/>
          </w:rPr>
        </w:r>
        <w:r w:rsidR="006A540E">
          <w:rPr>
            <w:noProof/>
            <w:webHidden/>
          </w:rPr>
          <w:fldChar w:fldCharType="separate"/>
        </w:r>
        <w:r w:rsidR="006A540E">
          <w:rPr>
            <w:noProof/>
            <w:webHidden/>
          </w:rPr>
          <w:t>27</w:t>
        </w:r>
        <w:r w:rsidR="006A540E">
          <w:rPr>
            <w:noProof/>
            <w:webHidden/>
          </w:rPr>
          <w:fldChar w:fldCharType="end"/>
        </w:r>
      </w:hyperlink>
    </w:p>
    <w:p w14:paraId="2673C3A9" w14:textId="14E329B7" w:rsidR="006A540E" w:rsidRDefault="00B837DE">
      <w:pPr>
        <w:pStyle w:val="Verzeichnis3"/>
        <w:tabs>
          <w:tab w:val="left" w:pos="1320"/>
          <w:tab w:val="right" w:leader="dot" w:pos="9062"/>
        </w:tabs>
        <w:rPr>
          <w:rFonts w:asciiTheme="minorHAnsi" w:eastAsiaTheme="minorEastAsia" w:hAnsiTheme="minorHAnsi" w:cstheme="minorBidi"/>
          <w:noProof/>
          <w:sz w:val="22"/>
          <w:szCs w:val="22"/>
          <w:lang w:eastAsia="de-DE"/>
        </w:rPr>
      </w:pPr>
      <w:hyperlink w:anchor="_Toc61790480" w:history="1">
        <w:r w:rsidR="006A540E" w:rsidRPr="003E0FE9">
          <w:rPr>
            <w:rStyle w:val="Hyperlink"/>
            <w:noProof/>
          </w:rPr>
          <w:t>5.3.1</w:t>
        </w:r>
        <w:r w:rsidR="006A540E">
          <w:rPr>
            <w:rFonts w:asciiTheme="minorHAnsi" w:eastAsiaTheme="minorEastAsia" w:hAnsiTheme="minorHAnsi" w:cstheme="minorBidi"/>
            <w:noProof/>
            <w:sz w:val="22"/>
            <w:szCs w:val="22"/>
            <w:lang w:eastAsia="de-DE"/>
          </w:rPr>
          <w:tab/>
        </w:r>
        <w:r w:rsidR="006A540E" w:rsidRPr="003E0FE9">
          <w:rPr>
            <w:rStyle w:val="Hyperlink"/>
            <w:noProof/>
          </w:rPr>
          <w:t>Erreichbare Zellen</w:t>
        </w:r>
        <w:r w:rsidR="006A540E">
          <w:rPr>
            <w:noProof/>
            <w:webHidden/>
          </w:rPr>
          <w:tab/>
        </w:r>
        <w:r w:rsidR="006A540E">
          <w:rPr>
            <w:noProof/>
            <w:webHidden/>
          </w:rPr>
          <w:fldChar w:fldCharType="begin"/>
        </w:r>
        <w:r w:rsidR="006A540E">
          <w:rPr>
            <w:noProof/>
            <w:webHidden/>
          </w:rPr>
          <w:instrText xml:space="preserve"> PAGEREF _Toc61790480 \h </w:instrText>
        </w:r>
        <w:r w:rsidR="006A540E">
          <w:rPr>
            <w:noProof/>
            <w:webHidden/>
          </w:rPr>
        </w:r>
        <w:r w:rsidR="006A540E">
          <w:rPr>
            <w:noProof/>
            <w:webHidden/>
          </w:rPr>
          <w:fldChar w:fldCharType="separate"/>
        </w:r>
        <w:r w:rsidR="006A540E">
          <w:rPr>
            <w:noProof/>
            <w:webHidden/>
          </w:rPr>
          <w:t>27</w:t>
        </w:r>
        <w:r w:rsidR="006A540E">
          <w:rPr>
            <w:noProof/>
            <w:webHidden/>
          </w:rPr>
          <w:fldChar w:fldCharType="end"/>
        </w:r>
      </w:hyperlink>
    </w:p>
    <w:p w14:paraId="4226013D" w14:textId="2F075468" w:rsidR="006A540E" w:rsidRDefault="00B837DE">
      <w:pPr>
        <w:pStyle w:val="Verzeichnis3"/>
        <w:tabs>
          <w:tab w:val="left" w:pos="1320"/>
          <w:tab w:val="right" w:leader="dot" w:pos="9062"/>
        </w:tabs>
        <w:rPr>
          <w:rFonts w:asciiTheme="minorHAnsi" w:eastAsiaTheme="minorEastAsia" w:hAnsiTheme="minorHAnsi" w:cstheme="minorBidi"/>
          <w:noProof/>
          <w:sz w:val="22"/>
          <w:szCs w:val="22"/>
          <w:lang w:eastAsia="de-DE"/>
        </w:rPr>
      </w:pPr>
      <w:hyperlink w:anchor="_Toc61790481" w:history="1">
        <w:r w:rsidR="006A540E" w:rsidRPr="003E0FE9">
          <w:rPr>
            <w:rStyle w:val="Hyperlink"/>
            <w:noProof/>
          </w:rPr>
          <w:t>5.3.2</w:t>
        </w:r>
        <w:r w:rsidR="006A540E">
          <w:rPr>
            <w:rFonts w:asciiTheme="minorHAnsi" w:eastAsiaTheme="minorEastAsia" w:hAnsiTheme="minorHAnsi" w:cstheme="minorBidi"/>
            <w:noProof/>
            <w:sz w:val="22"/>
            <w:szCs w:val="22"/>
            <w:lang w:eastAsia="de-DE"/>
          </w:rPr>
          <w:tab/>
        </w:r>
        <w:r w:rsidR="006A540E" w:rsidRPr="003E0FE9">
          <w:rPr>
            <w:rStyle w:val="Hyperlink"/>
            <w:noProof/>
          </w:rPr>
          <w:t>Relevanz von Zellen</w:t>
        </w:r>
        <w:r w:rsidR="006A540E">
          <w:rPr>
            <w:noProof/>
            <w:webHidden/>
          </w:rPr>
          <w:tab/>
        </w:r>
        <w:r w:rsidR="006A540E">
          <w:rPr>
            <w:noProof/>
            <w:webHidden/>
          </w:rPr>
          <w:fldChar w:fldCharType="begin"/>
        </w:r>
        <w:r w:rsidR="006A540E">
          <w:rPr>
            <w:noProof/>
            <w:webHidden/>
          </w:rPr>
          <w:instrText xml:space="preserve"> PAGEREF _Toc61790481 \h </w:instrText>
        </w:r>
        <w:r w:rsidR="006A540E">
          <w:rPr>
            <w:noProof/>
            <w:webHidden/>
          </w:rPr>
        </w:r>
        <w:r w:rsidR="006A540E">
          <w:rPr>
            <w:noProof/>
            <w:webHidden/>
          </w:rPr>
          <w:fldChar w:fldCharType="separate"/>
        </w:r>
        <w:r w:rsidR="006A540E">
          <w:rPr>
            <w:noProof/>
            <w:webHidden/>
          </w:rPr>
          <w:t>29</w:t>
        </w:r>
        <w:r w:rsidR="006A540E">
          <w:rPr>
            <w:noProof/>
            <w:webHidden/>
          </w:rPr>
          <w:fldChar w:fldCharType="end"/>
        </w:r>
      </w:hyperlink>
    </w:p>
    <w:p w14:paraId="470A48A4" w14:textId="0D50A9E6" w:rsidR="006A540E" w:rsidRDefault="00B837DE">
      <w:pPr>
        <w:pStyle w:val="Verzeichnis3"/>
        <w:tabs>
          <w:tab w:val="left" w:pos="1320"/>
          <w:tab w:val="right" w:leader="dot" w:pos="9062"/>
        </w:tabs>
        <w:rPr>
          <w:rFonts w:asciiTheme="minorHAnsi" w:eastAsiaTheme="minorEastAsia" w:hAnsiTheme="minorHAnsi" w:cstheme="minorBidi"/>
          <w:noProof/>
          <w:sz w:val="22"/>
          <w:szCs w:val="22"/>
          <w:lang w:eastAsia="de-DE"/>
        </w:rPr>
      </w:pPr>
      <w:hyperlink w:anchor="_Toc61790482" w:history="1">
        <w:r w:rsidR="006A540E" w:rsidRPr="003E0FE9">
          <w:rPr>
            <w:rStyle w:val="Hyperlink"/>
            <w:noProof/>
          </w:rPr>
          <w:t>5.3.3</w:t>
        </w:r>
        <w:r w:rsidR="006A540E">
          <w:rPr>
            <w:rFonts w:asciiTheme="minorHAnsi" w:eastAsiaTheme="minorEastAsia" w:hAnsiTheme="minorHAnsi" w:cstheme="minorBidi"/>
            <w:noProof/>
            <w:sz w:val="22"/>
            <w:szCs w:val="22"/>
            <w:lang w:eastAsia="de-DE"/>
          </w:rPr>
          <w:tab/>
        </w:r>
        <w:r w:rsidR="006A540E" w:rsidRPr="003E0FE9">
          <w:rPr>
            <w:rStyle w:val="Hyperlink"/>
            <w:noProof/>
          </w:rPr>
          <w:t>Kombination</w:t>
        </w:r>
        <w:r w:rsidR="006A540E">
          <w:rPr>
            <w:noProof/>
            <w:webHidden/>
          </w:rPr>
          <w:tab/>
        </w:r>
        <w:r w:rsidR="006A540E">
          <w:rPr>
            <w:noProof/>
            <w:webHidden/>
          </w:rPr>
          <w:fldChar w:fldCharType="begin"/>
        </w:r>
        <w:r w:rsidR="006A540E">
          <w:rPr>
            <w:noProof/>
            <w:webHidden/>
          </w:rPr>
          <w:instrText xml:space="preserve"> PAGEREF _Toc61790482 \h </w:instrText>
        </w:r>
        <w:r w:rsidR="006A540E">
          <w:rPr>
            <w:noProof/>
            <w:webHidden/>
          </w:rPr>
        </w:r>
        <w:r w:rsidR="006A540E">
          <w:rPr>
            <w:noProof/>
            <w:webHidden/>
          </w:rPr>
          <w:fldChar w:fldCharType="separate"/>
        </w:r>
        <w:r w:rsidR="006A540E">
          <w:rPr>
            <w:noProof/>
            <w:webHidden/>
          </w:rPr>
          <w:t>30</w:t>
        </w:r>
        <w:r w:rsidR="006A540E">
          <w:rPr>
            <w:noProof/>
            <w:webHidden/>
          </w:rPr>
          <w:fldChar w:fldCharType="end"/>
        </w:r>
      </w:hyperlink>
    </w:p>
    <w:p w14:paraId="7091A05B" w14:textId="21A85253"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83" w:history="1">
        <w:r w:rsidR="006A540E" w:rsidRPr="003E0FE9">
          <w:rPr>
            <w:rStyle w:val="Hyperlink"/>
            <w:noProof/>
          </w:rPr>
          <w:t>5.4</w:t>
        </w:r>
        <w:r w:rsidR="006A540E">
          <w:rPr>
            <w:rFonts w:asciiTheme="minorHAnsi" w:eastAsiaTheme="minorEastAsia" w:hAnsiTheme="minorHAnsi" w:cstheme="minorBidi"/>
            <w:noProof/>
            <w:sz w:val="22"/>
            <w:szCs w:val="22"/>
            <w:lang w:eastAsia="de-DE"/>
          </w:rPr>
          <w:tab/>
        </w:r>
        <w:r w:rsidR="006A540E" w:rsidRPr="003E0FE9">
          <w:rPr>
            <w:rStyle w:val="Hyperlink"/>
            <w:noProof/>
          </w:rPr>
          <w:t>Deadline Management</w:t>
        </w:r>
        <w:r w:rsidR="006A540E">
          <w:rPr>
            <w:noProof/>
            <w:webHidden/>
          </w:rPr>
          <w:tab/>
        </w:r>
        <w:r w:rsidR="006A540E">
          <w:rPr>
            <w:noProof/>
            <w:webHidden/>
          </w:rPr>
          <w:fldChar w:fldCharType="begin"/>
        </w:r>
        <w:r w:rsidR="006A540E">
          <w:rPr>
            <w:noProof/>
            <w:webHidden/>
          </w:rPr>
          <w:instrText xml:space="preserve"> PAGEREF _Toc61790483 \h </w:instrText>
        </w:r>
        <w:r w:rsidR="006A540E">
          <w:rPr>
            <w:noProof/>
            <w:webHidden/>
          </w:rPr>
        </w:r>
        <w:r w:rsidR="006A540E">
          <w:rPr>
            <w:noProof/>
            <w:webHidden/>
          </w:rPr>
          <w:fldChar w:fldCharType="separate"/>
        </w:r>
        <w:r w:rsidR="006A540E">
          <w:rPr>
            <w:noProof/>
            <w:webHidden/>
          </w:rPr>
          <w:t>31</w:t>
        </w:r>
        <w:r w:rsidR="006A540E">
          <w:rPr>
            <w:noProof/>
            <w:webHidden/>
          </w:rPr>
          <w:fldChar w:fldCharType="end"/>
        </w:r>
      </w:hyperlink>
    </w:p>
    <w:p w14:paraId="1DC1A8AA" w14:textId="41EDB8E9"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84" w:history="1">
        <w:r w:rsidR="006A540E" w:rsidRPr="003E0FE9">
          <w:rPr>
            <w:rStyle w:val="Hyperlink"/>
            <w:noProof/>
          </w:rPr>
          <w:t>5.5</w:t>
        </w:r>
        <w:r w:rsidR="006A540E">
          <w:rPr>
            <w:rFonts w:asciiTheme="minorHAnsi" w:eastAsiaTheme="minorEastAsia" w:hAnsiTheme="minorHAnsi" w:cstheme="minorBidi"/>
            <w:noProof/>
            <w:sz w:val="22"/>
            <w:szCs w:val="22"/>
            <w:lang w:eastAsia="de-DE"/>
          </w:rPr>
          <w:tab/>
        </w:r>
        <w:r w:rsidR="006A540E" w:rsidRPr="003E0FE9">
          <w:rPr>
            <w:rStyle w:val="Hyperlink"/>
            <w:noProof/>
          </w:rPr>
          <w:t>Ablauf</w:t>
        </w:r>
        <w:r w:rsidR="006A540E">
          <w:rPr>
            <w:noProof/>
            <w:webHidden/>
          </w:rPr>
          <w:tab/>
        </w:r>
        <w:r w:rsidR="006A540E">
          <w:rPr>
            <w:noProof/>
            <w:webHidden/>
          </w:rPr>
          <w:fldChar w:fldCharType="begin"/>
        </w:r>
        <w:r w:rsidR="006A540E">
          <w:rPr>
            <w:noProof/>
            <w:webHidden/>
          </w:rPr>
          <w:instrText xml:space="preserve"> PAGEREF _Toc61790484 \h </w:instrText>
        </w:r>
        <w:r w:rsidR="006A540E">
          <w:rPr>
            <w:noProof/>
            <w:webHidden/>
          </w:rPr>
        </w:r>
        <w:r w:rsidR="006A540E">
          <w:rPr>
            <w:noProof/>
            <w:webHidden/>
          </w:rPr>
          <w:fldChar w:fldCharType="separate"/>
        </w:r>
        <w:r w:rsidR="006A540E">
          <w:rPr>
            <w:noProof/>
            <w:webHidden/>
          </w:rPr>
          <w:t>32</w:t>
        </w:r>
        <w:r w:rsidR="006A540E">
          <w:rPr>
            <w:noProof/>
            <w:webHidden/>
          </w:rPr>
          <w:fldChar w:fldCharType="end"/>
        </w:r>
      </w:hyperlink>
    </w:p>
    <w:p w14:paraId="297040ED" w14:textId="77BF147C" w:rsidR="006A540E" w:rsidRDefault="00B837DE">
      <w:pPr>
        <w:pStyle w:val="Verzeichnis2"/>
        <w:tabs>
          <w:tab w:val="left" w:pos="880"/>
          <w:tab w:val="right" w:leader="dot" w:pos="9062"/>
        </w:tabs>
        <w:rPr>
          <w:rStyle w:val="Hyperlink"/>
          <w:noProof/>
        </w:rPr>
      </w:pPr>
      <w:hyperlink w:anchor="_Toc61790485" w:history="1">
        <w:r w:rsidR="006A540E" w:rsidRPr="003E0FE9">
          <w:rPr>
            <w:rStyle w:val="Hyperlink"/>
            <w:noProof/>
          </w:rPr>
          <w:t>5.6</w:t>
        </w:r>
        <w:r w:rsidR="006A540E">
          <w:rPr>
            <w:rFonts w:asciiTheme="minorHAnsi" w:eastAsiaTheme="minorEastAsia" w:hAnsiTheme="minorHAnsi" w:cstheme="minorBidi"/>
            <w:noProof/>
            <w:sz w:val="22"/>
            <w:szCs w:val="22"/>
            <w:lang w:eastAsia="de-DE"/>
          </w:rPr>
          <w:tab/>
        </w:r>
        <w:r w:rsidR="006A540E" w:rsidRPr="003E0FE9">
          <w:rPr>
            <w:rStyle w:val="Hyperlink"/>
            <w:noProof/>
          </w:rPr>
          <w:t>Erwartetes Verhalten</w:t>
        </w:r>
        <w:r w:rsidR="006A540E">
          <w:rPr>
            <w:noProof/>
            <w:webHidden/>
          </w:rPr>
          <w:tab/>
        </w:r>
        <w:r w:rsidR="006A540E">
          <w:rPr>
            <w:noProof/>
            <w:webHidden/>
          </w:rPr>
          <w:fldChar w:fldCharType="begin"/>
        </w:r>
        <w:r w:rsidR="006A540E">
          <w:rPr>
            <w:noProof/>
            <w:webHidden/>
          </w:rPr>
          <w:instrText xml:space="preserve"> PAGEREF _Toc61790485 \h </w:instrText>
        </w:r>
        <w:r w:rsidR="006A540E">
          <w:rPr>
            <w:noProof/>
            <w:webHidden/>
          </w:rPr>
        </w:r>
        <w:r w:rsidR="006A540E">
          <w:rPr>
            <w:noProof/>
            <w:webHidden/>
          </w:rPr>
          <w:fldChar w:fldCharType="separate"/>
        </w:r>
        <w:r w:rsidR="006A540E">
          <w:rPr>
            <w:noProof/>
            <w:webHidden/>
          </w:rPr>
          <w:t>34</w:t>
        </w:r>
        <w:r w:rsidR="006A540E">
          <w:rPr>
            <w:noProof/>
            <w:webHidden/>
          </w:rPr>
          <w:fldChar w:fldCharType="end"/>
        </w:r>
      </w:hyperlink>
    </w:p>
    <w:p w14:paraId="4F6A770B" w14:textId="77777777" w:rsidR="008D18B7" w:rsidRDefault="008D18B7" w:rsidP="008D18B7"/>
    <w:p w14:paraId="606360EE" w14:textId="77777777" w:rsidR="008D18B7" w:rsidRDefault="008D18B7" w:rsidP="008D18B7"/>
    <w:p w14:paraId="5DFCAFB3" w14:textId="77777777" w:rsidR="008D18B7" w:rsidRDefault="008D18B7" w:rsidP="008D18B7"/>
    <w:p w14:paraId="0623EA2F" w14:textId="77777777" w:rsidR="008D18B7" w:rsidRPr="008D18B7" w:rsidRDefault="008D18B7" w:rsidP="008D18B7"/>
    <w:p w14:paraId="52777C4B" w14:textId="0CF028F9" w:rsidR="006A540E" w:rsidRDefault="00B837DE">
      <w:pPr>
        <w:pStyle w:val="Verzeichnis1"/>
        <w:tabs>
          <w:tab w:val="left" w:pos="442"/>
        </w:tabs>
        <w:rPr>
          <w:rFonts w:asciiTheme="minorHAnsi" w:eastAsiaTheme="minorEastAsia" w:hAnsiTheme="minorHAnsi" w:cstheme="minorBidi"/>
          <w:noProof/>
          <w:sz w:val="22"/>
          <w:szCs w:val="22"/>
          <w:lang w:eastAsia="de-DE"/>
        </w:rPr>
      </w:pPr>
      <w:hyperlink w:anchor="_Toc61790486" w:history="1">
        <w:r w:rsidR="006A540E" w:rsidRPr="003E0FE9">
          <w:rPr>
            <w:rStyle w:val="Hyperlink"/>
            <w:noProof/>
          </w:rPr>
          <w:t>6</w:t>
        </w:r>
        <w:r w:rsidR="006A540E">
          <w:rPr>
            <w:rFonts w:asciiTheme="minorHAnsi" w:eastAsiaTheme="minorEastAsia" w:hAnsiTheme="minorHAnsi" w:cstheme="minorBidi"/>
            <w:noProof/>
            <w:sz w:val="22"/>
            <w:szCs w:val="22"/>
            <w:lang w:eastAsia="de-DE"/>
          </w:rPr>
          <w:tab/>
        </w:r>
        <w:r w:rsidR="006A540E" w:rsidRPr="003E0FE9">
          <w:rPr>
            <w:rStyle w:val="Hyperlink"/>
            <w:noProof/>
          </w:rPr>
          <w:t>Softwarearchitektur und -qualität</w:t>
        </w:r>
        <w:r w:rsidR="006A540E">
          <w:rPr>
            <w:noProof/>
            <w:webHidden/>
          </w:rPr>
          <w:tab/>
        </w:r>
        <w:r w:rsidR="006A540E">
          <w:rPr>
            <w:noProof/>
            <w:webHidden/>
          </w:rPr>
          <w:fldChar w:fldCharType="begin"/>
        </w:r>
        <w:r w:rsidR="006A540E">
          <w:rPr>
            <w:noProof/>
            <w:webHidden/>
          </w:rPr>
          <w:instrText xml:space="preserve"> PAGEREF _Toc61790486 \h </w:instrText>
        </w:r>
        <w:r w:rsidR="006A540E">
          <w:rPr>
            <w:noProof/>
            <w:webHidden/>
          </w:rPr>
        </w:r>
        <w:r w:rsidR="006A540E">
          <w:rPr>
            <w:noProof/>
            <w:webHidden/>
          </w:rPr>
          <w:fldChar w:fldCharType="separate"/>
        </w:r>
        <w:r w:rsidR="006A540E">
          <w:rPr>
            <w:noProof/>
            <w:webHidden/>
          </w:rPr>
          <w:t>37</w:t>
        </w:r>
        <w:r w:rsidR="006A540E">
          <w:rPr>
            <w:noProof/>
            <w:webHidden/>
          </w:rPr>
          <w:fldChar w:fldCharType="end"/>
        </w:r>
      </w:hyperlink>
    </w:p>
    <w:p w14:paraId="4CE82BED" w14:textId="2CBAB768"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87" w:history="1">
        <w:r w:rsidR="006A540E" w:rsidRPr="003E0FE9">
          <w:rPr>
            <w:rStyle w:val="Hyperlink"/>
            <w:noProof/>
          </w:rPr>
          <w:t>6.1</w:t>
        </w:r>
        <w:r w:rsidR="006A540E">
          <w:rPr>
            <w:rFonts w:asciiTheme="minorHAnsi" w:eastAsiaTheme="minorEastAsia" w:hAnsiTheme="minorHAnsi" w:cstheme="minorBidi"/>
            <w:noProof/>
            <w:sz w:val="22"/>
            <w:szCs w:val="22"/>
            <w:lang w:eastAsia="de-DE"/>
          </w:rPr>
          <w:tab/>
        </w:r>
        <w:r w:rsidR="006A540E" w:rsidRPr="003E0FE9">
          <w:rPr>
            <w:rStyle w:val="Hyperlink"/>
            <w:noProof/>
          </w:rPr>
          <w:t>Architekturanforderungen</w:t>
        </w:r>
        <w:r w:rsidR="006A540E">
          <w:rPr>
            <w:noProof/>
            <w:webHidden/>
          </w:rPr>
          <w:tab/>
        </w:r>
        <w:r w:rsidR="006A540E">
          <w:rPr>
            <w:noProof/>
            <w:webHidden/>
          </w:rPr>
          <w:fldChar w:fldCharType="begin"/>
        </w:r>
        <w:r w:rsidR="006A540E">
          <w:rPr>
            <w:noProof/>
            <w:webHidden/>
          </w:rPr>
          <w:instrText xml:space="preserve"> PAGEREF _Toc61790487 \h </w:instrText>
        </w:r>
        <w:r w:rsidR="006A540E">
          <w:rPr>
            <w:noProof/>
            <w:webHidden/>
          </w:rPr>
        </w:r>
        <w:r w:rsidR="006A540E">
          <w:rPr>
            <w:noProof/>
            <w:webHidden/>
          </w:rPr>
          <w:fldChar w:fldCharType="separate"/>
        </w:r>
        <w:r w:rsidR="006A540E">
          <w:rPr>
            <w:noProof/>
            <w:webHidden/>
          </w:rPr>
          <w:t>37</w:t>
        </w:r>
        <w:r w:rsidR="006A540E">
          <w:rPr>
            <w:noProof/>
            <w:webHidden/>
          </w:rPr>
          <w:fldChar w:fldCharType="end"/>
        </w:r>
      </w:hyperlink>
    </w:p>
    <w:p w14:paraId="01EA0568" w14:textId="50DA773C"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88" w:history="1">
        <w:r w:rsidR="006A540E" w:rsidRPr="003E0FE9">
          <w:rPr>
            <w:rStyle w:val="Hyperlink"/>
            <w:noProof/>
          </w:rPr>
          <w:t>6.2</w:t>
        </w:r>
        <w:r w:rsidR="006A540E">
          <w:rPr>
            <w:rFonts w:asciiTheme="minorHAnsi" w:eastAsiaTheme="minorEastAsia" w:hAnsiTheme="minorHAnsi" w:cstheme="minorBidi"/>
            <w:noProof/>
            <w:sz w:val="22"/>
            <w:szCs w:val="22"/>
            <w:lang w:eastAsia="de-DE"/>
          </w:rPr>
          <w:tab/>
        </w:r>
        <w:r w:rsidR="006A540E" w:rsidRPr="003E0FE9">
          <w:rPr>
            <w:rStyle w:val="Hyperlink"/>
            <w:noProof/>
          </w:rPr>
          <w:t>Technologie Auswahl</w:t>
        </w:r>
        <w:r w:rsidR="006A540E">
          <w:rPr>
            <w:noProof/>
            <w:webHidden/>
          </w:rPr>
          <w:tab/>
        </w:r>
        <w:r w:rsidR="006A540E">
          <w:rPr>
            <w:noProof/>
            <w:webHidden/>
          </w:rPr>
          <w:fldChar w:fldCharType="begin"/>
        </w:r>
        <w:r w:rsidR="006A540E">
          <w:rPr>
            <w:noProof/>
            <w:webHidden/>
          </w:rPr>
          <w:instrText xml:space="preserve"> PAGEREF _Toc61790488 \h </w:instrText>
        </w:r>
        <w:r w:rsidR="006A540E">
          <w:rPr>
            <w:noProof/>
            <w:webHidden/>
          </w:rPr>
        </w:r>
        <w:r w:rsidR="006A540E">
          <w:rPr>
            <w:noProof/>
            <w:webHidden/>
          </w:rPr>
          <w:fldChar w:fldCharType="separate"/>
        </w:r>
        <w:r w:rsidR="006A540E">
          <w:rPr>
            <w:noProof/>
            <w:webHidden/>
          </w:rPr>
          <w:t>40</w:t>
        </w:r>
        <w:r w:rsidR="006A540E">
          <w:rPr>
            <w:noProof/>
            <w:webHidden/>
          </w:rPr>
          <w:fldChar w:fldCharType="end"/>
        </w:r>
      </w:hyperlink>
    </w:p>
    <w:p w14:paraId="09DE2640" w14:textId="3270CA40"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89" w:history="1">
        <w:r w:rsidR="006A540E" w:rsidRPr="003E0FE9">
          <w:rPr>
            <w:rStyle w:val="Hyperlink"/>
            <w:noProof/>
          </w:rPr>
          <w:t>6.3</w:t>
        </w:r>
        <w:r w:rsidR="006A540E">
          <w:rPr>
            <w:rFonts w:asciiTheme="minorHAnsi" w:eastAsiaTheme="minorEastAsia" w:hAnsiTheme="minorHAnsi" w:cstheme="minorBidi"/>
            <w:noProof/>
            <w:sz w:val="22"/>
            <w:szCs w:val="22"/>
            <w:lang w:eastAsia="de-DE"/>
          </w:rPr>
          <w:tab/>
        </w:r>
        <w:r w:rsidR="006A540E" w:rsidRPr="003E0FE9">
          <w:rPr>
            <w:rStyle w:val="Hyperlink"/>
            <w:noProof/>
          </w:rPr>
          <w:t>Technologie Stack</w:t>
        </w:r>
        <w:r w:rsidR="006A540E">
          <w:rPr>
            <w:noProof/>
            <w:webHidden/>
          </w:rPr>
          <w:tab/>
        </w:r>
        <w:r w:rsidR="006A540E">
          <w:rPr>
            <w:noProof/>
            <w:webHidden/>
          </w:rPr>
          <w:fldChar w:fldCharType="begin"/>
        </w:r>
        <w:r w:rsidR="006A540E">
          <w:rPr>
            <w:noProof/>
            <w:webHidden/>
          </w:rPr>
          <w:instrText xml:space="preserve"> PAGEREF _Toc61790489 \h </w:instrText>
        </w:r>
        <w:r w:rsidR="006A540E">
          <w:rPr>
            <w:noProof/>
            <w:webHidden/>
          </w:rPr>
        </w:r>
        <w:r w:rsidR="006A540E">
          <w:rPr>
            <w:noProof/>
            <w:webHidden/>
          </w:rPr>
          <w:fldChar w:fldCharType="separate"/>
        </w:r>
        <w:r w:rsidR="006A540E">
          <w:rPr>
            <w:noProof/>
            <w:webHidden/>
          </w:rPr>
          <w:t>41</w:t>
        </w:r>
        <w:r w:rsidR="006A540E">
          <w:rPr>
            <w:noProof/>
            <w:webHidden/>
          </w:rPr>
          <w:fldChar w:fldCharType="end"/>
        </w:r>
      </w:hyperlink>
    </w:p>
    <w:p w14:paraId="2A6E12F6" w14:textId="1A9FC512"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90" w:history="1">
        <w:r w:rsidR="006A540E" w:rsidRPr="003E0FE9">
          <w:rPr>
            <w:rStyle w:val="Hyperlink"/>
            <w:noProof/>
          </w:rPr>
          <w:t>6.4</w:t>
        </w:r>
        <w:r w:rsidR="006A540E">
          <w:rPr>
            <w:rFonts w:asciiTheme="minorHAnsi" w:eastAsiaTheme="minorEastAsia" w:hAnsiTheme="minorHAnsi" w:cstheme="minorBidi"/>
            <w:noProof/>
            <w:sz w:val="22"/>
            <w:szCs w:val="22"/>
            <w:lang w:eastAsia="de-DE"/>
          </w:rPr>
          <w:tab/>
        </w:r>
        <w:r w:rsidR="006A540E" w:rsidRPr="003E0FE9">
          <w:rPr>
            <w:rStyle w:val="Hyperlink"/>
            <w:noProof/>
          </w:rPr>
          <w:t>Modulare Architektur</w:t>
        </w:r>
        <w:r w:rsidR="006A540E">
          <w:rPr>
            <w:noProof/>
            <w:webHidden/>
          </w:rPr>
          <w:tab/>
        </w:r>
        <w:r w:rsidR="006A540E">
          <w:rPr>
            <w:noProof/>
            <w:webHidden/>
          </w:rPr>
          <w:fldChar w:fldCharType="begin"/>
        </w:r>
        <w:r w:rsidR="006A540E">
          <w:rPr>
            <w:noProof/>
            <w:webHidden/>
          </w:rPr>
          <w:instrText xml:space="preserve"> PAGEREF _Toc61790490 \h </w:instrText>
        </w:r>
        <w:r w:rsidR="006A540E">
          <w:rPr>
            <w:noProof/>
            <w:webHidden/>
          </w:rPr>
        </w:r>
        <w:r w:rsidR="006A540E">
          <w:rPr>
            <w:noProof/>
            <w:webHidden/>
          </w:rPr>
          <w:fldChar w:fldCharType="separate"/>
        </w:r>
        <w:r w:rsidR="006A540E">
          <w:rPr>
            <w:noProof/>
            <w:webHidden/>
          </w:rPr>
          <w:t>42</w:t>
        </w:r>
        <w:r w:rsidR="006A540E">
          <w:rPr>
            <w:noProof/>
            <w:webHidden/>
          </w:rPr>
          <w:fldChar w:fldCharType="end"/>
        </w:r>
      </w:hyperlink>
    </w:p>
    <w:p w14:paraId="5BDA2A31" w14:textId="4A103D4F"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91" w:history="1">
        <w:r w:rsidR="006A540E" w:rsidRPr="003E0FE9">
          <w:rPr>
            <w:rStyle w:val="Hyperlink"/>
            <w:noProof/>
          </w:rPr>
          <w:t>6.5</w:t>
        </w:r>
        <w:r w:rsidR="006A540E">
          <w:rPr>
            <w:rFonts w:asciiTheme="minorHAnsi" w:eastAsiaTheme="minorEastAsia" w:hAnsiTheme="minorHAnsi" w:cstheme="minorBidi"/>
            <w:noProof/>
            <w:sz w:val="22"/>
            <w:szCs w:val="22"/>
            <w:lang w:eastAsia="de-DE"/>
          </w:rPr>
          <w:tab/>
        </w:r>
        <w:r w:rsidR="006A540E" w:rsidRPr="003E0FE9">
          <w:rPr>
            <w:rStyle w:val="Hyperlink"/>
            <w:noProof/>
          </w:rPr>
          <w:t>Software Testing</w:t>
        </w:r>
        <w:r w:rsidR="006A540E">
          <w:rPr>
            <w:noProof/>
            <w:webHidden/>
          </w:rPr>
          <w:tab/>
        </w:r>
        <w:r w:rsidR="006A540E">
          <w:rPr>
            <w:noProof/>
            <w:webHidden/>
          </w:rPr>
          <w:fldChar w:fldCharType="begin"/>
        </w:r>
        <w:r w:rsidR="006A540E">
          <w:rPr>
            <w:noProof/>
            <w:webHidden/>
          </w:rPr>
          <w:instrText xml:space="preserve"> PAGEREF _Toc61790491 \h </w:instrText>
        </w:r>
        <w:r w:rsidR="006A540E">
          <w:rPr>
            <w:noProof/>
            <w:webHidden/>
          </w:rPr>
        </w:r>
        <w:r w:rsidR="006A540E">
          <w:rPr>
            <w:noProof/>
            <w:webHidden/>
          </w:rPr>
          <w:fldChar w:fldCharType="separate"/>
        </w:r>
        <w:r w:rsidR="006A540E">
          <w:rPr>
            <w:noProof/>
            <w:webHidden/>
          </w:rPr>
          <w:t>44</w:t>
        </w:r>
        <w:r w:rsidR="006A540E">
          <w:rPr>
            <w:noProof/>
            <w:webHidden/>
          </w:rPr>
          <w:fldChar w:fldCharType="end"/>
        </w:r>
      </w:hyperlink>
    </w:p>
    <w:p w14:paraId="5B918BA7" w14:textId="7B417E45"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92" w:history="1">
        <w:r w:rsidR="006A540E" w:rsidRPr="003E0FE9">
          <w:rPr>
            <w:rStyle w:val="Hyperlink"/>
            <w:noProof/>
          </w:rPr>
          <w:t>6.6</w:t>
        </w:r>
        <w:r w:rsidR="006A540E">
          <w:rPr>
            <w:rFonts w:asciiTheme="minorHAnsi" w:eastAsiaTheme="minorEastAsia" w:hAnsiTheme="minorHAnsi" w:cstheme="minorBidi"/>
            <w:noProof/>
            <w:sz w:val="22"/>
            <w:szCs w:val="22"/>
            <w:lang w:eastAsia="de-DE"/>
          </w:rPr>
          <w:tab/>
        </w:r>
        <w:r w:rsidR="006A540E" w:rsidRPr="003E0FE9">
          <w:rPr>
            <w:rStyle w:val="Hyperlink"/>
            <w:noProof/>
          </w:rPr>
          <w:t>Coding Conventions</w:t>
        </w:r>
        <w:r w:rsidR="006A540E">
          <w:rPr>
            <w:noProof/>
            <w:webHidden/>
          </w:rPr>
          <w:tab/>
        </w:r>
        <w:r w:rsidR="006A540E">
          <w:rPr>
            <w:noProof/>
            <w:webHidden/>
          </w:rPr>
          <w:fldChar w:fldCharType="begin"/>
        </w:r>
        <w:r w:rsidR="006A540E">
          <w:rPr>
            <w:noProof/>
            <w:webHidden/>
          </w:rPr>
          <w:instrText xml:space="preserve"> PAGEREF _Toc61790492 \h </w:instrText>
        </w:r>
        <w:r w:rsidR="006A540E">
          <w:rPr>
            <w:noProof/>
            <w:webHidden/>
          </w:rPr>
        </w:r>
        <w:r w:rsidR="006A540E">
          <w:rPr>
            <w:noProof/>
            <w:webHidden/>
          </w:rPr>
          <w:fldChar w:fldCharType="separate"/>
        </w:r>
        <w:r w:rsidR="006A540E">
          <w:rPr>
            <w:noProof/>
            <w:webHidden/>
          </w:rPr>
          <w:t>46</w:t>
        </w:r>
        <w:r w:rsidR="006A540E">
          <w:rPr>
            <w:noProof/>
            <w:webHidden/>
          </w:rPr>
          <w:fldChar w:fldCharType="end"/>
        </w:r>
      </w:hyperlink>
    </w:p>
    <w:p w14:paraId="79A772C3" w14:textId="3EB6C78D"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93" w:history="1">
        <w:r w:rsidR="006A540E" w:rsidRPr="003E0FE9">
          <w:rPr>
            <w:rStyle w:val="Hyperlink"/>
            <w:noProof/>
          </w:rPr>
          <w:t>6.7</w:t>
        </w:r>
        <w:r w:rsidR="006A540E">
          <w:rPr>
            <w:rFonts w:asciiTheme="minorHAnsi" w:eastAsiaTheme="minorEastAsia" w:hAnsiTheme="minorHAnsi" w:cstheme="minorBidi"/>
            <w:noProof/>
            <w:sz w:val="22"/>
            <w:szCs w:val="22"/>
            <w:lang w:eastAsia="de-DE"/>
          </w:rPr>
          <w:tab/>
        </w:r>
        <w:r w:rsidR="006A540E" w:rsidRPr="003E0FE9">
          <w:rPr>
            <w:rStyle w:val="Hyperlink"/>
            <w:noProof/>
          </w:rPr>
          <w:t>Wartbarkeit</w:t>
        </w:r>
        <w:r w:rsidR="006A540E">
          <w:rPr>
            <w:noProof/>
            <w:webHidden/>
          </w:rPr>
          <w:tab/>
        </w:r>
        <w:r w:rsidR="006A540E">
          <w:rPr>
            <w:noProof/>
            <w:webHidden/>
          </w:rPr>
          <w:fldChar w:fldCharType="begin"/>
        </w:r>
        <w:r w:rsidR="006A540E">
          <w:rPr>
            <w:noProof/>
            <w:webHidden/>
          </w:rPr>
          <w:instrText xml:space="preserve"> PAGEREF _Toc61790493 \h </w:instrText>
        </w:r>
        <w:r w:rsidR="006A540E">
          <w:rPr>
            <w:noProof/>
            <w:webHidden/>
          </w:rPr>
        </w:r>
        <w:r w:rsidR="006A540E">
          <w:rPr>
            <w:noProof/>
            <w:webHidden/>
          </w:rPr>
          <w:fldChar w:fldCharType="separate"/>
        </w:r>
        <w:r w:rsidR="006A540E">
          <w:rPr>
            <w:noProof/>
            <w:webHidden/>
          </w:rPr>
          <w:t>48</w:t>
        </w:r>
        <w:r w:rsidR="006A540E">
          <w:rPr>
            <w:noProof/>
            <w:webHidden/>
          </w:rPr>
          <w:fldChar w:fldCharType="end"/>
        </w:r>
      </w:hyperlink>
    </w:p>
    <w:p w14:paraId="27EA8EAA" w14:textId="71919884"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94" w:history="1">
        <w:r w:rsidR="006A540E" w:rsidRPr="003E0FE9">
          <w:rPr>
            <w:rStyle w:val="Hyperlink"/>
            <w:noProof/>
          </w:rPr>
          <w:t>6.8</w:t>
        </w:r>
        <w:r w:rsidR="006A540E">
          <w:rPr>
            <w:rFonts w:asciiTheme="minorHAnsi" w:eastAsiaTheme="minorEastAsia" w:hAnsiTheme="minorHAnsi" w:cstheme="minorBidi"/>
            <w:noProof/>
            <w:sz w:val="22"/>
            <w:szCs w:val="22"/>
            <w:lang w:eastAsia="de-DE"/>
          </w:rPr>
          <w:tab/>
        </w:r>
        <w:r w:rsidR="006A540E" w:rsidRPr="003E0FE9">
          <w:rPr>
            <w:rStyle w:val="Hyperlink"/>
            <w:noProof/>
          </w:rPr>
          <w:t>Continuous Integration</w:t>
        </w:r>
        <w:r w:rsidR="006A540E">
          <w:rPr>
            <w:noProof/>
            <w:webHidden/>
          </w:rPr>
          <w:tab/>
        </w:r>
        <w:r w:rsidR="006A540E">
          <w:rPr>
            <w:noProof/>
            <w:webHidden/>
          </w:rPr>
          <w:fldChar w:fldCharType="begin"/>
        </w:r>
        <w:r w:rsidR="006A540E">
          <w:rPr>
            <w:noProof/>
            <w:webHidden/>
          </w:rPr>
          <w:instrText xml:space="preserve"> PAGEREF _Toc61790494 \h </w:instrText>
        </w:r>
        <w:r w:rsidR="006A540E">
          <w:rPr>
            <w:noProof/>
            <w:webHidden/>
          </w:rPr>
        </w:r>
        <w:r w:rsidR="006A540E">
          <w:rPr>
            <w:noProof/>
            <w:webHidden/>
          </w:rPr>
          <w:fldChar w:fldCharType="separate"/>
        </w:r>
        <w:r w:rsidR="006A540E">
          <w:rPr>
            <w:noProof/>
            <w:webHidden/>
          </w:rPr>
          <w:t>48</w:t>
        </w:r>
        <w:r w:rsidR="006A540E">
          <w:rPr>
            <w:noProof/>
            <w:webHidden/>
          </w:rPr>
          <w:fldChar w:fldCharType="end"/>
        </w:r>
      </w:hyperlink>
    </w:p>
    <w:p w14:paraId="6C6FD1EB" w14:textId="2F8B07CD" w:rsidR="006A540E" w:rsidRDefault="00B837DE">
      <w:pPr>
        <w:pStyle w:val="Verzeichnis1"/>
        <w:tabs>
          <w:tab w:val="left" w:pos="442"/>
        </w:tabs>
        <w:rPr>
          <w:rFonts w:asciiTheme="minorHAnsi" w:eastAsiaTheme="minorEastAsia" w:hAnsiTheme="minorHAnsi" w:cstheme="minorBidi"/>
          <w:noProof/>
          <w:sz w:val="22"/>
          <w:szCs w:val="22"/>
          <w:lang w:eastAsia="de-DE"/>
        </w:rPr>
      </w:pPr>
      <w:hyperlink w:anchor="_Toc61790495" w:history="1">
        <w:r w:rsidR="006A540E" w:rsidRPr="003E0FE9">
          <w:rPr>
            <w:rStyle w:val="Hyperlink"/>
            <w:noProof/>
          </w:rPr>
          <w:t>7</w:t>
        </w:r>
        <w:r w:rsidR="006A540E">
          <w:rPr>
            <w:rFonts w:asciiTheme="minorHAnsi" w:eastAsiaTheme="minorEastAsia" w:hAnsiTheme="minorHAnsi" w:cstheme="minorBidi"/>
            <w:noProof/>
            <w:sz w:val="22"/>
            <w:szCs w:val="22"/>
            <w:lang w:eastAsia="de-DE"/>
          </w:rPr>
          <w:tab/>
        </w:r>
        <w:r w:rsidR="006A540E" w:rsidRPr="003E0FE9">
          <w:rPr>
            <w:rStyle w:val="Hyperlink"/>
            <w:noProof/>
          </w:rPr>
          <w:t>Auswertung</w:t>
        </w:r>
        <w:r w:rsidR="006A540E">
          <w:rPr>
            <w:noProof/>
            <w:webHidden/>
          </w:rPr>
          <w:tab/>
        </w:r>
        <w:r w:rsidR="006A540E">
          <w:rPr>
            <w:noProof/>
            <w:webHidden/>
          </w:rPr>
          <w:fldChar w:fldCharType="begin"/>
        </w:r>
        <w:r w:rsidR="006A540E">
          <w:rPr>
            <w:noProof/>
            <w:webHidden/>
          </w:rPr>
          <w:instrText xml:space="preserve"> PAGEREF _Toc61790495 \h </w:instrText>
        </w:r>
        <w:r w:rsidR="006A540E">
          <w:rPr>
            <w:noProof/>
            <w:webHidden/>
          </w:rPr>
        </w:r>
        <w:r w:rsidR="006A540E">
          <w:rPr>
            <w:noProof/>
            <w:webHidden/>
          </w:rPr>
          <w:fldChar w:fldCharType="separate"/>
        </w:r>
        <w:r w:rsidR="006A540E">
          <w:rPr>
            <w:noProof/>
            <w:webHidden/>
          </w:rPr>
          <w:t>49</w:t>
        </w:r>
        <w:r w:rsidR="006A540E">
          <w:rPr>
            <w:noProof/>
            <w:webHidden/>
          </w:rPr>
          <w:fldChar w:fldCharType="end"/>
        </w:r>
      </w:hyperlink>
    </w:p>
    <w:p w14:paraId="18D50D20" w14:textId="1188E138"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96" w:history="1">
        <w:r w:rsidR="006A540E" w:rsidRPr="003E0FE9">
          <w:rPr>
            <w:rStyle w:val="Hyperlink"/>
            <w:noProof/>
          </w:rPr>
          <w:t>7.1</w:t>
        </w:r>
        <w:r w:rsidR="006A540E">
          <w:rPr>
            <w:rFonts w:asciiTheme="minorHAnsi" w:eastAsiaTheme="minorEastAsia" w:hAnsiTheme="minorHAnsi" w:cstheme="minorBidi"/>
            <w:noProof/>
            <w:sz w:val="22"/>
            <w:szCs w:val="22"/>
            <w:lang w:eastAsia="de-DE"/>
          </w:rPr>
          <w:tab/>
        </w:r>
        <w:r w:rsidR="006A540E" w:rsidRPr="003E0FE9">
          <w:rPr>
            <w:rStyle w:val="Hyperlink"/>
            <w:noProof/>
          </w:rPr>
          <w:t>Szenarien</w:t>
        </w:r>
        <w:r w:rsidR="006A540E">
          <w:rPr>
            <w:noProof/>
            <w:webHidden/>
          </w:rPr>
          <w:tab/>
        </w:r>
        <w:r w:rsidR="006A540E">
          <w:rPr>
            <w:noProof/>
            <w:webHidden/>
          </w:rPr>
          <w:fldChar w:fldCharType="begin"/>
        </w:r>
        <w:r w:rsidR="006A540E">
          <w:rPr>
            <w:noProof/>
            <w:webHidden/>
          </w:rPr>
          <w:instrText xml:space="preserve"> PAGEREF _Toc61790496 \h </w:instrText>
        </w:r>
        <w:r w:rsidR="006A540E">
          <w:rPr>
            <w:noProof/>
            <w:webHidden/>
          </w:rPr>
        </w:r>
        <w:r w:rsidR="006A540E">
          <w:rPr>
            <w:noProof/>
            <w:webHidden/>
          </w:rPr>
          <w:fldChar w:fldCharType="separate"/>
        </w:r>
        <w:r w:rsidR="006A540E">
          <w:rPr>
            <w:noProof/>
            <w:webHidden/>
          </w:rPr>
          <w:t>49</w:t>
        </w:r>
        <w:r w:rsidR="006A540E">
          <w:rPr>
            <w:noProof/>
            <w:webHidden/>
          </w:rPr>
          <w:fldChar w:fldCharType="end"/>
        </w:r>
      </w:hyperlink>
    </w:p>
    <w:p w14:paraId="406535B4" w14:textId="6DA41200" w:rsidR="006A540E" w:rsidRDefault="00B837DE">
      <w:pPr>
        <w:pStyle w:val="Verzeichnis2"/>
        <w:tabs>
          <w:tab w:val="left" w:pos="880"/>
          <w:tab w:val="right" w:leader="dot" w:pos="9062"/>
        </w:tabs>
        <w:rPr>
          <w:rFonts w:asciiTheme="minorHAnsi" w:eastAsiaTheme="minorEastAsia" w:hAnsiTheme="minorHAnsi" w:cstheme="minorBidi"/>
          <w:noProof/>
          <w:sz w:val="22"/>
          <w:szCs w:val="22"/>
          <w:lang w:eastAsia="de-DE"/>
        </w:rPr>
      </w:pPr>
      <w:hyperlink w:anchor="_Toc61790497" w:history="1">
        <w:r w:rsidR="006A540E" w:rsidRPr="003E0FE9">
          <w:rPr>
            <w:rStyle w:val="Hyperlink"/>
            <w:noProof/>
          </w:rPr>
          <w:t>7.2</w:t>
        </w:r>
        <w:r w:rsidR="006A540E">
          <w:rPr>
            <w:rFonts w:asciiTheme="minorHAnsi" w:eastAsiaTheme="minorEastAsia" w:hAnsiTheme="minorHAnsi" w:cstheme="minorBidi"/>
            <w:noProof/>
            <w:sz w:val="22"/>
            <w:szCs w:val="22"/>
            <w:lang w:eastAsia="de-DE"/>
          </w:rPr>
          <w:tab/>
        </w:r>
        <w:r w:rsidR="006A540E" w:rsidRPr="003E0FE9">
          <w:rPr>
            <w:rStyle w:val="Hyperlink"/>
            <w:noProof/>
          </w:rPr>
          <w:t>Vergleich mit anderen Teams</w:t>
        </w:r>
        <w:r w:rsidR="006A540E">
          <w:rPr>
            <w:noProof/>
            <w:webHidden/>
          </w:rPr>
          <w:tab/>
        </w:r>
        <w:r w:rsidR="006A540E">
          <w:rPr>
            <w:noProof/>
            <w:webHidden/>
          </w:rPr>
          <w:fldChar w:fldCharType="begin"/>
        </w:r>
        <w:r w:rsidR="006A540E">
          <w:rPr>
            <w:noProof/>
            <w:webHidden/>
          </w:rPr>
          <w:instrText xml:space="preserve"> PAGEREF _Toc61790497 \h </w:instrText>
        </w:r>
        <w:r w:rsidR="006A540E">
          <w:rPr>
            <w:noProof/>
            <w:webHidden/>
          </w:rPr>
        </w:r>
        <w:r w:rsidR="006A540E">
          <w:rPr>
            <w:noProof/>
            <w:webHidden/>
          </w:rPr>
          <w:fldChar w:fldCharType="separate"/>
        </w:r>
        <w:r w:rsidR="006A540E">
          <w:rPr>
            <w:noProof/>
            <w:webHidden/>
          </w:rPr>
          <w:t>49</w:t>
        </w:r>
        <w:r w:rsidR="006A540E">
          <w:rPr>
            <w:noProof/>
            <w:webHidden/>
          </w:rPr>
          <w:fldChar w:fldCharType="end"/>
        </w:r>
      </w:hyperlink>
    </w:p>
    <w:p w14:paraId="05CA1342" w14:textId="68E1AE8F" w:rsidR="006A540E" w:rsidRDefault="00B837DE">
      <w:pPr>
        <w:pStyle w:val="Verzeichnis1"/>
        <w:tabs>
          <w:tab w:val="left" w:pos="442"/>
        </w:tabs>
        <w:rPr>
          <w:rFonts w:asciiTheme="minorHAnsi" w:eastAsiaTheme="minorEastAsia" w:hAnsiTheme="minorHAnsi" w:cstheme="minorBidi"/>
          <w:noProof/>
          <w:sz w:val="22"/>
          <w:szCs w:val="22"/>
          <w:lang w:eastAsia="de-DE"/>
        </w:rPr>
      </w:pPr>
      <w:hyperlink w:anchor="_Toc61790498" w:history="1">
        <w:r w:rsidR="006A540E" w:rsidRPr="003E0FE9">
          <w:rPr>
            <w:rStyle w:val="Hyperlink"/>
            <w:noProof/>
          </w:rPr>
          <w:t>8</w:t>
        </w:r>
        <w:r w:rsidR="006A540E">
          <w:rPr>
            <w:rFonts w:asciiTheme="minorHAnsi" w:eastAsiaTheme="minorEastAsia" w:hAnsiTheme="minorHAnsi" w:cstheme="minorBidi"/>
            <w:noProof/>
            <w:sz w:val="22"/>
            <w:szCs w:val="22"/>
            <w:lang w:eastAsia="de-DE"/>
          </w:rPr>
          <w:tab/>
        </w:r>
        <w:r w:rsidR="006A540E" w:rsidRPr="003E0FE9">
          <w:rPr>
            <w:rStyle w:val="Hyperlink"/>
            <w:noProof/>
          </w:rPr>
          <w:t>Ausblick</w:t>
        </w:r>
        <w:r w:rsidR="006A540E">
          <w:rPr>
            <w:noProof/>
            <w:webHidden/>
          </w:rPr>
          <w:tab/>
        </w:r>
        <w:r w:rsidR="006A540E">
          <w:rPr>
            <w:noProof/>
            <w:webHidden/>
          </w:rPr>
          <w:fldChar w:fldCharType="begin"/>
        </w:r>
        <w:r w:rsidR="006A540E">
          <w:rPr>
            <w:noProof/>
            <w:webHidden/>
          </w:rPr>
          <w:instrText xml:space="preserve"> PAGEREF _Toc61790498 \h </w:instrText>
        </w:r>
        <w:r w:rsidR="006A540E">
          <w:rPr>
            <w:noProof/>
            <w:webHidden/>
          </w:rPr>
        </w:r>
        <w:r w:rsidR="006A540E">
          <w:rPr>
            <w:noProof/>
            <w:webHidden/>
          </w:rPr>
          <w:fldChar w:fldCharType="separate"/>
        </w:r>
        <w:r w:rsidR="006A540E">
          <w:rPr>
            <w:noProof/>
            <w:webHidden/>
          </w:rPr>
          <w:t>53</w:t>
        </w:r>
        <w:r w:rsidR="006A540E">
          <w:rPr>
            <w:noProof/>
            <w:webHidden/>
          </w:rPr>
          <w:fldChar w:fldCharType="end"/>
        </w:r>
      </w:hyperlink>
    </w:p>
    <w:p w14:paraId="34518ECA" w14:textId="09CD5B8C" w:rsidR="006A540E" w:rsidRDefault="00B837DE">
      <w:pPr>
        <w:pStyle w:val="Verzeichnis1"/>
        <w:tabs>
          <w:tab w:val="left" w:pos="442"/>
        </w:tabs>
        <w:rPr>
          <w:rFonts w:asciiTheme="minorHAnsi" w:eastAsiaTheme="minorEastAsia" w:hAnsiTheme="minorHAnsi" w:cstheme="minorBidi"/>
          <w:noProof/>
          <w:sz w:val="22"/>
          <w:szCs w:val="22"/>
          <w:lang w:eastAsia="de-DE"/>
        </w:rPr>
      </w:pPr>
      <w:hyperlink w:anchor="_Toc61790499" w:history="1">
        <w:r w:rsidR="006A540E" w:rsidRPr="003E0FE9">
          <w:rPr>
            <w:rStyle w:val="Hyperlink"/>
            <w:noProof/>
          </w:rPr>
          <w:t>9</w:t>
        </w:r>
        <w:r w:rsidR="006A540E">
          <w:rPr>
            <w:rFonts w:asciiTheme="minorHAnsi" w:eastAsiaTheme="minorEastAsia" w:hAnsiTheme="minorHAnsi" w:cstheme="minorBidi"/>
            <w:noProof/>
            <w:sz w:val="22"/>
            <w:szCs w:val="22"/>
            <w:lang w:eastAsia="de-DE"/>
          </w:rPr>
          <w:tab/>
        </w:r>
        <w:r w:rsidR="006A540E" w:rsidRPr="003E0FE9">
          <w:rPr>
            <w:rStyle w:val="Hyperlink"/>
            <w:noProof/>
          </w:rPr>
          <w:t>Fazit</w:t>
        </w:r>
        <w:r w:rsidR="006A540E">
          <w:rPr>
            <w:noProof/>
            <w:webHidden/>
          </w:rPr>
          <w:tab/>
        </w:r>
        <w:r w:rsidR="006A540E">
          <w:rPr>
            <w:noProof/>
            <w:webHidden/>
          </w:rPr>
          <w:fldChar w:fldCharType="begin"/>
        </w:r>
        <w:r w:rsidR="006A540E">
          <w:rPr>
            <w:noProof/>
            <w:webHidden/>
          </w:rPr>
          <w:instrText xml:space="preserve"> PAGEREF _Toc61790499 \h </w:instrText>
        </w:r>
        <w:r w:rsidR="006A540E">
          <w:rPr>
            <w:noProof/>
            <w:webHidden/>
          </w:rPr>
        </w:r>
        <w:r w:rsidR="006A540E">
          <w:rPr>
            <w:noProof/>
            <w:webHidden/>
          </w:rPr>
          <w:fldChar w:fldCharType="separate"/>
        </w:r>
        <w:r w:rsidR="006A540E">
          <w:rPr>
            <w:noProof/>
            <w:webHidden/>
          </w:rPr>
          <w:t>54</w:t>
        </w:r>
        <w:r w:rsidR="006A540E">
          <w:rPr>
            <w:noProof/>
            <w:webHidden/>
          </w:rPr>
          <w:fldChar w:fldCharType="end"/>
        </w:r>
      </w:hyperlink>
    </w:p>
    <w:p w14:paraId="37DF9D9F" w14:textId="3A3016F3" w:rsidR="006A540E" w:rsidRDefault="00B837DE">
      <w:pPr>
        <w:pStyle w:val="Verzeichnis1"/>
        <w:tabs>
          <w:tab w:val="left" w:pos="658"/>
        </w:tabs>
        <w:rPr>
          <w:rFonts w:asciiTheme="minorHAnsi" w:eastAsiaTheme="minorEastAsia" w:hAnsiTheme="minorHAnsi" w:cstheme="minorBidi"/>
          <w:noProof/>
          <w:sz w:val="22"/>
          <w:szCs w:val="22"/>
          <w:lang w:eastAsia="de-DE"/>
        </w:rPr>
      </w:pPr>
      <w:hyperlink w:anchor="_Toc61790500" w:history="1">
        <w:r w:rsidR="006A540E" w:rsidRPr="003E0FE9">
          <w:rPr>
            <w:rStyle w:val="Hyperlink"/>
            <w:noProof/>
          </w:rPr>
          <w:t>10</w:t>
        </w:r>
        <w:r w:rsidR="006A540E">
          <w:rPr>
            <w:rFonts w:asciiTheme="minorHAnsi" w:eastAsiaTheme="minorEastAsia" w:hAnsiTheme="minorHAnsi" w:cstheme="minorBidi"/>
            <w:noProof/>
            <w:sz w:val="22"/>
            <w:szCs w:val="22"/>
            <w:lang w:eastAsia="de-DE"/>
          </w:rPr>
          <w:tab/>
        </w:r>
        <w:r w:rsidR="006A540E" w:rsidRPr="003E0FE9">
          <w:rPr>
            <w:rStyle w:val="Hyperlink"/>
            <w:noProof/>
          </w:rPr>
          <w:t>Handbuch</w:t>
        </w:r>
        <w:r w:rsidR="006A540E">
          <w:rPr>
            <w:noProof/>
            <w:webHidden/>
          </w:rPr>
          <w:tab/>
        </w:r>
        <w:r w:rsidR="006A540E">
          <w:rPr>
            <w:noProof/>
            <w:webHidden/>
          </w:rPr>
          <w:fldChar w:fldCharType="begin"/>
        </w:r>
        <w:r w:rsidR="006A540E">
          <w:rPr>
            <w:noProof/>
            <w:webHidden/>
          </w:rPr>
          <w:instrText xml:space="preserve"> PAGEREF _Toc61790500 \h </w:instrText>
        </w:r>
        <w:r w:rsidR="006A540E">
          <w:rPr>
            <w:noProof/>
            <w:webHidden/>
          </w:rPr>
        </w:r>
        <w:r w:rsidR="006A540E">
          <w:rPr>
            <w:noProof/>
            <w:webHidden/>
          </w:rPr>
          <w:fldChar w:fldCharType="separate"/>
        </w:r>
        <w:r w:rsidR="006A540E">
          <w:rPr>
            <w:noProof/>
            <w:webHidden/>
          </w:rPr>
          <w:t>55</w:t>
        </w:r>
        <w:r w:rsidR="006A540E">
          <w:rPr>
            <w:noProof/>
            <w:webHidden/>
          </w:rPr>
          <w:fldChar w:fldCharType="end"/>
        </w:r>
      </w:hyperlink>
    </w:p>
    <w:p w14:paraId="18AEA61F" w14:textId="3BE17B1A" w:rsidR="006A540E" w:rsidRDefault="00B837DE">
      <w:pPr>
        <w:pStyle w:val="Verzeichnis1"/>
        <w:tabs>
          <w:tab w:val="left" w:pos="658"/>
        </w:tabs>
        <w:rPr>
          <w:rFonts w:asciiTheme="minorHAnsi" w:eastAsiaTheme="minorEastAsia" w:hAnsiTheme="minorHAnsi" w:cstheme="minorBidi"/>
          <w:noProof/>
          <w:sz w:val="22"/>
          <w:szCs w:val="22"/>
          <w:lang w:eastAsia="de-DE"/>
        </w:rPr>
      </w:pPr>
      <w:hyperlink w:anchor="_Toc61790501" w:history="1">
        <w:r w:rsidR="006A540E" w:rsidRPr="003E0FE9">
          <w:rPr>
            <w:rStyle w:val="Hyperlink"/>
            <w:noProof/>
          </w:rPr>
          <w:t>11</w:t>
        </w:r>
        <w:r w:rsidR="006A540E">
          <w:rPr>
            <w:rFonts w:asciiTheme="minorHAnsi" w:eastAsiaTheme="minorEastAsia" w:hAnsiTheme="minorHAnsi" w:cstheme="minorBidi"/>
            <w:noProof/>
            <w:sz w:val="22"/>
            <w:szCs w:val="22"/>
            <w:lang w:eastAsia="de-DE"/>
          </w:rPr>
          <w:tab/>
        </w:r>
        <w:r w:rsidR="006A540E" w:rsidRPr="003E0FE9">
          <w:rPr>
            <w:rStyle w:val="Hyperlink"/>
            <w:noProof/>
          </w:rPr>
          <w:t>Literaturverzeichnis</w:t>
        </w:r>
        <w:r w:rsidR="006A540E">
          <w:rPr>
            <w:noProof/>
            <w:webHidden/>
          </w:rPr>
          <w:tab/>
        </w:r>
        <w:r w:rsidR="006A540E">
          <w:rPr>
            <w:noProof/>
            <w:webHidden/>
          </w:rPr>
          <w:fldChar w:fldCharType="begin"/>
        </w:r>
        <w:r w:rsidR="006A540E">
          <w:rPr>
            <w:noProof/>
            <w:webHidden/>
          </w:rPr>
          <w:instrText xml:space="preserve"> PAGEREF _Toc61790501 \h </w:instrText>
        </w:r>
        <w:r w:rsidR="006A540E">
          <w:rPr>
            <w:noProof/>
            <w:webHidden/>
          </w:rPr>
        </w:r>
        <w:r w:rsidR="006A540E">
          <w:rPr>
            <w:noProof/>
            <w:webHidden/>
          </w:rPr>
          <w:fldChar w:fldCharType="separate"/>
        </w:r>
        <w:r w:rsidR="006A540E">
          <w:rPr>
            <w:noProof/>
            <w:webHidden/>
          </w:rPr>
          <w:t>VI</w:t>
        </w:r>
        <w:r w:rsidR="006A540E">
          <w:rPr>
            <w:noProof/>
            <w:webHidden/>
          </w:rPr>
          <w:fldChar w:fldCharType="end"/>
        </w:r>
      </w:hyperlink>
    </w:p>
    <w:p w14:paraId="7F27A011" w14:textId="2F820510" w:rsidR="006A540E" w:rsidRDefault="00B837DE">
      <w:pPr>
        <w:pStyle w:val="Verzeichnis1"/>
        <w:tabs>
          <w:tab w:val="left" w:pos="658"/>
        </w:tabs>
        <w:rPr>
          <w:rFonts w:asciiTheme="minorHAnsi" w:eastAsiaTheme="minorEastAsia" w:hAnsiTheme="minorHAnsi" w:cstheme="minorBidi"/>
          <w:noProof/>
          <w:sz w:val="22"/>
          <w:szCs w:val="22"/>
          <w:lang w:eastAsia="de-DE"/>
        </w:rPr>
      </w:pPr>
      <w:hyperlink w:anchor="_Toc61790502" w:history="1">
        <w:r w:rsidR="006A540E" w:rsidRPr="003E0FE9">
          <w:rPr>
            <w:rStyle w:val="Hyperlink"/>
            <w:noProof/>
          </w:rPr>
          <w:t>12</w:t>
        </w:r>
        <w:r w:rsidR="006A540E">
          <w:rPr>
            <w:rFonts w:asciiTheme="minorHAnsi" w:eastAsiaTheme="minorEastAsia" w:hAnsiTheme="minorHAnsi" w:cstheme="minorBidi"/>
            <w:noProof/>
            <w:sz w:val="22"/>
            <w:szCs w:val="22"/>
            <w:lang w:eastAsia="de-DE"/>
          </w:rPr>
          <w:tab/>
        </w:r>
        <w:r w:rsidR="006A540E" w:rsidRPr="003E0FE9">
          <w:rPr>
            <w:rStyle w:val="Hyperlink"/>
            <w:noProof/>
          </w:rPr>
          <w:t>Anhangsverzeichnis</w:t>
        </w:r>
        <w:r w:rsidR="006A540E">
          <w:rPr>
            <w:noProof/>
            <w:webHidden/>
          </w:rPr>
          <w:tab/>
        </w:r>
        <w:r w:rsidR="006A540E">
          <w:rPr>
            <w:noProof/>
            <w:webHidden/>
          </w:rPr>
          <w:fldChar w:fldCharType="begin"/>
        </w:r>
        <w:r w:rsidR="006A540E">
          <w:rPr>
            <w:noProof/>
            <w:webHidden/>
          </w:rPr>
          <w:instrText xml:space="preserve"> PAGEREF _Toc61790502 \h </w:instrText>
        </w:r>
        <w:r w:rsidR="006A540E">
          <w:rPr>
            <w:noProof/>
            <w:webHidden/>
          </w:rPr>
        </w:r>
        <w:r w:rsidR="006A540E">
          <w:rPr>
            <w:noProof/>
            <w:webHidden/>
          </w:rPr>
          <w:fldChar w:fldCharType="separate"/>
        </w:r>
        <w:r w:rsidR="006A540E">
          <w:rPr>
            <w:noProof/>
            <w:webHidden/>
          </w:rPr>
          <w:t>VIII</w:t>
        </w:r>
        <w:r w:rsidR="006A540E">
          <w:rPr>
            <w:noProof/>
            <w:webHidden/>
          </w:rPr>
          <w:fldChar w:fldCharType="end"/>
        </w:r>
      </w:hyperlink>
    </w:p>
    <w:p w14:paraId="391DFBB5" w14:textId="2E349DD8" w:rsidR="003C5D14" w:rsidRDefault="006D75F4" w:rsidP="0075643F">
      <w:r>
        <w:fldChar w:fldCharType="end"/>
      </w:r>
    </w:p>
    <w:p w14:paraId="4F92DAC0" w14:textId="3D418A5E" w:rsidR="003C5D14" w:rsidRPr="003C5D14" w:rsidRDefault="003C5D14" w:rsidP="003C5D14">
      <w:pPr>
        <w:sectPr w:rsidR="003C5D14" w:rsidRPr="003C5D14" w:rsidSect="0010270A">
          <w:headerReference w:type="default" r:id="rId13"/>
          <w:footerReference w:type="default" r:id="rId14"/>
          <w:pgSz w:w="11906" w:h="16838" w:code="9"/>
          <w:pgMar w:top="1417" w:right="1417" w:bottom="1134" w:left="1417" w:header="567" w:footer="567" w:gutter="0"/>
          <w:pgNumType w:fmt="upperRoman"/>
          <w:cols w:space="720"/>
          <w:docGrid w:linePitch="360"/>
        </w:sectPr>
      </w:pPr>
    </w:p>
    <w:p w14:paraId="6ED0C777" w14:textId="111AF08C" w:rsidR="002C547B" w:rsidRPr="007D7FD8" w:rsidRDefault="00B911C7" w:rsidP="007D7FD8">
      <w:pPr>
        <w:pStyle w:val="berschrift1"/>
        <w:numPr>
          <w:ilvl w:val="0"/>
          <w:numId w:val="0"/>
        </w:numPr>
        <w:ind w:left="432" w:hanging="432"/>
      </w:pPr>
      <w:bookmarkStart w:id="4" w:name="_Toc61790450"/>
      <w:r>
        <w:lastRenderedPageBreak/>
        <w:t>Glossar</w:t>
      </w:r>
      <w:bookmarkEnd w:id="4"/>
    </w:p>
    <w:tbl>
      <w:tblPr>
        <w:tblStyle w:val="EinfacheTabelle2"/>
        <w:tblW w:w="5000" w:type="pct"/>
        <w:tblLook w:val="04A0" w:firstRow="1" w:lastRow="0" w:firstColumn="1" w:lastColumn="0" w:noHBand="0" w:noVBand="1"/>
      </w:tblPr>
      <w:tblGrid>
        <w:gridCol w:w="2408"/>
        <w:gridCol w:w="6664"/>
      </w:tblGrid>
      <w:tr w:rsidR="00AB01E8" w14:paraId="79E00013" w14:textId="77777777" w:rsidTr="0065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pct"/>
            <w:tcBorders>
              <w:top w:val="nil"/>
              <w:bottom w:val="none" w:sz="0" w:space="0" w:color="auto"/>
            </w:tcBorders>
          </w:tcPr>
          <w:p w14:paraId="3C9E6ADF" w14:textId="1F33FA32" w:rsidR="00AB01E8" w:rsidRPr="006529FC" w:rsidRDefault="007D7FD8" w:rsidP="005417ED">
            <w:pPr>
              <w:spacing w:after="120" w:line="240" w:lineRule="auto"/>
              <w:jc w:val="left"/>
              <w:rPr>
                <w:shd w:val="clear" w:color="auto" w:fill="FFFFFF"/>
              </w:rPr>
            </w:pPr>
            <w:r w:rsidRPr="006529FC">
              <w:rPr>
                <w:shd w:val="clear" w:color="auto" w:fill="FFFFFF"/>
              </w:rPr>
              <w:t>API</w:t>
            </w:r>
          </w:p>
        </w:tc>
        <w:tc>
          <w:tcPr>
            <w:tcW w:w="3673" w:type="pct"/>
            <w:tcBorders>
              <w:top w:val="nil"/>
              <w:bottom w:val="none" w:sz="0" w:space="0" w:color="auto"/>
            </w:tcBorders>
          </w:tcPr>
          <w:p w14:paraId="2476BA91" w14:textId="2A59C053" w:rsidR="00AB01E8" w:rsidRPr="006F1292" w:rsidRDefault="007D7FD8" w:rsidP="005417ED">
            <w:pPr>
              <w:spacing w:after="120" w:line="240" w:lineRule="auto"/>
              <w:jc w:val="left"/>
              <w:cnfStyle w:val="100000000000" w:firstRow="1" w:lastRow="0" w:firstColumn="0" w:lastColumn="0" w:oddVBand="0" w:evenVBand="0" w:oddHBand="0" w:evenHBand="0" w:firstRowFirstColumn="0" w:firstRowLastColumn="0" w:lastRowFirstColumn="0" w:lastRowLastColumn="0"/>
              <w:rPr>
                <w:b w:val="0"/>
                <w:shd w:val="clear" w:color="auto" w:fill="FFFFFF"/>
              </w:rPr>
            </w:pPr>
            <w:r w:rsidRPr="006F1292">
              <w:rPr>
                <w:b w:val="0"/>
                <w:shd w:val="clear" w:color="auto" w:fill="FFFFFF"/>
              </w:rPr>
              <w:t>Programmierschnittstelle</w:t>
            </w:r>
            <w:r w:rsidR="00BA3AF6" w:rsidRPr="006F1292">
              <w:rPr>
                <w:b w:val="0"/>
                <w:shd w:val="clear" w:color="auto" w:fill="FFFFFF"/>
              </w:rPr>
              <w:br/>
            </w:r>
            <w:r w:rsidR="00593B77" w:rsidRPr="006F1292">
              <w:rPr>
                <w:b w:val="0"/>
                <w:shd w:val="clear" w:color="auto" w:fill="FFFFFF"/>
              </w:rPr>
              <w:t xml:space="preserve">(engl. </w:t>
            </w:r>
            <w:r w:rsidR="003B628E" w:rsidRPr="006F1292">
              <w:rPr>
                <w:b w:val="0"/>
                <w:shd w:val="clear" w:color="auto" w:fill="FFFFFF"/>
              </w:rPr>
              <w:t xml:space="preserve">Application </w:t>
            </w:r>
            <w:r w:rsidR="006D7282" w:rsidRPr="006F1292">
              <w:rPr>
                <w:b w:val="0"/>
                <w:shd w:val="clear" w:color="auto" w:fill="FFFFFF"/>
              </w:rPr>
              <w:t>Programming Interface)</w:t>
            </w:r>
          </w:p>
        </w:tc>
      </w:tr>
      <w:tr w:rsidR="00AB01E8" w14:paraId="28874408" w14:textId="77777777" w:rsidTr="00DA1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pct"/>
          </w:tcPr>
          <w:p w14:paraId="216FC9F9" w14:textId="1284A1B6" w:rsidR="00AB01E8" w:rsidRPr="006529FC" w:rsidRDefault="005417ED" w:rsidP="005417ED">
            <w:pPr>
              <w:spacing w:after="120" w:line="240" w:lineRule="auto"/>
              <w:jc w:val="left"/>
              <w:rPr>
                <w:shd w:val="clear" w:color="auto" w:fill="FFFFFF"/>
              </w:rPr>
            </w:pPr>
            <w:r w:rsidRPr="006529FC">
              <w:rPr>
                <w:shd w:val="clear" w:color="auto" w:fill="FFFFFF"/>
              </w:rPr>
              <w:t>Black-Box</w:t>
            </w:r>
          </w:p>
        </w:tc>
        <w:tc>
          <w:tcPr>
            <w:tcW w:w="3673" w:type="pct"/>
          </w:tcPr>
          <w:p w14:paraId="58A40CAE" w14:textId="77A3B755" w:rsidR="00AB01E8" w:rsidRDefault="00474223" w:rsidP="005417ED">
            <w:pPr>
              <w:spacing w:after="120" w:line="240" w:lineRule="auto"/>
              <w:jc w:val="left"/>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Ein System, welches es nicht ermöglicht</w:t>
            </w:r>
            <w:r w:rsidR="00BE4041">
              <w:rPr>
                <w:shd w:val="clear" w:color="auto" w:fill="FFFFFF"/>
              </w:rPr>
              <w:t>, die inneren Abläufe nachzuverfolge</w:t>
            </w:r>
            <w:r w:rsidR="00010C47">
              <w:rPr>
                <w:shd w:val="clear" w:color="auto" w:fill="FFFFFF"/>
              </w:rPr>
              <w:t xml:space="preserve">n. </w:t>
            </w:r>
          </w:p>
        </w:tc>
      </w:tr>
      <w:tr w:rsidR="00824E8F" w14:paraId="1DBF9334" w14:textId="77777777" w:rsidTr="00DA18E3">
        <w:tc>
          <w:tcPr>
            <w:cnfStyle w:val="001000000000" w:firstRow="0" w:lastRow="0" w:firstColumn="1" w:lastColumn="0" w:oddVBand="0" w:evenVBand="0" w:oddHBand="0" w:evenHBand="0" w:firstRowFirstColumn="0" w:firstRowLastColumn="0" w:lastRowFirstColumn="0" w:lastRowLastColumn="0"/>
            <w:tcW w:w="1327" w:type="pct"/>
          </w:tcPr>
          <w:p w14:paraId="049EACA5" w14:textId="1E33E0D0" w:rsidR="00824E8F" w:rsidRPr="006529FC" w:rsidRDefault="00703F4A" w:rsidP="005417ED">
            <w:pPr>
              <w:spacing w:after="120" w:line="240" w:lineRule="auto"/>
              <w:jc w:val="left"/>
              <w:rPr>
                <w:shd w:val="clear" w:color="auto" w:fill="FFFFFF"/>
              </w:rPr>
            </w:pPr>
            <w:r w:rsidRPr="006529FC">
              <w:rPr>
                <w:shd w:val="clear" w:color="auto" w:fill="FFFFFF"/>
              </w:rPr>
              <w:t>Bot</w:t>
            </w:r>
          </w:p>
        </w:tc>
        <w:tc>
          <w:tcPr>
            <w:tcW w:w="3673" w:type="pct"/>
          </w:tcPr>
          <w:p w14:paraId="5651DE07" w14:textId="1FC37666" w:rsidR="00824E8F" w:rsidRDefault="00E66411" w:rsidP="005417ED">
            <w:pPr>
              <w:spacing w:after="120" w:line="240" w:lineRule="auto"/>
              <w:jc w:val="left"/>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 xml:space="preserve">Ein Programm, welches </w:t>
            </w:r>
            <w:r w:rsidR="009A652D">
              <w:rPr>
                <w:shd w:val="clear" w:color="auto" w:fill="FFFFFF"/>
              </w:rPr>
              <w:t xml:space="preserve">das Spiel spe_ed spielt, aber nicht von informatiCup Teilnehmern entwickelt wurde. </w:t>
            </w:r>
            <w:r w:rsidR="00922EC1">
              <w:rPr>
                <w:shd w:val="clear" w:color="auto" w:fill="FFFFFF"/>
              </w:rPr>
              <w:t xml:space="preserve">(von </w:t>
            </w:r>
            <w:r w:rsidR="00164EC0">
              <w:rPr>
                <w:shd w:val="clear" w:color="auto" w:fill="FFFFFF"/>
              </w:rPr>
              <w:t>engl. robot</w:t>
            </w:r>
            <w:r w:rsidR="00922EC1">
              <w:rPr>
                <w:shd w:val="clear" w:color="auto" w:fill="FFFFFF"/>
              </w:rPr>
              <w:t xml:space="preserve"> = Roboter)</w:t>
            </w:r>
          </w:p>
        </w:tc>
      </w:tr>
      <w:tr w:rsidR="005417ED" w14:paraId="019FBF22" w14:textId="77777777" w:rsidTr="00DA1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pct"/>
          </w:tcPr>
          <w:p w14:paraId="1FEACFD7" w14:textId="65227856" w:rsidR="005417ED" w:rsidRPr="006529FC" w:rsidRDefault="00703F4A" w:rsidP="005417ED">
            <w:pPr>
              <w:spacing w:after="120" w:line="240" w:lineRule="auto"/>
              <w:jc w:val="left"/>
              <w:rPr>
                <w:shd w:val="clear" w:color="auto" w:fill="FFFFFF"/>
              </w:rPr>
            </w:pPr>
            <w:r w:rsidRPr="006529FC">
              <w:rPr>
                <w:shd w:val="clear" w:color="auto" w:fill="FFFFFF"/>
              </w:rPr>
              <w:t>Erweiterter,</w:t>
            </w:r>
            <w:r w:rsidR="00BA3AF6" w:rsidRPr="006529FC">
              <w:rPr>
                <w:shd w:val="clear" w:color="auto" w:fill="FFFFFF"/>
              </w:rPr>
              <w:br/>
            </w:r>
            <w:r w:rsidRPr="006529FC">
              <w:rPr>
                <w:shd w:val="clear" w:color="auto" w:fill="FFFFFF"/>
              </w:rPr>
              <w:t>gerichteter Graph</w:t>
            </w:r>
          </w:p>
        </w:tc>
        <w:tc>
          <w:tcPr>
            <w:tcW w:w="3673" w:type="pct"/>
          </w:tcPr>
          <w:p w14:paraId="0E3425ED" w14:textId="012EFEFD" w:rsidR="005417ED" w:rsidRDefault="003256DC" w:rsidP="005417ED">
            <w:pPr>
              <w:spacing w:after="120" w:line="240" w:lineRule="auto"/>
              <w:jc w:val="left"/>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 xml:space="preserve">Ein gerichteter Graph im </w:t>
            </w:r>
            <w:r w:rsidR="00D073E1">
              <w:rPr>
                <w:shd w:val="clear" w:color="auto" w:fill="FFFFFF"/>
              </w:rPr>
              <w:t xml:space="preserve">Sinne der </w:t>
            </w:r>
            <w:r w:rsidR="00D073E1" w:rsidRPr="00D073E1">
              <w:rPr>
                <w:shd w:val="clear" w:color="auto" w:fill="FFFFFF"/>
              </w:rPr>
              <w:t>Graphentheorie</w:t>
            </w:r>
            <w:r w:rsidR="00D073E1">
              <w:rPr>
                <w:shd w:val="clear" w:color="auto" w:fill="FFFFFF"/>
              </w:rPr>
              <w:t xml:space="preserve">, </w:t>
            </w:r>
            <w:r w:rsidR="00C02546">
              <w:rPr>
                <w:shd w:val="clear" w:color="auto" w:fill="FFFFFF"/>
              </w:rPr>
              <w:t xml:space="preserve">dessen Kanten zusätzliche Informationen </w:t>
            </w:r>
            <w:r w:rsidR="00022131">
              <w:rPr>
                <w:shd w:val="clear" w:color="auto" w:fill="FFFFFF"/>
              </w:rPr>
              <w:t>halten.</w:t>
            </w:r>
          </w:p>
        </w:tc>
      </w:tr>
      <w:tr w:rsidR="005417ED" w14:paraId="4FE1B6F8" w14:textId="77777777" w:rsidTr="00DA18E3">
        <w:tc>
          <w:tcPr>
            <w:cnfStyle w:val="001000000000" w:firstRow="0" w:lastRow="0" w:firstColumn="1" w:lastColumn="0" w:oddVBand="0" w:evenVBand="0" w:oddHBand="0" w:evenHBand="0" w:firstRowFirstColumn="0" w:firstRowLastColumn="0" w:lastRowFirstColumn="0" w:lastRowLastColumn="0"/>
            <w:tcW w:w="1327" w:type="pct"/>
          </w:tcPr>
          <w:p w14:paraId="68741A25" w14:textId="1AADE80D" w:rsidR="005417ED" w:rsidRPr="006529FC" w:rsidRDefault="00703F4A" w:rsidP="005417ED">
            <w:pPr>
              <w:spacing w:after="120" w:line="240" w:lineRule="auto"/>
              <w:jc w:val="left"/>
              <w:rPr>
                <w:shd w:val="clear" w:color="auto" w:fill="FFFFFF"/>
              </w:rPr>
            </w:pPr>
            <w:r w:rsidRPr="006529FC">
              <w:rPr>
                <w:shd w:val="clear" w:color="auto" w:fill="FFFFFF"/>
              </w:rPr>
              <w:t>Experimentelles Prototyping</w:t>
            </w:r>
          </w:p>
        </w:tc>
        <w:tc>
          <w:tcPr>
            <w:tcW w:w="3673" w:type="pct"/>
          </w:tcPr>
          <w:p w14:paraId="491BF062" w14:textId="6221F024" w:rsidR="005417ED" w:rsidRDefault="00FB7A5F" w:rsidP="005417ED">
            <w:pPr>
              <w:spacing w:after="120" w:line="240" w:lineRule="auto"/>
              <w:jc w:val="left"/>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 xml:space="preserve">Das </w:t>
            </w:r>
            <w:r w:rsidR="00706E5A">
              <w:rPr>
                <w:shd w:val="clear" w:color="auto" w:fill="FFFFFF"/>
              </w:rPr>
              <w:t>Erstellen</w:t>
            </w:r>
            <w:r w:rsidR="002C34F7">
              <w:rPr>
                <w:shd w:val="clear" w:color="auto" w:fill="FFFFFF"/>
              </w:rPr>
              <w:t xml:space="preserve"> eines Prototyps</w:t>
            </w:r>
            <w:r>
              <w:rPr>
                <w:shd w:val="clear" w:color="auto" w:fill="FFFFFF"/>
              </w:rPr>
              <w:t>,</w:t>
            </w:r>
            <w:r w:rsidR="002C34F7">
              <w:rPr>
                <w:shd w:val="clear" w:color="auto" w:fill="FFFFFF"/>
              </w:rPr>
              <w:t xml:space="preserve"> welcher der </w:t>
            </w:r>
            <w:r w:rsidR="00706E5A">
              <w:rPr>
                <w:shd w:val="clear" w:color="auto" w:fill="FFFFFF"/>
              </w:rPr>
              <w:t xml:space="preserve">Konzepterstellung und </w:t>
            </w:r>
            <w:r w:rsidR="002C34F7">
              <w:rPr>
                <w:shd w:val="clear" w:color="auto" w:fill="FFFFFF"/>
              </w:rPr>
              <w:t>Anforderungsdefinition dient</w:t>
            </w:r>
            <w:r w:rsidR="00BD58A1">
              <w:rPr>
                <w:shd w:val="clear" w:color="auto" w:fill="FFFFFF"/>
              </w:rPr>
              <w:t>, aber</w:t>
            </w:r>
            <w:r w:rsidR="002C34F7">
              <w:rPr>
                <w:shd w:val="clear" w:color="auto" w:fill="FFFFFF"/>
              </w:rPr>
              <w:t xml:space="preserve"> </w:t>
            </w:r>
            <w:r w:rsidR="00706E5A">
              <w:rPr>
                <w:shd w:val="clear" w:color="auto" w:fill="FFFFFF"/>
              </w:rPr>
              <w:t>vollständig</w:t>
            </w:r>
            <w:r w:rsidR="00FA339F">
              <w:rPr>
                <w:shd w:val="clear" w:color="auto" w:fill="FFFFFF"/>
              </w:rPr>
              <w:t xml:space="preserve"> verworfen wird</w:t>
            </w:r>
            <w:r w:rsidR="00003D6E">
              <w:rPr>
                <w:shd w:val="clear" w:color="auto" w:fill="FFFFFF"/>
              </w:rPr>
              <w:t>.</w:t>
            </w:r>
          </w:p>
        </w:tc>
      </w:tr>
      <w:tr w:rsidR="005417ED" w14:paraId="6597EEEC" w14:textId="77777777" w:rsidTr="00DA1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pct"/>
          </w:tcPr>
          <w:p w14:paraId="4D1D67C6" w14:textId="6ABA7908" w:rsidR="005417ED" w:rsidRPr="006529FC" w:rsidRDefault="000C42DC" w:rsidP="005417ED">
            <w:pPr>
              <w:spacing w:after="120" w:line="240" w:lineRule="auto"/>
              <w:jc w:val="left"/>
              <w:rPr>
                <w:shd w:val="clear" w:color="auto" w:fill="FFFFFF"/>
              </w:rPr>
            </w:pPr>
            <w:r w:rsidRPr="006529FC">
              <w:rPr>
                <w:shd w:val="clear" w:color="auto" w:fill="FFFFFF"/>
              </w:rPr>
              <w:t>Game-Solver</w:t>
            </w:r>
          </w:p>
        </w:tc>
        <w:tc>
          <w:tcPr>
            <w:tcW w:w="3673" w:type="pct"/>
          </w:tcPr>
          <w:p w14:paraId="7C22FEDA" w14:textId="0AA37848" w:rsidR="005417ED" w:rsidRDefault="00815D15" w:rsidP="005417ED">
            <w:pPr>
              <w:spacing w:after="120" w:line="240" w:lineRule="auto"/>
              <w:jc w:val="left"/>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Ein Computerprogramm, welches mit dem Ziel entwickelt wurde, ein bestimmtes Spiel zu Spielen und möglichst oft zu gewinnen.</w:t>
            </w:r>
          </w:p>
        </w:tc>
      </w:tr>
      <w:tr w:rsidR="005417ED" w14:paraId="35851FAF" w14:textId="77777777" w:rsidTr="00DA18E3">
        <w:tc>
          <w:tcPr>
            <w:cnfStyle w:val="001000000000" w:firstRow="0" w:lastRow="0" w:firstColumn="1" w:lastColumn="0" w:oddVBand="0" w:evenVBand="0" w:oddHBand="0" w:evenHBand="0" w:firstRowFirstColumn="0" w:firstRowLastColumn="0" w:lastRowFirstColumn="0" w:lastRowLastColumn="0"/>
            <w:tcW w:w="1327" w:type="pct"/>
          </w:tcPr>
          <w:p w14:paraId="10B5CC26" w14:textId="2EA9C205" w:rsidR="005417ED" w:rsidRPr="006529FC" w:rsidRDefault="000C42DC" w:rsidP="005417ED">
            <w:pPr>
              <w:spacing w:after="120" w:line="240" w:lineRule="auto"/>
              <w:jc w:val="left"/>
              <w:rPr>
                <w:shd w:val="clear" w:color="auto" w:fill="FFFFFF"/>
              </w:rPr>
            </w:pPr>
            <w:r w:rsidRPr="006529FC">
              <w:rPr>
                <w:shd w:val="clear" w:color="auto" w:fill="FFFFFF"/>
              </w:rPr>
              <w:t>KI</w:t>
            </w:r>
          </w:p>
        </w:tc>
        <w:tc>
          <w:tcPr>
            <w:tcW w:w="3673" w:type="pct"/>
          </w:tcPr>
          <w:p w14:paraId="29657D50" w14:textId="00E211C7" w:rsidR="005417ED" w:rsidRDefault="00A86448" w:rsidP="005417ED">
            <w:pPr>
              <w:spacing w:after="120" w:line="240" w:lineRule="auto"/>
              <w:jc w:val="left"/>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Künstliche Intelli</w:t>
            </w:r>
            <w:r w:rsidR="00085E31">
              <w:rPr>
                <w:shd w:val="clear" w:color="auto" w:fill="FFFFFF"/>
              </w:rPr>
              <w:t>genz</w:t>
            </w:r>
          </w:p>
        </w:tc>
      </w:tr>
      <w:tr w:rsidR="005417ED" w14:paraId="70EA3BEB" w14:textId="77777777" w:rsidTr="00DA1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pct"/>
          </w:tcPr>
          <w:p w14:paraId="4F1D4A33" w14:textId="2BA52756" w:rsidR="005417ED" w:rsidRPr="006529FC" w:rsidRDefault="000C42DC" w:rsidP="005417ED">
            <w:pPr>
              <w:spacing w:after="120" w:line="240" w:lineRule="auto"/>
              <w:jc w:val="left"/>
              <w:rPr>
                <w:shd w:val="clear" w:color="auto" w:fill="FFFFFF"/>
              </w:rPr>
            </w:pPr>
            <w:r w:rsidRPr="006529FC">
              <w:rPr>
                <w:shd w:val="clear" w:color="auto" w:fill="FFFFFF"/>
              </w:rPr>
              <w:t>Pfad</w:t>
            </w:r>
          </w:p>
        </w:tc>
        <w:tc>
          <w:tcPr>
            <w:tcW w:w="3673" w:type="pct"/>
          </w:tcPr>
          <w:p w14:paraId="31B46743" w14:textId="7EE8037A" w:rsidR="005417ED" w:rsidRDefault="00DA69F7" w:rsidP="005417ED">
            <w:pPr>
              <w:spacing w:after="120" w:line="240" w:lineRule="auto"/>
              <w:jc w:val="left"/>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 xml:space="preserve">Für das Siel spe_ed: </w:t>
            </w:r>
            <w:r w:rsidR="009766C5">
              <w:rPr>
                <w:shd w:val="clear" w:color="auto" w:fill="FFFFFF"/>
              </w:rPr>
              <w:t xml:space="preserve">Eine </w:t>
            </w:r>
            <w:r w:rsidR="00D107D7">
              <w:rPr>
                <w:shd w:val="clear" w:color="auto" w:fill="FFFFFF"/>
              </w:rPr>
              <w:t>F</w:t>
            </w:r>
            <w:r w:rsidR="00E527CF">
              <w:rPr>
                <w:shd w:val="clear" w:color="auto" w:fill="FFFFFF"/>
              </w:rPr>
              <w:t xml:space="preserve">olge </w:t>
            </w:r>
            <w:r w:rsidR="00A110BC">
              <w:rPr>
                <w:shd w:val="clear" w:color="auto" w:fill="FFFFFF"/>
              </w:rPr>
              <w:t xml:space="preserve">von </w:t>
            </w:r>
            <w:r w:rsidR="006000D0">
              <w:rPr>
                <w:shd w:val="clear" w:color="auto" w:fill="FFFFFF"/>
              </w:rPr>
              <w:t>passierten Zellen, welche durch eine definierte Abfolge von Aktionen ent</w:t>
            </w:r>
            <w:r w:rsidR="00FE02A5">
              <w:rPr>
                <w:shd w:val="clear" w:color="auto" w:fill="FFFFFF"/>
              </w:rPr>
              <w:t xml:space="preserve">steht. Ein Pfad </w:t>
            </w:r>
            <w:r w:rsidR="008C6FB1">
              <w:rPr>
                <w:shd w:val="clear" w:color="auto" w:fill="FFFFFF"/>
              </w:rPr>
              <w:t xml:space="preserve">ist nicht </w:t>
            </w:r>
            <w:r w:rsidR="00B0631E">
              <w:rPr>
                <w:shd w:val="clear" w:color="auto" w:fill="FFFFFF"/>
              </w:rPr>
              <w:t xml:space="preserve">an die </w:t>
            </w:r>
            <w:r w:rsidR="008614A3">
              <w:rPr>
                <w:shd w:val="clear" w:color="auto" w:fill="FFFFFF"/>
              </w:rPr>
              <w:t>maximale</w:t>
            </w:r>
            <w:r w:rsidR="00B0631E">
              <w:rPr>
                <w:shd w:val="clear" w:color="auto" w:fill="FFFFFF"/>
              </w:rPr>
              <w:t xml:space="preserve"> Rundenanzahl </w:t>
            </w:r>
            <w:r w:rsidR="008614A3">
              <w:rPr>
                <w:shd w:val="clear" w:color="auto" w:fill="FFFFFF"/>
              </w:rPr>
              <w:t xml:space="preserve">eines Spiels </w:t>
            </w:r>
            <w:r w:rsidR="00B0631E">
              <w:rPr>
                <w:shd w:val="clear" w:color="auto" w:fill="FFFFFF"/>
              </w:rPr>
              <w:t>gebunden</w:t>
            </w:r>
            <w:r w:rsidR="008C6FB1">
              <w:rPr>
                <w:shd w:val="clear" w:color="auto" w:fill="FFFFFF"/>
              </w:rPr>
              <w:t xml:space="preserve"> und kann diese über- oder unterschreiten</w:t>
            </w:r>
            <w:r w:rsidR="00B0631E">
              <w:rPr>
                <w:shd w:val="clear" w:color="auto" w:fill="FFFFFF"/>
              </w:rPr>
              <w:t>.</w:t>
            </w:r>
          </w:p>
        </w:tc>
      </w:tr>
      <w:tr w:rsidR="005417ED" w14:paraId="33ED1342" w14:textId="77777777" w:rsidTr="00DA18E3">
        <w:tc>
          <w:tcPr>
            <w:cnfStyle w:val="001000000000" w:firstRow="0" w:lastRow="0" w:firstColumn="1" w:lastColumn="0" w:oddVBand="0" w:evenVBand="0" w:oddHBand="0" w:evenHBand="0" w:firstRowFirstColumn="0" w:firstRowLastColumn="0" w:lastRowFirstColumn="0" w:lastRowLastColumn="0"/>
            <w:tcW w:w="1327" w:type="pct"/>
          </w:tcPr>
          <w:p w14:paraId="6509AA9E" w14:textId="6C2DFEA2" w:rsidR="005417ED" w:rsidRPr="006529FC" w:rsidRDefault="000C42DC" w:rsidP="005417ED">
            <w:pPr>
              <w:spacing w:after="120" w:line="240" w:lineRule="auto"/>
              <w:jc w:val="left"/>
              <w:rPr>
                <w:shd w:val="clear" w:color="auto" w:fill="FFFFFF"/>
              </w:rPr>
            </w:pPr>
            <w:r w:rsidRPr="006529FC">
              <w:rPr>
                <w:shd w:val="clear" w:color="auto" w:fill="FFFFFF"/>
              </w:rPr>
              <w:t>Prototyp</w:t>
            </w:r>
          </w:p>
        </w:tc>
        <w:tc>
          <w:tcPr>
            <w:tcW w:w="3673" w:type="pct"/>
          </w:tcPr>
          <w:p w14:paraId="3EE3602A" w14:textId="06B0BC03" w:rsidR="005417ED" w:rsidRDefault="00DC63A7" w:rsidP="005417ED">
            <w:pPr>
              <w:spacing w:after="120" w:line="240" w:lineRule="auto"/>
              <w:jc w:val="left"/>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 xml:space="preserve">Ein </w:t>
            </w:r>
            <w:r w:rsidR="0032260F">
              <w:rPr>
                <w:shd w:val="clear" w:color="auto" w:fill="FFFFFF"/>
              </w:rPr>
              <w:t>funktionsfähiges</w:t>
            </w:r>
            <w:r w:rsidR="00285228">
              <w:rPr>
                <w:shd w:val="clear" w:color="auto" w:fill="FFFFFF"/>
              </w:rPr>
              <w:t xml:space="preserve"> </w:t>
            </w:r>
            <w:r w:rsidR="0032260F">
              <w:rPr>
                <w:shd w:val="clear" w:color="auto" w:fill="FFFFFF"/>
              </w:rPr>
              <w:t xml:space="preserve">System, welches </w:t>
            </w:r>
            <w:r w:rsidR="00AD1568">
              <w:rPr>
                <w:shd w:val="clear" w:color="auto" w:fill="FFFFFF"/>
              </w:rPr>
              <w:t>die Grundlage für ein</w:t>
            </w:r>
            <w:r w:rsidR="00827FEC">
              <w:rPr>
                <w:shd w:val="clear" w:color="auto" w:fill="FFFFFF"/>
              </w:rPr>
              <w:t xml:space="preserve"> Endprodukt darstellt.</w:t>
            </w:r>
            <w:r w:rsidR="00AD1568">
              <w:rPr>
                <w:shd w:val="clear" w:color="auto" w:fill="FFFFFF"/>
              </w:rPr>
              <w:t xml:space="preserve"> </w:t>
            </w:r>
          </w:p>
        </w:tc>
      </w:tr>
      <w:tr w:rsidR="005417ED" w14:paraId="426BB4E1" w14:textId="77777777" w:rsidTr="00DA1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pct"/>
          </w:tcPr>
          <w:p w14:paraId="4E4187D9" w14:textId="3945B36C" w:rsidR="005417ED" w:rsidRPr="006529FC" w:rsidRDefault="00BA3AF6" w:rsidP="005417ED">
            <w:pPr>
              <w:spacing w:after="120" w:line="240" w:lineRule="auto"/>
              <w:jc w:val="left"/>
              <w:rPr>
                <w:shd w:val="clear" w:color="auto" w:fill="FFFFFF"/>
              </w:rPr>
            </w:pPr>
            <w:r w:rsidRPr="006529FC">
              <w:rPr>
                <w:shd w:val="clear" w:color="auto" w:fill="FFFFFF"/>
              </w:rPr>
              <w:t>RAD</w:t>
            </w:r>
          </w:p>
        </w:tc>
        <w:tc>
          <w:tcPr>
            <w:tcW w:w="3673" w:type="pct"/>
          </w:tcPr>
          <w:p w14:paraId="43056E77" w14:textId="02211B8E" w:rsidR="005417ED" w:rsidRDefault="00244589" w:rsidP="005417ED">
            <w:pPr>
              <w:spacing w:after="120" w:line="240" w:lineRule="auto"/>
              <w:jc w:val="left"/>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 xml:space="preserve">Konzept für die </w:t>
            </w:r>
            <w:r w:rsidRPr="00244589">
              <w:rPr>
                <w:shd w:val="clear" w:color="auto" w:fill="FFFFFF"/>
              </w:rPr>
              <w:t xml:space="preserve">schnelle Anwendungsentwicklung </w:t>
            </w:r>
            <w:r w:rsidR="00583145">
              <w:rPr>
                <w:shd w:val="clear" w:color="auto" w:fill="FFFFFF"/>
              </w:rPr>
              <w:t>mithilfe von Prototyping</w:t>
            </w:r>
            <w:r w:rsidR="001B19A9">
              <w:rPr>
                <w:shd w:val="clear" w:color="auto" w:fill="FFFFFF"/>
              </w:rPr>
              <w:t>.</w:t>
            </w:r>
            <w:r w:rsidR="00583145">
              <w:rPr>
                <w:shd w:val="clear" w:color="auto" w:fill="FFFFFF"/>
              </w:rPr>
              <w:br/>
              <w:t xml:space="preserve">(engl. </w:t>
            </w:r>
            <w:r w:rsidR="00BA3AF6">
              <w:rPr>
                <w:shd w:val="clear" w:color="auto" w:fill="FFFFFF"/>
              </w:rPr>
              <w:t>Rapid Application Development</w:t>
            </w:r>
            <w:r w:rsidR="00583145">
              <w:rPr>
                <w:shd w:val="clear" w:color="auto" w:fill="FFFFFF"/>
              </w:rPr>
              <w:t>)</w:t>
            </w:r>
          </w:p>
        </w:tc>
      </w:tr>
      <w:tr w:rsidR="005417ED" w14:paraId="58F99FBC" w14:textId="77777777" w:rsidTr="00DA18E3">
        <w:tc>
          <w:tcPr>
            <w:cnfStyle w:val="001000000000" w:firstRow="0" w:lastRow="0" w:firstColumn="1" w:lastColumn="0" w:oddVBand="0" w:evenVBand="0" w:oddHBand="0" w:evenHBand="0" w:firstRowFirstColumn="0" w:firstRowLastColumn="0" w:lastRowFirstColumn="0" w:lastRowLastColumn="0"/>
            <w:tcW w:w="1327" w:type="pct"/>
          </w:tcPr>
          <w:p w14:paraId="3906F9ED" w14:textId="404D41F7" w:rsidR="005417ED" w:rsidRPr="006529FC" w:rsidRDefault="00BA3AF6" w:rsidP="005417ED">
            <w:pPr>
              <w:spacing w:after="120" w:line="240" w:lineRule="auto"/>
              <w:jc w:val="left"/>
              <w:rPr>
                <w:shd w:val="clear" w:color="auto" w:fill="FFFFFF"/>
              </w:rPr>
            </w:pPr>
            <w:r w:rsidRPr="006529FC">
              <w:rPr>
                <w:shd w:val="clear" w:color="auto" w:fill="FFFFFF"/>
              </w:rPr>
              <w:t>Solver</w:t>
            </w:r>
          </w:p>
        </w:tc>
        <w:tc>
          <w:tcPr>
            <w:tcW w:w="3673" w:type="pct"/>
          </w:tcPr>
          <w:p w14:paraId="5BAEB8EF" w14:textId="6CFCA28D" w:rsidR="005417ED" w:rsidRPr="003B6133" w:rsidRDefault="005B6047" w:rsidP="005417ED">
            <w:pPr>
              <w:spacing w:after="120" w:line="240" w:lineRule="auto"/>
              <w:jc w:val="left"/>
              <w:cnfStyle w:val="000000000000" w:firstRow="0" w:lastRow="0" w:firstColumn="0" w:lastColumn="0" w:oddVBand="0" w:evenVBand="0" w:oddHBand="0" w:evenHBand="0" w:firstRowFirstColumn="0" w:firstRowLastColumn="0" w:lastRowFirstColumn="0" w:lastRowLastColumn="0"/>
              <w:rPr>
                <w:i/>
                <w:shd w:val="clear" w:color="auto" w:fill="FFFFFF"/>
              </w:rPr>
            </w:pPr>
            <w:r w:rsidRPr="003B6133">
              <w:rPr>
                <w:i/>
                <w:shd w:val="clear" w:color="auto" w:fill="FFFFFF"/>
              </w:rPr>
              <w:t>Siehe Game-Solver</w:t>
            </w:r>
          </w:p>
        </w:tc>
      </w:tr>
      <w:tr w:rsidR="005417ED" w14:paraId="7F6C76FA" w14:textId="77777777" w:rsidTr="00DA1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pct"/>
          </w:tcPr>
          <w:p w14:paraId="4DA3AC87" w14:textId="5807F285" w:rsidR="005417ED" w:rsidRPr="006529FC" w:rsidRDefault="00BA3AF6" w:rsidP="005417ED">
            <w:pPr>
              <w:spacing w:after="120" w:line="240" w:lineRule="auto"/>
              <w:jc w:val="left"/>
              <w:rPr>
                <w:shd w:val="clear" w:color="auto" w:fill="FFFFFF"/>
              </w:rPr>
            </w:pPr>
            <w:r w:rsidRPr="006529FC">
              <w:rPr>
                <w:shd w:val="clear" w:color="auto" w:fill="FFFFFF"/>
              </w:rPr>
              <w:t>Strategie</w:t>
            </w:r>
          </w:p>
        </w:tc>
        <w:tc>
          <w:tcPr>
            <w:tcW w:w="3673" w:type="pct"/>
          </w:tcPr>
          <w:p w14:paraId="1B1E95FB" w14:textId="0A1ECA61" w:rsidR="005417ED" w:rsidRPr="00EA6C60" w:rsidRDefault="00251405" w:rsidP="005417ED">
            <w:pPr>
              <w:spacing w:after="120" w:line="240" w:lineRule="auto"/>
              <w:jc w:val="left"/>
              <w:cnfStyle w:val="000000100000" w:firstRow="0" w:lastRow="0" w:firstColumn="0" w:lastColumn="0" w:oddVBand="0" w:evenVBand="0" w:oddHBand="1" w:evenHBand="0" w:firstRowFirstColumn="0" w:firstRowLastColumn="0" w:lastRowFirstColumn="0" w:lastRowLastColumn="0"/>
              <w:rPr>
                <w:i/>
                <w:shd w:val="clear" w:color="auto" w:fill="FFFFFF"/>
              </w:rPr>
            </w:pPr>
            <w:r w:rsidRPr="00EA6C60">
              <w:rPr>
                <w:i/>
                <w:shd w:val="clear" w:color="auto" w:fill="FFFFFF"/>
              </w:rPr>
              <w:t>Siehe P</w:t>
            </w:r>
            <w:r w:rsidR="00CD5840" w:rsidRPr="00EA6C60">
              <w:rPr>
                <w:i/>
                <w:shd w:val="clear" w:color="auto" w:fill="FFFFFF"/>
              </w:rPr>
              <w:t>f</w:t>
            </w:r>
            <w:r w:rsidRPr="00EA6C60">
              <w:rPr>
                <w:i/>
                <w:shd w:val="clear" w:color="auto" w:fill="FFFFFF"/>
              </w:rPr>
              <w:t>ad</w:t>
            </w:r>
          </w:p>
        </w:tc>
      </w:tr>
      <w:tr w:rsidR="005417ED" w14:paraId="1F3EE45D" w14:textId="77777777" w:rsidTr="006529FC">
        <w:tc>
          <w:tcPr>
            <w:cnfStyle w:val="001000000000" w:firstRow="0" w:lastRow="0" w:firstColumn="1" w:lastColumn="0" w:oddVBand="0" w:evenVBand="0" w:oddHBand="0" w:evenHBand="0" w:firstRowFirstColumn="0" w:firstRowLastColumn="0" w:lastRowFirstColumn="0" w:lastRowLastColumn="0"/>
            <w:tcW w:w="1327" w:type="pct"/>
            <w:tcBorders>
              <w:bottom w:val="nil"/>
            </w:tcBorders>
          </w:tcPr>
          <w:p w14:paraId="701D1DA1" w14:textId="415ED1F9" w:rsidR="005417ED" w:rsidRPr="006529FC" w:rsidRDefault="00BA3AF6" w:rsidP="005417ED">
            <w:pPr>
              <w:spacing w:after="120" w:line="240" w:lineRule="auto"/>
              <w:jc w:val="left"/>
              <w:rPr>
                <w:shd w:val="clear" w:color="auto" w:fill="FFFFFF"/>
              </w:rPr>
            </w:pPr>
            <w:r w:rsidRPr="006529FC">
              <w:rPr>
                <w:shd w:val="clear" w:color="auto" w:fill="FFFFFF"/>
              </w:rPr>
              <w:t>Tool</w:t>
            </w:r>
          </w:p>
        </w:tc>
        <w:tc>
          <w:tcPr>
            <w:tcW w:w="3673" w:type="pct"/>
            <w:tcBorders>
              <w:bottom w:val="nil"/>
            </w:tcBorders>
          </w:tcPr>
          <w:p w14:paraId="280692EA" w14:textId="264B23E6" w:rsidR="005417ED" w:rsidRDefault="00617D48" w:rsidP="005417ED">
            <w:pPr>
              <w:spacing w:after="120" w:line="240" w:lineRule="auto"/>
              <w:jc w:val="left"/>
              <w:cnfStyle w:val="000000000000" w:firstRow="0" w:lastRow="0" w:firstColumn="0" w:lastColumn="0" w:oddVBand="0" w:evenVBand="0" w:oddHBand="0" w:evenHBand="0" w:firstRowFirstColumn="0" w:firstRowLastColumn="0" w:lastRowFirstColumn="0" w:lastRowLastColumn="0"/>
              <w:rPr>
                <w:shd w:val="clear" w:color="auto" w:fill="FFFFFF"/>
              </w:rPr>
            </w:pPr>
            <w:r>
              <w:rPr>
                <w:shd w:val="clear" w:color="auto" w:fill="FFFFFF"/>
              </w:rPr>
              <w:t>Eine Software, welche den Entwicklungs-, Fehlerbeseitigungs- oder Test-Prozess unterstützt.</w:t>
            </w:r>
          </w:p>
        </w:tc>
      </w:tr>
    </w:tbl>
    <w:p w14:paraId="0E8556F2" w14:textId="12BB54C1" w:rsidR="00583145" w:rsidRDefault="00583145" w:rsidP="00877DDC">
      <w:pPr>
        <w:rPr>
          <w:rFonts w:cs="Segoe UI"/>
        </w:rPr>
      </w:pPr>
    </w:p>
    <w:p w14:paraId="2C6534F1" w14:textId="516BB9C7" w:rsidR="003130DD" w:rsidRDefault="003130DD" w:rsidP="00D738AD">
      <w:pPr>
        <w:pStyle w:val="berschrift1"/>
        <w:numPr>
          <w:ilvl w:val="0"/>
          <w:numId w:val="0"/>
        </w:numPr>
        <w:ind w:left="432" w:hanging="432"/>
      </w:pPr>
      <w:bookmarkStart w:id="5" w:name="_Toc46058729"/>
      <w:bookmarkStart w:id="6" w:name="_Toc54858021"/>
      <w:bookmarkStart w:id="7" w:name="_Toc61198913"/>
      <w:bookmarkStart w:id="8" w:name="_Toc61281389"/>
      <w:bookmarkStart w:id="9" w:name="_Toc61629963"/>
      <w:bookmarkStart w:id="10" w:name="_Toc61790451"/>
      <w:r w:rsidRPr="003130DD">
        <w:lastRenderedPageBreak/>
        <w:t>Abbildungs- und Tabellenverzeichnis</w:t>
      </w:r>
      <w:bookmarkEnd w:id="5"/>
      <w:bookmarkEnd w:id="6"/>
      <w:bookmarkEnd w:id="7"/>
      <w:bookmarkEnd w:id="8"/>
      <w:bookmarkEnd w:id="9"/>
      <w:bookmarkEnd w:id="10"/>
    </w:p>
    <w:p w14:paraId="153E9E63" w14:textId="279E56D7" w:rsidR="006A540E" w:rsidRDefault="002F2C6D">
      <w:pPr>
        <w:pStyle w:val="Abbildungsverzeichnis"/>
        <w:tabs>
          <w:tab w:val="right" w:leader="dot" w:pos="9062"/>
        </w:tabs>
        <w:rPr>
          <w:rFonts w:asciiTheme="minorHAnsi" w:eastAsiaTheme="minorEastAsia" w:hAnsiTheme="minorHAnsi" w:cstheme="minorBidi"/>
          <w:noProof/>
          <w:sz w:val="22"/>
          <w:szCs w:val="22"/>
          <w:lang w:eastAsia="de-DE"/>
        </w:rPr>
      </w:pPr>
      <w:r w:rsidRPr="00D01674">
        <w:rPr>
          <w:rFonts w:cs="Segoe UI"/>
        </w:rPr>
        <w:fldChar w:fldCharType="begin"/>
      </w:r>
      <w:r w:rsidRPr="00D01674">
        <w:rPr>
          <w:rFonts w:cs="Segoe UI"/>
        </w:rPr>
        <w:instrText xml:space="preserve"> TOC \h \z \c "Abbildung" </w:instrText>
      </w:r>
      <w:r w:rsidRPr="00D01674">
        <w:rPr>
          <w:rFonts w:cs="Segoe UI"/>
        </w:rPr>
        <w:fldChar w:fldCharType="separate"/>
      </w:r>
      <w:hyperlink w:anchor="_Toc61790503" w:history="1">
        <w:r w:rsidR="006A540E" w:rsidRPr="002F2F5E">
          <w:rPr>
            <w:rStyle w:val="Hyperlink"/>
            <w:noProof/>
          </w:rPr>
          <w:t>Abbildung 1: Meilensteinplan</w:t>
        </w:r>
        <w:r w:rsidR="006A540E">
          <w:rPr>
            <w:noProof/>
            <w:webHidden/>
          </w:rPr>
          <w:tab/>
        </w:r>
        <w:r w:rsidR="006A540E">
          <w:rPr>
            <w:noProof/>
            <w:webHidden/>
          </w:rPr>
          <w:fldChar w:fldCharType="begin"/>
        </w:r>
        <w:r w:rsidR="006A540E">
          <w:rPr>
            <w:noProof/>
            <w:webHidden/>
          </w:rPr>
          <w:instrText xml:space="preserve"> PAGEREF _Toc61790503 \h </w:instrText>
        </w:r>
        <w:r w:rsidR="006A540E">
          <w:rPr>
            <w:noProof/>
            <w:webHidden/>
          </w:rPr>
        </w:r>
        <w:r w:rsidR="006A540E">
          <w:rPr>
            <w:noProof/>
            <w:webHidden/>
          </w:rPr>
          <w:fldChar w:fldCharType="separate"/>
        </w:r>
        <w:r w:rsidR="006A540E">
          <w:rPr>
            <w:noProof/>
            <w:webHidden/>
          </w:rPr>
          <w:t>3</w:t>
        </w:r>
        <w:r w:rsidR="006A540E">
          <w:rPr>
            <w:noProof/>
            <w:webHidden/>
          </w:rPr>
          <w:fldChar w:fldCharType="end"/>
        </w:r>
      </w:hyperlink>
    </w:p>
    <w:p w14:paraId="1E4F05C6" w14:textId="02CFCBF6" w:rsidR="006A540E" w:rsidRDefault="00B837DE">
      <w:pPr>
        <w:pStyle w:val="Abbildungsverzeichnis"/>
        <w:tabs>
          <w:tab w:val="right" w:leader="dot" w:pos="9062"/>
        </w:tabs>
        <w:rPr>
          <w:rFonts w:asciiTheme="minorHAnsi" w:eastAsiaTheme="minorEastAsia" w:hAnsiTheme="minorHAnsi" w:cstheme="minorBidi"/>
          <w:noProof/>
          <w:sz w:val="22"/>
          <w:szCs w:val="22"/>
          <w:lang w:eastAsia="de-DE"/>
        </w:rPr>
      </w:pPr>
      <w:hyperlink w:anchor="_Toc61790504" w:history="1">
        <w:r w:rsidR="006A540E" w:rsidRPr="002F2F5E">
          <w:rPr>
            <w:rStyle w:val="Hyperlink"/>
            <w:noProof/>
          </w:rPr>
          <w:t>Abbildung 2: Box-Plot Breite &amp; Höhe des Spielfeldes</w:t>
        </w:r>
        <w:r w:rsidR="006A540E">
          <w:rPr>
            <w:noProof/>
            <w:webHidden/>
          </w:rPr>
          <w:tab/>
        </w:r>
        <w:r w:rsidR="006A540E">
          <w:rPr>
            <w:noProof/>
            <w:webHidden/>
          </w:rPr>
          <w:fldChar w:fldCharType="begin"/>
        </w:r>
        <w:r w:rsidR="006A540E">
          <w:rPr>
            <w:noProof/>
            <w:webHidden/>
          </w:rPr>
          <w:instrText xml:space="preserve"> PAGEREF _Toc61790504 \h </w:instrText>
        </w:r>
        <w:r w:rsidR="006A540E">
          <w:rPr>
            <w:noProof/>
            <w:webHidden/>
          </w:rPr>
        </w:r>
        <w:r w:rsidR="006A540E">
          <w:rPr>
            <w:noProof/>
            <w:webHidden/>
          </w:rPr>
          <w:fldChar w:fldCharType="separate"/>
        </w:r>
        <w:r w:rsidR="006A540E">
          <w:rPr>
            <w:noProof/>
            <w:webHidden/>
          </w:rPr>
          <w:t>7</w:t>
        </w:r>
        <w:r w:rsidR="006A540E">
          <w:rPr>
            <w:noProof/>
            <w:webHidden/>
          </w:rPr>
          <w:fldChar w:fldCharType="end"/>
        </w:r>
      </w:hyperlink>
    </w:p>
    <w:p w14:paraId="589D2D2F" w14:textId="12958BE9" w:rsidR="006A540E" w:rsidRDefault="00B837DE">
      <w:pPr>
        <w:pStyle w:val="Abbildungsverzeichnis"/>
        <w:tabs>
          <w:tab w:val="right" w:leader="dot" w:pos="9062"/>
        </w:tabs>
        <w:rPr>
          <w:rFonts w:asciiTheme="minorHAnsi" w:eastAsiaTheme="minorEastAsia" w:hAnsiTheme="minorHAnsi" w:cstheme="minorBidi"/>
          <w:noProof/>
          <w:sz w:val="22"/>
          <w:szCs w:val="22"/>
          <w:lang w:eastAsia="de-DE"/>
        </w:rPr>
      </w:pPr>
      <w:hyperlink w:anchor="_Toc61790505" w:history="1">
        <w:r w:rsidR="006A540E" w:rsidRPr="002F2F5E">
          <w:rPr>
            <w:rStyle w:val="Hyperlink"/>
            <w:noProof/>
          </w:rPr>
          <w:t>Abbildung 3: Histogramm der Flächenverteilung</w:t>
        </w:r>
        <w:r w:rsidR="006A540E">
          <w:rPr>
            <w:noProof/>
            <w:webHidden/>
          </w:rPr>
          <w:tab/>
        </w:r>
        <w:r w:rsidR="006A540E">
          <w:rPr>
            <w:noProof/>
            <w:webHidden/>
          </w:rPr>
          <w:fldChar w:fldCharType="begin"/>
        </w:r>
        <w:r w:rsidR="006A540E">
          <w:rPr>
            <w:noProof/>
            <w:webHidden/>
          </w:rPr>
          <w:instrText xml:space="preserve"> PAGEREF _Toc61790505 \h </w:instrText>
        </w:r>
        <w:r w:rsidR="006A540E">
          <w:rPr>
            <w:noProof/>
            <w:webHidden/>
          </w:rPr>
        </w:r>
        <w:r w:rsidR="006A540E">
          <w:rPr>
            <w:noProof/>
            <w:webHidden/>
          </w:rPr>
          <w:fldChar w:fldCharType="separate"/>
        </w:r>
        <w:r w:rsidR="006A540E">
          <w:rPr>
            <w:noProof/>
            <w:webHidden/>
          </w:rPr>
          <w:t>8</w:t>
        </w:r>
        <w:r w:rsidR="006A540E">
          <w:rPr>
            <w:noProof/>
            <w:webHidden/>
          </w:rPr>
          <w:fldChar w:fldCharType="end"/>
        </w:r>
      </w:hyperlink>
    </w:p>
    <w:p w14:paraId="20DB3D04" w14:textId="7A2F64E1" w:rsidR="006A540E" w:rsidRDefault="00B837DE">
      <w:pPr>
        <w:pStyle w:val="Abbildungsverzeichnis"/>
        <w:tabs>
          <w:tab w:val="right" w:leader="dot" w:pos="9062"/>
        </w:tabs>
        <w:rPr>
          <w:rFonts w:asciiTheme="minorHAnsi" w:eastAsiaTheme="minorEastAsia" w:hAnsiTheme="minorHAnsi" w:cstheme="minorBidi"/>
          <w:noProof/>
          <w:sz w:val="22"/>
          <w:szCs w:val="22"/>
          <w:lang w:eastAsia="de-DE"/>
        </w:rPr>
      </w:pPr>
      <w:hyperlink w:anchor="_Toc61790506" w:history="1">
        <w:r w:rsidR="006A540E" w:rsidRPr="002F2F5E">
          <w:rPr>
            <w:rStyle w:val="Hyperlink"/>
            <w:noProof/>
          </w:rPr>
          <w:t>Abbildung 4: Box-Plot verfügbarer Zeit pro Runde</w:t>
        </w:r>
        <w:r w:rsidR="006A540E">
          <w:rPr>
            <w:noProof/>
            <w:webHidden/>
          </w:rPr>
          <w:tab/>
        </w:r>
        <w:r w:rsidR="006A540E">
          <w:rPr>
            <w:noProof/>
            <w:webHidden/>
          </w:rPr>
          <w:fldChar w:fldCharType="begin"/>
        </w:r>
        <w:r w:rsidR="006A540E">
          <w:rPr>
            <w:noProof/>
            <w:webHidden/>
          </w:rPr>
          <w:instrText xml:space="preserve"> PAGEREF _Toc61790506 \h </w:instrText>
        </w:r>
        <w:r w:rsidR="006A540E">
          <w:rPr>
            <w:noProof/>
            <w:webHidden/>
          </w:rPr>
        </w:r>
        <w:r w:rsidR="006A540E">
          <w:rPr>
            <w:noProof/>
            <w:webHidden/>
          </w:rPr>
          <w:fldChar w:fldCharType="separate"/>
        </w:r>
        <w:r w:rsidR="006A540E">
          <w:rPr>
            <w:noProof/>
            <w:webHidden/>
          </w:rPr>
          <w:t>8</w:t>
        </w:r>
        <w:r w:rsidR="006A540E">
          <w:rPr>
            <w:noProof/>
            <w:webHidden/>
          </w:rPr>
          <w:fldChar w:fldCharType="end"/>
        </w:r>
      </w:hyperlink>
    </w:p>
    <w:p w14:paraId="15C08D3C" w14:textId="2C5DDC12" w:rsidR="006A540E" w:rsidRDefault="00B837DE">
      <w:pPr>
        <w:pStyle w:val="Abbildungsverzeichnis"/>
        <w:tabs>
          <w:tab w:val="right" w:leader="dot" w:pos="9062"/>
        </w:tabs>
        <w:rPr>
          <w:rFonts w:asciiTheme="minorHAnsi" w:eastAsiaTheme="minorEastAsia" w:hAnsiTheme="minorHAnsi" w:cstheme="minorBidi"/>
          <w:noProof/>
          <w:sz w:val="22"/>
          <w:szCs w:val="22"/>
          <w:lang w:eastAsia="de-DE"/>
        </w:rPr>
      </w:pPr>
      <w:hyperlink w:anchor="_Toc61790507" w:history="1">
        <w:r w:rsidR="006A540E" w:rsidRPr="002F2F5E">
          <w:rPr>
            <w:rStyle w:val="Hyperlink"/>
            <w:noProof/>
          </w:rPr>
          <w:t>Abbildung 5: Beispiel-Matrix gegnerische Wahrscheinlichkeiten</w:t>
        </w:r>
        <w:r w:rsidR="006A540E">
          <w:rPr>
            <w:noProof/>
            <w:webHidden/>
          </w:rPr>
          <w:tab/>
        </w:r>
        <w:r w:rsidR="006A540E">
          <w:rPr>
            <w:noProof/>
            <w:webHidden/>
          </w:rPr>
          <w:fldChar w:fldCharType="begin"/>
        </w:r>
        <w:r w:rsidR="006A540E">
          <w:rPr>
            <w:noProof/>
            <w:webHidden/>
          </w:rPr>
          <w:instrText xml:space="preserve"> PAGEREF _Toc61790507 \h </w:instrText>
        </w:r>
        <w:r w:rsidR="006A540E">
          <w:rPr>
            <w:noProof/>
            <w:webHidden/>
          </w:rPr>
        </w:r>
        <w:r w:rsidR="006A540E">
          <w:rPr>
            <w:noProof/>
            <w:webHidden/>
          </w:rPr>
          <w:fldChar w:fldCharType="separate"/>
        </w:r>
        <w:r w:rsidR="006A540E">
          <w:rPr>
            <w:noProof/>
            <w:webHidden/>
          </w:rPr>
          <w:t>24</w:t>
        </w:r>
        <w:r w:rsidR="006A540E">
          <w:rPr>
            <w:noProof/>
            <w:webHidden/>
          </w:rPr>
          <w:fldChar w:fldCharType="end"/>
        </w:r>
      </w:hyperlink>
    </w:p>
    <w:p w14:paraId="16F6F4EA" w14:textId="0DF93DAE" w:rsidR="006A540E" w:rsidRDefault="00B837DE">
      <w:pPr>
        <w:pStyle w:val="Abbildungsverzeichnis"/>
        <w:tabs>
          <w:tab w:val="right" w:leader="dot" w:pos="9062"/>
        </w:tabs>
        <w:rPr>
          <w:rFonts w:asciiTheme="minorHAnsi" w:eastAsiaTheme="minorEastAsia" w:hAnsiTheme="minorHAnsi" w:cstheme="minorBidi"/>
          <w:noProof/>
          <w:sz w:val="22"/>
          <w:szCs w:val="22"/>
          <w:lang w:eastAsia="de-DE"/>
        </w:rPr>
      </w:pPr>
      <w:hyperlink w:anchor="_Toc61790508" w:history="1">
        <w:r w:rsidR="006A540E" w:rsidRPr="002F2F5E">
          <w:rPr>
            <w:rStyle w:val="Hyperlink"/>
            <w:noProof/>
          </w:rPr>
          <w:t>Abbildung 6: Beispiel-Matrix minimale gegnerische Schritte</w:t>
        </w:r>
        <w:r w:rsidR="006A540E">
          <w:rPr>
            <w:noProof/>
            <w:webHidden/>
          </w:rPr>
          <w:tab/>
        </w:r>
        <w:r w:rsidR="006A540E">
          <w:rPr>
            <w:noProof/>
            <w:webHidden/>
          </w:rPr>
          <w:fldChar w:fldCharType="begin"/>
        </w:r>
        <w:r w:rsidR="006A540E">
          <w:rPr>
            <w:noProof/>
            <w:webHidden/>
          </w:rPr>
          <w:instrText xml:space="preserve"> PAGEREF _Toc61790508 \h </w:instrText>
        </w:r>
        <w:r w:rsidR="006A540E">
          <w:rPr>
            <w:noProof/>
            <w:webHidden/>
          </w:rPr>
        </w:r>
        <w:r w:rsidR="006A540E">
          <w:rPr>
            <w:noProof/>
            <w:webHidden/>
          </w:rPr>
          <w:fldChar w:fldCharType="separate"/>
        </w:r>
        <w:r w:rsidR="006A540E">
          <w:rPr>
            <w:noProof/>
            <w:webHidden/>
          </w:rPr>
          <w:t>24</w:t>
        </w:r>
        <w:r w:rsidR="006A540E">
          <w:rPr>
            <w:noProof/>
            <w:webHidden/>
          </w:rPr>
          <w:fldChar w:fldCharType="end"/>
        </w:r>
      </w:hyperlink>
    </w:p>
    <w:p w14:paraId="1B1E7EBD" w14:textId="06786C2C" w:rsidR="006A540E" w:rsidRDefault="00B837DE">
      <w:pPr>
        <w:pStyle w:val="Abbildungsverzeichnis"/>
        <w:tabs>
          <w:tab w:val="right" w:leader="dot" w:pos="9062"/>
        </w:tabs>
        <w:rPr>
          <w:rFonts w:asciiTheme="minorHAnsi" w:eastAsiaTheme="minorEastAsia" w:hAnsiTheme="minorHAnsi" w:cstheme="minorBidi"/>
          <w:noProof/>
          <w:sz w:val="22"/>
          <w:szCs w:val="22"/>
          <w:lang w:eastAsia="de-DE"/>
        </w:rPr>
      </w:pPr>
      <w:hyperlink w:anchor="_Toc61790509" w:history="1">
        <w:r w:rsidR="006A540E" w:rsidRPr="002F2F5E">
          <w:rPr>
            <w:rStyle w:val="Hyperlink"/>
            <w:noProof/>
          </w:rPr>
          <w:t>Abbildung 7: Beispiel-Matrix für die Erfolgs-Bewertung</w:t>
        </w:r>
        <w:r w:rsidR="006A540E">
          <w:rPr>
            <w:noProof/>
            <w:webHidden/>
          </w:rPr>
          <w:tab/>
        </w:r>
        <w:r w:rsidR="006A540E">
          <w:rPr>
            <w:noProof/>
            <w:webHidden/>
          </w:rPr>
          <w:fldChar w:fldCharType="begin"/>
        </w:r>
        <w:r w:rsidR="006A540E">
          <w:rPr>
            <w:noProof/>
            <w:webHidden/>
          </w:rPr>
          <w:instrText xml:space="preserve"> PAGEREF _Toc61790509 \h </w:instrText>
        </w:r>
        <w:r w:rsidR="006A540E">
          <w:rPr>
            <w:noProof/>
            <w:webHidden/>
          </w:rPr>
        </w:r>
        <w:r w:rsidR="006A540E">
          <w:rPr>
            <w:noProof/>
            <w:webHidden/>
          </w:rPr>
          <w:fldChar w:fldCharType="separate"/>
        </w:r>
        <w:r w:rsidR="006A540E">
          <w:rPr>
            <w:noProof/>
            <w:webHidden/>
          </w:rPr>
          <w:t>28</w:t>
        </w:r>
        <w:r w:rsidR="006A540E">
          <w:rPr>
            <w:noProof/>
            <w:webHidden/>
          </w:rPr>
          <w:fldChar w:fldCharType="end"/>
        </w:r>
      </w:hyperlink>
    </w:p>
    <w:p w14:paraId="7BF0E84E" w14:textId="2F500211" w:rsidR="006A540E" w:rsidRDefault="00B837DE">
      <w:pPr>
        <w:pStyle w:val="Abbildungsverzeichnis"/>
        <w:tabs>
          <w:tab w:val="right" w:leader="dot" w:pos="9062"/>
        </w:tabs>
        <w:rPr>
          <w:rFonts w:asciiTheme="minorHAnsi" w:eastAsiaTheme="minorEastAsia" w:hAnsiTheme="minorHAnsi" w:cstheme="minorBidi"/>
          <w:noProof/>
          <w:sz w:val="22"/>
          <w:szCs w:val="22"/>
          <w:lang w:eastAsia="de-DE"/>
        </w:rPr>
      </w:pPr>
      <w:hyperlink w:anchor="_Toc61790510" w:history="1">
        <w:r w:rsidR="006A540E" w:rsidRPr="002F2F5E">
          <w:rPr>
            <w:rStyle w:val="Hyperlink"/>
            <w:noProof/>
          </w:rPr>
          <w:t>Abbildung 8: Beispiel-Matrix für die Abschneide-Bewertung</w:t>
        </w:r>
        <w:r w:rsidR="006A540E">
          <w:rPr>
            <w:noProof/>
            <w:webHidden/>
          </w:rPr>
          <w:tab/>
        </w:r>
        <w:r w:rsidR="006A540E">
          <w:rPr>
            <w:noProof/>
            <w:webHidden/>
          </w:rPr>
          <w:fldChar w:fldCharType="begin"/>
        </w:r>
        <w:r w:rsidR="006A540E">
          <w:rPr>
            <w:noProof/>
            <w:webHidden/>
          </w:rPr>
          <w:instrText xml:space="preserve"> PAGEREF _Toc61790510 \h </w:instrText>
        </w:r>
        <w:r w:rsidR="006A540E">
          <w:rPr>
            <w:noProof/>
            <w:webHidden/>
          </w:rPr>
        </w:r>
        <w:r w:rsidR="006A540E">
          <w:rPr>
            <w:noProof/>
            <w:webHidden/>
          </w:rPr>
          <w:fldChar w:fldCharType="separate"/>
        </w:r>
        <w:r w:rsidR="006A540E">
          <w:rPr>
            <w:noProof/>
            <w:webHidden/>
          </w:rPr>
          <w:t>28</w:t>
        </w:r>
        <w:r w:rsidR="006A540E">
          <w:rPr>
            <w:noProof/>
            <w:webHidden/>
          </w:rPr>
          <w:fldChar w:fldCharType="end"/>
        </w:r>
      </w:hyperlink>
    </w:p>
    <w:p w14:paraId="640CFBC2" w14:textId="583A733B" w:rsidR="006A540E" w:rsidRDefault="00B837DE">
      <w:pPr>
        <w:pStyle w:val="Abbildungsverzeichnis"/>
        <w:tabs>
          <w:tab w:val="right" w:leader="dot" w:pos="9062"/>
        </w:tabs>
        <w:rPr>
          <w:rFonts w:asciiTheme="minorHAnsi" w:eastAsiaTheme="minorEastAsia" w:hAnsiTheme="minorHAnsi" w:cstheme="minorBidi"/>
          <w:noProof/>
          <w:sz w:val="22"/>
          <w:szCs w:val="22"/>
          <w:lang w:eastAsia="de-DE"/>
        </w:rPr>
      </w:pPr>
      <w:hyperlink w:anchor="_Toc61790511" w:history="1">
        <w:r w:rsidR="006A540E" w:rsidRPr="002F2F5E">
          <w:rPr>
            <w:rStyle w:val="Hyperlink"/>
            <w:noProof/>
          </w:rPr>
          <w:t>Abbildung 9: Abhängigkeiten der Module</w:t>
        </w:r>
        <w:r w:rsidR="006A540E">
          <w:rPr>
            <w:noProof/>
            <w:webHidden/>
          </w:rPr>
          <w:tab/>
        </w:r>
        <w:r w:rsidR="006A540E">
          <w:rPr>
            <w:noProof/>
            <w:webHidden/>
          </w:rPr>
          <w:fldChar w:fldCharType="begin"/>
        </w:r>
        <w:r w:rsidR="006A540E">
          <w:rPr>
            <w:noProof/>
            <w:webHidden/>
          </w:rPr>
          <w:instrText xml:space="preserve"> PAGEREF _Toc61790511 \h </w:instrText>
        </w:r>
        <w:r w:rsidR="006A540E">
          <w:rPr>
            <w:noProof/>
            <w:webHidden/>
          </w:rPr>
        </w:r>
        <w:r w:rsidR="006A540E">
          <w:rPr>
            <w:noProof/>
            <w:webHidden/>
          </w:rPr>
          <w:fldChar w:fldCharType="separate"/>
        </w:r>
        <w:r w:rsidR="006A540E">
          <w:rPr>
            <w:noProof/>
            <w:webHidden/>
          </w:rPr>
          <w:t>43</w:t>
        </w:r>
        <w:r w:rsidR="006A540E">
          <w:rPr>
            <w:noProof/>
            <w:webHidden/>
          </w:rPr>
          <w:fldChar w:fldCharType="end"/>
        </w:r>
      </w:hyperlink>
    </w:p>
    <w:p w14:paraId="61233264" w14:textId="4D253033" w:rsidR="006A540E" w:rsidRDefault="00B837DE">
      <w:pPr>
        <w:pStyle w:val="Abbildungsverzeichnis"/>
        <w:tabs>
          <w:tab w:val="right" w:leader="dot" w:pos="9062"/>
        </w:tabs>
        <w:rPr>
          <w:rFonts w:asciiTheme="minorHAnsi" w:eastAsiaTheme="minorEastAsia" w:hAnsiTheme="minorHAnsi" w:cstheme="minorBidi"/>
          <w:noProof/>
          <w:sz w:val="22"/>
          <w:szCs w:val="22"/>
          <w:lang w:eastAsia="de-DE"/>
        </w:rPr>
      </w:pPr>
      <w:hyperlink w:anchor="_Toc61790512" w:history="1">
        <w:r w:rsidR="006A540E" w:rsidRPr="002F2F5E">
          <w:rPr>
            <w:rStyle w:val="Hyperlink"/>
            <w:noProof/>
          </w:rPr>
          <w:t>Abbildung 10: Platzierungen in den Testspielen</w:t>
        </w:r>
        <w:r w:rsidR="006A540E">
          <w:rPr>
            <w:noProof/>
            <w:webHidden/>
          </w:rPr>
          <w:tab/>
        </w:r>
        <w:r w:rsidR="006A540E">
          <w:rPr>
            <w:noProof/>
            <w:webHidden/>
          </w:rPr>
          <w:fldChar w:fldCharType="begin"/>
        </w:r>
        <w:r w:rsidR="006A540E">
          <w:rPr>
            <w:noProof/>
            <w:webHidden/>
          </w:rPr>
          <w:instrText xml:space="preserve"> PAGEREF _Toc61790512 \h </w:instrText>
        </w:r>
        <w:r w:rsidR="006A540E">
          <w:rPr>
            <w:noProof/>
            <w:webHidden/>
          </w:rPr>
        </w:r>
        <w:r w:rsidR="006A540E">
          <w:rPr>
            <w:noProof/>
            <w:webHidden/>
          </w:rPr>
          <w:fldChar w:fldCharType="separate"/>
        </w:r>
        <w:r w:rsidR="006A540E">
          <w:rPr>
            <w:noProof/>
            <w:webHidden/>
          </w:rPr>
          <w:t>50</w:t>
        </w:r>
        <w:r w:rsidR="006A540E">
          <w:rPr>
            <w:noProof/>
            <w:webHidden/>
          </w:rPr>
          <w:fldChar w:fldCharType="end"/>
        </w:r>
      </w:hyperlink>
    </w:p>
    <w:p w14:paraId="1E511C45" w14:textId="29E72D9A" w:rsidR="006A540E" w:rsidRDefault="00B837DE">
      <w:pPr>
        <w:pStyle w:val="Abbildungsverzeichnis"/>
        <w:tabs>
          <w:tab w:val="right" w:leader="dot" w:pos="9062"/>
        </w:tabs>
        <w:rPr>
          <w:rFonts w:asciiTheme="minorHAnsi" w:eastAsiaTheme="minorEastAsia" w:hAnsiTheme="minorHAnsi" w:cstheme="minorBidi"/>
          <w:noProof/>
          <w:sz w:val="22"/>
          <w:szCs w:val="22"/>
          <w:lang w:eastAsia="de-DE"/>
        </w:rPr>
      </w:pPr>
      <w:hyperlink w:anchor="_Toc61790513" w:history="1">
        <w:r w:rsidR="006A540E" w:rsidRPr="002F2F5E">
          <w:rPr>
            <w:rStyle w:val="Hyperlink"/>
            <w:noProof/>
          </w:rPr>
          <w:t>Abbildung 11: Vergleich der Lösung zu gegnerischen Spielern</w:t>
        </w:r>
        <w:r w:rsidR="006A540E">
          <w:rPr>
            <w:noProof/>
            <w:webHidden/>
          </w:rPr>
          <w:tab/>
        </w:r>
        <w:r w:rsidR="006A540E">
          <w:rPr>
            <w:noProof/>
            <w:webHidden/>
          </w:rPr>
          <w:fldChar w:fldCharType="begin"/>
        </w:r>
        <w:r w:rsidR="006A540E">
          <w:rPr>
            <w:noProof/>
            <w:webHidden/>
          </w:rPr>
          <w:instrText xml:space="preserve"> PAGEREF _Toc61790513 \h </w:instrText>
        </w:r>
        <w:r w:rsidR="006A540E">
          <w:rPr>
            <w:noProof/>
            <w:webHidden/>
          </w:rPr>
        </w:r>
        <w:r w:rsidR="006A540E">
          <w:rPr>
            <w:noProof/>
            <w:webHidden/>
          </w:rPr>
          <w:fldChar w:fldCharType="separate"/>
        </w:r>
        <w:r w:rsidR="006A540E">
          <w:rPr>
            <w:noProof/>
            <w:webHidden/>
          </w:rPr>
          <w:t>51</w:t>
        </w:r>
        <w:r w:rsidR="006A540E">
          <w:rPr>
            <w:noProof/>
            <w:webHidden/>
          </w:rPr>
          <w:fldChar w:fldCharType="end"/>
        </w:r>
      </w:hyperlink>
    </w:p>
    <w:p w14:paraId="28B632CC" w14:textId="5FAC8EFB" w:rsidR="006A540E" w:rsidRDefault="00B837DE">
      <w:pPr>
        <w:pStyle w:val="Abbildungsverzeichnis"/>
        <w:tabs>
          <w:tab w:val="right" w:leader="dot" w:pos="9062"/>
        </w:tabs>
        <w:rPr>
          <w:rFonts w:asciiTheme="minorHAnsi" w:eastAsiaTheme="minorEastAsia" w:hAnsiTheme="minorHAnsi" w:cstheme="minorBidi"/>
          <w:noProof/>
          <w:sz w:val="22"/>
          <w:szCs w:val="22"/>
          <w:lang w:eastAsia="de-DE"/>
        </w:rPr>
      </w:pPr>
      <w:hyperlink w:anchor="_Toc61790514" w:history="1">
        <w:r w:rsidR="006A540E" w:rsidRPr="002F2F5E">
          <w:rPr>
            <w:rStyle w:val="Hyperlink"/>
            <w:noProof/>
          </w:rPr>
          <w:t>Abbildung 12: Grafische Benutzeroberfläche</w:t>
        </w:r>
        <w:r w:rsidR="006A540E">
          <w:rPr>
            <w:noProof/>
            <w:webHidden/>
          </w:rPr>
          <w:tab/>
        </w:r>
        <w:r w:rsidR="006A540E">
          <w:rPr>
            <w:noProof/>
            <w:webHidden/>
          </w:rPr>
          <w:fldChar w:fldCharType="begin"/>
        </w:r>
        <w:r w:rsidR="006A540E">
          <w:rPr>
            <w:noProof/>
            <w:webHidden/>
          </w:rPr>
          <w:instrText xml:space="preserve"> PAGEREF _Toc61790514 \h </w:instrText>
        </w:r>
        <w:r w:rsidR="006A540E">
          <w:rPr>
            <w:noProof/>
            <w:webHidden/>
          </w:rPr>
        </w:r>
        <w:r w:rsidR="006A540E">
          <w:rPr>
            <w:noProof/>
            <w:webHidden/>
          </w:rPr>
          <w:fldChar w:fldCharType="separate"/>
        </w:r>
        <w:r w:rsidR="006A540E">
          <w:rPr>
            <w:noProof/>
            <w:webHidden/>
          </w:rPr>
          <w:t>65</w:t>
        </w:r>
        <w:r w:rsidR="006A540E">
          <w:rPr>
            <w:noProof/>
            <w:webHidden/>
          </w:rPr>
          <w:fldChar w:fldCharType="end"/>
        </w:r>
      </w:hyperlink>
    </w:p>
    <w:p w14:paraId="2E2B1520" w14:textId="70C78AA2" w:rsidR="003130DD" w:rsidRPr="00D01674" w:rsidRDefault="002F2C6D" w:rsidP="00FA1599">
      <w:pPr>
        <w:rPr>
          <w:rFonts w:cs="Segoe UI"/>
        </w:rPr>
      </w:pPr>
      <w:r w:rsidRPr="00D01674">
        <w:rPr>
          <w:rFonts w:cs="Segoe UI"/>
          <w:b/>
          <w:bCs/>
          <w:noProof/>
        </w:rPr>
        <w:fldChar w:fldCharType="end"/>
      </w:r>
    </w:p>
    <w:p w14:paraId="1F28707F" w14:textId="363CA4AC" w:rsidR="006A540E" w:rsidRDefault="003130DD">
      <w:pPr>
        <w:pStyle w:val="Abbildungsverzeichnis"/>
        <w:tabs>
          <w:tab w:val="right" w:leader="dot" w:pos="9062"/>
        </w:tabs>
        <w:rPr>
          <w:rFonts w:asciiTheme="minorHAnsi" w:eastAsiaTheme="minorEastAsia" w:hAnsiTheme="minorHAnsi" w:cstheme="minorBidi"/>
          <w:noProof/>
          <w:sz w:val="22"/>
          <w:szCs w:val="22"/>
          <w:lang w:eastAsia="de-DE"/>
        </w:rPr>
      </w:pPr>
      <w:r w:rsidRPr="00D01674">
        <w:rPr>
          <w:rFonts w:cs="Segoe UI"/>
        </w:rPr>
        <w:fldChar w:fldCharType="begin"/>
      </w:r>
      <w:r w:rsidRPr="00D01674">
        <w:rPr>
          <w:rFonts w:cs="Segoe UI"/>
        </w:rPr>
        <w:instrText xml:space="preserve"> TOC \h \z \c "</w:instrText>
      </w:r>
      <w:r w:rsidR="000D7D5E" w:rsidRPr="00D01674">
        <w:rPr>
          <w:rFonts w:cs="Segoe UI"/>
        </w:rPr>
        <w:instrText>Tabelle</w:instrText>
      </w:r>
      <w:r w:rsidRPr="00D01674">
        <w:rPr>
          <w:rFonts w:cs="Segoe UI"/>
        </w:rPr>
        <w:instrText xml:space="preserve">" </w:instrText>
      </w:r>
      <w:r w:rsidRPr="00D01674">
        <w:rPr>
          <w:rFonts w:cs="Segoe UI"/>
        </w:rPr>
        <w:fldChar w:fldCharType="separate"/>
      </w:r>
      <w:hyperlink w:anchor="_Toc61790515" w:history="1">
        <w:r w:rsidR="006A540E" w:rsidRPr="00BC698B">
          <w:rPr>
            <w:rStyle w:val="Hyperlink"/>
            <w:noProof/>
          </w:rPr>
          <w:t>Tabelle 1: Gewichtungen für Aktionsbewertungen</w:t>
        </w:r>
        <w:r w:rsidR="006A540E">
          <w:rPr>
            <w:noProof/>
            <w:webHidden/>
          </w:rPr>
          <w:tab/>
        </w:r>
        <w:r w:rsidR="006A540E">
          <w:rPr>
            <w:noProof/>
            <w:webHidden/>
          </w:rPr>
          <w:fldChar w:fldCharType="begin"/>
        </w:r>
        <w:r w:rsidR="006A540E">
          <w:rPr>
            <w:noProof/>
            <w:webHidden/>
          </w:rPr>
          <w:instrText xml:space="preserve"> PAGEREF _Toc61790515 \h </w:instrText>
        </w:r>
        <w:r w:rsidR="006A540E">
          <w:rPr>
            <w:noProof/>
            <w:webHidden/>
          </w:rPr>
        </w:r>
        <w:r w:rsidR="006A540E">
          <w:rPr>
            <w:noProof/>
            <w:webHidden/>
          </w:rPr>
          <w:fldChar w:fldCharType="separate"/>
        </w:r>
        <w:r w:rsidR="006A540E">
          <w:rPr>
            <w:noProof/>
            <w:webHidden/>
          </w:rPr>
          <w:t>33</w:t>
        </w:r>
        <w:r w:rsidR="006A540E">
          <w:rPr>
            <w:noProof/>
            <w:webHidden/>
          </w:rPr>
          <w:fldChar w:fldCharType="end"/>
        </w:r>
      </w:hyperlink>
    </w:p>
    <w:p w14:paraId="6D707640" w14:textId="54DBB47F" w:rsidR="006A540E" w:rsidRDefault="00B837DE">
      <w:pPr>
        <w:pStyle w:val="Abbildungsverzeichnis"/>
        <w:tabs>
          <w:tab w:val="right" w:leader="dot" w:pos="9062"/>
        </w:tabs>
        <w:rPr>
          <w:rFonts w:asciiTheme="minorHAnsi" w:eastAsiaTheme="minorEastAsia" w:hAnsiTheme="minorHAnsi" w:cstheme="minorBidi"/>
          <w:noProof/>
          <w:sz w:val="22"/>
          <w:szCs w:val="22"/>
          <w:lang w:eastAsia="de-DE"/>
        </w:rPr>
      </w:pPr>
      <w:hyperlink w:anchor="_Toc61790516" w:history="1">
        <w:r w:rsidR="006A540E" w:rsidRPr="00BC698B">
          <w:rPr>
            <w:rStyle w:val="Hyperlink"/>
            <w:noProof/>
          </w:rPr>
          <w:t>Tabelle 2: Technologie Stack</w:t>
        </w:r>
        <w:r w:rsidR="006A540E">
          <w:rPr>
            <w:noProof/>
            <w:webHidden/>
          </w:rPr>
          <w:tab/>
        </w:r>
        <w:r w:rsidR="006A540E">
          <w:rPr>
            <w:noProof/>
            <w:webHidden/>
          </w:rPr>
          <w:fldChar w:fldCharType="begin"/>
        </w:r>
        <w:r w:rsidR="006A540E">
          <w:rPr>
            <w:noProof/>
            <w:webHidden/>
          </w:rPr>
          <w:instrText xml:space="preserve"> PAGEREF _Toc61790516 \h </w:instrText>
        </w:r>
        <w:r w:rsidR="006A540E">
          <w:rPr>
            <w:noProof/>
            <w:webHidden/>
          </w:rPr>
        </w:r>
        <w:r w:rsidR="006A540E">
          <w:rPr>
            <w:noProof/>
            <w:webHidden/>
          </w:rPr>
          <w:fldChar w:fldCharType="separate"/>
        </w:r>
        <w:r w:rsidR="006A540E">
          <w:rPr>
            <w:noProof/>
            <w:webHidden/>
          </w:rPr>
          <w:t>41</w:t>
        </w:r>
        <w:r w:rsidR="006A540E">
          <w:rPr>
            <w:noProof/>
            <w:webHidden/>
          </w:rPr>
          <w:fldChar w:fldCharType="end"/>
        </w:r>
      </w:hyperlink>
    </w:p>
    <w:p w14:paraId="0E756559" w14:textId="6259985E" w:rsidR="006A540E" w:rsidRDefault="00B837DE">
      <w:pPr>
        <w:pStyle w:val="Abbildungsverzeichnis"/>
        <w:tabs>
          <w:tab w:val="right" w:leader="dot" w:pos="9062"/>
        </w:tabs>
        <w:rPr>
          <w:rFonts w:asciiTheme="minorHAnsi" w:eastAsiaTheme="minorEastAsia" w:hAnsiTheme="minorHAnsi" w:cstheme="minorBidi"/>
          <w:noProof/>
          <w:sz w:val="22"/>
          <w:szCs w:val="22"/>
          <w:lang w:eastAsia="de-DE"/>
        </w:rPr>
      </w:pPr>
      <w:hyperlink w:anchor="_Toc61790517" w:history="1">
        <w:r w:rsidR="006A540E" w:rsidRPr="00BC698B">
          <w:rPr>
            <w:rStyle w:val="Hyperlink"/>
            <w:noProof/>
          </w:rPr>
          <w:t>Tabelle 3: Aufteilung der Software in Module</w:t>
        </w:r>
        <w:r w:rsidR="006A540E">
          <w:rPr>
            <w:noProof/>
            <w:webHidden/>
          </w:rPr>
          <w:tab/>
        </w:r>
        <w:r w:rsidR="006A540E">
          <w:rPr>
            <w:noProof/>
            <w:webHidden/>
          </w:rPr>
          <w:fldChar w:fldCharType="begin"/>
        </w:r>
        <w:r w:rsidR="006A540E">
          <w:rPr>
            <w:noProof/>
            <w:webHidden/>
          </w:rPr>
          <w:instrText xml:space="preserve"> PAGEREF _Toc61790517 \h </w:instrText>
        </w:r>
        <w:r w:rsidR="006A540E">
          <w:rPr>
            <w:noProof/>
            <w:webHidden/>
          </w:rPr>
        </w:r>
        <w:r w:rsidR="006A540E">
          <w:rPr>
            <w:noProof/>
            <w:webHidden/>
          </w:rPr>
          <w:fldChar w:fldCharType="separate"/>
        </w:r>
        <w:r w:rsidR="006A540E">
          <w:rPr>
            <w:noProof/>
            <w:webHidden/>
          </w:rPr>
          <w:t>42</w:t>
        </w:r>
        <w:r w:rsidR="006A540E">
          <w:rPr>
            <w:noProof/>
            <w:webHidden/>
          </w:rPr>
          <w:fldChar w:fldCharType="end"/>
        </w:r>
      </w:hyperlink>
    </w:p>
    <w:p w14:paraId="48BDB09E" w14:textId="05E471FB" w:rsidR="006A540E" w:rsidRDefault="00B837DE">
      <w:pPr>
        <w:pStyle w:val="Abbildungsverzeichnis"/>
        <w:tabs>
          <w:tab w:val="right" w:leader="dot" w:pos="9062"/>
        </w:tabs>
        <w:rPr>
          <w:rFonts w:asciiTheme="minorHAnsi" w:eastAsiaTheme="minorEastAsia" w:hAnsiTheme="minorHAnsi" w:cstheme="minorBidi"/>
          <w:noProof/>
          <w:sz w:val="22"/>
          <w:szCs w:val="22"/>
          <w:lang w:eastAsia="de-DE"/>
        </w:rPr>
      </w:pPr>
      <w:hyperlink w:anchor="_Toc61790518" w:history="1">
        <w:r w:rsidR="006A540E" w:rsidRPr="00BC698B">
          <w:rPr>
            <w:rStyle w:val="Hyperlink"/>
            <w:noProof/>
          </w:rPr>
          <w:t>Tabelle 4: Lizenzbestimmungen externer Abhängigkeiten</w:t>
        </w:r>
        <w:r w:rsidR="006A540E">
          <w:rPr>
            <w:noProof/>
            <w:webHidden/>
          </w:rPr>
          <w:tab/>
        </w:r>
        <w:r w:rsidR="006A540E">
          <w:rPr>
            <w:noProof/>
            <w:webHidden/>
          </w:rPr>
          <w:fldChar w:fldCharType="begin"/>
        </w:r>
        <w:r w:rsidR="006A540E">
          <w:rPr>
            <w:noProof/>
            <w:webHidden/>
          </w:rPr>
          <w:instrText xml:space="preserve"> PAGEREF _Toc61790518 \h </w:instrText>
        </w:r>
        <w:r w:rsidR="006A540E">
          <w:rPr>
            <w:noProof/>
            <w:webHidden/>
          </w:rPr>
        </w:r>
        <w:r w:rsidR="006A540E">
          <w:rPr>
            <w:noProof/>
            <w:webHidden/>
          </w:rPr>
          <w:fldChar w:fldCharType="separate"/>
        </w:r>
        <w:r w:rsidR="006A540E">
          <w:rPr>
            <w:noProof/>
            <w:webHidden/>
          </w:rPr>
          <w:t>58</w:t>
        </w:r>
        <w:r w:rsidR="006A540E">
          <w:rPr>
            <w:noProof/>
            <w:webHidden/>
          </w:rPr>
          <w:fldChar w:fldCharType="end"/>
        </w:r>
      </w:hyperlink>
    </w:p>
    <w:p w14:paraId="302D7A76" w14:textId="4BD17F21" w:rsidR="006A540E" w:rsidRDefault="00B837DE">
      <w:pPr>
        <w:pStyle w:val="Abbildungsverzeichnis"/>
        <w:tabs>
          <w:tab w:val="right" w:leader="dot" w:pos="9062"/>
        </w:tabs>
        <w:rPr>
          <w:rFonts w:asciiTheme="minorHAnsi" w:eastAsiaTheme="minorEastAsia" w:hAnsiTheme="minorHAnsi" w:cstheme="minorBidi"/>
          <w:noProof/>
          <w:sz w:val="22"/>
          <w:szCs w:val="22"/>
          <w:lang w:eastAsia="de-DE"/>
        </w:rPr>
      </w:pPr>
      <w:hyperlink w:anchor="_Toc61790519" w:history="1">
        <w:r w:rsidR="006A540E" w:rsidRPr="00BC698B">
          <w:rPr>
            <w:rStyle w:val="Hyperlink"/>
            <w:noProof/>
          </w:rPr>
          <w:t>Tabelle 5: Kommandozeilenargumente für den LIVE-Modus</w:t>
        </w:r>
        <w:r w:rsidR="006A540E">
          <w:rPr>
            <w:noProof/>
            <w:webHidden/>
          </w:rPr>
          <w:tab/>
        </w:r>
        <w:r w:rsidR="006A540E">
          <w:rPr>
            <w:noProof/>
            <w:webHidden/>
          </w:rPr>
          <w:fldChar w:fldCharType="begin"/>
        </w:r>
        <w:r w:rsidR="006A540E">
          <w:rPr>
            <w:noProof/>
            <w:webHidden/>
          </w:rPr>
          <w:instrText xml:space="preserve"> PAGEREF _Toc61790519 \h </w:instrText>
        </w:r>
        <w:r w:rsidR="006A540E">
          <w:rPr>
            <w:noProof/>
            <w:webHidden/>
          </w:rPr>
        </w:r>
        <w:r w:rsidR="006A540E">
          <w:rPr>
            <w:noProof/>
            <w:webHidden/>
          </w:rPr>
          <w:fldChar w:fldCharType="separate"/>
        </w:r>
        <w:r w:rsidR="006A540E">
          <w:rPr>
            <w:noProof/>
            <w:webHidden/>
          </w:rPr>
          <w:t>61</w:t>
        </w:r>
        <w:r w:rsidR="006A540E">
          <w:rPr>
            <w:noProof/>
            <w:webHidden/>
          </w:rPr>
          <w:fldChar w:fldCharType="end"/>
        </w:r>
      </w:hyperlink>
    </w:p>
    <w:p w14:paraId="5BBFCB45" w14:textId="3F3C2819" w:rsidR="006A540E" w:rsidRDefault="00B837DE">
      <w:pPr>
        <w:pStyle w:val="Abbildungsverzeichnis"/>
        <w:tabs>
          <w:tab w:val="right" w:leader="dot" w:pos="9062"/>
        </w:tabs>
        <w:rPr>
          <w:rFonts w:asciiTheme="minorHAnsi" w:eastAsiaTheme="minorEastAsia" w:hAnsiTheme="minorHAnsi" w:cstheme="minorBidi"/>
          <w:noProof/>
          <w:sz w:val="22"/>
          <w:szCs w:val="22"/>
          <w:lang w:eastAsia="de-DE"/>
        </w:rPr>
      </w:pPr>
      <w:hyperlink w:anchor="_Toc61790520" w:history="1">
        <w:r w:rsidR="006A540E" w:rsidRPr="00BC698B">
          <w:rPr>
            <w:rStyle w:val="Hyperlink"/>
            <w:noProof/>
          </w:rPr>
          <w:t>Tabelle 6: Kommandozeilenargumente für den SIMULATED-Modus</w:t>
        </w:r>
        <w:r w:rsidR="006A540E">
          <w:rPr>
            <w:noProof/>
            <w:webHidden/>
          </w:rPr>
          <w:tab/>
        </w:r>
        <w:r w:rsidR="006A540E">
          <w:rPr>
            <w:noProof/>
            <w:webHidden/>
          </w:rPr>
          <w:fldChar w:fldCharType="begin"/>
        </w:r>
        <w:r w:rsidR="006A540E">
          <w:rPr>
            <w:noProof/>
            <w:webHidden/>
          </w:rPr>
          <w:instrText xml:space="preserve"> PAGEREF _Toc61790520 \h </w:instrText>
        </w:r>
        <w:r w:rsidR="006A540E">
          <w:rPr>
            <w:noProof/>
            <w:webHidden/>
          </w:rPr>
        </w:r>
        <w:r w:rsidR="006A540E">
          <w:rPr>
            <w:noProof/>
            <w:webHidden/>
          </w:rPr>
          <w:fldChar w:fldCharType="separate"/>
        </w:r>
        <w:r w:rsidR="006A540E">
          <w:rPr>
            <w:noProof/>
            <w:webHidden/>
          </w:rPr>
          <w:t>63</w:t>
        </w:r>
        <w:r w:rsidR="006A540E">
          <w:rPr>
            <w:noProof/>
            <w:webHidden/>
          </w:rPr>
          <w:fldChar w:fldCharType="end"/>
        </w:r>
      </w:hyperlink>
    </w:p>
    <w:p w14:paraId="1496DC67" w14:textId="67E5FE11" w:rsidR="006F35C3" w:rsidRPr="006F35C3" w:rsidRDefault="003130DD" w:rsidP="006F35C3">
      <w:pPr>
        <w:rPr>
          <w:rFonts w:cs="Segoe UI"/>
        </w:rPr>
      </w:pPr>
      <w:r w:rsidRPr="00D01674">
        <w:rPr>
          <w:rFonts w:cs="Segoe UI"/>
        </w:rPr>
        <w:fldChar w:fldCharType="end"/>
      </w:r>
    </w:p>
    <w:p w14:paraId="3661FBA7" w14:textId="000B0446" w:rsidR="005D7705" w:rsidRDefault="005D7705" w:rsidP="0046408D">
      <w:pPr>
        <w:sectPr w:rsidR="005D7705" w:rsidSect="0010270A">
          <w:pgSz w:w="11906" w:h="16838" w:code="9"/>
          <w:pgMar w:top="1417" w:right="1417" w:bottom="1134" w:left="1417" w:header="993" w:footer="720" w:gutter="0"/>
          <w:pgNumType w:fmt="upperRoman"/>
          <w:cols w:space="720"/>
          <w:docGrid w:linePitch="360"/>
        </w:sectPr>
      </w:pPr>
    </w:p>
    <w:p w14:paraId="1B715945" w14:textId="61FF5538" w:rsidR="00340679" w:rsidRDefault="004A3652" w:rsidP="00340679">
      <w:pPr>
        <w:pStyle w:val="berschrift1"/>
      </w:pPr>
      <w:bookmarkStart w:id="11" w:name="_Toc61198914"/>
      <w:bookmarkStart w:id="12" w:name="_Toc61281390"/>
      <w:bookmarkStart w:id="13" w:name="_Toc61629964"/>
      <w:bookmarkStart w:id="14" w:name="_Toc61790452"/>
      <w:ins w:id="15" w:author="Autor">
        <w:r>
          <w:lastRenderedPageBreak/>
          <w:t>Einleitung</w:t>
        </w:r>
      </w:ins>
      <w:bookmarkEnd w:id="11"/>
      <w:bookmarkEnd w:id="12"/>
      <w:bookmarkEnd w:id="13"/>
      <w:bookmarkEnd w:id="14"/>
    </w:p>
    <w:p w14:paraId="036E11DD" w14:textId="47522464" w:rsidR="0030388A" w:rsidRDefault="00751B55" w:rsidP="00D738AD">
      <w:pPr>
        <w:pStyle w:val="Text"/>
      </w:pPr>
      <w:r>
        <w:t>Der Wettbewerb InformatiCup</w:t>
      </w:r>
      <w:r w:rsidR="003C4058">
        <w:t xml:space="preserve"> 2021</w:t>
      </w:r>
      <w:r>
        <w:t xml:space="preserve"> fordert </w:t>
      </w:r>
      <w:r w:rsidR="00EB6A2B">
        <w:t xml:space="preserve">Studierende </w:t>
      </w:r>
      <w:r w:rsidR="00ED2B63">
        <w:t>heraus</w:t>
      </w:r>
      <w:r w:rsidR="00293563">
        <w:t>,</w:t>
      </w:r>
      <w:r w:rsidR="00ED2B63">
        <w:t xml:space="preserve"> einen </w:t>
      </w:r>
      <w:r w:rsidR="00736384">
        <w:t>Game-</w:t>
      </w:r>
      <w:r w:rsidR="00A36DE7">
        <w:t>S</w:t>
      </w:r>
      <w:r w:rsidR="00736384">
        <w:t xml:space="preserve">olver für das Spiel </w:t>
      </w:r>
      <w:r w:rsidR="001066D4">
        <w:t>s</w:t>
      </w:r>
      <w:r w:rsidR="00736384">
        <w:t xml:space="preserve">pe_ed </w:t>
      </w:r>
      <w:r w:rsidR="00ED2B63">
        <w:t xml:space="preserve">zu entwickeln. </w:t>
      </w:r>
      <w:r w:rsidR="002116B1">
        <w:t xml:space="preserve">Bei diesem Spiel müssen </w:t>
      </w:r>
      <w:r w:rsidR="001A744F">
        <w:t>die Spieler ä</w:t>
      </w:r>
      <w:r w:rsidR="002116B1">
        <w:t xml:space="preserve">hnlich wie in den Klassikern </w:t>
      </w:r>
      <w:r w:rsidR="006B2C83">
        <w:t>„</w:t>
      </w:r>
      <w:r w:rsidR="001A744F">
        <w:t>Tron</w:t>
      </w:r>
      <w:r w:rsidR="006B2C83">
        <w:t>“</w:t>
      </w:r>
      <w:r w:rsidR="002116B1">
        <w:t xml:space="preserve">, </w:t>
      </w:r>
      <w:r w:rsidR="006B2C83">
        <w:t>„</w:t>
      </w:r>
      <w:r w:rsidR="002116B1">
        <w:t>Snake</w:t>
      </w:r>
      <w:r w:rsidR="006B2C83">
        <w:t>“</w:t>
      </w:r>
      <w:r w:rsidR="002116B1">
        <w:t xml:space="preserve"> oder </w:t>
      </w:r>
      <w:r w:rsidR="006B2C83">
        <w:t>„</w:t>
      </w:r>
      <w:r w:rsidR="002116B1">
        <w:t>Achtung Kurve!</w:t>
      </w:r>
      <w:r w:rsidR="006B2C83">
        <w:t>“</w:t>
      </w:r>
      <w:r w:rsidR="002116B1">
        <w:t xml:space="preserve"> </w:t>
      </w:r>
      <w:r w:rsidR="006B2C83">
        <w:t>e</w:t>
      </w:r>
      <w:r w:rsidR="001A744F">
        <w:t>ine</w:t>
      </w:r>
      <w:r w:rsidR="0050081C">
        <w:t>n Pfad</w:t>
      </w:r>
      <w:r w:rsidR="006B2C83">
        <w:t xml:space="preserve"> auf </w:t>
      </w:r>
      <w:r w:rsidR="009336EA">
        <w:t xml:space="preserve">einem begrenzten Spielfeld ziehen, dabei </w:t>
      </w:r>
      <w:r w:rsidR="0030388A">
        <w:t>Kollisionen</w:t>
      </w:r>
      <w:r w:rsidR="009336EA">
        <w:t xml:space="preserve"> vermeiden und somit länger als die anderen Spieler </w:t>
      </w:r>
      <w:r w:rsidR="002302C1">
        <w:t>ü</w:t>
      </w:r>
      <w:r w:rsidR="009336EA">
        <w:t xml:space="preserve">berleben. </w:t>
      </w:r>
      <w:r w:rsidR="003030B2">
        <w:t xml:space="preserve">Diese Ausarbeitung beschäftigt sich mit dem </w:t>
      </w:r>
      <w:r w:rsidR="006D7F27">
        <w:t>t</w:t>
      </w:r>
      <w:r w:rsidR="003030B2">
        <w:t>heoretischen Hintergrund de</w:t>
      </w:r>
      <w:r w:rsidR="006D7F27">
        <w:t>r</w:t>
      </w:r>
      <w:r w:rsidR="003030B2">
        <w:t xml:space="preserve"> von </w:t>
      </w:r>
      <w:r w:rsidR="000557DE">
        <w:t xml:space="preserve">dem </w:t>
      </w:r>
      <w:r w:rsidR="003030B2">
        <w:t xml:space="preserve">Team Lehnurr entwickelten </w:t>
      </w:r>
      <w:r w:rsidR="006D7F27">
        <w:t>Lösung</w:t>
      </w:r>
      <w:r w:rsidR="0030388A">
        <w:t xml:space="preserve">. </w:t>
      </w:r>
    </w:p>
    <w:p w14:paraId="7B2E9D0C" w14:textId="28F0B507" w:rsidR="005D72E5" w:rsidRDefault="002D2945" w:rsidP="00D738AD">
      <w:pPr>
        <w:pStyle w:val="Text"/>
      </w:pPr>
      <w:r>
        <w:t xml:space="preserve">Der entwickelte Solver basiert auf einem </w:t>
      </w:r>
      <w:r w:rsidR="003626F3">
        <w:t>h</w:t>
      </w:r>
      <w:r>
        <w:t xml:space="preserve">euristischen Lösungskonzept, welches das Spiel </w:t>
      </w:r>
      <w:r w:rsidR="00012272">
        <w:t>s</w:t>
      </w:r>
      <w:r>
        <w:t xml:space="preserve">pe_ed als </w:t>
      </w:r>
      <w:r w:rsidR="0081414E">
        <w:t>erweiterten,</w:t>
      </w:r>
      <w:r>
        <w:t xml:space="preserve"> gerichteten Graph</w:t>
      </w:r>
      <w:r w:rsidR="00764C8E">
        <w:t>en</w:t>
      </w:r>
      <w:r>
        <w:t xml:space="preserve"> auffasst</w:t>
      </w:r>
      <w:r w:rsidR="00B33921">
        <w:t>.</w:t>
      </w:r>
      <w:r w:rsidR="0081414E">
        <w:t xml:space="preserve"> Erweiterter Graph bedeutet in diesem Kontext, dass die Kanten mit zusätzlichen Informationen angereichert werden</w:t>
      </w:r>
      <w:r w:rsidR="00B33921">
        <w:t xml:space="preserve">. </w:t>
      </w:r>
      <w:r w:rsidR="005D72E5">
        <w:t xml:space="preserve">Das Spielfeld wird </w:t>
      </w:r>
      <w:r w:rsidR="00714559">
        <w:t xml:space="preserve">unter verschiedenen Gesichtspunkten </w:t>
      </w:r>
      <w:r w:rsidR="00116C6E">
        <w:t>bewertet</w:t>
      </w:r>
      <w:r w:rsidR="00647DC4">
        <w:t>.</w:t>
      </w:r>
      <w:r w:rsidR="00714559">
        <w:t xml:space="preserve"> </w:t>
      </w:r>
      <w:r w:rsidR="00647DC4">
        <w:t>D</w:t>
      </w:r>
      <w:r w:rsidR="00714559">
        <w:t>ie</w:t>
      </w:r>
      <w:r w:rsidR="00116C6E">
        <w:t xml:space="preserve">se </w:t>
      </w:r>
      <w:r w:rsidR="008212CB">
        <w:t>Bewertungen werden</w:t>
      </w:r>
      <w:r w:rsidR="009B0AED">
        <w:t xml:space="preserve"> </w:t>
      </w:r>
      <w:r w:rsidR="005D72E5">
        <w:t xml:space="preserve">mit </w:t>
      </w:r>
      <w:r w:rsidR="00AF71E7">
        <w:t xml:space="preserve">unterschiedlicher </w:t>
      </w:r>
      <w:r w:rsidR="005D72E5">
        <w:t xml:space="preserve">Gewichtung </w:t>
      </w:r>
      <w:r w:rsidR="00AF71E7">
        <w:t xml:space="preserve">miteinander </w:t>
      </w:r>
      <w:r w:rsidR="005D72E5">
        <w:t xml:space="preserve">kombiniert. </w:t>
      </w:r>
      <w:r w:rsidR="00AF71E7">
        <w:t xml:space="preserve">Durch dieses Verfahren ist es möglich, für </w:t>
      </w:r>
      <w:r w:rsidR="001B6641">
        <w:t xml:space="preserve">alle </w:t>
      </w:r>
      <w:r w:rsidR="00AF71E7">
        <w:t xml:space="preserve">Situationen </w:t>
      </w:r>
      <w:r w:rsidR="001B6641">
        <w:t xml:space="preserve">eine einheitliche </w:t>
      </w:r>
      <w:r w:rsidR="00AF71E7">
        <w:t>Entscheidungsfindung zu verfolgen</w:t>
      </w:r>
      <w:r w:rsidR="001B6641">
        <w:t xml:space="preserve">, sodass </w:t>
      </w:r>
      <w:r w:rsidR="00015728">
        <w:t>keine spezifischen Sonderfälle betrachtet werden</w:t>
      </w:r>
      <w:r w:rsidR="003626F3">
        <w:t xml:space="preserve"> müssen</w:t>
      </w:r>
      <w:r w:rsidR="00015728">
        <w:t>.</w:t>
      </w:r>
      <w:r w:rsidR="003626F3">
        <w:t xml:space="preserve"> </w:t>
      </w:r>
    </w:p>
    <w:p w14:paraId="1A08BCAA" w14:textId="27086315" w:rsidR="00DB0AE8" w:rsidRDefault="003626F3" w:rsidP="00D738AD">
      <w:pPr>
        <w:pStyle w:val="Text"/>
      </w:pPr>
      <w:r>
        <w:t xml:space="preserve">Mit einer </w:t>
      </w:r>
      <w:r w:rsidR="00937609">
        <w:t>Gewinnrate</w:t>
      </w:r>
      <w:r>
        <w:t xml:space="preserve"> von </w:t>
      </w:r>
      <w:r w:rsidR="008B169A" w:rsidRPr="00AB3FE5">
        <w:t>85</w:t>
      </w:r>
      <w:r w:rsidRPr="00AB3FE5">
        <w:t xml:space="preserve">% </w:t>
      </w:r>
      <w:r w:rsidR="008B169A" w:rsidRPr="00AB3FE5">
        <w:t>bei 35 S</w:t>
      </w:r>
      <w:r w:rsidR="008760FC" w:rsidRPr="00AB3FE5">
        <w:t>piele</w:t>
      </w:r>
      <w:r w:rsidR="008B169A" w:rsidRPr="00AB3FE5">
        <w:t>n</w:t>
      </w:r>
      <w:r w:rsidR="008760FC">
        <w:rPr>
          <w:color w:val="FF0000"/>
        </w:rPr>
        <w:t xml:space="preserve"> </w:t>
      </w:r>
      <w:r>
        <w:t xml:space="preserve">gegen </w:t>
      </w:r>
      <w:r w:rsidR="005F4BF0">
        <w:t>a</w:t>
      </w:r>
      <w:r>
        <w:t xml:space="preserve">ndere </w:t>
      </w:r>
      <w:r w:rsidR="0049468D">
        <w:t>Wettbewerbsteilnehmer im Zeitraum</w:t>
      </w:r>
      <w:r w:rsidR="00C51455">
        <w:t xml:space="preserve"> von einer Woche vor </w:t>
      </w:r>
      <w:r w:rsidR="00263DBD">
        <w:t>der Abgabefrist für Lösungen</w:t>
      </w:r>
      <w:r w:rsidR="009F2A2C">
        <w:t>, kann die Zielvorgabe „möglichst oft zu gewinnen“ als erreicht deklariert werden.</w:t>
      </w:r>
    </w:p>
    <w:p w14:paraId="5EC65D07" w14:textId="6CBFC31D" w:rsidR="003C427B" w:rsidRDefault="00015728" w:rsidP="00701B2D">
      <w:pPr>
        <w:pStyle w:val="Text"/>
        <w:rPr>
          <w:color w:val="FF0000"/>
        </w:rPr>
      </w:pPr>
      <w:r>
        <w:t xml:space="preserve">In </w:t>
      </w:r>
      <w:r w:rsidR="002966B2">
        <w:t>der</w:t>
      </w:r>
      <w:r>
        <w:t xml:space="preserve"> </w:t>
      </w:r>
      <w:r w:rsidR="00650449">
        <w:t>vorliegenden Arbeit</w:t>
      </w:r>
      <w:r>
        <w:t xml:space="preserve"> werden die theoretischen Grundlagen erörtert</w:t>
      </w:r>
      <w:r w:rsidR="003626F3">
        <w:t xml:space="preserve">, </w:t>
      </w:r>
      <w:r>
        <w:t xml:space="preserve">verschiedene Lösungskonzepte aufgezeigt </w:t>
      </w:r>
      <w:r w:rsidR="003626F3">
        <w:t>und die Entscheidungsfindung</w:t>
      </w:r>
      <w:r w:rsidR="0049468D">
        <w:t xml:space="preserve"> des Game-</w:t>
      </w:r>
      <w:r w:rsidR="00965D67">
        <w:t>S</w:t>
      </w:r>
      <w:r w:rsidR="0049468D">
        <w:t xml:space="preserve">olvers betrachtet. </w:t>
      </w:r>
      <w:r w:rsidR="005D30D2">
        <w:t xml:space="preserve">Des Weiteren wird auch die Architektur des Systems </w:t>
      </w:r>
      <w:r w:rsidR="005A4F47">
        <w:t>erläutert</w:t>
      </w:r>
      <w:r w:rsidR="005D30D2">
        <w:t>, spezifische Implementierungsdetails sind jedoch nicht enthalten</w:t>
      </w:r>
      <w:r w:rsidR="005A4F47">
        <w:t xml:space="preserve">. Konkrete Fragen zu der Implementierung </w:t>
      </w:r>
      <w:r w:rsidR="00A83462">
        <w:t>werden</w:t>
      </w:r>
      <w:r w:rsidR="00C43CB5">
        <w:t xml:space="preserve"> durch die Dokum</w:t>
      </w:r>
      <w:r w:rsidR="008A1FC1">
        <w:t>en</w:t>
      </w:r>
      <w:r w:rsidR="00C43CB5">
        <w:t>t</w:t>
      </w:r>
      <w:r w:rsidR="008A1FC1">
        <w:t>at</w:t>
      </w:r>
      <w:r w:rsidR="00C43CB5">
        <w:t>ion de</w:t>
      </w:r>
      <w:r w:rsidR="008A1FC1">
        <w:t>s</w:t>
      </w:r>
      <w:r w:rsidR="00C43CB5">
        <w:t xml:space="preserve"> </w:t>
      </w:r>
      <w:r w:rsidR="001B1746">
        <w:t>verwendeten GitHub Repositor</w:t>
      </w:r>
      <w:r w:rsidR="008A1FC1">
        <w:t xml:space="preserve">ies </w:t>
      </w:r>
      <w:hyperlink r:id="rId15" w:history="1">
        <w:r w:rsidR="00EA41EB" w:rsidRPr="00EA41EB">
          <w:rPr>
            <w:rStyle w:val="Hyperlink"/>
          </w:rPr>
          <w:t>lehnurr/spe-ed-solver</w:t>
        </w:r>
      </w:hyperlink>
      <w:r w:rsidR="001B1746">
        <w:t xml:space="preserve"> </w:t>
      </w:r>
      <w:r w:rsidR="00EA41EB">
        <w:t xml:space="preserve">und </w:t>
      </w:r>
      <w:r w:rsidR="00C43CB5">
        <w:t xml:space="preserve">die </w:t>
      </w:r>
      <w:r w:rsidR="008A1FC1">
        <w:t>Dokumentation</w:t>
      </w:r>
      <w:r w:rsidR="00C43CB5">
        <w:t xml:space="preserve"> des Quellcodes unter </w:t>
      </w:r>
      <w:hyperlink r:id="rId16" w:history="1">
        <w:r w:rsidR="008A1FC1" w:rsidRPr="008A1FC1">
          <w:rPr>
            <w:rStyle w:val="Hyperlink"/>
          </w:rPr>
          <w:t>spe-ed-docs.lehnurr.de</w:t>
        </w:r>
      </w:hyperlink>
      <w:r w:rsidR="008A1FC1">
        <w:t xml:space="preserve"> </w:t>
      </w:r>
      <w:r w:rsidR="00A83462">
        <w:t>beantwortet</w:t>
      </w:r>
      <w:r w:rsidR="008A1FC1">
        <w:t>.</w:t>
      </w:r>
      <w:r w:rsidR="003C427B">
        <w:rPr>
          <w:color w:val="FF0000"/>
        </w:rPr>
        <w:br w:type="page"/>
      </w:r>
    </w:p>
    <w:p w14:paraId="43D93EFB" w14:textId="48BF76BB" w:rsidR="0074730F" w:rsidRDefault="002F6489" w:rsidP="00B26DCF">
      <w:pPr>
        <w:pStyle w:val="berschrift1"/>
      </w:pPr>
      <w:bookmarkStart w:id="16" w:name="_Toc61629965"/>
      <w:bookmarkStart w:id="17" w:name="_Toc61790453"/>
      <w:r>
        <w:lastRenderedPageBreak/>
        <w:t>Geplantes Vorgehen</w:t>
      </w:r>
      <w:bookmarkEnd w:id="16"/>
      <w:bookmarkEnd w:id="17"/>
    </w:p>
    <w:p w14:paraId="7BCD5971" w14:textId="0FBB4C7C" w:rsidR="00B21215" w:rsidRPr="00B21215" w:rsidRDefault="00B62ABD" w:rsidP="00B21215">
      <w:r>
        <w:t>Um ein</w:t>
      </w:r>
      <w:r w:rsidR="00C13DA3">
        <w:t>en</w:t>
      </w:r>
      <w:r>
        <w:t xml:space="preserve"> ordnungsgemäßen Ablauf des Entwicklungsprozesses zu gewährleisten gilt</w:t>
      </w:r>
      <w:r w:rsidR="004352F9">
        <w:t xml:space="preserve"> es zunächst eine Vorgehensweise zu erarbeiten, die auf den Kontext des Projekts angepasst ist.</w:t>
      </w:r>
    </w:p>
    <w:p w14:paraId="65669C7B" w14:textId="3C992552" w:rsidR="00836E6B" w:rsidRDefault="00DA5853" w:rsidP="00836E6B">
      <w:pPr>
        <w:pStyle w:val="berschrift2"/>
      </w:pPr>
      <w:ins w:id="18" w:author="Autor">
        <w:del w:id="19" w:author="Autor">
          <w:r w:rsidDel="00503F95">
            <w:delText>Ziel</w:delText>
          </w:r>
        </w:del>
      </w:ins>
      <w:bookmarkStart w:id="20" w:name="_Toc61629966"/>
      <w:bookmarkStart w:id="21" w:name="_Toc61790454"/>
      <w:r w:rsidR="002F6489">
        <w:t>Methodik</w:t>
      </w:r>
      <w:bookmarkEnd w:id="20"/>
      <w:bookmarkEnd w:id="21"/>
    </w:p>
    <w:p w14:paraId="1743930F" w14:textId="79E202EF" w:rsidR="00E13782" w:rsidRPr="00E13782" w:rsidRDefault="00E12A96" w:rsidP="00E13782">
      <w:r>
        <w:t xml:space="preserve">Für ein zielgerichtetes Vorgehen innerhalb des Projektes wird das </w:t>
      </w:r>
      <w:r w:rsidRPr="00D27AFF">
        <w:rPr>
          <w:rStyle w:val="SchwacheHervorhebung"/>
        </w:rPr>
        <w:t>Rapid Application Development</w:t>
      </w:r>
      <w:r>
        <w:rPr>
          <w:rStyle w:val="SchwacheHervorhebung"/>
        </w:rPr>
        <w:t xml:space="preserve"> (RAD)</w:t>
      </w:r>
      <w:r>
        <w:t xml:space="preserve"> Konzept angewandt. </w:t>
      </w:r>
      <w:r w:rsidR="00A9134B">
        <w:t xml:space="preserve">Das Vorgehen der </w:t>
      </w:r>
      <w:r w:rsidR="00A9134B" w:rsidRPr="00A9134B">
        <w:rPr>
          <w:rStyle w:val="SchwacheHervorhebung"/>
        </w:rPr>
        <w:t>RAD</w:t>
      </w:r>
      <w:r w:rsidR="00A9134B">
        <w:t xml:space="preserve">-Methode erfordert </w:t>
      </w:r>
      <w:r w:rsidR="003C427B">
        <w:t>es zunächst</w:t>
      </w:r>
      <w:r w:rsidR="00CE201A">
        <w:t>,</w:t>
      </w:r>
      <w:r w:rsidR="003C427B">
        <w:t xml:space="preserve"> die Problemstellung des Wettbewerbs zu betrachten</w:t>
      </w:r>
      <w:r w:rsidR="00A9134B">
        <w:t xml:space="preserve"> und konkrete Ziele zu definieren</w:t>
      </w:r>
      <w:r w:rsidR="003C427B">
        <w:t>. Neben der Analyse der Problemstellung muss auch die Bewertungsgrundlage für die Feststellung der Qualität einer möglichen Lösung betrachtet und erörtert werden.</w:t>
      </w:r>
      <w:r w:rsidR="000C5B05">
        <w:t xml:space="preserve"> </w:t>
      </w:r>
      <w:sdt>
        <w:sdtPr>
          <w:id w:val="-1250271363"/>
          <w:citation/>
        </w:sdtPr>
        <w:sdtEndPr/>
        <w:sdtContent>
          <w:r w:rsidR="000C5B05">
            <w:fldChar w:fldCharType="begin"/>
          </w:r>
          <w:r w:rsidR="000C5B05">
            <w:instrText xml:space="preserve"> CITATION Mar91 \l 1031 </w:instrText>
          </w:r>
          <w:r w:rsidR="000C5B05">
            <w:fldChar w:fldCharType="separate"/>
          </w:r>
          <w:r w:rsidR="006A540E" w:rsidRPr="006A540E">
            <w:rPr>
              <w:noProof/>
            </w:rPr>
            <w:t>[1]</w:t>
          </w:r>
          <w:r w:rsidR="000C5B05">
            <w:fldChar w:fldCharType="end"/>
          </w:r>
        </w:sdtContent>
      </w:sdt>
    </w:p>
    <w:p w14:paraId="48D2E307" w14:textId="3688FB49" w:rsidR="00206E46" w:rsidRPr="003C427B" w:rsidRDefault="00547AB0" w:rsidP="003C427B">
      <w:r>
        <w:t xml:space="preserve">Die </w:t>
      </w:r>
      <w:r w:rsidR="00913BB0">
        <w:t>k</w:t>
      </w:r>
      <w:r>
        <w:t xml:space="preserve">onkreten Ziele für die Lösung des Problems sind </w:t>
      </w:r>
      <w:r w:rsidR="00062BB0">
        <w:t xml:space="preserve">im </w:t>
      </w:r>
      <w:r w:rsidR="00D94DCE">
        <w:t>Folgenden</w:t>
      </w:r>
      <w:r w:rsidR="00062BB0">
        <w:t xml:space="preserve"> </w:t>
      </w:r>
      <w:r w:rsidR="00A53B8F">
        <w:t>a</w:t>
      </w:r>
      <w:r w:rsidR="00062BB0">
        <w:t>ufgeführt</w:t>
      </w:r>
      <w:r w:rsidR="00BD1006">
        <w:t>:</w:t>
      </w:r>
    </w:p>
    <w:p w14:paraId="5EF5B2D0" w14:textId="77777777" w:rsidR="00DA5853" w:rsidRPr="00EC0C71" w:rsidRDefault="00DA5853" w:rsidP="00DA5853">
      <w:pPr>
        <w:pStyle w:val="Text"/>
        <w:numPr>
          <w:ilvl w:val="0"/>
          <w:numId w:val="38"/>
        </w:numPr>
      </w:pPr>
      <w:r w:rsidRPr="00EC0C71">
        <w:t>Erfüllung der Wettbewerb-Anforderungen</w:t>
      </w:r>
    </w:p>
    <w:p w14:paraId="12D9C030" w14:textId="45E51BC9" w:rsidR="00DA5853" w:rsidRPr="004239B0" w:rsidRDefault="00DA5853" w:rsidP="00DA5853">
      <w:pPr>
        <w:pStyle w:val="Text"/>
        <w:ind w:left="454"/>
      </w:pPr>
      <w:r w:rsidRPr="00CD02B2">
        <w:t>Die technologischen (</w:t>
      </w:r>
      <w:r>
        <w:t>V</w:t>
      </w:r>
      <w:r w:rsidRPr="00CD02B2">
        <w:t xml:space="preserve">erwendung von </w:t>
      </w:r>
      <w:r w:rsidRPr="00CD02B2">
        <w:rPr>
          <w:rStyle w:val="SchwacheHervorhebung"/>
        </w:rPr>
        <w:t>WebSockets</w:t>
      </w:r>
      <w:r w:rsidRPr="00CD02B2">
        <w:t xml:space="preserve"> und </w:t>
      </w:r>
      <w:r w:rsidRPr="00CD02B2">
        <w:rPr>
          <w:rStyle w:val="SchwacheHervorhebung"/>
        </w:rPr>
        <w:t>Docker</w:t>
      </w:r>
      <w:r w:rsidRPr="00CD02B2">
        <w:t>)</w:t>
      </w:r>
      <w:r>
        <w:rPr>
          <w:color w:val="FF0000"/>
        </w:rPr>
        <w:t xml:space="preserve"> </w:t>
      </w:r>
      <w:r w:rsidRPr="00D143E3">
        <w:t>und funkti</w:t>
      </w:r>
      <w:r w:rsidRPr="00CD02B2">
        <w:t>onalen (möglichst oft gewinnen und automatisches beenden)</w:t>
      </w:r>
      <w:r>
        <w:rPr>
          <w:color w:val="FF0000"/>
        </w:rPr>
        <w:t xml:space="preserve"> </w:t>
      </w:r>
      <w:r w:rsidRPr="00D143E3">
        <w:t>Vorgaben müssen erfüllt sein.</w:t>
      </w:r>
      <w:sdt>
        <w:sdtPr>
          <w:id w:val="1975715315"/>
          <w:citation/>
        </w:sdtPr>
        <w:sdtEndPr/>
        <w:sdtContent>
          <w:r w:rsidR="00002F19">
            <w:fldChar w:fldCharType="begin"/>
          </w:r>
          <w:r w:rsidR="00002F19">
            <w:instrText xml:space="preserve"> CITATION inf20 \l 1031 </w:instrText>
          </w:r>
          <w:r w:rsidR="00002F19">
            <w:fldChar w:fldCharType="separate"/>
          </w:r>
          <w:r w:rsidR="006A540E">
            <w:rPr>
              <w:noProof/>
            </w:rPr>
            <w:t xml:space="preserve"> </w:t>
          </w:r>
          <w:r w:rsidR="006A540E" w:rsidRPr="006A540E">
            <w:rPr>
              <w:noProof/>
            </w:rPr>
            <w:t>[2]</w:t>
          </w:r>
          <w:r w:rsidR="00002F19">
            <w:fldChar w:fldCharType="end"/>
          </w:r>
        </w:sdtContent>
      </w:sdt>
    </w:p>
    <w:p w14:paraId="46AEB71F" w14:textId="77777777" w:rsidR="00DA5853" w:rsidRPr="00EC0C71" w:rsidRDefault="00DA5853" w:rsidP="00DA5853">
      <w:pPr>
        <w:pStyle w:val="Text"/>
        <w:numPr>
          <w:ilvl w:val="0"/>
          <w:numId w:val="38"/>
        </w:numPr>
      </w:pPr>
      <w:r w:rsidRPr="00EC0C71">
        <w:t>Transparentes Lösungsverfahren</w:t>
      </w:r>
    </w:p>
    <w:p w14:paraId="37B3F741" w14:textId="77777777" w:rsidR="00DA5853" w:rsidRPr="00A16AFC" w:rsidRDefault="00DA5853" w:rsidP="00DA5853">
      <w:pPr>
        <w:pStyle w:val="Text"/>
        <w:ind w:left="454"/>
        <w:rPr>
          <w:b/>
        </w:rPr>
      </w:pPr>
      <w:r w:rsidRPr="00D143E3">
        <w:t xml:space="preserve">Jede Entscheidung des </w:t>
      </w:r>
      <w:r w:rsidRPr="00E96213">
        <w:rPr>
          <w:i/>
        </w:rPr>
        <w:t>Solvers</w:t>
      </w:r>
      <w:r w:rsidRPr="00E96213">
        <w:t xml:space="preserve"> </w:t>
      </w:r>
      <w:r w:rsidRPr="00D143E3">
        <w:t>muss nachvollziehbar sein. Es darf sich nicht um eine Black</w:t>
      </w:r>
      <w:r>
        <w:t>-B</w:t>
      </w:r>
      <w:r w:rsidRPr="00D143E3">
        <w:t>ox-Lösung handeln.</w:t>
      </w:r>
    </w:p>
    <w:p w14:paraId="0E214E09" w14:textId="77777777" w:rsidR="00DA5853" w:rsidRPr="00EC0C71" w:rsidRDefault="00DA5853" w:rsidP="00DA5853">
      <w:pPr>
        <w:pStyle w:val="Text"/>
        <w:numPr>
          <w:ilvl w:val="0"/>
          <w:numId w:val="38"/>
        </w:numPr>
      </w:pPr>
      <w:r w:rsidRPr="00EC0C71">
        <w:t>Einheitliches Lösungsverfahren</w:t>
      </w:r>
    </w:p>
    <w:p w14:paraId="2EBB6572" w14:textId="77777777" w:rsidR="00DA5853" w:rsidRDefault="00DA5853" w:rsidP="00DA5853">
      <w:pPr>
        <w:pStyle w:val="Text"/>
        <w:ind w:left="454"/>
      </w:pPr>
      <w:r w:rsidRPr="00C24CC6">
        <w:t xml:space="preserve">Die Lösung </w:t>
      </w:r>
      <w:r>
        <w:t>muss</w:t>
      </w:r>
      <w:r w:rsidRPr="00C24CC6">
        <w:t xml:space="preserve"> für alle Spielsituationen nach dem gleichen Vorgehen entscheiden und nicht für bestimmte Sonderfäll separate Implementierungen verwenden.</w:t>
      </w:r>
    </w:p>
    <w:p w14:paraId="3D1E686C" w14:textId="1CC1A5E1" w:rsidR="005463C5" w:rsidRDefault="005463C5">
      <w:pPr>
        <w:spacing w:line="240" w:lineRule="auto"/>
        <w:jc w:val="left"/>
        <w:rPr>
          <w:rFonts w:eastAsiaTheme="minorEastAsia"/>
        </w:rPr>
      </w:pPr>
      <w:r>
        <w:br w:type="page"/>
      </w:r>
    </w:p>
    <w:p w14:paraId="1713B65C" w14:textId="2688B115" w:rsidR="009C0C2D" w:rsidRPr="00A16AFC" w:rsidRDefault="009C0C2D" w:rsidP="009C0C2D">
      <w:pPr>
        <w:pStyle w:val="berschrift2"/>
      </w:pPr>
      <w:bookmarkStart w:id="22" w:name="_Toc61629967"/>
      <w:bookmarkStart w:id="23" w:name="_Toc61790455"/>
      <w:r>
        <w:lastRenderedPageBreak/>
        <w:t>Projektverlauf</w:t>
      </w:r>
      <w:bookmarkEnd w:id="22"/>
      <w:bookmarkEnd w:id="23"/>
    </w:p>
    <w:p w14:paraId="4843FBE7" w14:textId="3DF4D888" w:rsidR="00C56A65" w:rsidRPr="00C56A65" w:rsidRDefault="00DA5853" w:rsidP="00C56A65">
      <w:pPr>
        <w:pStyle w:val="Text"/>
      </w:pPr>
      <w:r>
        <w:t xml:space="preserve">Im Anschluss </w:t>
      </w:r>
      <w:r w:rsidR="00CE495F">
        <w:t>an die Analyse und dem Festlegen einer Bewertungs</w:t>
      </w:r>
      <w:r w:rsidR="00590C34">
        <w:t>g</w:t>
      </w:r>
      <w:r w:rsidR="00CE495F">
        <w:t>rundlage</w:t>
      </w:r>
      <w:r>
        <w:t xml:space="preserve"> gilt es theoretische Lösungsansätze zu erörtern, als Prototyp zu implementieren, wenn nötig zu überarbeiten und die verschiedenen Ansätze miteinander zu vergleichen. Bei dieser Art des Prototypings handelt es sich um ein experimentelles Prototyping. Das bedeutet, dass die Bestandteile des Prototyps nicht für die Implementierung des eigentlichen Systems verwendet werden. Der Prototyp dient in diesem Fall der Festlegung des Lösungsansatzes und Definition von Architekturanforderungen. Die Ergebnisse des experimentellen Prototypings bilden somit die Grundlage für die Implementierung des Systems.</w:t>
      </w:r>
    </w:p>
    <w:p w14:paraId="24C7999F" w14:textId="05BED1C2" w:rsidR="00BD6FC0" w:rsidRDefault="00A15074" w:rsidP="00BD6FC0">
      <w:r>
        <w:t xml:space="preserve">Der </w:t>
      </w:r>
      <w:r w:rsidR="006E656E">
        <w:t>z</w:t>
      </w:r>
      <w:r>
        <w:t xml:space="preserve">eitliche </w:t>
      </w:r>
      <w:r w:rsidR="00A76509">
        <w:t>Verlauf</w:t>
      </w:r>
      <w:r>
        <w:t xml:space="preserve"> des </w:t>
      </w:r>
      <w:r w:rsidR="00864B36">
        <w:t xml:space="preserve">Projekts </w:t>
      </w:r>
      <w:r w:rsidR="005404F3">
        <w:t xml:space="preserve">ist durch einen Meilensteinplan </w:t>
      </w:r>
      <w:r w:rsidR="008160AF">
        <w:t>(</w:t>
      </w:r>
      <w:r w:rsidR="008160AF" w:rsidRPr="003749F6">
        <w:t>siehe</w:t>
      </w:r>
      <w:r w:rsidR="00593F7C">
        <w:rPr>
          <w:i/>
          <w:iCs/>
          <w:color w:val="FF0000"/>
        </w:rPr>
        <w:t xml:space="preserve"> </w:t>
      </w:r>
      <w:r w:rsidR="00593F7C" w:rsidRPr="00593F7C">
        <w:rPr>
          <w:i/>
          <w:color w:val="FF0000"/>
        </w:rPr>
        <w:fldChar w:fldCharType="begin"/>
      </w:r>
      <w:r w:rsidR="00593F7C" w:rsidRPr="00593F7C">
        <w:rPr>
          <w:i/>
          <w:color w:val="FF0000"/>
        </w:rPr>
        <w:instrText xml:space="preserve"> REF _Ref61700626 \h  \* MERGEFORMAT </w:instrText>
      </w:r>
      <w:r w:rsidR="00593F7C" w:rsidRPr="00593F7C">
        <w:rPr>
          <w:i/>
          <w:color w:val="FF0000"/>
        </w:rPr>
      </w:r>
      <w:r w:rsidR="00593F7C" w:rsidRPr="00593F7C">
        <w:rPr>
          <w:i/>
          <w:color w:val="FF0000"/>
        </w:rPr>
        <w:fldChar w:fldCharType="separate"/>
      </w:r>
      <w:r w:rsidR="006A540E" w:rsidRPr="006A540E">
        <w:rPr>
          <w:i/>
        </w:rPr>
        <w:t xml:space="preserve">Abbildung </w:t>
      </w:r>
      <w:r w:rsidR="006A540E" w:rsidRPr="006A540E">
        <w:rPr>
          <w:i/>
          <w:noProof/>
        </w:rPr>
        <w:t>1</w:t>
      </w:r>
      <w:r w:rsidR="00593F7C" w:rsidRPr="00593F7C">
        <w:rPr>
          <w:i/>
          <w:color w:val="FF0000"/>
        </w:rPr>
        <w:fldChar w:fldCharType="end"/>
      </w:r>
      <w:r w:rsidR="008160AF">
        <w:t>)</w:t>
      </w:r>
      <w:r w:rsidR="005404F3">
        <w:t xml:space="preserve"> vorgegeben. </w:t>
      </w:r>
      <w:r w:rsidR="0036529B">
        <w:t xml:space="preserve">Da das Team Lehnurr aus zwei Personen besteht, ist diesbezüglich kein umfangreicher Projektstrukturplan notwendig, um einen kontrollierten Projektverlauf zu gewährleisten. </w:t>
      </w:r>
      <w:r w:rsidR="00BD6FC0">
        <w:t>Die Phase „Prototyping“ kann dabei in drei Arbeitsbereiche unterteilt werden:</w:t>
      </w:r>
    </w:p>
    <w:p w14:paraId="185D41EE" w14:textId="77777777" w:rsidR="00BD6FC0" w:rsidRDefault="00BD6FC0" w:rsidP="00BD6FC0">
      <w:pPr>
        <w:pStyle w:val="Listenabsatz"/>
        <w:numPr>
          <w:ilvl w:val="0"/>
          <w:numId w:val="74"/>
        </w:numPr>
      </w:pPr>
      <w:r>
        <w:t>Analyse und Konzeptentwicklung (30.09 – 11.10.2020)</w:t>
      </w:r>
    </w:p>
    <w:p w14:paraId="4CB700C8" w14:textId="77777777" w:rsidR="00BD6FC0" w:rsidRDefault="00BD6FC0" w:rsidP="00BD6FC0">
      <w:pPr>
        <w:pStyle w:val="Listenabsatz"/>
        <w:numPr>
          <w:ilvl w:val="0"/>
          <w:numId w:val="74"/>
        </w:numPr>
      </w:pPr>
      <w:r>
        <w:t>Entwicklung und Vergleich von Lösungsansätzen (11.10. – 16.11.2020)</w:t>
      </w:r>
    </w:p>
    <w:p w14:paraId="23A5D0C6" w14:textId="77777777" w:rsidR="00BD6FC0" w:rsidRPr="003C110F" w:rsidRDefault="00BD6FC0" w:rsidP="00BD6FC0">
      <w:pPr>
        <w:pStyle w:val="Listenabsatz"/>
        <w:numPr>
          <w:ilvl w:val="0"/>
          <w:numId w:val="74"/>
        </w:numPr>
      </w:pPr>
      <w:r>
        <w:t>Konzeptentwicklung für die Implementierung (02.11. – 16.11.2020)</w:t>
      </w:r>
    </w:p>
    <w:p w14:paraId="68098B0C" w14:textId="77777777" w:rsidR="000C3741" w:rsidRPr="008160AF" w:rsidRDefault="000C3741" w:rsidP="008160AF">
      <w:pPr>
        <w:pStyle w:val="Text"/>
      </w:pPr>
    </w:p>
    <w:p w14:paraId="60F05D66" w14:textId="77777777" w:rsidR="003749F6" w:rsidRDefault="003749F6" w:rsidP="00454505">
      <w:pPr>
        <w:keepNext/>
        <w:spacing w:line="240" w:lineRule="auto"/>
        <w:jc w:val="center"/>
      </w:pPr>
      <w:r w:rsidRPr="003749F6">
        <w:rPr>
          <w:noProof/>
        </w:rPr>
        <w:drawing>
          <wp:inline distT="0" distB="0" distL="0" distR="0" wp14:anchorId="000CEAB1" wp14:editId="2D8ACA61">
            <wp:extent cx="5661659" cy="1885950"/>
            <wp:effectExtent l="19050" t="19050" r="15875" b="190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64731" cy="1886973"/>
                    </a:xfrm>
                    <a:prstGeom prst="rect">
                      <a:avLst/>
                    </a:prstGeom>
                    <a:ln>
                      <a:solidFill>
                        <a:schemeClr val="accent1"/>
                      </a:solidFill>
                    </a:ln>
                  </pic:spPr>
                </pic:pic>
              </a:graphicData>
            </a:graphic>
          </wp:inline>
        </w:drawing>
      </w:r>
    </w:p>
    <w:p w14:paraId="003BE9A6" w14:textId="7ECD25EF" w:rsidR="009B6711" w:rsidRPr="009B6711" w:rsidRDefault="003749F6" w:rsidP="009B6711">
      <w:pPr>
        <w:pStyle w:val="Beschriftung"/>
      </w:pPr>
      <w:bookmarkStart w:id="24" w:name="_Ref61700626"/>
      <w:bookmarkStart w:id="25" w:name="_Ref61460991"/>
      <w:bookmarkStart w:id="26" w:name="_Toc61790503"/>
      <w:r>
        <w:t xml:space="preserve">Abbildung </w:t>
      </w:r>
      <w:r w:rsidR="00B837DE">
        <w:fldChar w:fldCharType="begin"/>
      </w:r>
      <w:r w:rsidR="00B837DE">
        <w:instrText xml:space="preserve"> SEQ Abbildung \* ARABIC </w:instrText>
      </w:r>
      <w:r w:rsidR="00B837DE">
        <w:fldChar w:fldCharType="separate"/>
      </w:r>
      <w:r w:rsidR="006A540E">
        <w:rPr>
          <w:noProof/>
        </w:rPr>
        <w:t>1</w:t>
      </w:r>
      <w:r w:rsidR="00B837DE">
        <w:rPr>
          <w:noProof/>
        </w:rPr>
        <w:fldChar w:fldCharType="end"/>
      </w:r>
      <w:bookmarkEnd w:id="24"/>
      <w:r>
        <w:t>: Meilensteinplan</w:t>
      </w:r>
      <w:bookmarkEnd w:id="25"/>
      <w:bookmarkEnd w:id="26"/>
    </w:p>
    <w:p w14:paraId="09EFDF7A" w14:textId="77777777" w:rsidR="000C3741" w:rsidRDefault="000C3741">
      <w:pPr>
        <w:spacing w:line="240" w:lineRule="auto"/>
        <w:jc w:val="left"/>
      </w:pPr>
      <w:r>
        <w:br w:type="page"/>
      </w:r>
    </w:p>
    <w:p w14:paraId="6CF9D289" w14:textId="3594302E" w:rsidR="00BD6FC0" w:rsidRDefault="00BD6FC0" w:rsidP="00BD6FC0">
      <w:pPr>
        <w:pStyle w:val="Text"/>
      </w:pPr>
      <w:bookmarkStart w:id="27" w:name="_Toc61629968"/>
      <w:r>
        <w:lastRenderedPageBreak/>
        <w:t xml:space="preserve">Die Kommunikation wird durch einen wöchentlichen </w:t>
      </w:r>
      <w:r w:rsidRPr="00761CA9">
        <w:t>Jour fixe</w:t>
      </w:r>
      <w:r>
        <w:t xml:space="preserve"> sichergestellt. Die Verwendung von geteilten Dokumenten und einer gemeinsamen Quellcodeverwaltung ermöglicht das effiziente gemeinsame Arbeiten auf dem aktuellen Entwicklungsstand.</w:t>
      </w:r>
    </w:p>
    <w:p w14:paraId="190F85E8" w14:textId="77777777" w:rsidR="004C544B" w:rsidRDefault="004C544B" w:rsidP="004C544B">
      <w:pPr>
        <w:pStyle w:val="berschrift2"/>
      </w:pPr>
      <w:bookmarkStart w:id="28" w:name="_Toc61790456"/>
      <w:r>
        <w:t>Entwicklungstools</w:t>
      </w:r>
      <w:bookmarkEnd w:id="27"/>
      <w:bookmarkEnd w:id="28"/>
    </w:p>
    <w:p w14:paraId="0390D2CD" w14:textId="7D6320AD" w:rsidR="004C544B" w:rsidRDefault="004C544B" w:rsidP="004C544B">
      <w:pPr>
        <w:pStyle w:val="Text"/>
      </w:pPr>
      <w:r>
        <w:t>Zur besseren Unterstützung des Entwicklungsprozesses und der Überwachung der Ergebnisse sind Erweiterungen des Prototyps und der finalen Software angedacht.</w:t>
      </w:r>
    </w:p>
    <w:p w14:paraId="65F3BAD1" w14:textId="0391EE35" w:rsidR="004C544B" w:rsidRPr="00995AA9" w:rsidRDefault="004C544B" w:rsidP="00995AA9">
      <w:pPr>
        <w:pStyle w:val="Text"/>
      </w:pPr>
      <w:r>
        <w:t xml:space="preserve">Aufgrund von hohen Wartezeiten der bereitgestellten API des Wettbewerbs, ist die Integration einer Simulation angedacht. Dort kann ohne Wartezeiten eine kontrollierte Umgebung gebildet werden, in </w:t>
      </w:r>
      <w:r w:rsidR="00336E56">
        <w:t>welcher</w:t>
      </w:r>
      <w:r>
        <w:t xml:space="preserve"> ein entwickeltes Verhalten auch </w:t>
      </w:r>
      <w:r w:rsidRPr="00995AA9">
        <w:t>gegen sich selbst getestet werden kann.</w:t>
      </w:r>
    </w:p>
    <w:p w14:paraId="5252D48B" w14:textId="77777777" w:rsidR="004C544B" w:rsidRPr="00995AA9" w:rsidRDefault="004C544B" w:rsidP="00995AA9">
      <w:pPr>
        <w:pStyle w:val="Text"/>
      </w:pPr>
      <w:r w:rsidRPr="00995AA9">
        <w:t>Zusätzlich soll eine visuelle Oberfläche bereitgestellt werden. Somit wird ermöglicht, dass der Stand des Spiels direkt eingesehen, und Entscheidungsgrundlagen nachvollzogen werden können. Ziel der Visualisierung ist es, unvorhergesehene Fehler in der Strategie der Lösung und Programmierfehler schnell identifizieren zu können.</w:t>
      </w:r>
    </w:p>
    <w:p w14:paraId="6902CEC9" w14:textId="6EDF0EA3" w:rsidR="00DA5853" w:rsidRDefault="004C544B" w:rsidP="00995AA9">
      <w:pPr>
        <w:pStyle w:val="Text"/>
      </w:pPr>
      <w:r>
        <w:t xml:space="preserve">Des Weiteren ist es wichtig, eine geeignete Eingabemöglichkeit für spielbezogene Paramater bereitzustellen, sodass ohne hohen Aufwand verschiedene Spielstrategien ausgewertet werden können. Dies </w:t>
      </w:r>
      <w:r w:rsidR="00CD1A83">
        <w:t>ist</w:t>
      </w:r>
      <w:r>
        <w:t xml:space="preserve"> unter anderem durch eine Konfigurationsdatei oder die Übergabe von Kommandozeilenargumenten </w:t>
      </w:r>
      <w:r w:rsidR="00CD1A83">
        <w:t>möglich</w:t>
      </w:r>
      <w:r>
        <w:t xml:space="preserve">. </w:t>
      </w:r>
      <w:r w:rsidR="00DA5853">
        <w:br w:type="page"/>
      </w:r>
    </w:p>
    <w:p w14:paraId="4A64885C" w14:textId="5D3E9891" w:rsidR="009800AA" w:rsidRDefault="009800AA" w:rsidP="009800AA">
      <w:pPr>
        <w:pStyle w:val="berschrift1"/>
      </w:pPr>
      <w:bookmarkStart w:id="29" w:name="_Toc61629969"/>
      <w:bookmarkStart w:id="30" w:name="_Toc61790457"/>
      <w:bookmarkStart w:id="31" w:name="_Toc61281395"/>
      <w:r>
        <w:lastRenderedPageBreak/>
        <w:t>Problemstellung</w:t>
      </w:r>
      <w:bookmarkEnd w:id="29"/>
      <w:bookmarkEnd w:id="30"/>
    </w:p>
    <w:p w14:paraId="59636375" w14:textId="09EBACA3" w:rsidR="004C544B" w:rsidRPr="004C544B" w:rsidRDefault="005B259D" w:rsidP="005B259D">
      <w:pPr>
        <w:pStyle w:val="Text"/>
      </w:pPr>
      <w:r>
        <w:t xml:space="preserve">Das zu lösende Problem wird im </w:t>
      </w:r>
      <w:r w:rsidR="00454505">
        <w:t>Folgenden</w:t>
      </w:r>
      <w:r>
        <w:t xml:space="preserve"> </w:t>
      </w:r>
      <w:r w:rsidR="00BD649B">
        <w:t xml:space="preserve">formal formuliert, um darauf basierend </w:t>
      </w:r>
      <w:r w:rsidR="00E70A62">
        <w:t>Analysen durchzuführen, eine Bewertungsgrundlage festzulegen und verschiedene Lösungsmöglichkeiten</w:t>
      </w:r>
      <w:r w:rsidR="00204592">
        <w:t xml:space="preserve"> aufzuzeigen</w:t>
      </w:r>
      <w:r w:rsidR="00E70A62">
        <w:t>.</w:t>
      </w:r>
    </w:p>
    <w:p w14:paraId="3FADE4C2" w14:textId="71790292" w:rsidR="00DA5853" w:rsidRDefault="00DA5853" w:rsidP="00DA5853">
      <w:pPr>
        <w:pStyle w:val="berschrift2"/>
      </w:pPr>
      <w:bookmarkStart w:id="32" w:name="_Toc61629970"/>
      <w:bookmarkStart w:id="33" w:name="_Toc61790458"/>
      <w:r>
        <w:t>Modellierung</w:t>
      </w:r>
      <w:bookmarkEnd w:id="31"/>
      <w:bookmarkEnd w:id="32"/>
      <w:bookmarkEnd w:id="33"/>
    </w:p>
    <w:p w14:paraId="4164990E" w14:textId="18DC3C23" w:rsidR="00DA5853" w:rsidRDefault="00DA5853" w:rsidP="00DA5853">
      <w:r>
        <w:t>Um die Vergleichbarkeit der Lösungskonzepte zu gewährleisten, ist eine einheitliche Modellierung des Spiels spe</w:t>
      </w:r>
      <w:r w:rsidR="00E6133E">
        <w:t>_</w:t>
      </w:r>
      <w:r>
        <w:t xml:space="preserve">ed erforderlich. Die Modellierung erfolgt in der Normalform, da das Spiel der </w:t>
      </w:r>
      <w:r w:rsidRPr="00F43EB2">
        <w:t>nicht-kooperative</w:t>
      </w:r>
      <w:r>
        <w:t xml:space="preserve">n Spieltheorie zuordenbar ist und die Aktionen der Spieler innerhalb einer Runde gleichzeitig erfolgen. </w:t>
      </w:r>
      <w:sdt>
        <w:sdtPr>
          <w:id w:val="1927601371"/>
          <w:citation/>
        </w:sdtPr>
        <w:sdtEndPr/>
        <w:sdtContent>
          <w:r>
            <w:fldChar w:fldCharType="begin"/>
          </w:r>
          <w:r>
            <w:instrText xml:space="preserve">CITATION Lei08 \p 14,15 \l 1031 </w:instrText>
          </w:r>
          <w:r>
            <w:fldChar w:fldCharType="separate"/>
          </w:r>
          <w:r w:rsidR="006A540E" w:rsidRPr="006A540E">
            <w:rPr>
              <w:noProof/>
            </w:rPr>
            <w:t>[3, pp. 14,15]</w:t>
          </w:r>
          <w:r>
            <w:fldChar w:fldCharType="end"/>
          </w:r>
        </w:sdtContent>
      </w:sdt>
    </w:p>
    <w:p w14:paraId="6CC11333" w14:textId="77777777" w:rsidR="00F502C1" w:rsidRDefault="00F502C1" w:rsidP="00DA5853"/>
    <w:p w14:paraId="61F0664B" w14:textId="77777777" w:rsidR="00DA5853" w:rsidRPr="002D0B5D" w:rsidRDefault="00DA5853" w:rsidP="00DA5853">
      <w:pPr>
        <w:rPr>
          <w:b/>
        </w:rPr>
      </w:pPr>
      <w:r w:rsidRPr="002D0B5D">
        <w:rPr>
          <w:b/>
        </w:rPr>
        <w:t>Menge der Spieler</w:t>
      </w:r>
    </w:p>
    <w:p w14:paraId="5E91411B" w14:textId="77777777" w:rsidR="00DA5853" w:rsidRPr="00BB4389" w:rsidRDefault="00DA5853" w:rsidP="00F502C1">
      <m:oMathPara>
        <m:oMathParaPr>
          <m:jc m:val="center"/>
        </m:oMathParaPr>
        <m:oMath>
          <m:r>
            <w:rPr>
              <w:rFonts w:ascii="Cambria Math" w:hAnsi="Cambria Math"/>
            </w:rPr>
            <m:t>P</m:t>
          </m:r>
          <m:r>
            <w:rPr>
              <w:rFonts w:ascii="Cambria Math" w:hAnsi="Cambria Math"/>
              <w:color w:val="333333"/>
              <w:sz w:val="30"/>
              <w:szCs w:val="30"/>
              <w:shd w:val="clear" w:color="auto" w:fill="FFFFFF"/>
            </w:rPr>
            <m:t>⊆</m:t>
          </m:r>
          <m:d>
            <m:dPr>
              <m:begChr m:val="{"/>
              <m:endChr m:val="}"/>
              <m:ctrlPr>
                <w:rPr>
                  <w:rFonts w:ascii="Cambria Math" w:hAnsi="Cambria Math"/>
                  <w:i/>
                </w:rPr>
              </m:ctrlPr>
            </m:dPr>
            <m:e>
              <m:r>
                <w:rPr>
                  <w:rFonts w:ascii="Cambria Math" w:hAnsi="Cambria Math"/>
                </w:rPr>
                <m:t>1, 2, 3, 4, 5, 6</m:t>
              </m:r>
            </m:e>
          </m:d>
          <m:r>
            <w:rPr>
              <w:rFonts w:ascii="Cambria Math" w:eastAsiaTheme="minorEastAsia" w:hAnsi="Cambria Math"/>
            </w:rPr>
            <m:t xml:space="preserve"> | 2≤</m:t>
          </m:r>
          <m:d>
            <m:dPr>
              <m:begChr m:val="|"/>
              <m:endChr m:val="|"/>
              <m:ctrlPr>
                <w:rPr>
                  <w:rFonts w:ascii="Cambria Math" w:eastAsiaTheme="minorEastAsia" w:hAnsi="Cambria Math"/>
                  <w:i/>
                </w:rPr>
              </m:ctrlPr>
            </m:dPr>
            <m:e>
              <m:r>
                <w:rPr>
                  <w:rFonts w:ascii="Cambria Math" w:eastAsiaTheme="minorEastAsia" w:hAnsi="Cambria Math"/>
                </w:rPr>
                <m:t>P</m:t>
              </m:r>
            </m:e>
          </m:d>
        </m:oMath>
      </m:oMathPara>
    </w:p>
    <w:p w14:paraId="057B9E4D" w14:textId="77777777" w:rsidR="00DA5853" w:rsidRPr="002D0B5D" w:rsidRDefault="00DA5853" w:rsidP="00DA5853">
      <w:pPr>
        <w:rPr>
          <w:b/>
        </w:rPr>
      </w:pPr>
      <w:r w:rsidRPr="002D0B5D">
        <w:rPr>
          <w:b/>
        </w:rPr>
        <w:t>Strategieraum</w:t>
      </w:r>
    </w:p>
    <w:p w14:paraId="72749C41" w14:textId="77777777" w:rsidR="00DA5853" w:rsidRDefault="00DA5853" w:rsidP="00DA5853">
      <w:r>
        <w:t xml:space="preserve">Die Strategiemenge </w:t>
      </w:r>
      <m:oMath>
        <m:r>
          <w:rPr>
            <w:rFonts w:ascii="Cambria Math" w:hAnsi="Cambria Math"/>
          </w:rPr>
          <m:t xml:space="preserve">S </m:t>
        </m:r>
      </m:oMath>
      <w:r>
        <w:t xml:space="preserve">in einer Runde </w:t>
      </w:r>
      <m:oMath>
        <m:r>
          <w:rPr>
            <w:rFonts w:ascii="Cambria Math" w:hAnsi="Cambria Math"/>
          </w:rPr>
          <m:t>i</m:t>
        </m:r>
      </m:oMath>
      <w:r>
        <w:t xml:space="preserve"> für einen Spieler </w:t>
      </w:r>
      <m:oMath>
        <m:r>
          <w:rPr>
            <w:rFonts w:ascii="Cambria Math" w:hAnsi="Cambria Math"/>
          </w:rPr>
          <m:t>j</m:t>
        </m:r>
      </m:oMath>
      <w:r>
        <w:t xml:space="preserve"> setzt sich aus den fünf möglichen Aktionen zusammen.</w:t>
      </w:r>
    </w:p>
    <w:p w14:paraId="7E9B50DC" w14:textId="77777777" w:rsidR="00DA5853" w:rsidRPr="00BB4389" w:rsidRDefault="00B837DE" w:rsidP="00DA5853">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i, j</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turn_left,turn_right,slow_down, speed_up, change_nothing</m:t>
              </m:r>
            </m:e>
          </m:d>
        </m:oMath>
      </m:oMathPara>
    </w:p>
    <w:p w14:paraId="277A13D1" w14:textId="77777777" w:rsidR="00DA5853" w:rsidRDefault="00DA5853" w:rsidP="00DA5853">
      <w:r>
        <w:t xml:space="preserve">Der gesamte Strategieraum einer Runde </w:t>
      </w:r>
      <m:oMath>
        <m:r>
          <w:rPr>
            <w:rFonts w:ascii="Cambria Math" w:hAnsi="Cambria Math"/>
          </w:rPr>
          <m:t>i</m:t>
        </m:r>
      </m:oMath>
      <w:r>
        <w:t xml:space="preserve"> ist somit die Produktmenge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w:t>
      </w:r>
      <w:r>
        <w:t>der Strategiemengen aller Spieler.</w:t>
      </w:r>
    </w:p>
    <w:p w14:paraId="1156F133" w14:textId="77777777" w:rsidR="00DA5853" w:rsidRPr="004A29E8" w:rsidRDefault="00B837DE" w:rsidP="00674274">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j∈P</m:t>
              </m:r>
            </m:sub>
            <m:sup/>
            <m:e>
              <m:sSub>
                <m:sSubPr>
                  <m:ctrlPr>
                    <w:rPr>
                      <w:rFonts w:ascii="Cambria Math" w:hAnsi="Cambria Math"/>
                      <w:i/>
                    </w:rPr>
                  </m:ctrlPr>
                </m:sSubPr>
                <m:e>
                  <m:r>
                    <w:rPr>
                      <w:rFonts w:ascii="Cambria Math" w:hAnsi="Cambria Math"/>
                    </w:rPr>
                    <m:t>S</m:t>
                  </m:r>
                </m:e>
                <m:sub>
                  <m:r>
                    <w:rPr>
                      <w:rFonts w:ascii="Cambria Math" w:hAnsi="Cambria Math"/>
                    </w:rPr>
                    <m:t>i,j</m:t>
                  </m:r>
                </m:sub>
              </m:sSub>
            </m:e>
          </m:nary>
        </m:oMath>
      </m:oMathPara>
    </w:p>
    <w:p w14:paraId="4F6FF4D0" w14:textId="382F41BC" w:rsidR="00DA5853" w:rsidRPr="0017769D" w:rsidRDefault="00DA5853" w:rsidP="00DA5853">
      <w:pPr>
        <w:pStyle w:val="Text"/>
      </w:pPr>
      <w:r>
        <w:t xml:space="preserve">Die Betrachtung von mehreren Runden ist entsprechend der Modellierung durch das Bilden der Produktmenge der jeweiligen Runden möglich. Hierbei gilt es jedoch zu beachten, dass die Menge der Spieler </w:t>
      </w:r>
      <m:oMath>
        <m:r>
          <w:rPr>
            <w:rFonts w:ascii="Cambria Math" w:hAnsi="Cambria Math"/>
          </w:rPr>
          <m:t>P</m:t>
        </m:r>
      </m:oMath>
      <w:r>
        <w:t xml:space="preserve"> durch das Ausscheiden eines Spielers </w:t>
      </w:r>
      <m:oMath>
        <m:r>
          <w:rPr>
            <w:rFonts w:ascii="Cambria Math" w:hAnsi="Cambria Math"/>
          </w:rPr>
          <m:t>j</m:t>
        </m:r>
      </m:oMath>
      <w:r>
        <w:t xml:space="preserve"> verändert wird.</w:t>
      </w:r>
    </w:p>
    <w:p w14:paraId="15895E98" w14:textId="0A7390FC" w:rsidR="00DA5853" w:rsidRPr="00F73D5C" w:rsidRDefault="00DA5853" w:rsidP="00F73D5C">
      <w:pPr>
        <w:pStyle w:val="Text"/>
        <w:spacing w:before="240" w:after="240"/>
      </w:pPr>
      <m:oMathPara>
        <m:oMath>
          <m:r>
            <w:rPr>
              <w:rFonts w:ascii="Cambria Math" w:hAnsi="Cambria Math"/>
            </w:rPr>
            <m:t>P≔</m:t>
          </m:r>
          <m:f>
            <m:fPr>
              <m:type m:val="lin"/>
              <m:ctrlPr>
                <w:rPr>
                  <w:rFonts w:ascii="Cambria Math" w:hAnsi="Cambria Math"/>
                  <w:i/>
                </w:rPr>
              </m:ctrlPr>
            </m:fPr>
            <m:num>
              <m:r>
                <w:rPr>
                  <w:rFonts w:ascii="Cambria Math" w:hAnsi="Cambria Math"/>
                </w:rPr>
                <m:t>P</m:t>
              </m:r>
            </m:num>
            <m:den>
              <m:r>
                <w:rPr>
                  <w:rFonts w:ascii="Cambria Math" w:hAnsi="Cambria Math"/>
                </w:rPr>
                <m:t>j</m:t>
              </m:r>
            </m:den>
          </m:f>
        </m:oMath>
      </m:oMathPara>
    </w:p>
    <w:p w14:paraId="51FE9767" w14:textId="77777777" w:rsidR="00DA5853" w:rsidRPr="00757B1D" w:rsidRDefault="00DA5853" w:rsidP="00DA5853">
      <w:pPr>
        <w:pStyle w:val="Text"/>
        <w:rPr>
          <w:b/>
        </w:rPr>
      </w:pPr>
      <w:r w:rsidRPr="00757B1D">
        <w:rPr>
          <w:b/>
        </w:rPr>
        <w:lastRenderedPageBreak/>
        <w:t>Nutzenfunktion</w:t>
      </w:r>
    </w:p>
    <w:p w14:paraId="2F032E60" w14:textId="77777777" w:rsidR="00DA5853" w:rsidRDefault="00DA5853" w:rsidP="00DA5853">
      <w:pPr>
        <w:pStyle w:val="Text"/>
      </w:pPr>
      <w:r>
        <w:t xml:space="preserve">Der Spieler </w:t>
      </w:r>
      <m:oMath>
        <m:r>
          <w:rPr>
            <w:rFonts w:ascii="Cambria Math" w:hAnsi="Cambria Math"/>
          </w:rPr>
          <m:t>j</m:t>
        </m:r>
      </m:oMath>
      <w:r>
        <w:t xml:space="preserve"> muss in jeder Runde </w:t>
      </w:r>
      <m:oMath>
        <m:r>
          <w:rPr>
            <w:rFonts w:ascii="Cambria Math" w:hAnsi="Cambria Math"/>
          </w:rPr>
          <m:t>i</m:t>
        </m:r>
      </m:oMath>
      <w:r>
        <w:t xml:space="preserve"> aus der Strategiemenge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die beste Möglichkeit </w:t>
      </w:r>
      <m:oMath>
        <m:r>
          <w:rPr>
            <w:rFonts w:ascii="Cambria Math" w:hAnsi="Cambria Math"/>
          </w:rPr>
          <m:t>x</m:t>
        </m:r>
      </m:oMath>
      <w:r>
        <w:t xml:space="preserve"> auswählen. Hierfür ist ein Zusammenhang zwischen den Entscheidungen und dem Resultat einer Runde herzustellen, um festzulegen was die beste Möglichkeit ist. Als Resultat einer Runde werden WIN, </w:t>
      </w:r>
      <w:r w:rsidRPr="00507238">
        <w:t>BETTER,</w:t>
      </w:r>
      <w:r>
        <w:t xml:space="preserve"> SAME,</w:t>
      </w:r>
      <w:r w:rsidRPr="00507238">
        <w:t xml:space="preserve"> </w:t>
      </w:r>
      <w:r>
        <w:t>WORSE</w:t>
      </w:r>
      <w:r w:rsidRPr="00507238">
        <w:t xml:space="preserve"> und LOSE betrachtet</w:t>
      </w:r>
      <w:r w:rsidRPr="00507238">
        <w:rPr>
          <w:rStyle w:val="Funotenzeichen"/>
        </w:rPr>
        <w:footnoteReference w:id="2"/>
      </w:r>
      <w:r w:rsidRPr="00507238">
        <w:t xml:space="preserve">, wobei </w:t>
      </w:r>
      <w:r>
        <w:t>als gewünschtes Resultat</w:t>
      </w:r>
    </w:p>
    <w:p w14:paraId="2816D831" w14:textId="77777777" w:rsidR="00DA5853" w:rsidRDefault="00DA5853" w:rsidP="00DA5853">
      <w:pPr>
        <w:pStyle w:val="Text"/>
        <w:spacing w:before="240" w:after="240"/>
      </w:pPr>
      <m:oMathPara>
        <m:oMath>
          <m:r>
            <w:rPr>
              <w:rFonts w:ascii="Cambria Math" w:hAnsi="Cambria Math"/>
            </w:rPr>
            <m:t>WIN&gt;BETTER&gt;SAME&gt;WORSE&gt;LOSE</m:t>
          </m:r>
        </m:oMath>
      </m:oMathPara>
    </w:p>
    <w:p w14:paraId="0F7095F0" w14:textId="77777777" w:rsidR="00CB373A" w:rsidRPr="00CB373A" w:rsidRDefault="00DA5853" w:rsidP="00CB373A">
      <w:pPr>
        <w:pStyle w:val="Text"/>
      </w:pPr>
      <w:r>
        <w:t xml:space="preserve">gilt. Diese ordinale Ordnung ergibt sich aus der Gewinnwahrscheinlichkeit </w:t>
      </w:r>
      <m:oMath>
        <m:sSub>
          <m:sSubPr>
            <m:ctrlPr>
              <w:rPr>
                <w:rFonts w:ascii="Cambria Math" w:hAnsi="Cambria Math"/>
                <w:i/>
              </w:rPr>
            </m:ctrlPr>
          </m:sSubPr>
          <m:e>
            <m:r>
              <w:rPr>
                <w:rFonts w:ascii="Cambria Math" w:hAnsi="Cambria Math"/>
              </w:rPr>
              <m:t>W</m:t>
            </m:r>
          </m:e>
          <m:sub>
            <m:r>
              <w:rPr>
                <w:rFonts w:ascii="Cambria Math" w:hAnsi="Cambria Math"/>
              </w:rPr>
              <m:t>i,j,x</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0, 1</m:t>
            </m:r>
          </m:e>
        </m:d>
      </m:oMath>
      <w:r>
        <w:t xml:space="preserve"> in Runde </w:t>
      </w:r>
      <m:oMath>
        <m:r>
          <w:rPr>
            <w:rFonts w:ascii="Cambria Math" w:hAnsi="Cambria Math"/>
          </w:rPr>
          <m:t>i</m:t>
        </m:r>
      </m:oMath>
      <w:r>
        <w:t xml:space="preserve"> von Spieler </w:t>
      </w:r>
      <m:oMath>
        <m:r>
          <w:rPr>
            <w:rFonts w:ascii="Cambria Math" w:hAnsi="Cambria Math"/>
          </w:rPr>
          <m:t>j</m:t>
        </m:r>
      </m:oMath>
      <w:r>
        <w:t xml:space="preserve"> für Entscheidung </w:t>
      </w:r>
      <m:oMath>
        <m:r>
          <w:rPr>
            <w:rFonts w:ascii="Cambria Math" w:hAnsi="Cambria Math"/>
          </w:rPr>
          <m:t>x</m:t>
        </m:r>
      </m:oMath>
      <w:r>
        <w:t xml:space="preserve"> und der Gewinnwahrscheinlichkeit </w:t>
      </w:r>
      <m:oMath>
        <m:sSub>
          <m:sSubPr>
            <m:ctrlPr>
              <w:rPr>
                <w:rFonts w:ascii="Cambria Math" w:hAnsi="Cambria Math"/>
                <w:i/>
              </w:rPr>
            </m:ctrlPr>
          </m:sSubPr>
          <m:e>
            <m:r>
              <w:rPr>
                <w:rFonts w:ascii="Cambria Math" w:hAnsi="Cambria Math"/>
              </w:rPr>
              <m:t>W</m:t>
            </m:r>
          </m:e>
          <m:sub>
            <m:r>
              <w:rPr>
                <w:rFonts w:ascii="Cambria Math" w:hAnsi="Cambria Math"/>
              </w:rPr>
              <m:t>i-1,j,y</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0, 1</m:t>
            </m:r>
          </m:e>
        </m:d>
      </m:oMath>
      <w:r>
        <w:t xml:space="preserve"> der vorherigen Runde </w:t>
      </w:r>
      <m:oMath>
        <m:r>
          <w:rPr>
            <w:rFonts w:ascii="Cambria Math" w:hAnsi="Cambria Math"/>
          </w:rPr>
          <m:t>i-1</m:t>
        </m:r>
      </m:oMath>
      <w:r>
        <w:t xml:space="preserve"> für die bereits getroffene Entscheidung </w:t>
      </w:r>
      <m:oMath>
        <m:r>
          <w:rPr>
            <w:rFonts w:ascii="Cambria Math" w:hAnsi="Cambria Math"/>
          </w:rPr>
          <m:t>y</m:t>
        </m:r>
      </m:oMath>
      <w:r>
        <w:t>.</w:t>
      </w:r>
    </w:p>
    <w:p w14:paraId="6D34CC43" w14:textId="3D25DB6F" w:rsidR="00DA5853" w:rsidRDefault="00CD07F7" w:rsidP="00DA5853">
      <w:pPr>
        <w:pStyle w:val="Text"/>
        <w:spacing w:before="240" w:after="240"/>
      </w:pPr>
      <m:oMathPara>
        <m:oMath>
          <m:r>
            <w:rPr>
              <w:rFonts w:ascii="Cambria Math" w:hAnsi="Cambria Math"/>
            </w:rPr>
            <m:t>Resultat</m:t>
          </m:r>
          <m:d>
            <m:dPr>
              <m:ctrlPr>
                <w:rPr>
                  <w:rFonts w:ascii="Cambria Math" w:hAnsi="Cambria Math"/>
                  <w:i/>
                </w:rPr>
              </m:ctrlPr>
            </m:dPr>
            <m:e>
              <m:r>
                <w:rPr>
                  <w:rFonts w:ascii="Cambria Math" w:hAnsi="Cambria Math"/>
                </w:rPr>
                <m:t>i,j,x,y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WIN,  &amp;</m:t>
                  </m:r>
                  <m:sSub>
                    <m:sSubPr>
                      <m:ctrlPr>
                        <w:rPr>
                          <w:rFonts w:ascii="Cambria Math" w:hAnsi="Cambria Math"/>
                          <w:i/>
                        </w:rPr>
                      </m:ctrlPr>
                    </m:sSubPr>
                    <m:e>
                      <m:r>
                        <w:rPr>
                          <w:rFonts w:ascii="Cambria Math" w:hAnsi="Cambria Math"/>
                        </w:rPr>
                        <m:t>W</m:t>
                      </m:r>
                    </m:e>
                    <m:sub>
                      <m:r>
                        <w:rPr>
                          <w:rFonts w:ascii="Cambria Math" w:hAnsi="Cambria Math"/>
                        </w:rPr>
                        <m:t>i,j,x</m:t>
                      </m:r>
                    </m:sub>
                  </m:sSub>
                  <m:r>
                    <w:rPr>
                      <w:rFonts w:ascii="Cambria Math" w:hAnsi="Cambria Math"/>
                    </w:rPr>
                    <m:t>=1</m:t>
                  </m:r>
                </m:e>
                <m:e>
                  <m:r>
                    <w:rPr>
                      <w:rFonts w:ascii="Cambria Math" w:hAnsi="Cambria Math"/>
                    </w:rPr>
                    <m:t>BETTER,  &amp;</m:t>
                  </m:r>
                  <m:sSub>
                    <m:sSubPr>
                      <m:ctrlPr>
                        <w:rPr>
                          <w:rFonts w:ascii="Cambria Math" w:hAnsi="Cambria Math"/>
                          <w:i/>
                        </w:rPr>
                      </m:ctrlPr>
                    </m:sSubPr>
                    <m:e>
                      <m:r>
                        <w:rPr>
                          <w:rFonts w:ascii="Cambria Math" w:hAnsi="Cambria Math"/>
                        </w:rPr>
                        <m:t>W</m:t>
                      </m:r>
                    </m:e>
                    <m:sub>
                      <m:r>
                        <w:rPr>
                          <w:rFonts w:ascii="Cambria Math" w:hAnsi="Cambria Math"/>
                        </w:rPr>
                        <m:t>i,j,x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i-1,j,y</m:t>
                      </m:r>
                    </m:sub>
                  </m:sSub>
                  <m:r>
                    <w:rPr>
                      <w:rFonts w:ascii="Cambria Math" w:hAnsi="Cambria Math"/>
                    </w:rPr>
                    <m:t>&gt;0∧</m:t>
                  </m:r>
                  <m:sSub>
                    <m:sSubPr>
                      <m:ctrlPr>
                        <w:rPr>
                          <w:rFonts w:ascii="Cambria Math" w:hAnsi="Cambria Math"/>
                          <w:i/>
                        </w:rPr>
                      </m:ctrlPr>
                    </m:sSubPr>
                    <m:e>
                      <m:r>
                        <w:rPr>
                          <w:rFonts w:ascii="Cambria Math" w:hAnsi="Cambria Math"/>
                        </w:rPr>
                        <m:t>W</m:t>
                      </m:r>
                    </m:e>
                    <m:sub>
                      <m:r>
                        <w:rPr>
                          <w:rFonts w:ascii="Cambria Math" w:hAnsi="Cambria Math"/>
                        </w:rPr>
                        <m:t>i,j,x</m:t>
                      </m:r>
                    </m:sub>
                  </m:sSub>
                  <m:r>
                    <w:rPr>
                      <w:rFonts w:ascii="Cambria Math" w:hAnsi="Cambria Math"/>
                    </w:rPr>
                    <m:t>≠1</m:t>
                  </m:r>
                  <m:ctrlPr>
                    <w:rPr>
                      <w:rFonts w:ascii="Cambria Math" w:eastAsia="Cambria Math" w:hAnsi="Cambria Math" w:cs="Cambria Math"/>
                      <w:i/>
                    </w:rPr>
                  </m:ctrlPr>
                </m:e>
                <m:e>
                  <m:r>
                    <w:rPr>
                      <w:rFonts w:ascii="Cambria Math" w:hAnsi="Cambria Math"/>
                    </w:rPr>
                    <m:t>SAME,  &amp;</m:t>
                  </m:r>
                  <m:sSub>
                    <m:sSubPr>
                      <m:ctrlPr>
                        <w:rPr>
                          <w:rFonts w:ascii="Cambria Math" w:hAnsi="Cambria Math"/>
                          <w:i/>
                        </w:rPr>
                      </m:ctrlPr>
                    </m:sSubPr>
                    <m:e>
                      <m:r>
                        <w:rPr>
                          <w:rFonts w:ascii="Cambria Math" w:hAnsi="Cambria Math"/>
                        </w:rPr>
                        <m:t>W</m:t>
                      </m:r>
                    </m:e>
                    <m:sub>
                      <m:r>
                        <w:rPr>
                          <w:rFonts w:ascii="Cambria Math" w:hAnsi="Cambria Math"/>
                        </w:rPr>
                        <m:t>i,j,x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i-1,j,y</m:t>
                      </m:r>
                    </m:sub>
                  </m:sSub>
                  <m:ctrlPr>
                    <w:rPr>
                      <w:rFonts w:ascii="Cambria Math" w:eastAsia="Cambria Math" w:hAnsi="Cambria Math" w:cs="Cambria Math"/>
                      <w:i/>
                    </w:rPr>
                  </m:ctrlPr>
                </m:e>
                <m:e>
                  <m:r>
                    <w:rPr>
                      <w:rFonts w:ascii="Cambria Math" w:hAnsi="Cambria Math"/>
                    </w:rPr>
                    <m:t>WORSE,  &amp;</m:t>
                  </m:r>
                  <m:sSub>
                    <m:sSubPr>
                      <m:ctrlPr>
                        <w:rPr>
                          <w:rFonts w:ascii="Cambria Math" w:hAnsi="Cambria Math"/>
                          <w:i/>
                        </w:rPr>
                      </m:ctrlPr>
                    </m:sSubPr>
                    <m:e>
                      <m:r>
                        <w:rPr>
                          <w:rFonts w:ascii="Cambria Math" w:hAnsi="Cambria Math"/>
                        </w:rPr>
                        <m:t>W</m:t>
                      </m:r>
                    </m:e>
                    <m:sub>
                      <m:r>
                        <w:rPr>
                          <w:rFonts w:ascii="Cambria Math" w:hAnsi="Cambria Math"/>
                        </w:rPr>
                        <m:t>i,j,x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i-1,j,y</m:t>
                      </m:r>
                    </m:sub>
                  </m:sSub>
                  <m:r>
                    <w:rPr>
                      <w:rFonts w:ascii="Cambria Math" w:hAnsi="Cambria Math"/>
                    </w:rPr>
                    <m:t>&lt;0∧</m:t>
                  </m:r>
                  <m:sSub>
                    <m:sSubPr>
                      <m:ctrlPr>
                        <w:rPr>
                          <w:rFonts w:ascii="Cambria Math" w:hAnsi="Cambria Math"/>
                          <w:i/>
                        </w:rPr>
                      </m:ctrlPr>
                    </m:sSubPr>
                    <m:e>
                      <m:r>
                        <w:rPr>
                          <w:rFonts w:ascii="Cambria Math" w:hAnsi="Cambria Math"/>
                        </w:rPr>
                        <m:t>W</m:t>
                      </m:r>
                    </m:e>
                    <m:sub>
                      <m:r>
                        <w:rPr>
                          <w:rFonts w:ascii="Cambria Math" w:hAnsi="Cambria Math"/>
                        </w:rPr>
                        <m:t>i,j,x</m:t>
                      </m:r>
                    </m:sub>
                  </m:sSub>
                  <m:r>
                    <w:rPr>
                      <w:rFonts w:ascii="Cambria Math" w:hAnsi="Cambria Math"/>
                    </w:rPr>
                    <m:t>≠0</m:t>
                  </m:r>
                  <m:ctrlPr>
                    <w:rPr>
                      <w:rFonts w:ascii="Cambria Math" w:eastAsia="Cambria Math" w:hAnsi="Cambria Math" w:cs="Cambria Math"/>
                      <w:i/>
                    </w:rPr>
                  </m:ctrlPr>
                </m:e>
                <m:e>
                  <m:r>
                    <w:rPr>
                      <w:rFonts w:ascii="Cambria Math" w:hAnsi="Cambria Math"/>
                    </w:rPr>
                    <m:t>LOSE,  &amp;</m:t>
                  </m:r>
                  <m:sSub>
                    <m:sSubPr>
                      <m:ctrlPr>
                        <w:rPr>
                          <w:rFonts w:ascii="Cambria Math" w:hAnsi="Cambria Math"/>
                          <w:i/>
                        </w:rPr>
                      </m:ctrlPr>
                    </m:sSubPr>
                    <m:e>
                      <m:r>
                        <w:rPr>
                          <w:rFonts w:ascii="Cambria Math" w:hAnsi="Cambria Math"/>
                        </w:rPr>
                        <m:t>W</m:t>
                      </m:r>
                    </m:e>
                    <m:sub>
                      <m:r>
                        <w:rPr>
                          <w:rFonts w:ascii="Cambria Math" w:hAnsi="Cambria Math"/>
                        </w:rPr>
                        <m:t>i,j,x</m:t>
                      </m:r>
                    </m:sub>
                  </m:sSub>
                  <m:r>
                    <w:rPr>
                      <w:rFonts w:ascii="Cambria Math" w:hAnsi="Cambria Math"/>
                    </w:rPr>
                    <m:t>=0</m:t>
                  </m:r>
                </m:e>
              </m:eqArr>
            </m:e>
          </m:d>
        </m:oMath>
      </m:oMathPara>
    </w:p>
    <w:p w14:paraId="1D8D0966" w14:textId="2E49F67B" w:rsidR="00DA5853" w:rsidRDefault="00DA5853" w:rsidP="00DA5853">
      <w:r>
        <w:t xml:space="preserve">Der Spieler muss dementsprechend durch die Entscheidung für Möglichkeit </w:t>
      </w:r>
      <m:oMath>
        <m:r>
          <w:rPr>
            <w:rFonts w:ascii="Cambria Math" w:hAnsi="Cambria Math"/>
          </w:rPr>
          <m:t>x</m:t>
        </m:r>
      </m:oMath>
      <w:r>
        <w:t xml:space="preserve"> die Nutzenfunktion </w:t>
      </w:r>
      <m:oMath>
        <m:r>
          <w:rPr>
            <w:rFonts w:ascii="Cambria Math" w:hAnsi="Cambria Math"/>
          </w:rPr>
          <m:t>N</m:t>
        </m:r>
      </m:oMath>
      <w:r>
        <w:t xml:space="preserve"> maximieren.</w:t>
      </w:r>
      <w:sdt>
        <w:sdtPr>
          <w:id w:val="683413814"/>
          <w:citation/>
        </w:sdtPr>
        <w:sdtEndPr/>
        <w:sdtContent>
          <w:r>
            <w:fldChar w:fldCharType="begin"/>
          </w:r>
          <w:r>
            <w:instrText xml:space="preserve"> CITATION Kan06 \l 1031 </w:instrText>
          </w:r>
          <w:r>
            <w:fldChar w:fldCharType="separate"/>
          </w:r>
          <w:r w:rsidR="006A540E">
            <w:rPr>
              <w:noProof/>
            </w:rPr>
            <w:t xml:space="preserve"> </w:t>
          </w:r>
          <w:r w:rsidR="006A540E" w:rsidRPr="006A540E">
            <w:rPr>
              <w:noProof/>
            </w:rPr>
            <w:t>[4]</w:t>
          </w:r>
          <w:r>
            <w:fldChar w:fldCharType="end"/>
          </w:r>
        </w:sdtContent>
      </w:sdt>
    </w:p>
    <w:p w14:paraId="46AE46A0" w14:textId="77777777" w:rsidR="00DA5853" w:rsidRDefault="00DA5853" w:rsidP="00DA5853">
      <w:pPr>
        <w:spacing w:before="240" w:after="240"/>
      </w:pPr>
      <m:oMathPara>
        <m:oMath>
          <m:r>
            <w:rPr>
              <w:rFonts w:ascii="Cambria Math" w:hAnsi="Cambria Math"/>
            </w:rPr>
            <m:t xml:space="preserve">N = Resultat(i,j,x,y) </m:t>
          </m:r>
        </m:oMath>
      </m:oMathPara>
    </w:p>
    <w:p w14:paraId="3172B3D3" w14:textId="26D84749" w:rsidR="00DA5853" w:rsidRPr="002C266B" w:rsidRDefault="00DA5853" w:rsidP="00DA5853">
      <w:pPr>
        <w:rPr>
          <w:ins w:id="34" w:author="Autor"/>
        </w:rPr>
      </w:pPr>
      <w:r w:rsidRPr="0001301B">
        <w:t xml:space="preserve">Bei dieser Modellierung gilt es zu beachten, dass strategische Entscheidungen über mehrere Runden hinweg </w:t>
      </w:r>
      <w:r>
        <w:t xml:space="preserve">möglich sind, indem diese in die Berechnung der Gewinnwahrscheinlichkeit </w:t>
      </w:r>
      <m:oMath>
        <m:r>
          <w:rPr>
            <w:rFonts w:ascii="Cambria Math" w:hAnsi="Cambria Math"/>
          </w:rPr>
          <m:t>W</m:t>
        </m:r>
      </m:oMath>
      <w:r>
        <w:t xml:space="preserve"> mit einbezogen werden</w:t>
      </w:r>
      <w:r w:rsidRPr="0001301B">
        <w:t>.</w:t>
      </w:r>
    </w:p>
    <w:p w14:paraId="52481B29" w14:textId="55E1E2C9" w:rsidR="008B0E66" w:rsidRDefault="00843538" w:rsidP="005A37D9">
      <w:pPr>
        <w:pStyle w:val="berschrift2"/>
      </w:pPr>
      <w:bookmarkStart w:id="35" w:name="_Toc61629971"/>
      <w:bookmarkStart w:id="36" w:name="_Ref61696683"/>
      <w:bookmarkStart w:id="37" w:name="_Ref61696687"/>
      <w:bookmarkStart w:id="38" w:name="_Toc61790459"/>
      <w:r>
        <w:lastRenderedPageBreak/>
        <w:t>Spielparameter</w:t>
      </w:r>
      <w:bookmarkEnd w:id="35"/>
      <w:bookmarkEnd w:id="36"/>
      <w:bookmarkEnd w:id="37"/>
      <w:bookmarkEnd w:id="38"/>
      <w:ins w:id="39" w:author="Autor">
        <w:del w:id="40" w:author="Autor">
          <w:r w:rsidR="0074730F">
            <w:delText>Problemstellun</w:delText>
          </w:r>
          <w:r w:rsidR="009E012B">
            <w:delText>g analysieren</w:delText>
          </w:r>
        </w:del>
      </w:ins>
    </w:p>
    <w:p w14:paraId="32DCC959" w14:textId="5784BA6D" w:rsidR="00CA3651" w:rsidRPr="00CA3651" w:rsidRDefault="00CA3651" w:rsidP="00CA3651">
      <w:r>
        <w:t xml:space="preserve">Die </w:t>
      </w:r>
      <w:r w:rsidR="00A5255D">
        <w:t>s</w:t>
      </w:r>
      <w:r>
        <w:t>pe_ed Regeln sind bereits durch die Aufgabenstellung des Wettbewerbs</w:t>
      </w:r>
      <w:sdt>
        <w:sdtPr>
          <w:id w:val="-1878382810"/>
          <w:citation/>
        </w:sdtPr>
        <w:sdtEndPr/>
        <w:sdtContent>
          <w:r w:rsidR="00197F72">
            <w:fldChar w:fldCharType="begin"/>
          </w:r>
          <w:r w:rsidR="00197F72">
            <w:instrText xml:space="preserve"> CITATION inf20 \l 1031 </w:instrText>
          </w:r>
          <w:r w:rsidR="00197F72">
            <w:fldChar w:fldCharType="separate"/>
          </w:r>
          <w:r w:rsidR="006A540E">
            <w:rPr>
              <w:noProof/>
            </w:rPr>
            <w:t xml:space="preserve"> </w:t>
          </w:r>
          <w:r w:rsidR="006A540E" w:rsidRPr="006A540E">
            <w:rPr>
              <w:noProof/>
            </w:rPr>
            <w:t>[2]</w:t>
          </w:r>
          <w:r w:rsidR="00197F72">
            <w:fldChar w:fldCharType="end"/>
          </w:r>
        </w:sdtContent>
      </w:sdt>
      <w:r w:rsidR="00197F72">
        <w:t xml:space="preserve"> gegeben</w:t>
      </w:r>
      <w:r w:rsidR="00173E50">
        <w:t xml:space="preserve"> und werden deshalb hier nicht erneut erläutert</w:t>
      </w:r>
      <w:r>
        <w:t>.</w:t>
      </w:r>
      <w:r w:rsidR="00C672A2">
        <w:t xml:space="preserve"> </w:t>
      </w:r>
    </w:p>
    <w:p w14:paraId="30EDF548" w14:textId="57F3727C" w:rsidR="00EF24C7" w:rsidRDefault="00325CCF" w:rsidP="00325CCF">
      <w:r>
        <w:t xml:space="preserve">In jedem </w:t>
      </w:r>
      <w:r w:rsidR="00BC2B3B">
        <w:t>s</w:t>
      </w:r>
      <w:r>
        <w:t>pe_</w:t>
      </w:r>
      <w:r w:rsidR="00204140">
        <w:t>ed</w:t>
      </w:r>
      <w:r>
        <w:t>-Spiel</w:t>
      </w:r>
      <w:r w:rsidR="00477576">
        <w:t xml:space="preserve"> gibt es variable Eingangsparameter, die </w:t>
      </w:r>
      <w:r w:rsidR="001A1E4E">
        <w:t xml:space="preserve">den Spielfluss </w:t>
      </w:r>
      <w:r w:rsidR="00477576">
        <w:t xml:space="preserve">beeinflussen. </w:t>
      </w:r>
      <w:r w:rsidR="00EF24C7">
        <w:t xml:space="preserve">Die Analyse </w:t>
      </w:r>
      <w:r w:rsidR="00AB3AF8">
        <w:t xml:space="preserve">der Eingangsparameter kann im späteren Verlauf auf die Simulation übertragen werden. Somit kann die Simulation </w:t>
      </w:r>
      <w:r w:rsidR="00687415">
        <w:t>genauer das echte Spielverhalten darstellen.</w:t>
      </w:r>
      <w:r w:rsidR="00AB3AF8">
        <w:t xml:space="preserve"> </w:t>
      </w:r>
    </w:p>
    <w:p w14:paraId="2E06304B" w14:textId="40E68B2B" w:rsidR="00325CCF" w:rsidRDefault="00374EED" w:rsidP="00325CCF">
      <w:r>
        <w:t>Zunächst wird für jedes Spiel ein Spielfeld benötigt, dass eine</w:t>
      </w:r>
      <w:r w:rsidR="00BF3B1D">
        <w:t xml:space="preserve">, über den Spielverlauf hinweg, </w:t>
      </w:r>
      <w:r>
        <w:t>statische Größe hat.</w:t>
      </w:r>
      <w:r w:rsidR="00911235">
        <w:t xml:space="preserve"> Diese unterscheidet sich jedoch zwischen einzelnen Spielen. </w:t>
      </w:r>
      <w:r w:rsidR="00C31AAF">
        <w:t xml:space="preserve">In </w:t>
      </w:r>
      <w:r w:rsidR="00281696" w:rsidRPr="00C00A7B">
        <w:rPr>
          <w:i/>
          <w:iCs/>
        </w:rPr>
        <w:fldChar w:fldCharType="begin"/>
      </w:r>
      <w:r w:rsidR="00281696" w:rsidRPr="00C00A7B">
        <w:rPr>
          <w:i/>
          <w:iCs/>
        </w:rPr>
        <w:instrText xml:space="preserve"> REF _Ref61348935 \h </w:instrText>
      </w:r>
      <w:r w:rsidR="00C00A7B">
        <w:rPr>
          <w:i/>
          <w:iCs/>
        </w:rPr>
        <w:instrText xml:space="preserve"> \* MERGEFORMAT </w:instrText>
      </w:r>
      <w:r w:rsidR="00281696" w:rsidRPr="00C00A7B">
        <w:rPr>
          <w:i/>
          <w:iCs/>
        </w:rPr>
      </w:r>
      <w:r w:rsidR="00281696" w:rsidRPr="00C00A7B">
        <w:rPr>
          <w:i/>
          <w:iCs/>
        </w:rPr>
        <w:fldChar w:fldCharType="separate"/>
      </w:r>
      <w:r w:rsidR="006A540E" w:rsidRPr="006A540E">
        <w:rPr>
          <w:i/>
          <w:iCs/>
        </w:rPr>
        <w:t xml:space="preserve">Abbildung </w:t>
      </w:r>
      <w:r w:rsidR="006A540E" w:rsidRPr="006A540E">
        <w:rPr>
          <w:i/>
          <w:iCs/>
          <w:noProof/>
        </w:rPr>
        <w:t>2</w:t>
      </w:r>
      <w:r w:rsidR="00281696" w:rsidRPr="00C00A7B">
        <w:rPr>
          <w:i/>
          <w:iCs/>
        </w:rPr>
        <w:fldChar w:fldCharType="end"/>
      </w:r>
      <w:r w:rsidR="00C31AAF">
        <w:t xml:space="preserve"> ist der Box-Plot</w:t>
      </w:r>
      <w:r w:rsidR="00D37E79">
        <w:t xml:space="preserve"> der Breite und Höhe des Spielfelds</w:t>
      </w:r>
      <w:r w:rsidR="00C31AAF">
        <w:t xml:space="preserve"> von gesammelten Daten über 130 Spiele dargestellt. </w:t>
      </w:r>
      <w:r w:rsidR="00247844">
        <w:t xml:space="preserve">Aus der Darstellung geht hervor, dass die Höhe und Breite des Spielfelds gleichverteilt ist. Der minimal auftretende Wert liegt bei 41 Zellen, der maximale Wert bei </w:t>
      </w:r>
      <w:r w:rsidR="00F462D9">
        <w:t xml:space="preserve">80 Zellen. </w:t>
      </w:r>
      <w:r w:rsidR="00E6106C">
        <w:t xml:space="preserve">In </w:t>
      </w:r>
      <w:r w:rsidR="00DC0823" w:rsidRPr="00C00A7B">
        <w:rPr>
          <w:i/>
          <w:iCs/>
        </w:rPr>
        <w:fldChar w:fldCharType="begin"/>
      </w:r>
      <w:r w:rsidR="00DC0823" w:rsidRPr="00C00A7B">
        <w:rPr>
          <w:i/>
          <w:iCs/>
        </w:rPr>
        <w:instrText xml:space="preserve"> REF _Ref61349302 \h </w:instrText>
      </w:r>
      <w:r w:rsidR="00C00A7B">
        <w:rPr>
          <w:i/>
          <w:iCs/>
        </w:rPr>
        <w:instrText xml:space="preserve"> \* MERGEFORMAT </w:instrText>
      </w:r>
      <w:r w:rsidR="00DC0823" w:rsidRPr="00C00A7B">
        <w:rPr>
          <w:i/>
          <w:iCs/>
        </w:rPr>
      </w:r>
      <w:r w:rsidR="00DC0823" w:rsidRPr="00C00A7B">
        <w:rPr>
          <w:i/>
          <w:iCs/>
        </w:rPr>
        <w:fldChar w:fldCharType="separate"/>
      </w:r>
      <w:r w:rsidR="006A540E" w:rsidRPr="006A540E">
        <w:rPr>
          <w:i/>
          <w:iCs/>
        </w:rPr>
        <w:t xml:space="preserve">Abbildung </w:t>
      </w:r>
      <w:r w:rsidR="006A540E" w:rsidRPr="006A540E">
        <w:rPr>
          <w:i/>
          <w:iCs/>
          <w:noProof/>
        </w:rPr>
        <w:t>3</w:t>
      </w:r>
      <w:r w:rsidR="00DC0823" w:rsidRPr="00C00A7B">
        <w:rPr>
          <w:i/>
          <w:iCs/>
        </w:rPr>
        <w:fldChar w:fldCharType="end"/>
      </w:r>
      <w:r w:rsidR="00E6106C">
        <w:t xml:space="preserve"> ist die resultierende Flächenverteilung als Histogramm dargestellt</w:t>
      </w:r>
      <w:r w:rsidR="00FE7184">
        <w:t>.</w:t>
      </w:r>
      <w:r w:rsidR="00DC0823">
        <w:t xml:space="preserve"> </w:t>
      </w:r>
      <w:r w:rsidR="00402DC8">
        <w:t xml:space="preserve">Daraus geht hervor, dass </w:t>
      </w:r>
      <w:r w:rsidR="004466C7">
        <w:t>keine offensichtlichen Abhängigkeiten</w:t>
      </w:r>
      <w:r w:rsidR="00811A3F">
        <w:t xml:space="preserve"> </w:t>
      </w:r>
      <w:r w:rsidR="00D74577">
        <w:t xml:space="preserve">zwischen </w:t>
      </w:r>
      <w:r w:rsidR="00811A3F">
        <w:t xml:space="preserve">der </w:t>
      </w:r>
      <w:r w:rsidR="008440F0">
        <w:t xml:space="preserve">Breite und Höhe </w:t>
      </w:r>
      <w:r w:rsidR="006F64C3">
        <w:t>des Spielbretts bestehen.</w:t>
      </w:r>
    </w:p>
    <w:p w14:paraId="1839624E" w14:textId="77777777" w:rsidR="007E5DBB" w:rsidRDefault="007E5DBB" w:rsidP="00325CCF"/>
    <w:p w14:paraId="09266A41" w14:textId="77777777" w:rsidR="00C670A3" w:rsidRDefault="00C670A3" w:rsidP="00C670A3">
      <w:pPr>
        <w:keepNext/>
        <w:jc w:val="center"/>
      </w:pPr>
      <w:r>
        <w:rPr>
          <w:noProof/>
        </w:rPr>
        <mc:AlternateContent>
          <mc:Choice Requires="cx1">
            <w:drawing>
              <wp:inline distT="0" distB="0" distL="0" distR="0" wp14:anchorId="62AF3649" wp14:editId="4082AB27">
                <wp:extent cx="5019674" cy="2609850"/>
                <wp:effectExtent l="0" t="0" r="10160" b="0"/>
                <wp:docPr id="1" name="Diagramm 1">
                  <a:extLst xmlns:a="http://schemas.openxmlformats.org/drawingml/2006/main">
                    <a:ext uri="{FF2B5EF4-FFF2-40B4-BE49-F238E27FC236}">
                      <a16:creationId xmlns:a16="http://schemas.microsoft.com/office/drawing/2014/main" id="{7D291527-B6C5-4171-B4AA-22AC41A1D00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inline>
            </w:drawing>
          </mc:Choice>
          <mc:Fallback>
            <w:drawing>
              <wp:inline distT="0" distB="0" distL="0" distR="0" wp14:anchorId="62AF3649" wp14:editId="4082AB27">
                <wp:extent cx="5019674" cy="2609850"/>
                <wp:effectExtent l="0" t="0" r="10160" b="0"/>
                <wp:docPr id="1" name="Diagramm 1">
                  <a:extLst xmlns:a="http://schemas.openxmlformats.org/drawingml/2006/main">
                    <a:ext uri="{FF2B5EF4-FFF2-40B4-BE49-F238E27FC236}">
                      <a16:creationId xmlns:a16="http://schemas.microsoft.com/office/drawing/2014/main" id="{7D291527-B6C5-4171-B4AA-22AC41A1D00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Diagramm 1">
                          <a:extLst>
                            <a:ext uri="{FF2B5EF4-FFF2-40B4-BE49-F238E27FC236}">
                              <a16:creationId xmlns:a16="http://schemas.microsoft.com/office/drawing/2014/main" id="{7D291527-B6C5-4171-B4AA-22AC41A1D00F}"/>
                            </a:ext>
                          </a:extLst>
                        </pic:cNvPr>
                        <pic:cNvPicPr>
                          <a:picLocks noGrp="1" noRot="1" noChangeAspect="1" noMove="1" noResize="1" noEditPoints="1" noAdjustHandles="1" noChangeArrowheads="1" noChangeShapeType="1"/>
                        </pic:cNvPicPr>
                      </pic:nvPicPr>
                      <pic:blipFill>
                        <a:blip r:embed="rId19"/>
                        <a:stretch>
                          <a:fillRect/>
                        </a:stretch>
                      </pic:blipFill>
                      <pic:spPr>
                        <a:xfrm>
                          <a:off x="0" y="0"/>
                          <a:ext cx="5019040" cy="2609850"/>
                        </a:xfrm>
                        <a:prstGeom prst="rect">
                          <a:avLst/>
                        </a:prstGeom>
                      </pic:spPr>
                    </pic:pic>
                  </a:graphicData>
                </a:graphic>
              </wp:inline>
            </w:drawing>
          </mc:Fallback>
        </mc:AlternateContent>
      </w:r>
    </w:p>
    <w:p w14:paraId="2944C838" w14:textId="12D4B10A" w:rsidR="00C670A3" w:rsidRDefault="00C670A3" w:rsidP="00C670A3">
      <w:pPr>
        <w:pStyle w:val="Beschriftung"/>
      </w:pPr>
      <w:bookmarkStart w:id="41" w:name="_Ref61348935"/>
      <w:bookmarkStart w:id="42" w:name="_Toc61790504"/>
      <w:r>
        <w:t xml:space="preserve">Abbildung </w:t>
      </w:r>
      <w:r>
        <w:fldChar w:fldCharType="begin"/>
      </w:r>
      <w:r>
        <w:instrText>SEQ Abbildung \* ARABIC</w:instrText>
      </w:r>
      <w:r>
        <w:fldChar w:fldCharType="separate"/>
      </w:r>
      <w:r w:rsidR="006A540E">
        <w:rPr>
          <w:noProof/>
        </w:rPr>
        <w:t>2</w:t>
      </w:r>
      <w:r>
        <w:fldChar w:fldCharType="end"/>
      </w:r>
      <w:bookmarkEnd w:id="41"/>
      <w:r>
        <w:t xml:space="preserve">: </w:t>
      </w:r>
      <w:r w:rsidR="00897382">
        <w:t xml:space="preserve">Box-Plot </w:t>
      </w:r>
      <w:r>
        <w:t>Breite &amp; Höhe des Spielfeldes</w:t>
      </w:r>
      <w:bookmarkEnd w:id="42"/>
    </w:p>
    <w:p w14:paraId="4C7DCC51" w14:textId="77777777" w:rsidR="00CB62E1" w:rsidRPr="00CB62E1" w:rsidRDefault="00CB62E1" w:rsidP="00CB62E1"/>
    <w:p w14:paraId="124A0768" w14:textId="77777777" w:rsidR="00116593" w:rsidRDefault="00CB62E1" w:rsidP="00116593">
      <w:pPr>
        <w:keepNext/>
        <w:jc w:val="center"/>
      </w:pPr>
      <w:r>
        <w:rPr>
          <w:noProof/>
        </w:rPr>
        <w:lastRenderedPageBreak/>
        <mc:AlternateContent>
          <mc:Choice Requires="cx1">
            <w:drawing>
              <wp:inline distT="0" distB="0" distL="0" distR="0" wp14:anchorId="03EE1065" wp14:editId="6FECCEAE">
                <wp:extent cx="5029200" cy="2609850"/>
                <wp:effectExtent l="0" t="0" r="0" b="0"/>
                <wp:docPr id="5" name="Diagramm 5">
                  <a:extLst xmlns:a="http://schemas.openxmlformats.org/drawingml/2006/main">
                    <a:ext uri="{FF2B5EF4-FFF2-40B4-BE49-F238E27FC236}">
                      <a16:creationId xmlns:a16="http://schemas.microsoft.com/office/drawing/2014/main" id="{0D15E82F-FB7A-47F7-8B04-5D7562B6849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0"/>
                  </a:graphicData>
                </a:graphic>
              </wp:inline>
            </w:drawing>
          </mc:Choice>
          <mc:Fallback>
            <w:drawing>
              <wp:inline distT="0" distB="0" distL="0" distR="0" wp14:anchorId="03EE1065" wp14:editId="6FECCEAE">
                <wp:extent cx="5029200" cy="2609850"/>
                <wp:effectExtent l="0" t="0" r="0" b="0"/>
                <wp:docPr id="5" name="Diagramm 5">
                  <a:extLst xmlns:a="http://schemas.openxmlformats.org/drawingml/2006/main">
                    <a:ext uri="{FF2B5EF4-FFF2-40B4-BE49-F238E27FC236}">
                      <a16:creationId xmlns:a16="http://schemas.microsoft.com/office/drawing/2014/main" id="{0D15E82F-FB7A-47F7-8B04-5D7562B6849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Diagramm 5">
                          <a:extLst>
                            <a:ext uri="{FF2B5EF4-FFF2-40B4-BE49-F238E27FC236}">
                              <a16:creationId xmlns:a16="http://schemas.microsoft.com/office/drawing/2014/main" id="{0D15E82F-FB7A-47F7-8B04-5D7562B68494}"/>
                            </a:ext>
                          </a:extLst>
                        </pic:cNvPr>
                        <pic:cNvPicPr>
                          <a:picLocks noGrp="1" noRot="1" noChangeAspect="1" noMove="1" noResize="1" noEditPoints="1" noAdjustHandles="1" noChangeArrowheads="1" noChangeShapeType="1"/>
                        </pic:cNvPicPr>
                      </pic:nvPicPr>
                      <pic:blipFill>
                        <a:blip r:embed="rId21"/>
                        <a:stretch>
                          <a:fillRect/>
                        </a:stretch>
                      </pic:blipFill>
                      <pic:spPr>
                        <a:xfrm>
                          <a:off x="0" y="0"/>
                          <a:ext cx="5029200" cy="2609850"/>
                        </a:xfrm>
                        <a:prstGeom prst="rect">
                          <a:avLst/>
                        </a:prstGeom>
                      </pic:spPr>
                    </pic:pic>
                  </a:graphicData>
                </a:graphic>
              </wp:inline>
            </w:drawing>
          </mc:Fallback>
        </mc:AlternateContent>
      </w:r>
    </w:p>
    <w:p w14:paraId="7595D3CD" w14:textId="6E32F1CF" w:rsidR="00C670A3" w:rsidRDefault="00116593" w:rsidP="00116593">
      <w:pPr>
        <w:pStyle w:val="Beschriftung"/>
        <w:rPr>
          <w:b w:val="0"/>
          <w:color w:val="FF0000"/>
        </w:rPr>
      </w:pPr>
      <w:bookmarkStart w:id="43" w:name="_Ref61349302"/>
      <w:bookmarkStart w:id="44" w:name="_Toc61790505"/>
      <w:r>
        <w:t xml:space="preserve">Abbildung </w:t>
      </w:r>
      <w:r>
        <w:fldChar w:fldCharType="begin"/>
      </w:r>
      <w:r>
        <w:instrText>SEQ Abbildung \* ARABIC</w:instrText>
      </w:r>
      <w:r>
        <w:fldChar w:fldCharType="separate"/>
      </w:r>
      <w:r w:rsidR="006A540E">
        <w:rPr>
          <w:noProof/>
        </w:rPr>
        <w:t>3</w:t>
      </w:r>
      <w:r>
        <w:fldChar w:fldCharType="end"/>
      </w:r>
      <w:bookmarkEnd w:id="43"/>
      <w:r>
        <w:t>: Histogramm der Flächenverteilung</w:t>
      </w:r>
      <w:bookmarkEnd w:id="44"/>
    </w:p>
    <w:p w14:paraId="7BC7D0BB" w14:textId="77777777" w:rsidR="00F63E0C" w:rsidRDefault="00F63E0C" w:rsidP="00325CCF">
      <w:pPr>
        <w:rPr>
          <w:color w:val="000000" w:themeColor="text1"/>
        </w:rPr>
      </w:pPr>
    </w:p>
    <w:p w14:paraId="25C335D1" w14:textId="5174CFD8" w:rsidR="00F14540" w:rsidRDefault="00E644C6" w:rsidP="00325CCF">
      <w:pPr>
        <w:rPr>
          <w:color w:val="000000" w:themeColor="text1"/>
        </w:rPr>
      </w:pPr>
      <w:r>
        <w:rPr>
          <w:color w:val="000000" w:themeColor="text1"/>
        </w:rPr>
        <w:t xml:space="preserve">Neben der Spielfeldgröße ändert sich </w:t>
      </w:r>
      <w:r w:rsidR="00AA43C6">
        <w:rPr>
          <w:color w:val="000000" w:themeColor="text1"/>
        </w:rPr>
        <w:t>in</w:t>
      </w:r>
      <w:r>
        <w:rPr>
          <w:color w:val="000000" w:themeColor="text1"/>
        </w:rPr>
        <w:t xml:space="preserve"> jede</w:t>
      </w:r>
      <w:r w:rsidR="00AA43C6">
        <w:rPr>
          <w:color w:val="000000" w:themeColor="text1"/>
        </w:rPr>
        <w:t>r</w:t>
      </w:r>
      <w:r>
        <w:rPr>
          <w:color w:val="000000" w:themeColor="text1"/>
        </w:rPr>
        <w:t xml:space="preserve"> Runde die Zeit, die dem Spieler zum Berechnen seiner Antwort </w:t>
      </w:r>
      <w:r w:rsidR="007E0BA5">
        <w:rPr>
          <w:color w:val="000000" w:themeColor="text1"/>
        </w:rPr>
        <w:t>zur Verfügung steht.</w:t>
      </w:r>
      <w:r w:rsidR="00263499">
        <w:rPr>
          <w:color w:val="000000" w:themeColor="text1"/>
        </w:rPr>
        <w:t xml:space="preserve"> </w:t>
      </w:r>
      <w:r w:rsidR="008C5D34">
        <w:rPr>
          <w:color w:val="000000" w:themeColor="text1"/>
        </w:rPr>
        <w:t xml:space="preserve">In </w:t>
      </w:r>
      <w:r w:rsidR="007351FE" w:rsidRPr="00C00A7B">
        <w:rPr>
          <w:i/>
          <w:iCs/>
          <w:color w:val="000000" w:themeColor="text1"/>
        </w:rPr>
        <w:fldChar w:fldCharType="begin"/>
      </w:r>
      <w:r w:rsidR="007351FE" w:rsidRPr="00C00A7B">
        <w:rPr>
          <w:i/>
          <w:iCs/>
          <w:color w:val="000000" w:themeColor="text1"/>
        </w:rPr>
        <w:instrText xml:space="preserve"> REF _Ref61357633 \h </w:instrText>
      </w:r>
      <w:r w:rsidR="00C00A7B">
        <w:rPr>
          <w:i/>
          <w:iCs/>
          <w:color w:val="000000" w:themeColor="text1"/>
        </w:rPr>
        <w:instrText xml:space="preserve"> \* MERGEFORMAT </w:instrText>
      </w:r>
      <w:r w:rsidR="007351FE" w:rsidRPr="00C00A7B">
        <w:rPr>
          <w:i/>
          <w:iCs/>
          <w:color w:val="000000" w:themeColor="text1"/>
        </w:rPr>
      </w:r>
      <w:r w:rsidR="007351FE" w:rsidRPr="00C00A7B">
        <w:rPr>
          <w:i/>
          <w:iCs/>
          <w:color w:val="000000" w:themeColor="text1"/>
        </w:rPr>
        <w:fldChar w:fldCharType="separate"/>
      </w:r>
      <w:r w:rsidR="006A540E" w:rsidRPr="006A540E">
        <w:rPr>
          <w:i/>
          <w:iCs/>
        </w:rPr>
        <w:t xml:space="preserve">Abbildung </w:t>
      </w:r>
      <w:r w:rsidR="006A540E" w:rsidRPr="006A540E">
        <w:rPr>
          <w:i/>
          <w:iCs/>
          <w:noProof/>
        </w:rPr>
        <w:t>4</w:t>
      </w:r>
      <w:r w:rsidR="007351FE" w:rsidRPr="00C00A7B">
        <w:rPr>
          <w:i/>
          <w:iCs/>
          <w:color w:val="000000" w:themeColor="text1"/>
        </w:rPr>
        <w:fldChar w:fldCharType="end"/>
      </w:r>
      <w:r w:rsidR="008C5D34">
        <w:rPr>
          <w:color w:val="000000" w:themeColor="text1"/>
        </w:rPr>
        <w:t xml:space="preserve"> sind die verfügbaren Zeiten </w:t>
      </w:r>
      <w:r w:rsidR="00332142">
        <w:rPr>
          <w:color w:val="000000" w:themeColor="text1"/>
        </w:rPr>
        <w:t xml:space="preserve">von insgesamt 5.000 Runden (von verschiedenen Spielen) in einem Box-Plot dargestellt. </w:t>
      </w:r>
      <w:r w:rsidR="005C5CB6">
        <w:rPr>
          <w:color w:val="000000" w:themeColor="text1"/>
        </w:rPr>
        <w:t xml:space="preserve">Die gemessenen verfügbaren Zeiten liegen </w:t>
      </w:r>
      <w:r w:rsidR="00842F72">
        <w:rPr>
          <w:color w:val="000000" w:themeColor="text1"/>
        </w:rPr>
        <w:t xml:space="preserve">größtenteils zwischen 4 und 15 Sekunden. </w:t>
      </w:r>
      <w:r w:rsidR="00C30603">
        <w:rPr>
          <w:color w:val="000000" w:themeColor="text1"/>
        </w:rPr>
        <w:t xml:space="preserve">Zu beachten ist, dass die gemessene Deadline aufgrund der durchzuführenden Synchronisation der </w:t>
      </w:r>
      <w:r w:rsidR="00E12C9E">
        <w:rPr>
          <w:color w:val="000000" w:themeColor="text1"/>
        </w:rPr>
        <w:t>Client- und Serverzeit</w:t>
      </w:r>
      <w:r w:rsidR="004737A4">
        <w:rPr>
          <w:color w:val="000000" w:themeColor="text1"/>
        </w:rPr>
        <w:t xml:space="preserve"> leicht verschoben </w:t>
      </w:r>
      <w:r w:rsidR="007B5237">
        <w:rPr>
          <w:color w:val="000000" w:themeColor="text1"/>
        </w:rPr>
        <w:t>sein</w:t>
      </w:r>
      <w:r w:rsidR="004737A4">
        <w:rPr>
          <w:color w:val="000000" w:themeColor="text1"/>
        </w:rPr>
        <w:t xml:space="preserve"> kann.</w:t>
      </w:r>
    </w:p>
    <w:p w14:paraId="7A5DEDD3" w14:textId="77777777" w:rsidR="00211590" w:rsidRDefault="00211590" w:rsidP="00325CCF">
      <w:pPr>
        <w:rPr>
          <w:color w:val="000000" w:themeColor="text1"/>
        </w:rPr>
      </w:pPr>
    </w:p>
    <w:p w14:paraId="64D0A980" w14:textId="77777777" w:rsidR="00E60FF6" w:rsidRDefault="00367836" w:rsidP="00E60FF6">
      <w:pPr>
        <w:keepNext/>
        <w:jc w:val="center"/>
      </w:pPr>
      <w:r>
        <w:rPr>
          <w:noProof/>
        </w:rPr>
        <mc:AlternateContent>
          <mc:Choice Requires="cx1">
            <w:drawing>
              <wp:inline distT="0" distB="0" distL="0" distR="0" wp14:anchorId="455BF8E6" wp14:editId="6AC1EF68">
                <wp:extent cx="5029200" cy="2600325"/>
                <wp:effectExtent l="0" t="0" r="0" b="9525"/>
                <wp:docPr id="6" name="Diagramm 6">
                  <a:extLst xmlns:a="http://schemas.openxmlformats.org/drawingml/2006/main">
                    <a:ext uri="{FF2B5EF4-FFF2-40B4-BE49-F238E27FC236}">
                      <a16:creationId xmlns:a16="http://schemas.microsoft.com/office/drawing/2014/main" id="{E12C0502-6E2C-4633-8D6B-E5FCCCBBA56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2"/>
                  </a:graphicData>
                </a:graphic>
              </wp:inline>
            </w:drawing>
          </mc:Choice>
          <mc:Fallback>
            <w:drawing>
              <wp:inline distT="0" distB="0" distL="0" distR="0" wp14:anchorId="455BF8E6" wp14:editId="6AC1EF68">
                <wp:extent cx="5029200" cy="2600325"/>
                <wp:effectExtent l="0" t="0" r="0" b="9525"/>
                <wp:docPr id="6" name="Diagramm 6">
                  <a:extLst xmlns:a="http://schemas.openxmlformats.org/drawingml/2006/main">
                    <a:ext uri="{FF2B5EF4-FFF2-40B4-BE49-F238E27FC236}">
                      <a16:creationId xmlns:a16="http://schemas.microsoft.com/office/drawing/2014/main" id="{E12C0502-6E2C-4633-8D6B-E5FCCCBBA56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Diagramm 6">
                          <a:extLst>
                            <a:ext uri="{FF2B5EF4-FFF2-40B4-BE49-F238E27FC236}">
                              <a16:creationId xmlns:a16="http://schemas.microsoft.com/office/drawing/2014/main" id="{E12C0502-6E2C-4633-8D6B-E5FCCCBBA56F}"/>
                            </a:ext>
                          </a:extLst>
                        </pic:cNvPr>
                        <pic:cNvPicPr>
                          <a:picLocks noGrp="1" noRot="1" noChangeAspect="1" noMove="1" noResize="1" noEditPoints="1" noAdjustHandles="1" noChangeArrowheads="1" noChangeShapeType="1"/>
                        </pic:cNvPicPr>
                      </pic:nvPicPr>
                      <pic:blipFill>
                        <a:blip r:embed="rId23"/>
                        <a:stretch>
                          <a:fillRect/>
                        </a:stretch>
                      </pic:blipFill>
                      <pic:spPr>
                        <a:xfrm>
                          <a:off x="0" y="0"/>
                          <a:ext cx="5029200" cy="2600325"/>
                        </a:xfrm>
                        <a:prstGeom prst="rect">
                          <a:avLst/>
                        </a:prstGeom>
                      </pic:spPr>
                    </pic:pic>
                  </a:graphicData>
                </a:graphic>
              </wp:inline>
            </w:drawing>
          </mc:Fallback>
        </mc:AlternateContent>
      </w:r>
    </w:p>
    <w:p w14:paraId="7C0D0DA6" w14:textId="65F6F9D2" w:rsidR="00E60FF6" w:rsidRPr="00E60FF6" w:rsidRDefault="00E60FF6" w:rsidP="00211590">
      <w:pPr>
        <w:pStyle w:val="Beschriftung"/>
      </w:pPr>
      <w:bookmarkStart w:id="45" w:name="_Ref61357633"/>
      <w:bookmarkStart w:id="46" w:name="_Toc61790506"/>
      <w:r>
        <w:t xml:space="preserve">Abbildung </w:t>
      </w:r>
      <w:r>
        <w:fldChar w:fldCharType="begin"/>
      </w:r>
      <w:r>
        <w:instrText>SEQ Abbildung \* ARABIC</w:instrText>
      </w:r>
      <w:r>
        <w:fldChar w:fldCharType="separate"/>
      </w:r>
      <w:r w:rsidR="006A540E">
        <w:rPr>
          <w:noProof/>
        </w:rPr>
        <w:t>4</w:t>
      </w:r>
      <w:r>
        <w:fldChar w:fldCharType="end"/>
      </w:r>
      <w:bookmarkEnd w:id="45"/>
      <w:r>
        <w:t>: Box-Plot verfügbarer Zeit pro Runde</w:t>
      </w:r>
      <w:bookmarkEnd w:id="46"/>
    </w:p>
    <w:p w14:paraId="14D2CA01" w14:textId="54F5D9AA" w:rsidR="00EC0CEC" w:rsidRDefault="009C65A7" w:rsidP="00EC0CEC">
      <w:pPr>
        <w:rPr>
          <w:color w:val="000000" w:themeColor="text1"/>
        </w:rPr>
      </w:pPr>
      <w:r>
        <w:rPr>
          <w:color w:val="000000" w:themeColor="text1"/>
        </w:rPr>
        <w:lastRenderedPageBreak/>
        <w:t xml:space="preserve">Zu beachten ist, dass alle gemessenen Daten lediglich als </w:t>
      </w:r>
      <w:r w:rsidR="00AD663A">
        <w:rPr>
          <w:color w:val="000000" w:themeColor="text1"/>
        </w:rPr>
        <w:t>Orientierung</w:t>
      </w:r>
      <w:r>
        <w:rPr>
          <w:color w:val="000000" w:themeColor="text1"/>
        </w:rPr>
        <w:t xml:space="preserve">, nicht aber als </w:t>
      </w:r>
      <w:r w:rsidR="00A71A00">
        <w:rPr>
          <w:color w:val="000000" w:themeColor="text1"/>
        </w:rPr>
        <w:t>G</w:t>
      </w:r>
      <w:r>
        <w:rPr>
          <w:color w:val="000000" w:themeColor="text1"/>
        </w:rPr>
        <w:t xml:space="preserve">arantie zu betrachten sind. </w:t>
      </w:r>
      <w:r w:rsidR="00EC0CEC">
        <w:rPr>
          <w:color w:val="000000" w:themeColor="text1"/>
        </w:rPr>
        <w:t xml:space="preserve">Als wichtigster Parameter eines Spiels sind die gegnerischen Spieler zu betrachten. Diese sind aufgrund ihres komplexen Verhaltens und der komplexen Interaktion mit dem eigenen Spieler nicht ohne Weiteres </w:t>
      </w:r>
      <w:r w:rsidR="00277197">
        <w:rPr>
          <w:color w:val="000000" w:themeColor="text1"/>
        </w:rPr>
        <w:t>analysierbar</w:t>
      </w:r>
      <w:r w:rsidR="00EC0CEC">
        <w:rPr>
          <w:color w:val="000000" w:themeColor="text1"/>
        </w:rPr>
        <w:t>.</w:t>
      </w:r>
    </w:p>
    <w:p w14:paraId="1B6EF259" w14:textId="2A330D1E" w:rsidR="009C65A7" w:rsidRPr="00E644C6" w:rsidRDefault="00690AEF" w:rsidP="00325CCF">
      <w:pPr>
        <w:rPr>
          <w:color w:val="000000" w:themeColor="text1"/>
        </w:rPr>
      </w:pPr>
      <w:r>
        <w:rPr>
          <w:color w:val="000000" w:themeColor="text1"/>
        </w:rPr>
        <w:t xml:space="preserve">Die vollständigen Daten der Auswertungen, sowie die verwendeten Rechenvorschriften </w:t>
      </w:r>
      <w:r w:rsidR="005052C5">
        <w:rPr>
          <w:color w:val="000000" w:themeColor="text1"/>
        </w:rPr>
        <w:t>zum Erstellen</w:t>
      </w:r>
      <w:r>
        <w:rPr>
          <w:color w:val="000000" w:themeColor="text1"/>
        </w:rPr>
        <w:t xml:space="preserve"> der Diagramme sind in </w:t>
      </w:r>
      <w:r w:rsidR="00D33D88" w:rsidRPr="00D33D88">
        <w:rPr>
          <w:rStyle w:val="TextZchn"/>
          <w:i/>
          <w:iCs/>
        </w:rPr>
        <w:fldChar w:fldCharType="begin"/>
      </w:r>
      <w:r w:rsidR="00D33D88" w:rsidRPr="00D33D88">
        <w:rPr>
          <w:rStyle w:val="TextZchn"/>
          <w:i/>
          <w:iCs/>
        </w:rPr>
        <w:instrText xml:space="preserve"> REF _Ref61696313 \h  \* MERGEFORMAT </w:instrText>
      </w:r>
      <w:r w:rsidR="00D33D88" w:rsidRPr="00D33D88">
        <w:rPr>
          <w:rStyle w:val="TextZchn"/>
          <w:i/>
          <w:iCs/>
        </w:rPr>
      </w:r>
      <w:r w:rsidR="00D33D88" w:rsidRPr="00D33D88">
        <w:rPr>
          <w:rStyle w:val="TextZchn"/>
          <w:i/>
          <w:iCs/>
        </w:rPr>
        <w:fldChar w:fldCharType="separate"/>
      </w:r>
      <w:r w:rsidR="006A540E" w:rsidRPr="006A540E">
        <w:rPr>
          <w:rStyle w:val="TextZchn"/>
          <w:i/>
          <w:iCs/>
        </w:rPr>
        <w:t>Anhang 1</w:t>
      </w:r>
      <w:r w:rsidR="00D33D88" w:rsidRPr="00D33D88">
        <w:rPr>
          <w:rStyle w:val="TextZchn"/>
          <w:i/>
          <w:iCs/>
        </w:rPr>
        <w:fldChar w:fldCharType="end"/>
      </w:r>
      <w:r>
        <w:rPr>
          <w:color w:val="000000" w:themeColor="text1"/>
        </w:rPr>
        <w:t xml:space="preserve"> und </w:t>
      </w:r>
      <w:r w:rsidR="00D33D88" w:rsidRPr="00D33D88">
        <w:rPr>
          <w:rStyle w:val="TextZchn"/>
          <w:i/>
          <w:iCs/>
        </w:rPr>
        <w:fldChar w:fldCharType="begin"/>
      </w:r>
      <w:r w:rsidR="00D33D88" w:rsidRPr="00D33D88">
        <w:rPr>
          <w:rStyle w:val="TextZchn"/>
          <w:i/>
          <w:iCs/>
        </w:rPr>
        <w:instrText xml:space="preserve"> REF _Ref61713248 \h  \* MERGEFORMAT </w:instrText>
      </w:r>
      <w:r w:rsidR="00D33D88" w:rsidRPr="00D33D88">
        <w:rPr>
          <w:rStyle w:val="TextZchn"/>
          <w:i/>
          <w:iCs/>
        </w:rPr>
      </w:r>
      <w:r w:rsidR="00D33D88" w:rsidRPr="00D33D88">
        <w:rPr>
          <w:rStyle w:val="TextZchn"/>
          <w:i/>
          <w:iCs/>
        </w:rPr>
        <w:fldChar w:fldCharType="separate"/>
      </w:r>
      <w:r w:rsidR="006A540E" w:rsidRPr="006A540E">
        <w:rPr>
          <w:rStyle w:val="TextZchn"/>
          <w:i/>
          <w:iCs/>
        </w:rPr>
        <w:t>Anhang 2</w:t>
      </w:r>
      <w:r w:rsidR="00D33D88" w:rsidRPr="00D33D88">
        <w:rPr>
          <w:rStyle w:val="TextZchn"/>
          <w:i/>
          <w:iCs/>
        </w:rPr>
        <w:fldChar w:fldCharType="end"/>
      </w:r>
      <w:r>
        <w:rPr>
          <w:color w:val="000000" w:themeColor="text1"/>
        </w:rPr>
        <w:t xml:space="preserve"> einsehbar.</w:t>
      </w:r>
    </w:p>
    <w:p w14:paraId="3058988D" w14:textId="77777777" w:rsidR="00C40C01" w:rsidRDefault="00C40C01">
      <w:pPr>
        <w:spacing w:line="240" w:lineRule="auto"/>
        <w:jc w:val="left"/>
        <w:rPr>
          <w:rFonts w:eastAsiaTheme="majorEastAsia" w:cs="Calibri Light"/>
          <w:b/>
          <w:sz w:val="32"/>
        </w:rPr>
      </w:pPr>
      <w:bookmarkStart w:id="47" w:name="_Toc61198917"/>
      <w:bookmarkStart w:id="48" w:name="_Toc61281393"/>
      <w:bookmarkStart w:id="49" w:name="_Toc61629972"/>
      <w:bookmarkStart w:id="50" w:name="_Toc61790460"/>
      <w:r>
        <w:br w:type="page"/>
      </w:r>
    </w:p>
    <w:p w14:paraId="17E1A8A6" w14:textId="27137412" w:rsidR="006F37F6" w:rsidRDefault="005A37D9" w:rsidP="006F37F6">
      <w:pPr>
        <w:pStyle w:val="berschrift2"/>
        <w:rPr>
          <w:ins w:id="51" w:author="Autor"/>
        </w:rPr>
      </w:pPr>
      <w:ins w:id="52" w:author="Autor">
        <w:r>
          <w:lastRenderedPageBreak/>
          <w:t>Bewertungsgrundlage</w:t>
        </w:r>
        <w:bookmarkEnd w:id="47"/>
        <w:bookmarkEnd w:id="48"/>
        <w:bookmarkEnd w:id="49"/>
        <w:bookmarkEnd w:id="50"/>
      </w:ins>
    </w:p>
    <w:p w14:paraId="0A1C01CF" w14:textId="15FA473B" w:rsidR="00BC4A36" w:rsidRDefault="005C4579">
      <w:pPr>
        <w:rPr>
          <w:color w:val="000000" w:themeColor="text1"/>
        </w:rPr>
      </w:pPr>
      <w:r>
        <w:rPr>
          <w:color w:val="000000" w:themeColor="text1"/>
        </w:rPr>
        <w:t xml:space="preserve">Als bekanntes Kriterium zur Messung der Qualität einer Lösung für den Wettbewerb wird </w:t>
      </w:r>
      <w:r w:rsidR="00F47094">
        <w:rPr>
          <w:color w:val="000000" w:themeColor="text1"/>
        </w:rPr>
        <w:t>die Gewinnrate gegenüber anderen Spielern genannt</w:t>
      </w:r>
      <w:sdt>
        <w:sdtPr>
          <w:rPr>
            <w:color w:val="000000" w:themeColor="text1"/>
          </w:rPr>
          <w:id w:val="-1010678187"/>
          <w:citation/>
        </w:sdtPr>
        <w:sdtEndPr/>
        <w:sdtContent>
          <w:r w:rsidR="00B1059F">
            <w:rPr>
              <w:color w:val="000000" w:themeColor="text1"/>
            </w:rPr>
            <w:fldChar w:fldCharType="begin"/>
          </w:r>
          <w:r w:rsidR="00B1059F">
            <w:rPr>
              <w:color w:val="000000" w:themeColor="text1"/>
            </w:rPr>
            <w:instrText xml:space="preserve">CITATION inf20 \p 5 \l 1031 </w:instrText>
          </w:r>
          <w:r w:rsidR="00B1059F">
            <w:rPr>
              <w:color w:val="000000" w:themeColor="text1"/>
            </w:rPr>
            <w:fldChar w:fldCharType="separate"/>
          </w:r>
          <w:r w:rsidR="006A540E">
            <w:rPr>
              <w:noProof/>
              <w:color w:val="000000" w:themeColor="text1"/>
            </w:rPr>
            <w:t xml:space="preserve"> </w:t>
          </w:r>
          <w:r w:rsidR="006A540E" w:rsidRPr="006A540E">
            <w:rPr>
              <w:noProof/>
              <w:color w:val="000000" w:themeColor="text1"/>
            </w:rPr>
            <w:t>[2, p. 5]</w:t>
          </w:r>
          <w:r w:rsidR="00B1059F">
            <w:rPr>
              <w:color w:val="000000" w:themeColor="text1"/>
            </w:rPr>
            <w:fldChar w:fldCharType="end"/>
          </w:r>
        </w:sdtContent>
      </w:sdt>
      <w:r w:rsidR="00F47094">
        <w:rPr>
          <w:color w:val="000000" w:themeColor="text1"/>
        </w:rPr>
        <w:t xml:space="preserve">. </w:t>
      </w:r>
      <w:r w:rsidR="007D06FB">
        <w:rPr>
          <w:color w:val="000000" w:themeColor="text1"/>
        </w:rPr>
        <w:t xml:space="preserve">Die Messung dieser ist jedoch nicht trivial. </w:t>
      </w:r>
    </w:p>
    <w:p w14:paraId="6141CBA9" w14:textId="4CD97F27" w:rsidR="00BC4A36" w:rsidRDefault="00947FF8">
      <w:pPr>
        <w:rPr>
          <w:color w:val="000000" w:themeColor="text1"/>
        </w:rPr>
      </w:pPr>
      <w:r>
        <w:rPr>
          <w:color w:val="000000" w:themeColor="text1"/>
        </w:rPr>
        <w:t xml:space="preserve">Die größte Herausforderung der Bewertung ist die </w:t>
      </w:r>
      <w:r w:rsidR="00026593">
        <w:rPr>
          <w:color w:val="000000" w:themeColor="text1"/>
        </w:rPr>
        <w:t xml:space="preserve">fehlende Transitivität </w:t>
      </w:r>
      <w:r w:rsidR="00E61B70">
        <w:rPr>
          <w:color w:val="000000" w:themeColor="text1"/>
        </w:rPr>
        <w:t xml:space="preserve">bei der Gewinnrate. </w:t>
      </w:r>
      <w:r w:rsidR="008E4D7F">
        <w:rPr>
          <w:color w:val="000000" w:themeColor="text1"/>
        </w:rPr>
        <w:t xml:space="preserve">Gewinnt ein Spieler „A“ zumeist gegen Spieler „B“ und Spieler „B“ gewinnt in den meisten Fällen gegen Spieler „C“, ist nicht garantiert, dass </w:t>
      </w:r>
      <w:r w:rsidR="00B069A4">
        <w:rPr>
          <w:color w:val="000000" w:themeColor="text1"/>
        </w:rPr>
        <w:t xml:space="preserve">Spieler „A“ auch in der Mehrheit </w:t>
      </w:r>
      <w:r w:rsidR="00746241">
        <w:rPr>
          <w:color w:val="000000" w:themeColor="text1"/>
        </w:rPr>
        <w:t xml:space="preserve">der Spiele </w:t>
      </w:r>
      <w:r w:rsidR="00B069A4">
        <w:rPr>
          <w:color w:val="000000" w:themeColor="text1"/>
        </w:rPr>
        <w:t xml:space="preserve">gegen Spieler „C“ gewinnt. </w:t>
      </w:r>
      <w:r w:rsidR="00056AFC">
        <w:rPr>
          <w:color w:val="000000" w:themeColor="text1"/>
        </w:rPr>
        <w:t>D</w:t>
      </w:r>
      <w:r w:rsidR="008A5DEB">
        <w:rPr>
          <w:color w:val="000000" w:themeColor="text1"/>
        </w:rPr>
        <w:t>urch dieses Verhalten ist</w:t>
      </w:r>
      <w:r w:rsidR="00B116F8">
        <w:rPr>
          <w:color w:val="000000" w:themeColor="text1"/>
        </w:rPr>
        <w:t xml:space="preserve"> nicht direkt feststellbar, wie gut oder schlecht eine Lösung ist. </w:t>
      </w:r>
      <w:r w:rsidR="005819EC">
        <w:rPr>
          <w:color w:val="000000" w:themeColor="text1"/>
        </w:rPr>
        <w:t xml:space="preserve">Definitionen, die </w:t>
      </w:r>
      <w:r w:rsidR="0011591B">
        <w:rPr>
          <w:color w:val="000000" w:themeColor="text1"/>
        </w:rPr>
        <w:t xml:space="preserve">andere Spieler </w:t>
      </w:r>
      <w:r w:rsidR="006E7878">
        <w:rPr>
          <w:color w:val="000000" w:themeColor="text1"/>
        </w:rPr>
        <w:t>miteinschließen setz</w:t>
      </w:r>
      <w:r w:rsidR="005D6E21">
        <w:rPr>
          <w:color w:val="000000" w:themeColor="text1"/>
        </w:rPr>
        <w:t xml:space="preserve">en </w:t>
      </w:r>
      <w:r w:rsidR="00113E56">
        <w:rPr>
          <w:color w:val="000000" w:themeColor="text1"/>
        </w:rPr>
        <w:t>voraus</w:t>
      </w:r>
      <w:r w:rsidR="005D6E21">
        <w:rPr>
          <w:color w:val="000000" w:themeColor="text1"/>
        </w:rPr>
        <w:t>, dass man deren Verhalten kennt.</w:t>
      </w:r>
    </w:p>
    <w:p w14:paraId="5EB246F7" w14:textId="379C3FAA" w:rsidR="0091141C" w:rsidRPr="00DA5853" w:rsidRDefault="005817F3" w:rsidP="00DA5853">
      <w:pPr>
        <w:rPr>
          <w:color w:val="000000" w:themeColor="text1"/>
        </w:rPr>
      </w:pPr>
      <w:r>
        <w:rPr>
          <w:color w:val="000000" w:themeColor="text1"/>
        </w:rPr>
        <w:t xml:space="preserve">Nach Tests der bereitgestellten Online API zeigt sich, dass </w:t>
      </w:r>
      <w:r w:rsidR="001C62DF">
        <w:rPr>
          <w:color w:val="000000" w:themeColor="text1"/>
        </w:rPr>
        <w:t>nicht immer</w:t>
      </w:r>
      <w:r>
        <w:rPr>
          <w:color w:val="000000" w:themeColor="text1"/>
        </w:rPr>
        <w:t xml:space="preserve"> echte gegnerische Spieler auftreten. </w:t>
      </w:r>
      <w:r w:rsidR="005A507D">
        <w:rPr>
          <w:color w:val="000000" w:themeColor="text1"/>
        </w:rPr>
        <w:t xml:space="preserve">Auch ist nicht </w:t>
      </w:r>
      <w:r w:rsidR="00C5477B">
        <w:rPr>
          <w:color w:val="000000" w:themeColor="text1"/>
        </w:rPr>
        <w:t xml:space="preserve">(in einem längeren Zeitraum) </w:t>
      </w:r>
      <w:r w:rsidR="005A507D">
        <w:rPr>
          <w:color w:val="000000" w:themeColor="text1"/>
        </w:rPr>
        <w:t xml:space="preserve">feststellbar </w:t>
      </w:r>
      <w:r w:rsidR="006F0D0C">
        <w:rPr>
          <w:color w:val="000000" w:themeColor="text1"/>
        </w:rPr>
        <w:t>in wie vielen Fällen man gegen welche</w:t>
      </w:r>
      <w:r w:rsidR="00110A73">
        <w:rPr>
          <w:color w:val="000000" w:themeColor="text1"/>
        </w:rPr>
        <w:t>s Team gespielt hat.</w:t>
      </w:r>
      <w:r w:rsidR="004D4E1B">
        <w:rPr>
          <w:color w:val="000000" w:themeColor="text1"/>
        </w:rPr>
        <w:t xml:space="preserve"> </w:t>
      </w:r>
      <w:r w:rsidR="009A5D47">
        <w:rPr>
          <w:color w:val="000000" w:themeColor="text1"/>
        </w:rPr>
        <w:t xml:space="preserve">Eine statistische Auswertung auf Basis von </w:t>
      </w:r>
      <w:r w:rsidR="00F43444">
        <w:rPr>
          <w:color w:val="000000" w:themeColor="text1"/>
        </w:rPr>
        <w:t xml:space="preserve">online </w:t>
      </w:r>
      <w:r w:rsidR="000143AD">
        <w:rPr>
          <w:color w:val="000000" w:themeColor="text1"/>
        </w:rPr>
        <w:t xml:space="preserve">durchgeführten Spielen </w:t>
      </w:r>
      <w:r w:rsidR="008456EE">
        <w:rPr>
          <w:color w:val="000000" w:themeColor="text1"/>
        </w:rPr>
        <w:t>stellt</w:t>
      </w:r>
      <w:r w:rsidR="000143AD">
        <w:rPr>
          <w:color w:val="000000" w:themeColor="text1"/>
        </w:rPr>
        <w:t xml:space="preserve"> somit keine </w:t>
      </w:r>
      <w:r w:rsidR="008456EE">
        <w:rPr>
          <w:color w:val="000000" w:themeColor="text1"/>
        </w:rPr>
        <w:t xml:space="preserve">akkurate Messung der eigenen Gewinnrate </w:t>
      </w:r>
      <w:r w:rsidR="00F060E6">
        <w:rPr>
          <w:color w:val="000000" w:themeColor="text1"/>
        </w:rPr>
        <w:t xml:space="preserve">dar, ist </w:t>
      </w:r>
      <w:r w:rsidR="00FE595A">
        <w:rPr>
          <w:color w:val="000000" w:themeColor="text1"/>
        </w:rPr>
        <w:t xml:space="preserve">jedoch eine </w:t>
      </w:r>
      <w:r w:rsidR="00823FDE">
        <w:rPr>
          <w:color w:val="000000" w:themeColor="text1"/>
        </w:rPr>
        <w:t>mögliche</w:t>
      </w:r>
      <w:r w:rsidR="00F060E6">
        <w:rPr>
          <w:color w:val="000000" w:themeColor="text1"/>
        </w:rPr>
        <w:t xml:space="preserve"> Annährung, </w:t>
      </w:r>
      <w:r w:rsidR="00823FDE">
        <w:rPr>
          <w:color w:val="000000" w:themeColor="text1"/>
        </w:rPr>
        <w:t>welche</w:t>
      </w:r>
      <w:r w:rsidR="004E10F6">
        <w:rPr>
          <w:color w:val="000000" w:themeColor="text1"/>
        </w:rPr>
        <w:t xml:space="preserve"> nicht auf Annahmen zu gegnerischem Verhalten </w:t>
      </w:r>
      <w:r w:rsidR="00823FDE">
        <w:rPr>
          <w:color w:val="000000" w:themeColor="text1"/>
        </w:rPr>
        <w:t>basiert</w:t>
      </w:r>
      <w:r w:rsidR="004E10F6">
        <w:rPr>
          <w:color w:val="000000" w:themeColor="text1"/>
        </w:rPr>
        <w:t>.</w:t>
      </w:r>
      <w:r w:rsidR="00893161">
        <w:rPr>
          <w:color w:val="000000" w:themeColor="text1"/>
        </w:rPr>
        <w:t xml:space="preserve"> </w:t>
      </w:r>
      <w:r w:rsidR="00B80476">
        <w:rPr>
          <w:color w:val="000000" w:themeColor="text1"/>
        </w:rPr>
        <w:t xml:space="preserve">Messungen, die auf Simulationen basieren, </w:t>
      </w:r>
      <w:r w:rsidR="0039029C">
        <w:rPr>
          <w:color w:val="000000" w:themeColor="text1"/>
        </w:rPr>
        <w:t xml:space="preserve">zeigen die Gefahr, durch die eigene Lösungsidee </w:t>
      </w:r>
      <w:r w:rsidR="00F700D6">
        <w:rPr>
          <w:color w:val="000000" w:themeColor="text1"/>
        </w:rPr>
        <w:t xml:space="preserve">beeinflusst zu werden </w:t>
      </w:r>
      <w:r w:rsidR="00FC62EC">
        <w:rPr>
          <w:color w:val="000000" w:themeColor="text1"/>
        </w:rPr>
        <w:t xml:space="preserve">und </w:t>
      </w:r>
      <w:r w:rsidR="00F23720">
        <w:rPr>
          <w:color w:val="000000" w:themeColor="text1"/>
        </w:rPr>
        <w:t>sind eventuell ungültig für kreative Lösungsansätze anderer Teams.</w:t>
      </w:r>
      <w:r w:rsidR="00AC70AE">
        <w:rPr>
          <w:color w:val="FF0000"/>
        </w:rPr>
        <w:t xml:space="preserve"> </w:t>
      </w:r>
    </w:p>
    <w:p w14:paraId="5E98225C" w14:textId="3737A8C5" w:rsidR="00F868C0" w:rsidRPr="0001301B" w:rsidRDefault="000700E3" w:rsidP="007E0ED8">
      <w:pPr>
        <w:pStyle w:val="Text"/>
      </w:pPr>
      <w:r>
        <w:br w:type="page"/>
      </w:r>
    </w:p>
    <w:p w14:paraId="566B8FFE" w14:textId="5EFF4FBB" w:rsidR="00B07233" w:rsidRDefault="00766555" w:rsidP="00782F69">
      <w:pPr>
        <w:pStyle w:val="berschrift2"/>
      </w:pPr>
      <w:bookmarkStart w:id="53" w:name="_Toc61629973"/>
      <w:bookmarkStart w:id="54" w:name="_Toc61790461"/>
      <w:r w:rsidRPr="008113F5">
        <w:lastRenderedPageBreak/>
        <w:t>Lösungsmöglichkeiten</w:t>
      </w:r>
      <w:bookmarkEnd w:id="53"/>
      <w:bookmarkEnd w:id="54"/>
    </w:p>
    <w:p w14:paraId="173CA3F1" w14:textId="064CA771" w:rsidR="004A5B30" w:rsidRDefault="00B07233" w:rsidP="00B07233">
      <w:pPr>
        <w:pStyle w:val="Text"/>
      </w:pPr>
      <w:r>
        <w:t>Die möglichen Alternativen liegen den verschiedenen Lösungskonzepten in der</w:t>
      </w:r>
      <w:r w:rsidRPr="00F43EB2">
        <w:t xml:space="preserve"> nicht-kooperative</w:t>
      </w:r>
      <w:r>
        <w:t>n Spieltheorie zugrunde.</w:t>
      </w:r>
      <w:r w:rsidR="00442769">
        <w:t xml:space="preserve"> </w:t>
      </w:r>
      <w:sdt>
        <w:sdtPr>
          <w:id w:val="-1229457707"/>
          <w:citation/>
        </w:sdtPr>
        <w:sdtEndPr/>
        <w:sdtContent>
          <w:r w:rsidR="00442769">
            <w:fldChar w:fldCharType="begin"/>
          </w:r>
          <w:r w:rsidR="00442769">
            <w:instrText xml:space="preserve"> CITATION Hol19 \l 1031 </w:instrText>
          </w:r>
          <w:r w:rsidR="00442769">
            <w:fldChar w:fldCharType="separate"/>
          </w:r>
          <w:r w:rsidR="006A540E" w:rsidRPr="006A540E">
            <w:rPr>
              <w:noProof/>
            </w:rPr>
            <w:t>[5]</w:t>
          </w:r>
          <w:r w:rsidR="00442769">
            <w:fldChar w:fldCharType="end"/>
          </w:r>
        </w:sdtContent>
      </w:sdt>
    </w:p>
    <w:p w14:paraId="1A7113B1" w14:textId="42471123" w:rsidR="008A4EBD" w:rsidRDefault="007D031D" w:rsidP="007D39BD">
      <w:pPr>
        <w:pStyle w:val="Text"/>
      </w:pPr>
      <w:r>
        <w:t xml:space="preserve">Der naive Ansatz eine </w:t>
      </w:r>
      <w:r w:rsidR="00CD0908">
        <w:t>d</w:t>
      </w:r>
      <w:r>
        <w:t>ominante Strategie</w:t>
      </w:r>
      <w:r w:rsidR="008D6EDA">
        <w:t xml:space="preserve"> zu wählen</w:t>
      </w:r>
      <w:r>
        <w:t xml:space="preserve">, welche </w:t>
      </w:r>
      <w:r w:rsidR="00CD0908">
        <w:t xml:space="preserve">gegenüber den Strategien der Gegner immer </w:t>
      </w:r>
      <w:r w:rsidR="00E1634A">
        <w:t xml:space="preserve">ein </w:t>
      </w:r>
      <w:r w:rsidR="00654FD2">
        <w:t xml:space="preserve">stark </w:t>
      </w:r>
      <w:r w:rsidR="00E1634A">
        <w:t>dominierendes</w:t>
      </w:r>
      <w:r w:rsidR="00CD0908">
        <w:t xml:space="preserve"> Pareto-Optimal darstellt ist wünschenswert</w:t>
      </w:r>
      <w:r w:rsidR="00E639D3" w:rsidRPr="00E639D3">
        <w:t xml:space="preserve">. </w:t>
      </w:r>
      <w:sdt>
        <w:sdtPr>
          <w:id w:val="-1418474309"/>
          <w:citation/>
        </w:sdtPr>
        <w:sdtEndPr/>
        <w:sdtContent>
          <w:r w:rsidR="00E639D3" w:rsidRPr="00E639D3">
            <w:fldChar w:fldCharType="begin"/>
          </w:r>
          <w:r w:rsidR="00E639D3" w:rsidRPr="00E639D3">
            <w:instrText xml:space="preserve">CITATION Lei08 \p 15-20 \l 1031 </w:instrText>
          </w:r>
          <w:r w:rsidR="00E639D3" w:rsidRPr="00E639D3">
            <w:fldChar w:fldCharType="separate"/>
          </w:r>
          <w:r w:rsidR="006A540E" w:rsidRPr="006A540E">
            <w:rPr>
              <w:noProof/>
            </w:rPr>
            <w:t>[3, pp. 15-20]</w:t>
          </w:r>
          <w:r w:rsidR="00E639D3" w:rsidRPr="00E639D3">
            <w:fldChar w:fldCharType="end"/>
          </w:r>
        </w:sdtContent>
      </w:sdt>
      <w:r w:rsidR="00E639D3">
        <w:t xml:space="preserve"> </w:t>
      </w:r>
      <w:r w:rsidR="00194B38">
        <w:t>Durch die Modellierung i</w:t>
      </w:r>
      <w:r w:rsidR="00EE4D45">
        <w:t>st jedoch erkennbar</w:t>
      </w:r>
      <w:r w:rsidR="00473A1F">
        <w:t>,</w:t>
      </w:r>
      <w:r w:rsidR="00EE4D45">
        <w:t xml:space="preserve"> dass aufgrund </w:t>
      </w:r>
      <w:r w:rsidR="00473A1F">
        <w:t>des</w:t>
      </w:r>
      <w:r w:rsidR="00EE4D45">
        <w:t xml:space="preserve"> </w:t>
      </w:r>
      <w:r w:rsidR="00D80838">
        <w:t xml:space="preserve">exponentiellen </w:t>
      </w:r>
      <w:r w:rsidR="00EE6587">
        <w:t>Wachstums</w:t>
      </w:r>
      <w:r w:rsidR="00D80838">
        <w:t xml:space="preserve"> des Strategieraums</w:t>
      </w:r>
      <w:r w:rsidR="00FF59BE">
        <w:t xml:space="preserve"> </w:t>
      </w:r>
      <w:r w:rsidR="00B94A7B">
        <w:t>in jeder</w:t>
      </w:r>
      <w:r w:rsidR="009E304D">
        <w:t xml:space="preserve"> Runde, </w:t>
      </w:r>
      <w:r w:rsidR="00EE6587">
        <w:t xml:space="preserve">die </w:t>
      </w:r>
      <w:r w:rsidR="00E639D3">
        <w:t>Anzahl</w:t>
      </w:r>
      <w:r w:rsidR="00EE6587">
        <w:t xml:space="preserve"> der </w:t>
      </w:r>
      <w:r w:rsidR="00F10906">
        <w:t>Strategie</w:t>
      </w:r>
      <w:r w:rsidR="00541440">
        <w:t>n</w:t>
      </w:r>
      <w:r w:rsidR="00F10906">
        <w:t xml:space="preserve"> (eine Abfolge von Entscheidungen)</w:t>
      </w:r>
      <w:r w:rsidR="00EE6587">
        <w:t xml:space="preserve"> exponentiellen </w:t>
      </w:r>
      <w:r w:rsidR="00541440">
        <w:t>wächst</w:t>
      </w:r>
      <w:r w:rsidR="00DF110E">
        <w:t>.</w:t>
      </w:r>
      <w:r w:rsidR="00541440">
        <w:t xml:space="preserve"> </w:t>
      </w:r>
      <w:r w:rsidR="004359A3">
        <w:t xml:space="preserve">Für ein Spiel mit </w:t>
      </w:r>
      <m:oMath>
        <m:r>
          <w:rPr>
            <w:rFonts w:ascii="Cambria Math" w:hAnsi="Cambria Math"/>
          </w:rPr>
          <m:t>n</m:t>
        </m:r>
      </m:oMath>
      <w:r w:rsidR="004359A3">
        <w:t xml:space="preserve"> Runden kann </w:t>
      </w:r>
      <w:r w:rsidR="00894B9F">
        <w:t xml:space="preserve">daher mit einem Aufwand von </w:t>
      </w:r>
      <m:oMath>
        <m:r>
          <w:rPr>
            <w:rFonts w:ascii="Cambria Math" w:hAnsi="Cambria Math"/>
          </w:rPr>
          <m:t>O(n)</m:t>
        </m:r>
      </m:oMath>
      <w:r w:rsidR="00894B9F">
        <w:t xml:space="preserve"> eine Strategie bestimmt werden</w:t>
      </w:r>
      <w:r w:rsidR="00FA69D2">
        <w:t xml:space="preserve">. Für die </w:t>
      </w:r>
      <w:r w:rsidR="00946E55">
        <w:t>Bestimmung</w:t>
      </w:r>
      <w:r w:rsidR="00FA69D2">
        <w:t xml:space="preserve"> einer </w:t>
      </w:r>
      <w:r w:rsidR="00946E55">
        <w:t>d</w:t>
      </w:r>
      <w:r w:rsidR="00FA69D2">
        <w:t>ominanten</w:t>
      </w:r>
      <w:r w:rsidR="007D39BD">
        <w:t xml:space="preserve"> Strategie müssen jedoch alle Strategien </w:t>
      </w:r>
      <w:r w:rsidR="00FA69D2">
        <w:t>bekannt sein</w:t>
      </w:r>
      <w:r w:rsidR="007D39BD">
        <w:t xml:space="preserve">. Der Aufwand für diese Ermittlung liegt </w:t>
      </w:r>
      <w:r w:rsidR="00136DF2">
        <w:t xml:space="preserve">für </w:t>
      </w:r>
      <m:oMath>
        <m:r>
          <w:rPr>
            <w:rFonts w:ascii="Cambria Math" w:hAnsi="Cambria Math"/>
          </w:rPr>
          <m:t>m</m:t>
        </m:r>
      </m:oMath>
      <w:r w:rsidR="00136DF2">
        <w:t xml:space="preserve"> Spieler</w:t>
      </w:r>
      <w:r w:rsidR="007D39BD">
        <w:t xml:space="preserve"> </w:t>
      </w:r>
      <w:r w:rsidR="003911D0">
        <w:t>mit</w:t>
      </w:r>
    </w:p>
    <w:p w14:paraId="602EF32F" w14:textId="58C6382B" w:rsidR="008A4EBD" w:rsidRDefault="00B837DE" w:rsidP="00E93376">
      <w:pPr>
        <w:pStyle w:val="Text"/>
        <w:spacing w:before="240" w:after="240"/>
        <w:jc w:val="cente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r>
          <w:rPr>
            <w:rFonts w:ascii="Cambria Math" w:hAnsi="Cambria Math"/>
          </w:rPr>
          <m:t>=5</m:t>
        </m:r>
      </m:oMath>
      <w:r w:rsidR="008A4EBD">
        <w:tab/>
      </w:r>
      <w:r w:rsidR="007D39BD">
        <w:t>bei</w:t>
      </w:r>
      <w:r w:rsidR="008A4EBD">
        <w:tab/>
      </w:r>
      <m:oMath>
        <m:r>
          <w:rPr>
            <w:rFonts w:ascii="Cambria Math" w:hAnsi="Cambria Math"/>
          </w:rPr>
          <m:t>O(</m:t>
        </m:r>
        <m:sSup>
          <m:sSupPr>
            <m:ctrlPr>
              <w:rPr>
                <w:rFonts w:ascii="Cambria Math" w:hAnsi="Cambria Math"/>
                <w:i/>
              </w:rPr>
            </m:ctrlPr>
          </m:sSupPr>
          <m:e>
            <m:r>
              <w:rPr>
                <w:rFonts w:ascii="Cambria Math" w:hAnsi="Cambria Math"/>
              </w:rPr>
              <m:t>m</m:t>
            </m:r>
          </m:e>
          <m:sup>
            <m:r>
              <w:rPr>
                <w:rFonts w:ascii="Cambria Math" w:hAnsi="Cambria Math"/>
              </w:rPr>
              <m:t>n</m:t>
            </m:r>
          </m:sup>
        </m:sSup>
        <m:r>
          <w:rPr>
            <w:rFonts w:ascii="Cambria Math" w:hAnsi="Cambria Math"/>
          </w:rPr>
          <m:t>)</m:t>
        </m:r>
      </m:oMath>
    </w:p>
    <w:p w14:paraId="0E026C22" w14:textId="7AC6965C" w:rsidR="00DD019E" w:rsidRDefault="007D39BD" w:rsidP="007D39BD">
      <w:pPr>
        <w:pStyle w:val="Text"/>
      </w:pPr>
      <w:r>
        <w:t xml:space="preserve">und ist </w:t>
      </w:r>
      <w:r w:rsidR="00D83C39" w:rsidRPr="00DD5B2D">
        <w:t xml:space="preserve">durch </w:t>
      </w:r>
      <w:r w:rsidR="00DD5B2D">
        <w:t>„</w:t>
      </w:r>
      <w:r w:rsidR="00DD5B2D" w:rsidRPr="00DD5B2D">
        <w:t>moderne Mehrkernprozessor-Computer mit einigen GB RAM</w:t>
      </w:r>
      <w:r w:rsidR="00DD5B2D">
        <w:t>“</w:t>
      </w:r>
      <w:sdt>
        <w:sdtPr>
          <w:id w:val="1065526031"/>
          <w:citation/>
        </w:sdtPr>
        <w:sdtEndPr/>
        <w:sdtContent>
          <w:r w:rsidR="00E93376">
            <w:fldChar w:fldCharType="begin"/>
          </w:r>
          <w:r w:rsidR="00E93376">
            <w:instrText xml:space="preserve"> CITATION Sol201 \l 1031 </w:instrText>
          </w:r>
          <w:r w:rsidR="00E93376">
            <w:fldChar w:fldCharType="separate"/>
          </w:r>
          <w:r w:rsidR="006A540E">
            <w:rPr>
              <w:noProof/>
            </w:rPr>
            <w:t xml:space="preserve"> </w:t>
          </w:r>
          <w:r w:rsidR="006A540E" w:rsidRPr="006A540E">
            <w:rPr>
              <w:noProof/>
            </w:rPr>
            <w:t>[6]</w:t>
          </w:r>
          <w:r w:rsidR="00E93376">
            <w:fldChar w:fldCharType="end"/>
          </w:r>
        </w:sdtContent>
      </w:sdt>
      <w:r w:rsidRPr="00DD5B2D">
        <w:t xml:space="preserve"> innerhalb der </w:t>
      </w:r>
      <w:r w:rsidR="00DD5B2D" w:rsidRPr="00DD5B2D">
        <w:t xml:space="preserve">vorgegebenen </w:t>
      </w:r>
      <w:r w:rsidRPr="00DD5B2D">
        <w:t>Deadline</w:t>
      </w:r>
      <w:r w:rsidR="00DD5B2D" w:rsidRPr="00DD5B2D">
        <w:t>s</w:t>
      </w:r>
      <w:r w:rsidR="00946E55">
        <w:rPr>
          <w:rStyle w:val="Funotenzeichen"/>
        </w:rPr>
        <w:footnoteReference w:id="3"/>
      </w:r>
      <w:r w:rsidRPr="00DD5B2D">
        <w:t xml:space="preserve"> nicht </w:t>
      </w:r>
      <w:r w:rsidR="00D83C39" w:rsidRPr="00DD5B2D">
        <w:t>berechenbar</w:t>
      </w:r>
      <w:r w:rsidRPr="00DD5B2D">
        <w:t>.</w:t>
      </w:r>
      <w:r w:rsidR="00064DA6">
        <w:t xml:space="preserve"> Zusätzlich </w:t>
      </w:r>
      <w:r w:rsidR="009224C8">
        <w:t xml:space="preserve">gibt es die </w:t>
      </w:r>
      <w:r w:rsidR="0076744B">
        <w:t>Problemstellung,</w:t>
      </w:r>
      <w:r w:rsidR="009224C8">
        <w:t xml:space="preserve"> dass für die Wahl einer </w:t>
      </w:r>
      <w:r w:rsidR="00CB2A09">
        <w:t>d</w:t>
      </w:r>
      <w:r w:rsidR="009224C8">
        <w:t xml:space="preserve">ominanten Strategie davon ausgegangen werden muss, dass auch die Gegner eine dominante Strategie verfolgen. </w:t>
      </w:r>
      <w:r w:rsidR="00D05C31">
        <w:t>Dies</w:t>
      </w:r>
      <w:r w:rsidR="009224C8">
        <w:t xml:space="preserve"> ist in dem </w:t>
      </w:r>
      <w:r w:rsidR="002D227E">
        <w:t>F</w:t>
      </w:r>
      <w:r w:rsidR="009224C8">
        <w:t>all von spe_ed nicht gegeben.</w:t>
      </w:r>
    </w:p>
    <w:p w14:paraId="1F4C54C5" w14:textId="5171AC05" w:rsidR="00551003" w:rsidRPr="008E62C9" w:rsidRDefault="00C255EA" w:rsidP="00E3079A">
      <w:pPr>
        <w:pStyle w:val="Text"/>
        <w:rPr>
          <w:color w:val="FF0000"/>
        </w:rPr>
      </w:pPr>
      <w:r>
        <w:t>D</w:t>
      </w:r>
      <w:r w:rsidR="00101937">
        <w:t xml:space="preserve">as </w:t>
      </w:r>
      <w:r w:rsidR="00E3079A">
        <w:t>Bilden</w:t>
      </w:r>
      <w:r w:rsidR="00101937">
        <w:t xml:space="preserve"> eines Nash-Gleichgewichts ist ebenfalls für einen einzelnen Spieler nicht möglich. </w:t>
      </w:r>
      <w:r w:rsidR="00A87A93">
        <w:t xml:space="preserve">Dies ist dadurch begründet, dass </w:t>
      </w:r>
      <w:r w:rsidR="002B1A03">
        <w:t xml:space="preserve">die Strategie nicht zu </w:t>
      </w:r>
      <w:r w:rsidR="00604A4B">
        <w:t>Beginn</w:t>
      </w:r>
      <w:r w:rsidR="002B1A03">
        <w:t xml:space="preserve"> des Spiels festgelegt wird, sondern von den Spielern während des Spiels </w:t>
      </w:r>
      <w:r w:rsidR="00E3079A">
        <w:t xml:space="preserve">an die </w:t>
      </w:r>
      <w:r w:rsidR="00604A4B">
        <w:t>Aktionen</w:t>
      </w:r>
      <w:r w:rsidR="00E3079A">
        <w:t xml:space="preserve"> der Gegner angepasst wird</w:t>
      </w:r>
      <w:r w:rsidR="00E3079A" w:rsidRPr="00E3079A">
        <w:t xml:space="preserve">. </w:t>
      </w:r>
      <w:sdt>
        <w:sdtPr>
          <w:id w:val="1525518626"/>
          <w:citation/>
        </w:sdtPr>
        <w:sdtEndPr/>
        <w:sdtContent>
          <w:r w:rsidR="007D7881" w:rsidRPr="00E3079A">
            <w:fldChar w:fldCharType="begin"/>
          </w:r>
          <w:r w:rsidR="007D7881" w:rsidRPr="00E3079A">
            <w:instrText xml:space="preserve">CITATION Lei08 \p 20-26 \l 1031 </w:instrText>
          </w:r>
          <w:r w:rsidR="007D7881" w:rsidRPr="00E3079A">
            <w:fldChar w:fldCharType="separate"/>
          </w:r>
          <w:r w:rsidR="006A540E" w:rsidRPr="006A540E">
            <w:rPr>
              <w:noProof/>
            </w:rPr>
            <w:t>[3, pp. 20-26]</w:t>
          </w:r>
          <w:r w:rsidR="007D7881" w:rsidRPr="00E3079A">
            <w:fldChar w:fldCharType="end"/>
          </w:r>
        </w:sdtContent>
      </w:sdt>
    </w:p>
    <w:p w14:paraId="7F16C646" w14:textId="4B6A2931" w:rsidR="000D46E1" w:rsidRDefault="000C5501" w:rsidP="000C5501">
      <w:pPr>
        <w:pStyle w:val="Text"/>
      </w:pPr>
      <w:r>
        <w:lastRenderedPageBreak/>
        <w:t xml:space="preserve">Außerhalb der Spieltheorie gibt es für </w:t>
      </w:r>
      <w:r w:rsidR="00245715">
        <w:t xml:space="preserve">dieses Suchproblem die </w:t>
      </w:r>
      <w:r w:rsidR="000D46E1">
        <w:t>Möglichkeit</w:t>
      </w:r>
      <w:r w:rsidR="00245715">
        <w:t xml:space="preserve"> eine </w:t>
      </w:r>
      <w:r w:rsidR="000D46E1">
        <w:t>k</w:t>
      </w:r>
      <w:r w:rsidR="00245715">
        <w:t xml:space="preserve">ünstliche Intelligenz auf </w:t>
      </w:r>
      <w:r w:rsidR="000D46E1">
        <w:t>Basis</w:t>
      </w:r>
      <w:r w:rsidR="00245715">
        <w:t xml:space="preserve"> eines neuronalen Netzwerks einzusetzen oder </w:t>
      </w:r>
      <w:r w:rsidR="000D46E1">
        <w:t xml:space="preserve">einen </w:t>
      </w:r>
      <w:r w:rsidR="00D246F8">
        <w:t>h</w:t>
      </w:r>
      <w:r w:rsidR="000D46E1">
        <w:t>euristischen Lösungsweg zu wählen.</w:t>
      </w:r>
    </w:p>
    <w:p w14:paraId="4414C19D" w14:textId="6B89BB96" w:rsidR="00D93400" w:rsidRDefault="008F6CAA" w:rsidP="00D93400">
      <w:pPr>
        <w:pStyle w:val="Text"/>
      </w:pPr>
      <w:r>
        <w:t>Der Einsatz einer künstlichen Intelligenz</w:t>
      </w:r>
      <w:r w:rsidR="00F71A3A">
        <w:t xml:space="preserve"> (KI)</w:t>
      </w:r>
      <w:r>
        <w:t xml:space="preserve"> erfordert ausreichend Trainingsdaten, um </w:t>
      </w:r>
      <w:r w:rsidR="00B61493">
        <w:t xml:space="preserve">gute Ergebnisse zu erzielen. </w:t>
      </w:r>
      <w:r w:rsidR="00455A50">
        <w:t xml:space="preserve">Das Sammeln von Spieldaten über </w:t>
      </w:r>
      <w:r w:rsidR="006664EB">
        <w:t>die zur Verfügung gestellte Plattform ist möglich, das Problem hierbei ist jedoch, dass</w:t>
      </w:r>
      <w:r w:rsidR="0001050F">
        <w:t xml:space="preserve"> auf dieser Plattform zum einen </w:t>
      </w:r>
      <w:r w:rsidR="00225221">
        <w:t xml:space="preserve">Computerspieler </w:t>
      </w:r>
      <w:r w:rsidR="00721CC6">
        <w:t xml:space="preserve">mit </w:t>
      </w:r>
      <w:r w:rsidR="00245E0C">
        <w:t xml:space="preserve">naiven Strategien </w:t>
      </w:r>
      <w:r w:rsidR="009A19C4">
        <w:t xml:space="preserve">das Ergebnis verfälschen und zum anderen die Lösungen von anderen Wettbewerb-Teilnehmern </w:t>
      </w:r>
      <w:r w:rsidR="007401E4">
        <w:t xml:space="preserve">nicht </w:t>
      </w:r>
      <w:r w:rsidR="00305ECB">
        <w:t xml:space="preserve">dem Verhalten ihrer </w:t>
      </w:r>
      <w:r w:rsidR="00420F8F">
        <w:t>abgegebenen</w:t>
      </w:r>
      <w:r w:rsidR="00305ECB">
        <w:t xml:space="preserve"> Lösung entsprechen müssen. </w:t>
      </w:r>
      <w:r w:rsidR="005F5A0B">
        <w:t xml:space="preserve">Daraus </w:t>
      </w:r>
      <w:r w:rsidR="00420F8F">
        <w:t>resultiert</w:t>
      </w:r>
      <w:r w:rsidR="005F5A0B">
        <w:t xml:space="preserve">, dass die trainierte KI sehr gut mit den </w:t>
      </w:r>
      <w:r w:rsidR="00D81A2E">
        <w:t xml:space="preserve">vom Spiel bereitgestellten Computerspielern und den </w:t>
      </w:r>
      <w:r w:rsidR="0067027B">
        <w:t xml:space="preserve">Vorversionen einiger abgegebenen Lösungen umgesehen kann, </w:t>
      </w:r>
      <w:r w:rsidR="004500F2">
        <w:t xml:space="preserve">gegen die abgegebenen Lösungen jedoch </w:t>
      </w:r>
      <w:r w:rsidR="00390207">
        <w:t xml:space="preserve">möglicherweise </w:t>
      </w:r>
      <w:r w:rsidR="004500F2">
        <w:t xml:space="preserve">versagt. Dies kann verhindert werden, indem </w:t>
      </w:r>
      <w:r w:rsidR="00971378">
        <w:t xml:space="preserve">weitere </w:t>
      </w:r>
      <w:r w:rsidR="00390637">
        <w:t xml:space="preserve">künstliche </w:t>
      </w:r>
      <w:r w:rsidR="00971378">
        <w:t>Trainingsdaten generiert werden</w:t>
      </w:r>
      <w:r w:rsidR="00FC408C">
        <w:t>.</w:t>
      </w:r>
      <w:r w:rsidR="00BF12F1">
        <w:t xml:space="preserve"> </w:t>
      </w:r>
      <w:r w:rsidR="00F93CD6">
        <w:t xml:space="preserve">Da die Teilnahme am Wettbewerb </w:t>
      </w:r>
      <w:r w:rsidR="00860F4B">
        <w:t xml:space="preserve">nicht </w:t>
      </w:r>
      <w:r w:rsidR="00BB5787">
        <w:t>mit dem Ziel eine Künstliche Intelligenz zu m</w:t>
      </w:r>
      <w:r w:rsidR="00860F4B">
        <w:t xml:space="preserve">odellieren und </w:t>
      </w:r>
      <w:r w:rsidR="00BB5787">
        <w:t xml:space="preserve">zu </w:t>
      </w:r>
      <w:r w:rsidR="00860F4B">
        <w:t xml:space="preserve">trainieren </w:t>
      </w:r>
      <w:r w:rsidR="00BB5787">
        <w:t xml:space="preserve">erfolgt, sondern </w:t>
      </w:r>
      <w:r w:rsidR="00F93CD6">
        <w:t xml:space="preserve">als Herausforderung im Bereich Programmieren betrachtet wird, </w:t>
      </w:r>
      <w:r w:rsidR="00F31760">
        <w:t xml:space="preserve">wird keine </w:t>
      </w:r>
      <w:r w:rsidR="00885C26">
        <w:t>k</w:t>
      </w:r>
      <w:r w:rsidR="00F31760">
        <w:t xml:space="preserve">ünstliche Intelligenz eingesetzt. </w:t>
      </w:r>
    </w:p>
    <w:p w14:paraId="5F0C495E" w14:textId="707994FC" w:rsidR="00F868C0" w:rsidRDefault="00FB0882" w:rsidP="00D93400">
      <w:pPr>
        <w:pStyle w:val="Text"/>
        <w:rPr>
          <w:color w:val="FF0000"/>
        </w:rPr>
      </w:pPr>
      <w:r>
        <w:t>Als letzte</w:t>
      </w:r>
      <w:r w:rsidR="00586C73">
        <w:t xml:space="preserve"> Lösungsmöglichkeit </w:t>
      </w:r>
      <w:r>
        <w:t xml:space="preserve">wird </w:t>
      </w:r>
      <w:r w:rsidR="00586C73">
        <w:t xml:space="preserve">ein </w:t>
      </w:r>
      <w:r w:rsidR="00F67D60">
        <w:t>h</w:t>
      </w:r>
      <w:r w:rsidR="00586C73">
        <w:t>euristischer Ansatz betrachtet. Hierbei wird versucht</w:t>
      </w:r>
      <w:r w:rsidR="00B043B3">
        <w:t xml:space="preserve"> </w:t>
      </w:r>
      <w:r w:rsidR="00586C73">
        <w:t>das Pareto</w:t>
      </w:r>
      <w:r w:rsidR="00B043B3">
        <w:t>-Optimal</w:t>
      </w:r>
      <w:r w:rsidR="00586C73">
        <w:t xml:space="preserve"> zu erreichen</w:t>
      </w:r>
      <w:r w:rsidR="00B043B3">
        <w:t xml:space="preserve">, aber im Gegensatz zu einer </w:t>
      </w:r>
      <w:r w:rsidR="008B46BB">
        <w:t>d</w:t>
      </w:r>
      <w:r w:rsidR="00B043B3">
        <w:t>ominante</w:t>
      </w:r>
      <w:r w:rsidR="008B46BB">
        <w:t>n</w:t>
      </w:r>
      <w:r w:rsidR="00B043B3">
        <w:t xml:space="preserve"> Strategie werden nicht alle möglichen Strategien betrachtet. </w:t>
      </w:r>
      <w:r w:rsidR="00606DB4">
        <w:t xml:space="preserve">Dieser Ansatz lässt Spielraum für mögliche </w:t>
      </w:r>
      <w:r w:rsidR="00953C4C">
        <w:t>h</w:t>
      </w:r>
      <w:r w:rsidR="00606DB4">
        <w:t xml:space="preserve">euristische Betrachtungen, </w:t>
      </w:r>
      <w:r w:rsidR="007F6F26">
        <w:t xml:space="preserve">die auf Basis einer </w:t>
      </w:r>
      <w:r w:rsidR="00791936">
        <w:t>reduzierten Sicht auf das Spiel</w:t>
      </w:r>
      <w:r w:rsidR="00A64D58">
        <w:t xml:space="preserve"> Entscheidungen treffen. </w:t>
      </w:r>
      <w:r w:rsidR="006442A9">
        <w:t xml:space="preserve">Aufgrund </w:t>
      </w:r>
      <w:r w:rsidR="00AE6B13">
        <w:t>des</w:t>
      </w:r>
      <w:r w:rsidR="00FB76AD">
        <w:t xml:space="preserve"> umfangreichen Lösungsraums</w:t>
      </w:r>
      <w:r w:rsidR="00DB6D7B">
        <w:t xml:space="preserve"> bietet sich die </w:t>
      </w:r>
      <w:r w:rsidR="00953C4C">
        <w:t>h</w:t>
      </w:r>
      <w:r w:rsidR="00DB6D7B">
        <w:t>euristische Herangehensweise an</w:t>
      </w:r>
      <w:r w:rsidR="00E426A0">
        <w:t>,</w:t>
      </w:r>
      <w:r w:rsidR="00DB6D7B">
        <w:t xml:space="preserve"> </w:t>
      </w:r>
      <w:r w:rsidR="000013E4">
        <w:t>da nicht alle Lösungen des Lösungsraum zeitgerecht bearbeitet werden können</w:t>
      </w:r>
      <w:r w:rsidR="00DB6D7B">
        <w:t>.</w:t>
      </w:r>
    </w:p>
    <w:p w14:paraId="1A53D2CE" w14:textId="20AEA293" w:rsidR="00FC1F8B" w:rsidRPr="003839B2" w:rsidRDefault="00FC1F8B">
      <w:pPr>
        <w:rPr>
          <w:ins w:id="55" w:author="Autor"/>
          <w:del w:id="56" w:author="Autor"/>
        </w:rPr>
        <w:pPrChange w:id="57" w:author="Autor">
          <w:pPr>
            <w:pStyle w:val="berschrift1"/>
          </w:pPr>
        </w:pPrChange>
      </w:pPr>
      <w:ins w:id="58" w:author="Autor">
        <w:del w:id="59" w:author="Autor">
          <w:r>
            <w:delText>ui</w:delText>
          </w:r>
          <w:bookmarkStart w:id="60" w:name="_Toc60148683"/>
          <w:bookmarkStart w:id="61" w:name="_Toc60502056"/>
          <w:bookmarkStart w:id="62" w:name="_Toc60502108"/>
          <w:bookmarkStart w:id="63" w:name="_Toc60502159"/>
          <w:bookmarkStart w:id="64" w:name="_Toc60653196"/>
          <w:bookmarkStart w:id="65" w:name="_Toc61189597"/>
          <w:bookmarkStart w:id="66" w:name="_Toc61198934"/>
          <w:bookmarkStart w:id="67" w:name="_Toc61198919"/>
          <w:bookmarkStart w:id="68" w:name="_Toc61268294"/>
          <w:bookmarkStart w:id="69" w:name="_Toc61281277"/>
          <w:bookmarkStart w:id="70" w:name="_Toc61281334"/>
          <w:bookmarkStart w:id="71" w:name="_Toc61281397"/>
          <w:bookmarkStart w:id="72" w:name="_Toc61281511"/>
          <w:bookmarkStart w:id="73" w:name="_Toc61281574"/>
          <w:bookmarkStart w:id="74" w:name="_Toc61281631"/>
          <w:bookmarkStart w:id="75" w:name="_Toc61364630"/>
          <w:bookmarkStart w:id="76" w:name="_Toc61375810"/>
          <w:bookmarkStart w:id="77" w:name="_Toc61429653"/>
          <w:bookmarkStart w:id="78" w:name="_Toc61456897"/>
          <w:bookmarkStart w:id="79" w:name="_Toc61531514"/>
          <w:bookmarkStart w:id="80" w:name="_Toc61629993"/>
          <w:bookmarkStart w:id="81" w:name="_Toc61629974"/>
          <w:bookmarkStart w:id="82" w:name="_Toc61634445"/>
          <w:bookmarkStart w:id="83" w:name="_Toc61700157"/>
          <w:bookmarkStart w:id="84" w:name="_Toc61707343"/>
          <w:bookmarkStart w:id="85" w:name="_Toc61707554"/>
          <w:bookmarkStart w:id="86" w:name="_Toc61713858"/>
          <w:bookmarkStart w:id="87" w:name="_Toc61713913"/>
          <w:bookmarkStart w:id="88" w:name="_Toc61722775"/>
          <w:bookmarkStart w:id="89" w:name="_Toc61770517"/>
          <w:bookmarkStart w:id="90" w:name="_Toc61773080"/>
          <w:bookmarkStart w:id="91" w:name="_Toc61790387"/>
          <w:bookmarkStart w:id="92" w:name="_Toc61790462"/>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del>
      </w:ins>
    </w:p>
    <w:p w14:paraId="7D1CCABC" w14:textId="68F58097" w:rsidR="000C1B0D" w:rsidRPr="000C1B0D" w:rsidRDefault="000D5271" w:rsidP="000C1B0D">
      <w:pPr>
        <w:pStyle w:val="berschrift1"/>
        <w:rPr>
          <w:del w:id="93" w:author="Autor"/>
        </w:rPr>
      </w:pPr>
      <w:del w:id="94" w:author="Autor">
        <w:r>
          <w:delText>Theoretischer Ansatz</w:delText>
        </w:r>
        <w:bookmarkStart w:id="95" w:name="_Toc60148684"/>
        <w:bookmarkStart w:id="96" w:name="_Toc60502057"/>
        <w:bookmarkStart w:id="97" w:name="_Toc60502109"/>
        <w:bookmarkStart w:id="98" w:name="_Toc60502160"/>
        <w:bookmarkStart w:id="99" w:name="_Toc60653197"/>
        <w:bookmarkStart w:id="100" w:name="_Toc61189598"/>
        <w:bookmarkStart w:id="101" w:name="_Toc61198935"/>
        <w:bookmarkStart w:id="102" w:name="_Toc61198920"/>
        <w:bookmarkStart w:id="103" w:name="_Toc61268295"/>
        <w:bookmarkStart w:id="104" w:name="_Toc61281278"/>
        <w:bookmarkStart w:id="105" w:name="_Toc61281335"/>
        <w:bookmarkStart w:id="106" w:name="_Toc61281398"/>
        <w:bookmarkStart w:id="107" w:name="_Toc61281512"/>
        <w:bookmarkStart w:id="108" w:name="_Toc61281575"/>
        <w:bookmarkStart w:id="109" w:name="_Toc61281632"/>
        <w:bookmarkStart w:id="110" w:name="_Toc61364631"/>
        <w:bookmarkStart w:id="111" w:name="_Toc61375811"/>
        <w:bookmarkStart w:id="112" w:name="_Toc61429654"/>
        <w:bookmarkStart w:id="113" w:name="_Toc61456898"/>
        <w:bookmarkStart w:id="114" w:name="_Toc61531515"/>
        <w:bookmarkStart w:id="115" w:name="_Toc61629994"/>
        <w:bookmarkStart w:id="116" w:name="_Toc61629975"/>
        <w:bookmarkStart w:id="117" w:name="_Toc61634446"/>
        <w:bookmarkStart w:id="118" w:name="_Toc61700158"/>
        <w:bookmarkStart w:id="119" w:name="_Toc61707344"/>
        <w:bookmarkStart w:id="120" w:name="_Toc61707555"/>
        <w:bookmarkStart w:id="121" w:name="_Toc61713859"/>
        <w:bookmarkStart w:id="122" w:name="_Toc61713914"/>
        <w:bookmarkStart w:id="123" w:name="_Toc61722776"/>
        <w:bookmarkStart w:id="124" w:name="_Toc61770518"/>
        <w:bookmarkStart w:id="125" w:name="_Toc61773081"/>
        <w:bookmarkStart w:id="126" w:name="_Toc61790388"/>
        <w:bookmarkStart w:id="127" w:name="_Toc61790463"/>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del>
    </w:p>
    <w:p w14:paraId="30341635" w14:textId="2D531FA3" w:rsidR="000C1B0D" w:rsidRPr="000C1B0D" w:rsidRDefault="000C1B0D" w:rsidP="000C1B0D">
      <w:pPr>
        <w:pStyle w:val="berschrift1"/>
        <w:rPr>
          <w:ins w:id="128" w:author="Autor"/>
          <w:del w:id="129" w:author="Autor"/>
        </w:rPr>
      </w:pPr>
      <w:bookmarkStart w:id="130" w:name="_Toc60148685"/>
      <w:bookmarkStart w:id="131" w:name="_Toc60502058"/>
      <w:bookmarkStart w:id="132" w:name="_Toc60502110"/>
      <w:bookmarkStart w:id="133" w:name="_Toc60502161"/>
      <w:bookmarkStart w:id="134" w:name="_Toc60653198"/>
      <w:bookmarkStart w:id="135" w:name="_Toc61189599"/>
      <w:bookmarkStart w:id="136" w:name="_Toc61198936"/>
      <w:bookmarkStart w:id="137" w:name="_Toc61198921"/>
      <w:bookmarkStart w:id="138" w:name="_Toc61268296"/>
      <w:bookmarkStart w:id="139" w:name="_Toc61281279"/>
      <w:bookmarkStart w:id="140" w:name="_Toc61281336"/>
      <w:bookmarkStart w:id="141" w:name="_Toc61281399"/>
      <w:bookmarkStart w:id="142" w:name="_Toc61281513"/>
      <w:bookmarkStart w:id="143" w:name="_Toc61281576"/>
      <w:bookmarkStart w:id="144" w:name="_Toc61281633"/>
      <w:bookmarkStart w:id="145" w:name="_Toc61364632"/>
      <w:bookmarkStart w:id="146" w:name="_Toc61375812"/>
      <w:bookmarkStart w:id="147" w:name="_Toc61429655"/>
      <w:bookmarkStart w:id="148" w:name="_Toc61456899"/>
      <w:bookmarkStart w:id="149" w:name="_Toc61531516"/>
      <w:bookmarkStart w:id="150" w:name="_Toc61629995"/>
      <w:bookmarkStart w:id="151" w:name="_Toc61629976"/>
      <w:bookmarkStart w:id="152" w:name="_Toc61634447"/>
      <w:bookmarkStart w:id="153" w:name="_Toc61700159"/>
      <w:bookmarkStart w:id="154" w:name="_Toc61707345"/>
      <w:bookmarkStart w:id="155" w:name="_Toc61707556"/>
      <w:bookmarkStart w:id="156" w:name="_Toc61713860"/>
      <w:bookmarkStart w:id="157" w:name="_Toc61713915"/>
      <w:bookmarkStart w:id="158" w:name="_Toc61722777"/>
      <w:bookmarkStart w:id="159" w:name="_Toc61770519"/>
      <w:bookmarkStart w:id="160" w:name="_Toc61773082"/>
      <w:bookmarkStart w:id="161" w:name="_Toc61790389"/>
      <w:bookmarkStart w:id="162" w:name="_Toc61790464"/>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4DDF7819" w14:textId="06734BCD" w:rsidR="00BC1CCF" w:rsidRPr="00BC1CCF" w:rsidRDefault="00DE7146" w:rsidP="00BC1CCF">
      <w:pPr>
        <w:pStyle w:val="berschrift2"/>
        <w:rPr>
          <w:ins w:id="163" w:author="Autor"/>
          <w:del w:id="164" w:author="Autor"/>
        </w:rPr>
      </w:pPr>
      <w:ins w:id="165" w:author="Autor">
        <w:del w:id="166" w:author="Autor">
          <w:r>
            <w:delText>Konz</w:delText>
          </w:r>
          <w:bookmarkStart w:id="167" w:name="_Toc60148686"/>
          <w:bookmarkStart w:id="168" w:name="_Toc60502059"/>
          <w:bookmarkStart w:id="169" w:name="_Toc60502111"/>
          <w:bookmarkStart w:id="170" w:name="_Toc60502162"/>
          <w:bookmarkStart w:id="171" w:name="_Toc60653199"/>
          <w:bookmarkStart w:id="172" w:name="_Toc61189600"/>
          <w:bookmarkStart w:id="173" w:name="_Toc61198937"/>
          <w:bookmarkStart w:id="174" w:name="_Toc61198922"/>
          <w:bookmarkStart w:id="175" w:name="_Toc61268297"/>
          <w:bookmarkStart w:id="176" w:name="_Toc61281280"/>
          <w:bookmarkStart w:id="177" w:name="_Toc61281337"/>
          <w:bookmarkStart w:id="178" w:name="_Toc61281400"/>
          <w:bookmarkStart w:id="179" w:name="_Toc61281514"/>
          <w:bookmarkStart w:id="180" w:name="_Toc61281577"/>
          <w:bookmarkStart w:id="181" w:name="_Toc61281634"/>
          <w:bookmarkStart w:id="182" w:name="_Toc61364633"/>
          <w:bookmarkStart w:id="183" w:name="_Toc61375813"/>
          <w:bookmarkStart w:id="184" w:name="_Toc61429656"/>
          <w:bookmarkStart w:id="185" w:name="_Toc61456900"/>
          <w:bookmarkStart w:id="186" w:name="_Toc61531517"/>
          <w:bookmarkStart w:id="187" w:name="_Toc61629996"/>
          <w:bookmarkStart w:id="188" w:name="_Toc61629977"/>
          <w:bookmarkStart w:id="189" w:name="_Toc61634448"/>
          <w:bookmarkStart w:id="190" w:name="_Toc61700160"/>
          <w:bookmarkStart w:id="191" w:name="_Toc61707346"/>
          <w:bookmarkStart w:id="192" w:name="_Toc61707557"/>
          <w:bookmarkStart w:id="193" w:name="_Toc61713861"/>
          <w:bookmarkStart w:id="194" w:name="_Toc61713916"/>
          <w:bookmarkStart w:id="195" w:name="_Toc61722778"/>
          <w:bookmarkStart w:id="196" w:name="_Toc61770520"/>
          <w:bookmarkStart w:id="197" w:name="_Toc61773083"/>
          <w:bookmarkStart w:id="198" w:name="_Toc61790390"/>
          <w:bookmarkStart w:id="199" w:name="_Toc61790465"/>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del>
      </w:ins>
    </w:p>
    <w:p w14:paraId="23A83BEC" w14:textId="0F798819" w:rsidR="005F54B4" w:rsidRDefault="005F54B4">
      <w:pPr>
        <w:pStyle w:val="berschrift1"/>
      </w:pPr>
      <w:bookmarkStart w:id="200" w:name="_Toc61198923"/>
      <w:bookmarkStart w:id="201" w:name="_Toc61281401"/>
      <w:bookmarkStart w:id="202" w:name="_Toc61629978"/>
      <w:bookmarkStart w:id="203" w:name="_Toc61790466"/>
      <w:ins w:id="204" w:author="Autor">
        <w:r>
          <w:lastRenderedPageBreak/>
          <w:t>Pfadsuche</w:t>
        </w:r>
      </w:ins>
      <w:bookmarkEnd w:id="200"/>
      <w:bookmarkEnd w:id="201"/>
      <w:bookmarkEnd w:id="202"/>
      <w:bookmarkEnd w:id="203"/>
    </w:p>
    <w:p w14:paraId="215F6C2C" w14:textId="5F0792F0" w:rsidR="00F15C90" w:rsidRPr="00B71C66" w:rsidRDefault="00B947D2" w:rsidP="00F15C90">
      <w:r>
        <w:t>Für die spätere Entscheidungsfindung ist die Suche nach Pfaden unverzichtbar.</w:t>
      </w:r>
      <w:r w:rsidR="000D3B54" w:rsidRPr="00B71C66">
        <w:t xml:space="preserve"> </w:t>
      </w:r>
      <w:r w:rsidR="0035738F" w:rsidRPr="00B71C66">
        <w:t xml:space="preserve">Durch die Modellierung </w:t>
      </w:r>
      <w:r w:rsidR="006E18A8" w:rsidRPr="00B71C66">
        <w:t xml:space="preserve">ist zu sehen, dass der Strategieraum mit jeder Runde exponentiell wächst, sodass </w:t>
      </w:r>
      <w:r w:rsidR="003772C5">
        <w:t>die</w:t>
      </w:r>
      <w:r w:rsidR="00F1172A" w:rsidRPr="00B71C66">
        <w:t xml:space="preserve"> Kombination</w:t>
      </w:r>
      <w:r w:rsidR="003772C5">
        <w:t xml:space="preserve"> aus allen möglichen Aktionen</w:t>
      </w:r>
      <w:r w:rsidR="00F1172A" w:rsidRPr="00B71C66">
        <w:t xml:space="preserve"> </w:t>
      </w:r>
      <w:r w:rsidR="002C39B2">
        <w:t>nur bis zu einem bestimmten Grad möglich ist.</w:t>
      </w:r>
      <w:r w:rsidR="0092743A">
        <w:t xml:space="preserve"> </w:t>
      </w:r>
      <w:r w:rsidR="00534BED">
        <w:t>Wird</w:t>
      </w:r>
      <w:r w:rsidR="0092743A">
        <w:t xml:space="preserve"> nur </w:t>
      </w:r>
      <w:r w:rsidR="004F52D5">
        <w:t>der eigene Strategieraum betrachtet</w:t>
      </w:r>
      <w:r w:rsidR="00882678">
        <w:t xml:space="preserve">, können deutlich mehr </w:t>
      </w:r>
      <w:r w:rsidR="00AC3B76">
        <w:t>Strategien</w:t>
      </w:r>
      <w:r w:rsidR="00882678">
        <w:t xml:space="preserve"> berechnet werden, für </w:t>
      </w:r>
      <w:r w:rsidR="00E115FC">
        <w:t>die</w:t>
      </w:r>
      <w:r w:rsidR="00882678">
        <w:t xml:space="preserve"> jedoch nicht </w:t>
      </w:r>
      <w:r w:rsidR="000F61D5">
        <w:t>garantiert</w:t>
      </w:r>
      <w:r w:rsidR="00E115FC">
        <w:t xml:space="preserve"> ist</w:t>
      </w:r>
      <w:r w:rsidR="00882678">
        <w:t xml:space="preserve">, dass </w:t>
      </w:r>
      <w:r w:rsidR="00EB6077">
        <w:t>sie kollisionsfrei verlaufen.</w:t>
      </w:r>
      <w:r w:rsidR="000F61D5">
        <w:t xml:space="preserve"> Im Folgenden gilt es verschiedene Ansätze der Pfadsuche aufzuzeigen</w:t>
      </w:r>
      <w:r w:rsidR="00FD576D">
        <w:t xml:space="preserve">. Ein Pfad ist hierbei eine </w:t>
      </w:r>
      <w:r w:rsidR="00934774">
        <w:t>Strategie eines Spielers, also eine Abfolge von Aktionen.</w:t>
      </w:r>
      <w:r w:rsidR="00FD576D">
        <w:t xml:space="preserve"> </w:t>
      </w:r>
      <w:r w:rsidR="00690973">
        <w:t xml:space="preserve">Diese Pfade sind nicht präfixfrei, sodass der Pfad </w:t>
      </w:r>
      <m:oMath>
        <m:r>
          <w:rPr>
            <w:rFonts w:ascii="Cambria Math" w:hAnsi="Cambria Math"/>
          </w:rPr>
          <m:t>[ turn_left,  turn_left ]</m:t>
        </m:r>
      </m:oMath>
      <w:r w:rsidR="00565AD3">
        <w:t xml:space="preserve"> und der daraus resultierende Pfad </w:t>
      </w:r>
      <m:oMath>
        <m:r>
          <w:rPr>
            <w:rFonts w:ascii="Cambria Math" w:hAnsi="Cambria Math"/>
          </w:rPr>
          <m:t>[ turn_left,  turn_left,  turn_right]</m:t>
        </m:r>
      </m:oMath>
      <w:r w:rsidR="00565AD3">
        <w:t xml:space="preserve"> </w:t>
      </w:r>
      <w:r w:rsidR="009B1C5A">
        <w:t>als</w:t>
      </w:r>
      <w:r w:rsidR="00234E2D">
        <w:t xml:space="preserve"> zwei verschiedene Pfade</w:t>
      </w:r>
      <w:r w:rsidR="00565AD3">
        <w:t xml:space="preserve"> </w:t>
      </w:r>
      <w:r w:rsidR="009B1C5A">
        <w:t>aufgefasst</w:t>
      </w:r>
      <w:r w:rsidR="00565AD3">
        <w:t xml:space="preserve"> werden. </w:t>
      </w:r>
      <w:r w:rsidR="006E180E">
        <w:t>D</w:t>
      </w:r>
      <w:r w:rsidR="00D56E6B">
        <w:t xml:space="preserve">ie Ansätze </w:t>
      </w:r>
      <w:r w:rsidR="00121FBE">
        <w:t>der Pfadsuche</w:t>
      </w:r>
      <w:r w:rsidR="000F61D5">
        <w:t xml:space="preserve"> </w:t>
      </w:r>
      <w:r w:rsidR="00517D4C">
        <w:t xml:space="preserve">können </w:t>
      </w:r>
      <w:r w:rsidR="000F61D5">
        <w:t xml:space="preserve">unter gleichen Bedingungen anhand der folgenden drei Kriterien </w:t>
      </w:r>
      <w:r w:rsidR="00811336">
        <w:t>miteinander verglichen werden</w:t>
      </w:r>
      <w:r w:rsidR="000F61D5">
        <w:t>.</w:t>
      </w:r>
    </w:p>
    <w:p w14:paraId="5ACC73D1" w14:textId="133F5E31" w:rsidR="00AC241F" w:rsidRDefault="009F3070" w:rsidP="00AC241F">
      <w:pPr>
        <w:pStyle w:val="Listenabsatz"/>
        <w:numPr>
          <w:ilvl w:val="0"/>
          <w:numId w:val="54"/>
        </w:numPr>
      </w:pPr>
      <w:r w:rsidRPr="00317267">
        <w:t xml:space="preserve">Anzahl </w:t>
      </w:r>
      <w:r w:rsidR="00AC241F" w:rsidRPr="00317267">
        <w:t xml:space="preserve">der </w:t>
      </w:r>
      <w:r w:rsidRPr="00317267">
        <w:t>gefunde</w:t>
      </w:r>
      <w:r w:rsidR="00C67546" w:rsidRPr="00317267">
        <w:t>ne</w:t>
      </w:r>
      <w:r w:rsidR="00AC241F" w:rsidRPr="00317267">
        <w:t>n</w:t>
      </w:r>
      <w:r w:rsidR="00C67546" w:rsidRPr="00317267">
        <w:t xml:space="preserve"> Pfade</w:t>
      </w:r>
    </w:p>
    <w:p w14:paraId="088C01A5" w14:textId="6F3348FC" w:rsidR="00AC241F" w:rsidRDefault="00C67546" w:rsidP="00AC241F">
      <w:pPr>
        <w:pStyle w:val="Listenabsatz"/>
        <w:numPr>
          <w:ilvl w:val="0"/>
          <w:numId w:val="54"/>
        </w:numPr>
      </w:pPr>
      <w:r w:rsidRPr="00317267">
        <w:t xml:space="preserve">Anzahl </w:t>
      </w:r>
      <w:r w:rsidR="00AC241F" w:rsidRPr="00317267">
        <w:t xml:space="preserve">der </w:t>
      </w:r>
      <w:r w:rsidRPr="00317267">
        <w:t>erreichbare</w:t>
      </w:r>
      <w:r w:rsidR="00AC241F" w:rsidRPr="00317267">
        <w:t>n</w:t>
      </w:r>
      <w:r w:rsidRPr="00317267">
        <w:t xml:space="preserve"> Zellen </w:t>
      </w:r>
    </w:p>
    <w:p w14:paraId="53B3271F" w14:textId="64F3706B" w:rsidR="00503CF8" w:rsidRPr="00AC241F" w:rsidRDefault="00503CF8" w:rsidP="00AC241F">
      <w:pPr>
        <w:pStyle w:val="Listenabsatz"/>
        <w:numPr>
          <w:ilvl w:val="0"/>
          <w:numId w:val="54"/>
        </w:numPr>
        <w:rPr>
          <w:ins w:id="205" w:author="Autor"/>
        </w:rPr>
      </w:pPr>
      <w:r w:rsidRPr="00317267">
        <w:t>Verteilung der erreichbaren Zellen</w:t>
      </w:r>
      <w:r w:rsidR="004F3C3D">
        <w:t xml:space="preserve"> </w:t>
      </w:r>
      <w:r w:rsidR="00A14EED">
        <w:t>auf dem</w:t>
      </w:r>
      <w:r w:rsidR="004F3C3D">
        <w:t xml:space="preserve"> Spielfeld</w:t>
      </w:r>
    </w:p>
    <w:p w14:paraId="5CB684B8" w14:textId="77777777" w:rsidR="003E5513" w:rsidRDefault="003E5513">
      <w:pPr>
        <w:spacing w:line="240" w:lineRule="auto"/>
        <w:jc w:val="left"/>
        <w:rPr>
          <w:rFonts w:eastAsiaTheme="majorEastAsia" w:cs="Calibri Light"/>
          <w:b/>
          <w:sz w:val="32"/>
        </w:rPr>
      </w:pPr>
      <w:r>
        <w:br w:type="page"/>
      </w:r>
    </w:p>
    <w:p w14:paraId="0B2033DA" w14:textId="4C510EED" w:rsidR="00DE7146" w:rsidRDefault="00DE7146" w:rsidP="00DE7146">
      <w:pPr>
        <w:pStyle w:val="berschrift2"/>
        <w:rPr>
          <w:ins w:id="206" w:author="Autor"/>
        </w:rPr>
      </w:pPr>
      <w:ins w:id="207" w:author="Autor">
        <w:del w:id="208" w:author="Autor">
          <w:r>
            <w:lastRenderedPageBreak/>
            <w:delText>Ansatz 1</w:delText>
          </w:r>
          <w:r w:rsidR="008E2DB5">
            <w:delText xml:space="preserve"> (Fullrange</w:delText>
          </w:r>
          <w:r w:rsidR="00561EFC">
            <w:delText>Pfadsuche</w:delText>
          </w:r>
          <w:r w:rsidR="008E2DB5">
            <w:delText>..)</w:delText>
          </w:r>
        </w:del>
        <w:bookmarkStart w:id="209" w:name="_Toc61198924"/>
        <w:bookmarkStart w:id="210" w:name="_Toc61281402"/>
        <w:bookmarkStart w:id="211" w:name="_Toc61629979"/>
        <w:bookmarkStart w:id="212" w:name="_Toc61790467"/>
        <w:r w:rsidR="00B53E4D">
          <w:t>Vor</w:t>
        </w:r>
        <w:r w:rsidR="001452B0">
          <w:t>wä</w:t>
        </w:r>
        <w:del w:id="213" w:author="Autor">
          <w:r w:rsidR="00B53E4D" w:rsidDel="001452B0">
            <w:delText>ä</w:delText>
          </w:r>
        </w:del>
        <w:r w:rsidR="00B53E4D">
          <w:t>rtssuche</w:t>
        </w:r>
        <w:bookmarkEnd w:id="209"/>
        <w:bookmarkEnd w:id="210"/>
        <w:bookmarkEnd w:id="211"/>
        <w:bookmarkEnd w:id="212"/>
      </w:ins>
    </w:p>
    <w:p w14:paraId="3DE72734" w14:textId="6AE650F9" w:rsidR="003E5513" w:rsidRDefault="00343EB5" w:rsidP="00350282">
      <w:pPr>
        <w:rPr>
          <w:color w:val="000000" w:themeColor="text1"/>
        </w:rPr>
      </w:pPr>
      <w:r>
        <w:rPr>
          <w:color w:val="000000" w:themeColor="text1"/>
        </w:rPr>
        <w:t xml:space="preserve">Die Vorwärtssuche stellt die einfachste Form der Suche dar. Ohne Verbesserungen </w:t>
      </w:r>
      <w:r w:rsidR="00A44B8F">
        <w:rPr>
          <w:color w:val="000000" w:themeColor="text1"/>
        </w:rPr>
        <w:t xml:space="preserve">müssen zur Erweiterung eines Pfades alle fünf Aktionen durchgeführt werden. </w:t>
      </w:r>
      <w:r w:rsidR="005124A6">
        <w:rPr>
          <w:color w:val="000000" w:themeColor="text1"/>
        </w:rPr>
        <w:t xml:space="preserve">Ist die Aktion gültig, </w:t>
      </w:r>
      <w:r w:rsidR="002041EC">
        <w:rPr>
          <w:color w:val="000000" w:themeColor="text1"/>
        </w:rPr>
        <w:t>kann das entstandene Kind als neuer Pfad aufgefasst werden.</w:t>
      </w:r>
      <w:r w:rsidR="0049756A">
        <w:rPr>
          <w:color w:val="000000" w:themeColor="text1"/>
        </w:rPr>
        <w:t xml:space="preserve"> </w:t>
      </w:r>
      <w:r w:rsidR="00C14081">
        <w:rPr>
          <w:color w:val="000000" w:themeColor="text1"/>
        </w:rPr>
        <w:t xml:space="preserve">Basierend auf der Ausgangssituation eines Spielers in einer gegebenen Runde, lassen sich </w:t>
      </w:r>
      <w:r w:rsidR="00DE1AAA">
        <w:rPr>
          <w:color w:val="000000" w:themeColor="text1"/>
        </w:rPr>
        <w:t xml:space="preserve">weitere </w:t>
      </w:r>
      <w:r w:rsidR="00C14081">
        <w:rPr>
          <w:color w:val="000000" w:themeColor="text1"/>
        </w:rPr>
        <w:t>mögliche Pf</w:t>
      </w:r>
      <w:r w:rsidR="002B6774">
        <w:rPr>
          <w:color w:val="000000" w:themeColor="text1"/>
        </w:rPr>
        <w:t>ade finden, i</w:t>
      </w:r>
      <w:r w:rsidR="001D2AA4">
        <w:rPr>
          <w:color w:val="000000" w:themeColor="text1"/>
        </w:rPr>
        <w:t xml:space="preserve">n </w:t>
      </w:r>
      <w:r w:rsidR="00497640">
        <w:rPr>
          <w:color w:val="000000" w:themeColor="text1"/>
        </w:rPr>
        <w:t xml:space="preserve">den die Kinder eines gefundenen Pfades einer Bearbeitungsschlange angehängt werden. </w:t>
      </w:r>
    </w:p>
    <w:p w14:paraId="36219ADE" w14:textId="0FF23F6E" w:rsidR="004066A8" w:rsidRPr="004066A8" w:rsidRDefault="00113C00" w:rsidP="004066A8">
      <w:pPr>
        <w:rPr>
          <w:color w:val="000000" w:themeColor="text1"/>
        </w:rPr>
      </w:pPr>
      <w:r>
        <w:rPr>
          <w:color w:val="000000" w:themeColor="text1"/>
        </w:rPr>
        <w:t>Durch das beschriebene Verfahren sind in kurzer Zeit viele Pfade auffindbar, die allerdings keine bestimmte Richtung aufweis</w:t>
      </w:r>
      <w:r w:rsidR="0007302C">
        <w:rPr>
          <w:color w:val="000000" w:themeColor="text1"/>
        </w:rPr>
        <w:t xml:space="preserve">en. </w:t>
      </w:r>
      <w:r w:rsidR="00B16414">
        <w:rPr>
          <w:color w:val="000000" w:themeColor="text1"/>
        </w:rPr>
        <w:t>Durch</w:t>
      </w:r>
      <w:r w:rsidR="006461A2">
        <w:rPr>
          <w:color w:val="000000" w:themeColor="text1"/>
        </w:rPr>
        <w:t xml:space="preserve"> die</w:t>
      </w:r>
      <w:r w:rsidR="00B16414">
        <w:rPr>
          <w:color w:val="000000" w:themeColor="text1"/>
        </w:rPr>
        <w:t xml:space="preserve"> </w:t>
      </w:r>
      <w:r w:rsidR="00D11E63">
        <w:rPr>
          <w:color w:val="000000" w:themeColor="text1"/>
        </w:rPr>
        <w:t xml:space="preserve">Erweiterung der Suchaufgabe durch einen definierten Zielpunkt ist die Priorisierung </w:t>
      </w:r>
      <w:r w:rsidR="00D04696">
        <w:rPr>
          <w:color w:val="000000" w:themeColor="text1"/>
        </w:rPr>
        <w:t>von Pfaden möglich (z.B. A*-Algorithmus).</w:t>
      </w:r>
    </w:p>
    <w:p w14:paraId="5214880F" w14:textId="30D56191" w:rsidR="007B0FBD" w:rsidRDefault="00CF710A" w:rsidP="00350282">
      <w:pPr>
        <w:rPr>
          <w:color w:val="000000" w:themeColor="text1"/>
        </w:rPr>
      </w:pPr>
      <w:r>
        <w:rPr>
          <w:color w:val="000000" w:themeColor="text1"/>
        </w:rPr>
        <w:t xml:space="preserve">Während die </w:t>
      </w:r>
      <w:r w:rsidR="000A2D58">
        <w:rPr>
          <w:color w:val="000000" w:themeColor="text1"/>
        </w:rPr>
        <w:t xml:space="preserve">Suche </w:t>
      </w:r>
      <w:r w:rsidR="000E0468">
        <w:rPr>
          <w:color w:val="000000" w:themeColor="text1"/>
        </w:rPr>
        <w:t>ohne</w:t>
      </w:r>
      <w:r w:rsidR="000A2D58">
        <w:rPr>
          <w:color w:val="000000" w:themeColor="text1"/>
        </w:rPr>
        <w:t xml:space="preserve"> ein</w:t>
      </w:r>
      <w:r w:rsidR="000E0468">
        <w:rPr>
          <w:color w:val="000000" w:themeColor="text1"/>
        </w:rPr>
        <w:t xml:space="preserve"> definiertes</w:t>
      </w:r>
      <w:r w:rsidR="000A2D58">
        <w:rPr>
          <w:color w:val="000000" w:themeColor="text1"/>
        </w:rPr>
        <w:t xml:space="preserve"> Ziel sehr effizient viele Pfade findet, sind unter diesen viele Pfade, die </w:t>
      </w:r>
      <w:r w:rsidR="00CB0A83">
        <w:rPr>
          <w:color w:val="000000" w:themeColor="text1"/>
        </w:rPr>
        <w:t xml:space="preserve">sich </w:t>
      </w:r>
      <w:r w:rsidR="000A2D58">
        <w:rPr>
          <w:color w:val="000000" w:themeColor="text1"/>
        </w:rPr>
        <w:t xml:space="preserve">den gleichen Zielpunkt </w:t>
      </w:r>
      <w:r w:rsidR="00CB0A83">
        <w:rPr>
          <w:color w:val="000000" w:themeColor="text1"/>
        </w:rPr>
        <w:t>teilen.</w:t>
      </w:r>
      <w:r w:rsidR="007D5AB0">
        <w:rPr>
          <w:color w:val="000000" w:themeColor="text1"/>
        </w:rPr>
        <w:t xml:space="preserve"> </w:t>
      </w:r>
      <w:r w:rsidR="007F5718">
        <w:rPr>
          <w:color w:val="000000" w:themeColor="text1"/>
        </w:rPr>
        <w:t xml:space="preserve">Falls nicht genügend Rechenleistung besteht, um das ganze Spielbrett abzudecken, </w:t>
      </w:r>
      <w:r w:rsidR="00BC2EA1">
        <w:rPr>
          <w:color w:val="000000" w:themeColor="text1"/>
        </w:rPr>
        <w:t xml:space="preserve">besteht ebenso </w:t>
      </w:r>
      <w:r w:rsidR="00E24AFA">
        <w:rPr>
          <w:color w:val="000000" w:themeColor="text1"/>
        </w:rPr>
        <w:t xml:space="preserve">das Problem, dass viele </w:t>
      </w:r>
      <w:r w:rsidR="00330CBE">
        <w:rPr>
          <w:color w:val="000000" w:themeColor="text1"/>
        </w:rPr>
        <w:t xml:space="preserve">Punkte </w:t>
      </w:r>
      <w:r w:rsidR="007873AB">
        <w:rPr>
          <w:color w:val="000000" w:themeColor="text1"/>
        </w:rPr>
        <w:t>um den Ursprung herum gefunden werden, aber nur wenige am äußeren Rand des Spielbretts.</w:t>
      </w:r>
      <w:r w:rsidR="00866C9D">
        <w:rPr>
          <w:color w:val="000000" w:themeColor="text1"/>
        </w:rPr>
        <w:t xml:space="preserve"> Durch eine </w:t>
      </w:r>
      <w:r w:rsidR="00597D44">
        <w:rPr>
          <w:color w:val="000000" w:themeColor="text1"/>
        </w:rPr>
        <w:t xml:space="preserve">priorisierte Vorwärtssuche in Richtung von zufälligen Punkten kann, insofern genügend Punkte gesucht werden, eine repräsentative Aussage über das </w:t>
      </w:r>
      <w:r w:rsidR="002D36DD">
        <w:rPr>
          <w:color w:val="000000" w:themeColor="text1"/>
        </w:rPr>
        <w:t xml:space="preserve">ganze </w:t>
      </w:r>
      <w:r w:rsidR="005554B0">
        <w:rPr>
          <w:color w:val="000000" w:themeColor="text1"/>
        </w:rPr>
        <w:t xml:space="preserve">Spielbrett getroffen werden. </w:t>
      </w:r>
      <w:r w:rsidR="007B0FBD">
        <w:rPr>
          <w:color w:val="000000" w:themeColor="text1"/>
        </w:rPr>
        <w:t xml:space="preserve">Die priorisierte Vorwärtssuche </w:t>
      </w:r>
      <w:r w:rsidR="008135D0">
        <w:rPr>
          <w:color w:val="000000" w:themeColor="text1"/>
        </w:rPr>
        <w:t xml:space="preserve">hat allerdings den erheblichen Nachteil, dass nicht der kürzeste </w:t>
      </w:r>
      <w:r w:rsidR="0084348C">
        <w:rPr>
          <w:color w:val="000000" w:themeColor="text1"/>
        </w:rPr>
        <w:t>Pfad</w:t>
      </w:r>
      <w:r w:rsidR="008330B4">
        <w:rPr>
          <w:color w:val="000000" w:themeColor="text1"/>
        </w:rPr>
        <w:t>,</w:t>
      </w:r>
      <w:r w:rsidR="0084348C">
        <w:rPr>
          <w:color w:val="000000" w:themeColor="text1"/>
        </w:rPr>
        <w:t xml:space="preserve"> sondern ein möglichst kurzer Pfad gefunden wird. </w:t>
      </w:r>
      <w:r w:rsidR="008330B4">
        <w:rPr>
          <w:color w:val="000000" w:themeColor="text1"/>
        </w:rPr>
        <w:t xml:space="preserve">Es kann </w:t>
      </w:r>
      <w:r w:rsidR="00577B79">
        <w:rPr>
          <w:color w:val="000000" w:themeColor="text1"/>
        </w:rPr>
        <w:t>dementsprechend</w:t>
      </w:r>
      <w:r w:rsidR="008330B4">
        <w:rPr>
          <w:color w:val="000000" w:themeColor="text1"/>
        </w:rPr>
        <w:t xml:space="preserve"> nicht garantiert werden, dass es für einen gefundenen Zielpunkt keinen besseren Pfad gibt.</w:t>
      </w:r>
    </w:p>
    <w:p w14:paraId="505B7361" w14:textId="2A4FFB3C" w:rsidR="007727F7" w:rsidRPr="00343EB5" w:rsidRDefault="009D4AD1" w:rsidP="00350282">
      <w:pPr>
        <w:rPr>
          <w:ins w:id="214" w:author="Autor"/>
          <w:color w:val="000000" w:themeColor="text1"/>
        </w:rPr>
      </w:pPr>
      <w:r>
        <w:rPr>
          <w:color w:val="000000" w:themeColor="text1"/>
        </w:rPr>
        <w:t xml:space="preserve">Somit ist die priorisierte </w:t>
      </w:r>
      <w:r w:rsidR="00151BB3">
        <w:rPr>
          <w:color w:val="000000" w:themeColor="text1"/>
        </w:rPr>
        <w:t>Vorwärtssuche ein</w:t>
      </w:r>
      <w:r w:rsidR="00524506">
        <w:rPr>
          <w:color w:val="000000" w:themeColor="text1"/>
        </w:rPr>
        <w:t xml:space="preserve">e mögliche Alternative, die </w:t>
      </w:r>
      <w:r w:rsidR="005D14BC">
        <w:rPr>
          <w:color w:val="000000" w:themeColor="text1"/>
        </w:rPr>
        <w:t xml:space="preserve">zum Einsatz kommen kann, wenn </w:t>
      </w:r>
      <w:r w:rsidR="00AD3FA7">
        <w:rPr>
          <w:color w:val="000000" w:themeColor="text1"/>
        </w:rPr>
        <w:t xml:space="preserve">für </w:t>
      </w:r>
      <w:r w:rsidR="005D14BC">
        <w:rPr>
          <w:color w:val="000000" w:themeColor="text1"/>
        </w:rPr>
        <w:t xml:space="preserve">die </w:t>
      </w:r>
      <w:r w:rsidR="00306EEA">
        <w:rPr>
          <w:color w:val="000000" w:themeColor="text1"/>
        </w:rPr>
        <w:t xml:space="preserve">gewöhnliche, ungerichtete Suche nicht </w:t>
      </w:r>
      <w:r w:rsidR="00AD3FA7">
        <w:rPr>
          <w:color w:val="000000" w:themeColor="text1"/>
        </w:rPr>
        <w:t xml:space="preserve">genügend </w:t>
      </w:r>
      <w:r w:rsidR="000A75A7">
        <w:rPr>
          <w:color w:val="000000" w:themeColor="text1"/>
        </w:rPr>
        <w:t>Berechnungszeit zur Verfügung steht</w:t>
      </w:r>
      <w:r w:rsidR="00297473">
        <w:rPr>
          <w:color w:val="000000" w:themeColor="text1"/>
        </w:rPr>
        <w:t>.</w:t>
      </w:r>
    </w:p>
    <w:p w14:paraId="5C9867BE" w14:textId="77777777" w:rsidR="003E5513" w:rsidRDefault="003E5513">
      <w:pPr>
        <w:spacing w:line="240" w:lineRule="auto"/>
        <w:jc w:val="left"/>
        <w:rPr>
          <w:rFonts w:eastAsiaTheme="majorEastAsia" w:cs="Calibri Light"/>
          <w:b/>
          <w:sz w:val="32"/>
        </w:rPr>
      </w:pPr>
      <w:bookmarkStart w:id="215" w:name="_Toc61281403"/>
      <w:bookmarkStart w:id="216" w:name="_Toc61629980"/>
      <w:bookmarkStart w:id="217" w:name="_Toc61790468"/>
      <w:r>
        <w:br w:type="page"/>
      </w:r>
    </w:p>
    <w:p w14:paraId="0F358484" w14:textId="094FFC8D" w:rsidR="00560521" w:rsidRDefault="003027AC" w:rsidP="00560521">
      <w:pPr>
        <w:pStyle w:val="berschrift2"/>
      </w:pPr>
      <w:r>
        <w:lastRenderedPageBreak/>
        <w:t>Rückwärtssuche</w:t>
      </w:r>
      <w:bookmarkEnd w:id="215"/>
      <w:bookmarkEnd w:id="216"/>
      <w:bookmarkEnd w:id="217"/>
    </w:p>
    <w:p w14:paraId="00E7543A" w14:textId="120237FC" w:rsidR="00E14D69" w:rsidRPr="00E14D69" w:rsidRDefault="00371A8C" w:rsidP="00E14D69">
      <w:r>
        <w:t xml:space="preserve">Neben der Vorwärtssuche kann ebenfalls die Rückwärtssuche betrachtet werden. </w:t>
      </w:r>
      <w:r w:rsidR="007B74A2">
        <w:t xml:space="preserve">Durch das komplexe Fortbewegungsverhalten von spe_ed Spielern </w:t>
      </w:r>
      <w:r w:rsidR="00B12FAA">
        <w:t>ist allerdings zu beachten, dass</w:t>
      </w:r>
      <w:r w:rsidR="00185189">
        <w:t xml:space="preserve"> gefundene Pfade, die Sprünge </w:t>
      </w:r>
      <w:r w:rsidR="00511D8C">
        <w:t xml:space="preserve">(nur jede sechste Runde möglich) </w:t>
      </w:r>
      <w:r w:rsidR="00185189">
        <w:t xml:space="preserve">enthalten, </w:t>
      </w:r>
      <w:r w:rsidR="002E02AF">
        <w:t xml:space="preserve">zur Runde </w:t>
      </w:r>
      <w:r w:rsidR="00D7049D">
        <w:t xml:space="preserve">und Position </w:t>
      </w:r>
      <w:r w:rsidR="00EA7C8F">
        <w:t>der</w:t>
      </w:r>
      <w:r w:rsidR="00D7049D">
        <w:t xml:space="preserve"> Ursprungssituation passen.</w:t>
      </w:r>
      <w:r w:rsidR="006B4BF0">
        <w:t xml:space="preserve"> </w:t>
      </w:r>
    </w:p>
    <w:p w14:paraId="520BF07B" w14:textId="43437144" w:rsidR="002F7E4F" w:rsidRPr="00B12FAA" w:rsidRDefault="001A1A94" w:rsidP="003027AC">
      <w:r>
        <w:t>Im Gegensatz zur Vorwärtssuche ist bei der Rückwärtssuche nur die priorisierte Vorgehensweise sinnvoll</w:t>
      </w:r>
      <w:r w:rsidR="008216A4">
        <w:t xml:space="preserve">, da es nur einen einzigen </w:t>
      </w:r>
      <w:r w:rsidR="006C36B3">
        <w:t>s</w:t>
      </w:r>
      <w:r w:rsidR="008216A4">
        <w:t xml:space="preserve">innvollen Zielpunkt (Ausgangssituation des Spielers) gibt. </w:t>
      </w:r>
      <w:r w:rsidR="007E6FB6">
        <w:t xml:space="preserve">Der Vorteil der Rückwärtssuche ist, dass bereits gefundene Pfade </w:t>
      </w:r>
      <w:r w:rsidR="00117133">
        <w:t xml:space="preserve">zur Ausgangsposition in einer Map </w:t>
      </w:r>
      <w:r w:rsidR="00551EF4">
        <w:t xml:space="preserve">gespeichert und wiederverwendet werden können. </w:t>
      </w:r>
      <w:r w:rsidR="006D5A22">
        <w:t xml:space="preserve">Somit kann die Rückwärtssuche mit bereits gefundenen Pfaden </w:t>
      </w:r>
      <w:r w:rsidR="00134EF4">
        <w:t>optimiert und beschleunigt wer</w:t>
      </w:r>
      <w:r w:rsidR="009E5A44">
        <w:t>d</w:t>
      </w:r>
      <w:r w:rsidR="00134EF4">
        <w:t>en.</w:t>
      </w:r>
      <w:r w:rsidR="00A63925">
        <w:t xml:space="preserve"> </w:t>
      </w:r>
    </w:p>
    <w:p w14:paraId="395749AA" w14:textId="1EF7006D" w:rsidR="003E5513" w:rsidRDefault="003E5513">
      <w:pPr>
        <w:spacing w:line="240" w:lineRule="auto"/>
        <w:jc w:val="left"/>
        <w:rPr>
          <w:rFonts w:eastAsiaTheme="majorEastAsia" w:cs="Calibri Light"/>
          <w:b/>
          <w:sz w:val="32"/>
        </w:rPr>
      </w:pPr>
      <w:bookmarkStart w:id="218" w:name="_Toc61268301"/>
      <w:bookmarkStart w:id="219" w:name="_Toc61281284"/>
      <w:bookmarkStart w:id="220" w:name="_Toc61281341"/>
      <w:bookmarkStart w:id="221" w:name="_Toc61281404"/>
      <w:bookmarkStart w:id="222" w:name="_Toc61281518"/>
      <w:bookmarkStart w:id="223" w:name="_Toc61281581"/>
      <w:bookmarkStart w:id="224" w:name="_Toc61281638"/>
      <w:bookmarkStart w:id="225" w:name="_Toc61364637"/>
      <w:bookmarkStart w:id="226" w:name="_Toc61375817"/>
      <w:bookmarkStart w:id="227" w:name="_Toc61429660"/>
      <w:bookmarkStart w:id="228" w:name="_Toc61456904"/>
      <w:bookmarkStart w:id="229" w:name="_Toc61531521"/>
      <w:bookmarkStart w:id="230" w:name="_Toc61630000"/>
      <w:bookmarkStart w:id="231" w:name="_Toc61634452"/>
      <w:bookmarkStart w:id="232" w:name="_Toc61700164"/>
      <w:bookmarkStart w:id="233" w:name="_Toc61707350"/>
      <w:bookmarkStart w:id="234" w:name="_Toc61707561"/>
      <w:bookmarkStart w:id="235" w:name="_Toc61713865"/>
      <w:bookmarkStart w:id="236" w:name="_Toc61713920"/>
      <w:bookmarkStart w:id="237" w:name="_Toc61722782"/>
      <w:bookmarkStart w:id="238" w:name="_Toc61770524"/>
      <w:bookmarkStart w:id="239" w:name="_Toc61773087"/>
      <w:bookmarkStart w:id="240" w:name="_Toc61790394"/>
      <w:bookmarkStart w:id="241" w:name="_Toc61790469"/>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r>
        <w:br w:type="page"/>
      </w:r>
    </w:p>
    <w:p w14:paraId="04D813B8" w14:textId="77777777" w:rsidR="003027AC" w:rsidRPr="003027AC" w:rsidRDefault="003027AC" w:rsidP="003027AC">
      <w:pPr>
        <w:rPr>
          <w:del w:id="242" w:author="Autor"/>
        </w:rPr>
      </w:pPr>
    </w:p>
    <w:p w14:paraId="31463206" w14:textId="72B38B59" w:rsidR="00D11F80" w:rsidRDefault="00D11F80" w:rsidP="00D11F80">
      <w:pPr>
        <w:pStyle w:val="berschrift2"/>
      </w:pPr>
      <w:bookmarkStart w:id="243" w:name="_Toc61281405"/>
      <w:bookmarkStart w:id="244" w:name="_Toc61790470"/>
      <w:ins w:id="245" w:author="Autor">
        <w:r>
          <w:t>Bidirektionale Pfadsuche</w:t>
        </w:r>
      </w:ins>
      <w:bookmarkEnd w:id="243"/>
      <w:bookmarkEnd w:id="244"/>
    </w:p>
    <w:p w14:paraId="58DDE4FC" w14:textId="57195A57" w:rsidR="00CF3EAF" w:rsidRDefault="00815B8F" w:rsidP="00DC776C">
      <w:r>
        <w:t>Bereits aus d</w:t>
      </w:r>
      <w:r w:rsidR="0037666C">
        <w:t>er</w:t>
      </w:r>
      <w:r>
        <w:t xml:space="preserve"> Rückwärtssuche geht </w:t>
      </w:r>
      <w:r w:rsidR="00C968E0">
        <w:t xml:space="preserve">hervor, dass die Wiederverwendung zuvor gefundener Teilergebnisse vorteilhaft für die </w:t>
      </w:r>
      <w:r w:rsidR="00585CF7">
        <w:t xml:space="preserve">Performance der Suche </w:t>
      </w:r>
      <w:r w:rsidR="00F7756C">
        <w:t xml:space="preserve">ist. </w:t>
      </w:r>
      <w:r w:rsidR="00C0270D">
        <w:t xml:space="preserve">Die Idee der </w:t>
      </w:r>
      <w:r w:rsidR="00A815C9">
        <w:t>b</w:t>
      </w:r>
      <w:r w:rsidR="00C0270D">
        <w:t xml:space="preserve">idirektionalen Suche im Kontext von spe_ed </w:t>
      </w:r>
      <w:r w:rsidR="00EA4166">
        <w:t>b</w:t>
      </w:r>
      <w:r w:rsidR="00A815C9">
        <w:t xml:space="preserve">eschreibt das initiale </w:t>
      </w:r>
      <w:r w:rsidR="0011740A">
        <w:t>Suchen nach Teillösungen durch eine nicht priorisierte Vorwärtssuche</w:t>
      </w:r>
      <w:r w:rsidR="00536753">
        <w:t>. Diese ist jedoch in der Tiefe (Anzahl an zukünftigen Runden) beschränkt</w:t>
      </w:r>
      <w:r w:rsidR="00B10E3D">
        <w:t>.</w:t>
      </w:r>
    </w:p>
    <w:p w14:paraId="75D8F239" w14:textId="3D154914" w:rsidR="00F90A7A" w:rsidRDefault="0042314F" w:rsidP="00DC776C">
      <w:r>
        <w:t xml:space="preserve">So wird ein Fangnetz für </w:t>
      </w:r>
      <w:r w:rsidR="003A2F3E">
        <w:t xml:space="preserve">die Rückwärtssuche aufgebaut. </w:t>
      </w:r>
      <w:r w:rsidR="00647DC3">
        <w:t xml:space="preserve">Findet </w:t>
      </w:r>
      <w:r w:rsidR="00A768D0">
        <w:t xml:space="preserve">die priorisierte Rückwärtssuche </w:t>
      </w:r>
      <w:r w:rsidR="00CD4EB5">
        <w:t>ein Element dieses Fangnetzes</w:t>
      </w:r>
      <w:r w:rsidR="00D328FF">
        <w:t>,</w:t>
      </w:r>
      <w:r w:rsidR="00CD4EB5">
        <w:t xml:space="preserve"> </w:t>
      </w:r>
      <w:r w:rsidR="00A54800">
        <w:t>wurde</w:t>
      </w:r>
      <w:r w:rsidR="00406084">
        <w:t xml:space="preserve"> eine gültige Lösung für </w:t>
      </w:r>
      <w:r w:rsidR="00CF3EAF">
        <w:t>einen Zielpunkt entdeckt. Alle Teilpfade werden ebenfalls dem Fangnetz an bereits gefundenen Lösungen hinzugefügt.</w:t>
      </w:r>
    </w:p>
    <w:p w14:paraId="1E09A372" w14:textId="1A31FEEB" w:rsidR="00DC776C" w:rsidRPr="00DC776C" w:rsidRDefault="006E06CE" w:rsidP="00DC776C">
      <w:r>
        <w:t xml:space="preserve">Wie bereits </w:t>
      </w:r>
      <w:r w:rsidR="00F404F8">
        <w:t xml:space="preserve">bei der </w:t>
      </w:r>
      <w:r w:rsidR="008508EE">
        <w:t xml:space="preserve">priorisierten </w:t>
      </w:r>
      <w:r w:rsidR="00F404F8">
        <w:t>Vorwärtssuche beschrieben</w:t>
      </w:r>
      <w:r w:rsidR="008508EE">
        <w:t xml:space="preserve">, kann auch durch die </w:t>
      </w:r>
      <w:r w:rsidR="00844477">
        <w:t>b</w:t>
      </w:r>
      <w:r w:rsidR="008508EE">
        <w:t xml:space="preserve">idirektionale Suche </w:t>
      </w:r>
      <w:r w:rsidR="00152951">
        <w:t xml:space="preserve">nicht sichergestellt werden, dass </w:t>
      </w:r>
      <w:r w:rsidR="007B6E72">
        <w:t>id</w:t>
      </w:r>
      <w:r w:rsidR="00852F45">
        <w:t>e</w:t>
      </w:r>
      <w:r w:rsidR="007B6E72">
        <w:t>ale</w:t>
      </w:r>
      <w:r w:rsidR="00152951">
        <w:t xml:space="preserve"> Pfade gefunden werden.</w:t>
      </w:r>
      <w:r w:rsidR="00737D12">
        <w:t xml:space="preserve"> Somit ist auch dieses Verfahren nur dann sinnvoll, wenn die Abdeckung</w:t>
      </w:r>
      <w:r w:rsidR="00E1307C">
        <w:t xml:space="preserve">, die durch eine gewöhnliche, nicht priorisierte Vorwärtssuche </w:t>
      </w:r>
      <w:r w:rsidR="007E13C7">
        <w:t>erreicht wird, nicht ausreichend für ein Zielvorhaben ist.</w:t>
      </w:r>
    </w:p>
    <w:p w14:paraId="1CC1AED9" w14:textId="77777777" w:rsidR="007206B6" w:rsidRDefault="007206B6">
      <w:pPr>
        <w:spacing w:line="240" w:lineRule="auto"/>
        <w:jc w:val="left"/>
      </w:pPr>
      <w:r>
        <w:br w:type="page"/>
      </w:r>
    </w:p>
    <w:p w14:paraId="01C56B38" w14:textId="777B955F" w:rsidR="008A20B9" w:rsidRDefault="00DE7146" w:rsidP="008A20B9">
      <w:pPr>
        <w:pStyle w:val="berschrift2"/>
      </w:pPr>
      <w:ins w:id="246" w:author="Autor">
        <w:del w:id="247" w:author="Autor">
          <w:r w:rsidDel="00493EF4">
            <w:lastRenderedPageBreak/>
            <w:delText>A</w:delText>
          </w:r>
        </w:del>
        <w:bookmarkStart w:id="248" w:name="_Toc61281410"/>
        <w:bookmarkStart w:id="249" w:name="_Toc61790471"/>
        <w:r w:rsidR="00493EF4">
          <w:t xml:space="preserve">Optimierte </w:t>
        </w:r>
        <w:del w:id="250" w:author="Autor">
          <w:r w:rsidDel="00493EF4">
            <w:delText>nsatz 2</w:delText>
          </w:r>
        </w:del>
        <w:r w:rsidR="00DF5FC5">
          <w:t>Pfadsuche</w:t>
        </w:r>
      </w:ins>
      <w:bookmarkEnd w:id="248"/>
      <w:bookmarkEnd w:id="249"/>
    </w:p>
    <w:p w14:paraId="36E48DCA" w14:textId="6E47F267" w:rsidR="00557DE6" w:rsidRPr="00557DE6" w:rsidRDefault="008F1B36" w:rsidP="008F1B36">
      <w:pPr>
        <w:pStyle w:val="Text"/>
      </w:pPr>
      <w:r>
        <w:t xml:space="preserve">Der Nachteil der Pfadsuche ist, dass sehr viele Berechnungen nötig sind und die Diversifikation der gefundenen Pfade nicht implizit gegeben ist. </w:t>
      </w:r>
      <w:r w:rsidR="009F47B2">
        <w:t xml:space="preserve">Die </w:t>
      </w:r>
      <w:r w:rsidR="00690C54">
        <w:t>o</w:t>
      </w:r>
      <w:r w:rsidR="009F47B2">
        <w:t xml:space="preserve">ptimierte Pfadsuche versucht </w:t>
      </w:r>
      <w:r w:rsidR="004C1661">
        <w:t xml:space="preserve">die betrachteten Lösungsansätze </w:t>
      </w:r>
      <w:r w:rsidR="00CF129E">
        <w:t xml:space="preserve">durch </w:t>
      </w:r>
      <w:r w:rsidR="00842363">
        <w:t>Modifikationen</w:t>
      </w:r>
      <w:r w:rsidR="00CF129E">
        <w:t xml:space="preserve"> </w:t>
      </w:r>
      <w:r w:rsidR="009F47B2">
        <w:t xml:space="preserve">zu </w:t>
      </w:r>
      <w:r w:rsidR="00CF129E">
        <w:t xml:space="preserve">verbessern, </w:t>
      </w:r>
      <w:r w:rsidR="00842363">
        <w:t>sodass</w:t>
      </w:r>
      <w:r w:rsidR="00CF129E">
        <w:t xml:space="preserve"> mehr Pfade mit einer höheren Diversifikation gefunden werden können</w:t>
      </w:r>
      <w:r w:rsidR="004C1661">
        <w:t>.</w:t>
      </w:r>
    </w:p>
    <w:p w14:paraId="4BC848AB" w14:textId="389B9057" w:rsidR="006B16C0" w:rsidRPr="009D5BA5" w:rsidRDefault="007206B6" w:rsidP="006B16C0">
      <w:pPr>
        <w:pStyle w:val="berschrift3"/>
        <w:rPr>
          <w:color w:val="auto"/>
        </w:rPr>
      </w:pPr>
      <w:bookmarkStart w:id="251" w:name="_Toc61790472"/>
      <w:r w:rsidRPr="009D5BA5">
        <w:rPr>
          <w:color w:val="auto"/>
        </w:rPr>
        <w:t>Graph</w:t>
      </w:r>
      <w:r w:rsidR="00566EE6">
        <w:rPr>
          <w:color w:val="auto"/>
        </w:rPr>
        <w:t>-</w:t>
      </w:r>
      <w:r>
        <w:rPr>
          <w:color w:val="auto"/>
        </w:rPr>
        <w:t>basierte</w:t>
      </w:r>
      <w:r w:rsidR="00E87400">
        <w:rPr>
          <w:color w:val="auto"/>
        </w:rPr>
        <w:t xml:space="preserve"> Optimierung</w:t>
      </w:r>
      <w:bookmarkEnd w:id="251"/>
    </w:p>
    <w:p w14:paraId="2E58999A" w14:textId="397D8A15" w:rsidR="009D5BA5" w:rsidRDefault="004A6954" w:rsidP="009D5BA5">
      <w:r>
        <w:t xml:space="preserve">Durch die </w:t>
      </w:r>
      <w:r w:rsidR="007A1854">
        <w:t xml:space="preserve">bereits </w:t>
      </w:r>
      <w:r>
        <w:t>betrachtete Pfadsuche werden</w:t>
      </w:r>
      <w:r w:rsidR="009D5BA5" w:rsidRPr="00CD25C0">
        <w:t xml:space="preserve"> die möglichen Pfade </w:t>
      </w:r>
      <w:r w:rsidR="0039330E">
        <w:t>i</w:t>
      </w:r>
      <w:r w:rsidR="0039330E" w:rsidRPr="00CD25C0">
        <w:t xml:space="preserve">n jeder Spielrunde </w:t>
      </w:r>
      <w:r w:rsidR="009D5BA5" w:rsidRPr="00CD25C0">
        <w:t xml:space="preserve">erneut berechnet, obwohl diese </w:t>
      </w:r>
      <w:r w:rsidR="009D5BA5">
        <w:t>teilweise</w:t>
      </w:r>
      <w:r w:rsidR="009D5BA5" w:rsidRPr="00CD25C0">
        <w:t xml:space="preserve"> in bereits berechneten Pfaden enthalten sein </w:t>
      </w:r>
      <w:r w:rsidR="00D90E79">
        <w:t>können</w:t>
      </w:r>
      <w:r w:rsidR="009D5BA5" w:rsidRPr="00CD25C0">
        <w:t xml:space="preserve">. Um die Pfade aus der vorherigen Runde </w:t>
      </w:r>
      <w:r w:rsidR="008244FB">
        <w:t>wiederzuverwenden</w:t>
      </w:r>
      <w:r w:rsidR="009D5BA5" w:rsidRPr="00CD25C0">
        <w:t>, muss ermittelt werden, welche Pfade</w:t>
      </w:r>
      <w:r w:rsidR="001C326E">
        <w:t>,</w:t>
      </w:r>
      <w:r w:rsidR="009D5BA5" w:rsidRPr="00CD25C0">
        <w:t xml:space="preserve"> oder Teile von Pfaden</w:t>
      </w:r>
      <w:r w:rsidR="008244FB">
        <w:t>,</w:t>
      </w:r>
      <w:r w:rsidR="009D5BA5" w:rsidRPr="00CD25C0">
        <w:t xml:space="preserve"> trotz der Veränderungen auf dem Spielfeld </w:t>
      </w:r>
      <w:r w:rsidR="00A434A1">
        <w:t>weiterhin</w:t>
      </w:r>
      <w:r w:rsidR="009D5BA5" w:rsidRPr="00CD25C0">
        <w:t xml:space="preserve"> gültig sind.</w:t>
      </w:r>
    </w:p>
    <w:p w14:paraId="3F4FF1AD" w14:textId="36A495E4" w:rsidR="009D5BA5" w:rsidRPr="00C96065" w:rsidRDefault="009D5BA5" w:rsidP="009D5BA5">
      <w:r>
        <w:t xml:space="preserve">Der naive Ansatz diesbezüglich ist das Ermitteln von </w:t>
      </w:r>
      <w:r w:rsidR="007206B6">
        <w:t>weiterhin</w:t>
      </w:r>
      <w:r>
        <w:t xml:space="preserve"> gültigen Pfaden aus der Vorrunde. Dieser Ansatz liefert einerseits wenige </w:t>
      </w:r>
      <w:r w:rsidR="00DC23E6">
        <w:t>Ergebnisse</w:t>
      </w:r>
      <w:r>
        <w:t xml:space="preserve">, da nur die Pfade verwendet werden können, welche der gewählten Aktion entspringen, andererseits muss für jeden möglichen Pfad </w:t>
      </w:r>
      <w:r w:rsidRPr="00C96065">
        <w:t>überprüft werden, ob er eine Zelle verwendet, welche nicht</w:t>
      </w:r>
      <w:r w:rsidR="00AA2AB1">
        <w:t xml:space="preserve"> </w:t>
      </w:r>
      <w:r w:rsidRPr="00C96065">
        <w:t>mehr verfügbar ist.</w:t>
      </w:r>
      <w:r>
        <w:t xml:space="preserve"> Durch diese Nachteile ist eine Neuberechnung der Pfade effizienter.</w:t>
      </w:r>
    </w:p>
    <w:p w14:paraId="171B53C9" w14:textId="7DE556F2" w:rsidR="00306B40" w:rsidRDefault="009D5BA5" w:rsidP="009D5BA5">
      <w:r>
        <w:t>Der Ansatz der Graph</w:t>
      </w:r>
      <w:r w:rsidR="006246E7">
        <w:t>-basierten</w:t>
      </w:r>
      <w:r>
        <w:t xml:space="preserve"> Pfadsuche ist es nicht</w:t>
      </w:r>
      <w:r w:rsidR="00D32003">
        <w:t>,</w:t>
      </w:r>
      <w:r>
        <w:t xml:space="preserve"> einen gesamt berechneten Pfad wiederzuverwenden, sondern bereits berechnete Teile von Pfaden neu zusammenzusetzen. Die Zellen werden in diesem Kontext als Knoten und jede mögliche Bewegung als gerichtete Kante aufgefasst. Jede mögliche Bewegung bedeutet, dass für jeden Knoten bei jeder Geschwindigkeit, Richtung und </w:t>
      </w:r>
      <w:r w:rsidRPr="00A26BE0">
        <w:rPr>
          <w:rStyle w:val="SchwacheHervorhebung"/>
        </w:rPr>
        <w:t>Art der Runde</w:t>
      </w:r>
      <w:r>
        <w:rPr>
          <w:rStyle w:val="Funotenzeichen"/>
          <w:i/>
          <w:iCs/>
        </w:rPr>
        <w:footnoteReference w:id="4"/>
      </w:r>
      <w:r>
        <w:t xml:space="preserve"> eine Kante auf den Zielknoten gibt. Bei 4 Richtungen, 10 </w:t>
      </w:r>
      <w:r>
        <w:lastRenderedPageBreak/>
        <w:t xml:space="preserve">Geschwindigkeitsstufen und 2 Arten von Runden hat jeder Knoten </w:t>
      </w:r>
      <m:oMath>
        <m:r>
          <w:rPr>
            <w:rFonts w:ascii="Cambria Math" w:hAnsi="Cambria Math"/>
          </w:rPr>
          <m:t>4*10*2=80</m:t>
        </m:r>
      </m:oMath>
      <w:r>
        <w:t xml:space="preserve"> ausgehende Kanten</w:t>
      </w:r>
      <w:r>
        <w:rPr>
          <w:rStyle w:val="Funotenzeichen"/>
        </w:rPr>
        <w:footnoteReference w:id="5"/>
      </w:r>
      <w:r>
        <w:t xml:space="preserve">. Jede dieser Kanten ist im Startzustand </w:t>
      </w:r>
      <w:r w:rsidR="00315C60">
        <w:t>a</w:t>
      </w:r>
      <w:r>
        <w:t xml:space="preserve">bstrakt, sodass nur der Start-Knoten festlegt ist, jedoch nicht der Verlauf oder das Ziel zur Verfügung stehen. Sobald für die Pfadberechnung ein Schritt berechnet werden </w:t>
      </w:r>
      <w:r w:rsidR="001C326E">
        <w:t>muss</w:t>
      </w:r>
      <w:r>
        <w:t xml:space="preserve">, wird die korrekte Kante </w:t>
      </w:r>
      <w:r w:rsidR="00302B55">
        <w:t xml:space="preserve">über </w:t>
      </w:r>
      <w:r w:rsidR="00A35F0A">
        <w:t xml:space="preserve">einen </w:t>
      </w:r>
      <w:r w:rsidR="00CE3D17">
        <w:t>Index</w:t>
      </w:r>
      <w:r w:rsidR="00A35F0A">
        <w:t xml:space="preserve"> </w:t>
      </w:r>
      <w:r>
        <w:t xml:space="preserve">ermittelt. </w:t>
      </w:r>
      <w:r w:rsidR="00BB6E81">
        <w:t>Für den Fall, dass die benötigte</w:t>
      </w:r>
      <w:r w:rsidR="00CE3D17">
        <w:t xml:space="preserve"> Kante </w:t>
      </w:r>
      <w:r w:rsidR="00BB6E81">
        <w:t>abstrakt ist, wird</w:t>
      </w:r>
      <w:r>
        <w:t xml:space="preserve"> </w:t>
      </w:r>
      <w:r w:rsidR="00BB215B">
        <w:t>diese berechnet und</w:t>
      </w:r>
      <w:r>
        <w:t xml:space="preserve"> durch die </w:t>
      </w:r>
      <w:r w:rsidR="00306B40">
        <w:t>k</w:t>
      </w:r>
      <w:r>
        <w:t xml:space="preserve">onkrete </w:t>
      </w:r>
      <w:r w:rsidR="00302B55">
        <w:t>berechnete</w:t>
      </w:r>
      <w:r>
        <w:t xml:space="preserve"> Kante ersetzt</w:t>
      </w:r>
      <w:r w:rsidR="00427E5F">
        <w:t>, sodass</w:t>
      </w:r>
      <w:r>
        <w:t xml:space="preserve"> dieser Teil-Pfad </w:t>
      </w:r>
      <w:r w:rsidR="00427E5F">
        <w:t>für</w:t>
      </w:r>
      <w:r>
        <w:t xml:space="preserve"> Berechnungen in den folgenden Runden zur Verfügung</w:t>
      </w:r>
      <w:r w:rsidR="00427E5F">
        <w:t xml:space="preserve"> steht</w:t>
      </w:r>
      <w:r>
        <w:t>.</w:t>
      </w:r>
      <w:r w:rsidR="00FF7DB2">
        <w:t xml:space="preserve"> Die Berechnung der Kante bedeutet, dass </w:t>
      </w:r>
      <w:r w:rsidR="00690CAE">
        <w:t>die passierten Knoten bestimmt werden</w:t>
      </w:r>
      <w:r w:rsidR="007D2D99">
        <w:t>.</w:t>
      </w:r>
    </w:p>
    <w:p w14:paraId="62FED61E" w14:textId="3C8D75C0" w:rsidR="00BB09F5" w:rsidRDefault="009D5BA5" w:rsidP="009D5BA5">
      <w:r>
        <w:t>Wenn ein Knoten als nicht</w:t>
      </w:r>
      <w:r w:rsidR="00D97B7A">
        <w:t xml:space="preserve"> </w:t>
      </w:r>
      <w:r>
        <w:t xml:space="preserve">mehr verwendbar markiert wird, </w:t>
      </w:r>
      <w:r w:rsidR="00823F91">
        <w:t>weil ein Spieler diesen belegt</w:t>
      </w:r>
      <w:r>
        <w:t xml:space="preserve">, werden alle eingehenden </w:t>
      </w:r>
      <w:r w:rsidR="00B373E6">
        <w:t>und</w:t>
      </w:r>
      <w:r>
        <w:t xml:space="preserve"> ausgehenden Kanten entfernt. Zusätzlich müssen alle Kanten entfernt werden, welche durch diesen Knoten verlaufen. Die Ermittlung dieser Kanten hat einen geringen</w:t>
      </w:r>
      <w:r w:rsidR="00384BD6">
        <w:t>,</w:t>
      </w:r>
      <w:r>
        <w:t xml:space="preserve"> vernachlässigbaren Aufwand, da die betroffenen Kanten über eine Look-Up-Tabelle abgefragt werden können.</w:t>
      </w:r>
      <w:r w:rsidR="0088129E">
        <w:t xml:space="preserve"> Ein </w:t>
      </w:r>
      <w:r w:rsidR="00D31A6D">
        <w:t>Eintrag</w:t>
      </w:r>
      <w:r w:rsidR="0088129E">
        <w:t xml:space="preserve"> dieser Look</w:t>
      </w:r>
      <w:r w:rsidR="00D331DD">
        <w:t>-Up</w:t>
      </w:r>
      <w:r w:rsidR="00F5292E">
        <w:t xml:space="preserve"> </w:t>
      </w:r>
      <w:r w:rsidR="00D331DD">
        <w:t xml:space="preserve">Tabelle ist </w:t>
      </w:r>
      <w:r w:rsidR="00F5292E">
        <w:t>beispielsweise</w:t>
      </w:r>
    </w:p>
    <w:p w14:paraId="3058E23A" w14:textId="5ADFF3E5" w:rsidR="009D5BA5" w:rsidRPr="009D5BA5" w:rsidRDefault="000401F5" w:rsidP="000401F5">
      <w:pPr>
        <w:spacing w:before="240" w:after="240"/>
        <w:jc w:val="center"/>
      </w:pPr>
      <m:oMathPara>
        <m:oMath>
          <m:r>
            <w:rPr>
              <w:rFonts w:ascii="Cambria Math" w:hAnsi="Cambria Math"/>
            </w:rPr>
            <m:t>∆x=-10,∆y=0</m:t>
          </m:r>
          <m:r>
            <w:rPr>
              <w:rFonts w:ascii="Cambria Math" w:eastAsiaTheme="minorEastAsia" w:hAnsi="Cambria Math"/>
            </w:rPr>
            <m:t>⇒RIGHT,NO_JUMP,10∧RIGHT, DO_JUMP, 10</m:t>
          </m:r>
        </m:oMath>
      </m:oMathPara>
    </w:p>
    <w:p w14:paraId="1C46E1F5" w14:textId="7EB4AE37" w:rsidR="0073588B" w:rsidRPr="009D5BA5" w:rsidRDefault="000401F5" w:rsidP="009D5BA5">
      <w:r>
        <w:t xml:space="preserve">Dieser Eintrag </w:t>
      </w:r>
      <w:r w:rsidR="00D31A6D">
        <w:t>bedeutet,</w:t>
      </w:r>
      <w:r>
        <w:t xml:space="preserve"> dass die Zelle</w:t>
      </w:r>
      <w:r w:rsidR="0068028E">
        <w:t xml:space="preserve">, welche </w:t>
      </w:r>
      <w:r w:rsidR="00EB02EC">
        <w:t xml:space="preserve">sich </w:t>
      </w:r>
      <w:r w:rsidR="0068028E">
        <w:t xml:space="preserve">10 Einheiten links und 0 Einheiten über der betroffenen Zelle </w:t>
      </w:r>
      <w:r w:rsidR="00EB02EC">
        <w:t>befindet</w:t>
      </w:r>
      <w:r w:rsidR="00D52359">
        <w:t>,</w:t>
      </w:r>
      <w:r w:rsidR="0068028E">
        <w:t xml:space="preserve"> zwei Kanten hat, welche nichtmehr gültig sind. </w:t>
      </w:r>
      <w:r w:rsidR="003D67F5">
        <w:t>Für beide betroffenen Kanten muss</w:t>
      </w:r>
      <w:r w:rsidR="00FE5F44">
        <w:t xml:space="preserve"> der Spieler mit</w:t>
      </w:r>
      <w:r w:rsidR="004E02DF">
        <w:t xml:space="preserve"> der</w:t>
      </w:r>
      <w:r w:rsidR="00FE5F44">
        <w:t xml:space="preserve"> Geschwindigkeit 10 nach rechts </w:t>
      </w:r>
      <w:r w:rsidR="003D67F5">
        <w:t xml:space="preserve">fahren. Zum einen ist die Kante betroffen, welche für Runden mit Sprung steht, da </w:t>
      </w:r>
      <w:r w:rsidR="008D6711">
        <w:t>die betroffene Zelle</w:t>
      </w:r>
      <w:r w:rsidR="003D67F5">
        <w:t xml:space="preserve"> der Endpunkt</w:t>
      </w:r>
      <w:r w:rsidR="007562FC">
        <w:t xml:space="preserve"> des Sprungs</w:t>
      </w:r>
      <w:r w:rsidR="003D67F5">
        <w:t xml:space="preserve"> ist, zum anderen ist die Kante betroffen, welche keinen Sprung erlaubt, da ebenfalls der Endpunkt passiert wird.</w:t>
      </w:r>
    </w:p>
    <w:p w14:paraId="09C1B605" w14:textId="77777777" w:rsidR="00D31A6D" w:rsidRPr="009D5BA5" w:rsidRDefault="00D31A6D" w:rsidP="009D5BA5"/>
    <w:p w14:paraId="041DEF65" w14:textId="77777777" w:rsidR="00405BDE" w:rsidRDefault="00B04B96" w:rsidP="009D5BA5">
      <w:r>
        <w:lastRenderedPageBreak/>
        <w:t xml:space="preserve">Für die Berechnung eines Pfads muss </w:t>
      </w:r>
      <w:r w:rsidR="0073588B">
        <w:t>dementsprechend</w:t>
      </w:r>
      <w:r>
        <w:t xml:space="preserve"> lediglich die Kante für den aktuellen Status des Spielers abgefragt werden. </w:t>
      </w:r>
      <w:r w:rsidR="000D7A5C">
        <w:t xml:space="preserve">Diese </w:t>
      </w:r>
      <w:r w:rsidR="00D1651A">
        <w:t>K</w:t>
      </w:r>
      <w:r w:rsidR="000D7A5C">
        <w:t xml:space="preserve">ante ist entweder schon vorberechnet und </w:t>
      </w:r>
      <w:r w:rsidR="000E0F65">
        <w:t xml:space="preserve">der Ziel-Knoten für die Bewegung steht ohne weitere Berechnungen fest, oder die Kante ist noch nicht berechnet und muss einmalig </w:t>
      </w:r>
      <w:r w:rsidR="001044D8">
        <w:t xml:space="preserve">berechnet werden. </w:t>
      </w:r>
      <w:r w:rsidR="00B3082D">
        <w:t xml:space="preserve">Die dritte Möglichkeit ist, dass die Kante nicht mehr verfügbar ist, da </w:t>
      </w:r>
      <w:r w:rsidR="00854017">
        <w:t xml:space="preserve">der zugrundeliegende Pfad eine Kollision </w:t>
      </w:r>
      <w:r w:rsidR="006A49AC">
        <w:t>verursacht</w:t>
      </w:r>
      <w:r w:rsidR="00854017">
        <w:t>.</w:t>
      </w:r>
    </w:p>
    <w:p w14:paraId="475EAFA8" w14:textId="2DC89280" w:rsidR="009C6356" w:rsidRDefault="00570C5C" w:rsidP="009D5BA5">
      <w:r>
        <w:t xml:space="preserve">Zusätzlich zu der Kollisionsbestimmung mit persistierten Zellen auf dem Spielbrett, muss sichergestellt werden, dass ein berechneter Pfad nicht mit sich selbst kollidiert. Dies ist möglich, indem </w:t>
      </w:r>
      <w:r w:rsidR="00BD3D69">
        <w:t xml:space="preserve">jeder berechnete Pfad Referenzen auf die verwendeten Kanten hält. Wenn dem Pfad eine neue Kante hinzugefügt werden soll, muss geprüft werden, dass diese neue Kante mit keiner referenzierten, bereits passierten Kante einen Schnittpunkt hat. </w:t>
      </w:r>
      <w:r w:rsidR="00314342">
        <w:t>Dies kann durch eine vereinfachte Schnittpunktberechnung</w:t>
      </w:r>
      <w:r w:rsidR="00DC54EF">
        <w:rPr>
          <w:rStyle w:val="Funotenzeichen"/>
        </w:rPr>
        <w:footnoteReference w:id="6"/>
      </w:r>
      <w:r w:rsidR="00314342">
        <w:t xml:space="preserve"> erfolgen, sodass nicht jede passierte Zelle </w:t>
      </w:r>
      <w:r w:rsidR="00DC54EF">
        <w:t>überprüft werden muss.</w:t>
      </w:r>
    </w:p>
    <w:p w14:paraId="21DDC4EC" w14:textId="40275960" w:rsidR="0083594C" w:rsidRDefault="009C6356" w:rsidP="008C29DA">
      <w:r>
        <w:t xml:space="preserve">Der Vorteil dieser </w:t>
      </w:r>
      <w:r w:rsidR="00C45ED1">
        <w:t>Optimierung</w:t>
      </w:r>
      <w:r>
        <w:t xml:space="preserve"> ist, dass </w:t>
      </w:r>
      <w:r w:rsidR="004A2FC4">
        <w:t xml:space="preserve">seltener geprüft werden muss, ob eine mögliche Aktion eine Kollision mit dem Spielfeld verursacht und dass </w:t>
      </w:r>
      <w:r w:rsidR="00BF2733">
        <w:t xml:space="preserve">die Berechnung der Selbstkollisionen </w:t>
      </w:r>
      <w:r w:rsidR="00670CD0">
        <w:t xml:space="preserve">mit zunehmender Geschwindigkeit </w:t>
      </w:r>
      <w:r w:rsidR="008C29DA">
        <w:t>des Spielers</w:t>
      </w:r>
      <w:r w:rsidR="00670CD0">
        <w:t xml:space="preserve"> </w:t>
      </w:r>
      <w:r w:rsidR="008C29DA">
        <w:t>weniger Rechenleistung erfordert (denn je schneller der Spieler sich bewegt, desto effizienter</w:t>
      </w:r>
      <w:r w:rsidR="00BD3D69">
        <w:t xml:space="preserve"> ist </w:t>
      </w:r>
      <w:r w:rsidR="008C29DA">
        <w:t>die Schnittpunktberechnung im Vergleich zu dem überprüfen aller passierter Zellen).</w:t>
      </w:r>
      <w:r w:rsidR="0083594C">
        <w:br w:type="page"/>
      </w:r>
    </w:p>
    <w:p w14:paraId="2563C76B" w14:textId="51B9BF21" w:rsidR="0052333B" w:rsidRPr="00754162" w:rsidRDefault="000C1420" w:rsidP="0052333B">
      <w:pPr>
        <w:pStyle w:val="berschrift3"/>
        <w:rPr>
          <w:color w:val="auto"/>
        </w:rPr>
      </w:pPr>
      <w:bookmarkStart w:id="252" w:name="_Toc61281412"/>
      <w:bookmarkStart w:id="253" w:name="_Toc61790473"/>
      <w:r w:rsidRPr="00754162">
        <w:rPr>
          <w:color w:val="auto"/>
        </w:rPr>
        <w:lastRenderedPageBreak/>
        <w:t>Heuristische</w:t>
      </w:r>
      <w:r w:rsidR="000B3AE4" w:rsidRPr="00754162">
        <w:rPr>
          <w:color w:val="auto"/>
        </w:rPr>
        <w:t xml:space="preserve"> </w:t>
      </w:r>
      <w:r w:rsidR="00754162">
        <w:rPr>
          <w:color w:val="auto"/>
        </w:rPr>
        <w:t>O</w:t>
      </w:r>
      <w:r w:rsidR="000B3AE4" w:rsidRPr="00754162">
        <w:rPr>
          <w:color w:val="auto"/>
        </w:rPr>
        <w:t>ptimierung</w:t>
      </w:r>
      <w:bookmarkEnd w:id="252"/>
      <w:bookmarkEnd w:id="253"/>
    </w:p>
    <w:p w14:paraId="17097DDA" w14:textId="063709D8" w:rsidR="0011265C" w:rsidRDefault="0011265C" w:rsidP="0011265C">
      <w:r>
        <w:t xml:space="preserve">Die </w:t>
      </w:r>
      <w:r w:rsidR="00184482">
        <w:t>heuristisch optimierte</w:t>
      </w:r>
      <w:r>
        <w:t xml:space="preserve"> Pfadsuche </w:t>
      </w:r>
      <w:r w:rsidR="00826F8A">
        <w:t xml:space="preserve">arbeitet nach </w:t>
      </w:r>
      <w:r>
        <w:t>de</w:t>
      </w:r>
      <w:r w:rsidR="00826F8A">
        <w:t>m</w:t>
      </w:r>
      <w:r>
        <w:t xml:space="preserve"> Ansatz der klassischen Vorwärtssuche, </w:t>
      </w:r>
      <w:r w:rsidR="00826F8A">
        <w:t xml:space="preserve">ignoriert jedoch einige auftretende Pfade für die Weiterberechnung, falls es bereits </w:t>
      </w:r>
      <w:r w:rsidR="006C09A3">
        <w:t>ähnliche Pfade gibt.</w:t>
      </w:r>
      <w:r w:rsidR="00DB7601">
        <w:t xml:space="preserve"> Um die </w:t>
      </w:r>
      <w:r w:rsidR="00CF43B8">
        <w:t>Ähnlichkeit</w:t>
      </w:r>
      <w:r w:rsidR="00DB7601">
        <w:t xml:space="preserve"> festzustellen</w:t>
      </w:r>
      <w:r w:rsidR="00CF43B8">
        <w:t>, müssen Ähnlichkeitsklassen definiert werden</w:t>
      </w:r>
      <w:r w:rsidR="00853D9F">
        <w:t xml:space="preserve">. Wenn </w:t>
      </w:r>
      <w:r w:rsidR="00272437">
        <w:t xml:space="preserve">zwei Pfade </w:t>
      </w:r>
      <w:r w:rsidR="00DC5721">
        <w:t xml:space="preserve">die gleiche Zelle passieren, wird über diese </w:t>
      </w:r>
      <w:r w:rsidR="004D242E">
        <w:t>Klassifizierung</w:t>
      </w:r>
      <w:r w:rsidR="00DC5721">
        <w:t xml:space="preserve"> festgestellt, ob </w:t>
      </w:r>
      <w:r w:rsidR="00F75E99">
        <w:t>beide Pfade weiterverfolgt werden müssen</w:t>
      </w:r>
      <w:r w:rsidR="00805A22">
        <w:t xml:space="preserve">, oder ob ein Pfad </w:t>
      </w:r>
      <w:r w:rsidR="00D37A20">
        <w:t xml:space="preserve">ab </w:t>
      </w:r>
      <w:r w:rsidR="00805A22">
        <w:t xml:space="preserve">dieser </w:t>
      </w:r>
      <w:r w:rsidR="00D37A20">
        <w:t>S</w:t>
      </w:r>
      <w:r w:rsidR="00805A22">
        <w:t xml:space="preserve">telle </w:t>
      </w:r>
      <w:r w:rsidR="005B0529">
        <w:t>für zukünftige Berechnungen ignoriert wird</w:t>
      </w:r>
      <w:r w:rsidR="00BA3679">
        <w:t>.</w:t>
      </w:r>
      <w:r w:rsidR="00452865">
        <w:t xml:space="preserve"> </w:t>
      </w:r>
      <w:r w:rsidR="00D93168">
        <w:t>Die folgenden Ähnlichkeitsklassen betrachten lediglich die Position, Blickrichtung und Geschwindigkeit des Spielers, es ist jedoch auch möglich diese Klassen genauer zu spezifizieren</w:t>
      </w:r>
      <w:r w:rsidR="003066F9">
        <w:t>,</w:t>
      </w:r>
      <w:r w:rsidR="00D93168">
        <w:t xml:space="preserve"> indem auch betrachtet wird</w:t>
      </w:r>
      <w:r w:rsidR="00261AF9">
        <w:t>,</w:t>
      </w:r>
      <w:r w:rsidR="00D93168">
        <w:t xml:space="preserve"> ob ein Sprung </w:t>
      </w:r>
      <w:r w:rsidR="009821B5">
        <w:t>erfolgt</w:t>
      </w:r>
      <w:r w:rsidR="00261AF9">
        <w:t xml:space="preserve"> oder</w:t>
      </w:r>
      <w:r w:rsidR="009821B5">
        <w:t xml:space="preserve"> </w:t>
      </w:r>
      <w:r w:rsidR="00511CD4">
        <w:t xml:space="preserve">wie viele </w:t>
      </w:r>
      <w:r w:rsidR="006B269B">
        <w:t xml:space="preserve">Runden </w:t>
      </w:r>
      <w:r w:rsidR="00511CD4">
        <w:t xml:space="preserve">benötigt </w:t>
      </w:r>
      <w:r w:rsidR="00F518FB">
        <w:t>werden</w:t>
      </w:r>
      <w:r w:rsidR="00511CD4">
        <w:t xml:space="preserve">, um diese </w:t>
      </w:r>
      <w:r w:rsidR="006B269B">
        <w:t xml:space="preserve">Zelle </w:t>
      </w:r>
      <w:r w:rsidR="00511CD4">
        <w:t>zu erreichen</w:t>
      </w:r>
      <w:r w:rsidR="009C1C1C">
        <w:t>.</w:t>
      </w:r>
    </w:p>
    <w:p w14:paraId="74813298" w14:textId="77777777" w:rsidR="00350DA4" w:rsidRDefault="00350DA4" w:rsidP="0011265C"/>
    <w:p w14:paraId="0B37D2AA" w14:textId="3114BABA" w:rsidR="004C3DC2" w:rsidRDefault="008963EA" w:rsidP="0011265C">
      <w:r w:rsidRPr="000466DB">
        <w:rPr>
          <w:b/>
        </w:rPr>
        <w:t>Ähnlichkeitsklasse 1</w:t>
      </w:r>
      <w:r>
        <w:t>:</w:t>
      </w:r>
      <w:r w:rsidR="000466DB">
        <w:t xml:space="preserve"> </w:t>
      </w:r>
      <w:r w:rsidR="00836F37">
        <w:t xml:space="preserve">Unabhängig von </w:t>
      </w:r>
      <w:r w:rsidR="004938B1">
        <w:t xml:space="preserve">der </w:t>
      </w:r>
      <w:r w:rsidR="00836F37">
        <w:t>Geschwindigkeit</w:t>
      </w:r>
      <w:r w:rsidR="007C758B">
        <w:t xml:space="preserve"> und der</w:t>
      </w:r>
      <w:r w:rsidR="00836F37">
        <w:t xml:space="preserve"> </w:t>
      </w:r>
      <w:r w:rsidR="00DA68C5">
        <w:t xml:space="preserve">Richtung </w:t>
      </w:r>
      <w:r w:rsidR="004938B1">
        <w:t xml:space="preserve">werden </w:t>
      </w:r>
      <w:r w:rsidR="004368FF">
        <w:t xml:space="preserve">die Pfade als </w:t>
      </w:r>
      <w:r w:rsidR="00CA412F">
        <w:t>ä</w:t>
      </w:r>
      <w:r w:rsidR="004368FF">
        <w:t>hnlich bewertet</w:t>
      </w:r>
      <w:r w:rsidR="00E711DA">
        <w:t>.</w:t>
      </w:r>
    </w:p>
    <w:p w14:paraId="56BA2927" w14:textId="4DAADBEA" w:rsidR="00A64F01" w:rsidRPr="00A64F01" w:rsidRDefault="00A64F01" w:rsidP="00A64F01">
      <w:pPr>
        <w:pStyle w:val="Text"/>
      </w:pPr>
      <w:r w:rsidRPr="000466DB">
        <w:rPr>
          <w:b/>
        </w:rPr>
        <w:t>Ähnlichkeitsklasse 2</w:t>
      </w:r>
      <w:r>
        <w:t>:</w:t>
      </w:r>
      <w:r w:rsidR="00EC1277">
        <w:t xml:space="preserve"> </w:t>
      </w:r>
      <w:r w:rsidR="00AF44F7">
        <w:t>D</w:t>
      </w:r>
      <w:r w:rsidR="00CD0CC0">
        <w:t xml:space="preserve">ie </w:t>
      </w:r>
      <w:r w:rsidR="0097552A">
        <w:t xml:space="preserve">Geschwindigkeit </w:t>
      </w:r>
      <w:r w:rsidR="00AF44F7">
        <w:t xml:space="preserve">darf </w:t>
      </w:r>
      <w:r w:rsidR="005B2172">
        <w:t xml:space="preserve">um </w:t>
      </w:r>
      <w:r w:rsidR="0097552A">
        <w:t>maximal 2 abweich</w:t>
      </w:r>
      <w:r w:rsidR="00AF44F7">
        <w:t>en</w:t>
      </w:r>
      <w:r w:rsidR="0097552A">
        <w:t xml:space="preserve"> </w:t>
      </w:r>
      <w:r w:rsidR="00A1512D">
        <w:t xml:space="preserve">und die </w:t>
      </w:r>
      <w:r w:rsidR="005B2172">
        <w:t>R</w:t>
      </w:r>
      <w:r w:rsidR="00A1512D">
        <w:t xml:space="preserve">ichtung </w:t>
      </w:r>
      <w:r w:rsidR="00AF44F7">
        <w:t xml:space="preserve">darf nicht </w:t>
      </w:r>
      <w:r w:rsidR="00903C1B">
        <w:t>um 180° gedreht sein.</w:t>
      </w:r>
      <w:r w:rsidR="001E3166">
        <w:t xml:space="preserve"> </w:t>
      </w:r>
    </w:p>
    <w:p w14:paraId="2294D787" w14:textId="5ED2DC9F" w:rsidR="00DB0F7D" w:rsidRDefault="00A64F01" w:rsidP="00903C1B">
      <w:pPr>
        <w:pStyle w:val="Text"/>
      </w:pPr>
      <w:r w:rsidRPr="000466DB">
        <w:rPr>
          <w:b/>
        </w:rPr>
        <w:t>Ähnlichkeitsklasse 3</w:t>
      </w:r>
      <w:r>
        <w:t>:</w:t>
      </w:r>
      <w:r w:rsidR="000466DB">
        <w:t xml:space="preserve"> </w:t>
      </w:r>
      <w:r w:rsidR="00903C1B">
        <w:t>Die Geschwindigkeit und Richtung müssen exakt übereinstimmen.</w:t>
      </w:r>
    </w:p>
    <w:p w14:paraId="7F079783" w14:textId="77777777" w:rsidR="00D83E84" w:rsidRDefault="00D83E84" w:rsidP="00903C1B">
      <w:pPr>
        <w:pStyle w:val="Text"/>
      </w:pPr>
    </w:p>
    <w:p w14:paraId="750DFC2A" w14:textId="0F0CAA02" w:rsidR="00DA09E8" w:rsidRDefault="007101D7" w:rsidP="00903C1B">
      <w:pPr>
        <w:pStyle w:val="Text"/>
      </w:pPr>
      <w:r>
        <w:t xml:space="preserve">In dem </w:t>
      </w:r>
      <w:r w:rsidR="007B5A7C">
        <w:t>F</w:t>
      </w:r>
      <w:r>
        <w:t>all</w:t>
      </w:r>
      <w:r w:rsidR="00C536BB">
        <w:t>,</w:t>
      </w:r>
      <w:r>
        <w:t xml:space="preserve"> dass zwei Pfade einer Ähnlichkeitsklasse zugeordnet werden, </w:t>
      </w:r>
      <w:r w:rsidR="00B124A7">
        <w:t xml:space="preserve">muss </w:t>
      </w:r>
      <w:r w:rsidR="00DA09E8">
        <w:t>festgelegt werden, welcher Pfad abgebrochen wird.</w:t>
      </w:r>
      <w:r w:rsidR="001078FB">
        <w:t xml:space="preserve"> </w:t>
      </w:r>
      <w:r w:rsidR="006F62BA">
        <w:t xml:space="preserve">Diese Entscheidung kann durch pseudo-Zufall getroffen werden oder anhand der bereits resultierenden Pfade des </w:t>
      </w:r>
      <w:r w:rsidR="00DE3702">
        <w:t xml:space="preserve">Pfades, welcher zuerst </w:t>
      </w:r>
      <w:r w:rsidR="008210DB">
        <w:t xml:space="preserve">die gemeinsame </w:t>
      </w:r>
      <w:r w:rsidR="00A831CF">
        <w:t>Z</w:t>
      </w:r>
      <w:r w:rsidR="008210DB">
        <w:t>elle passiert.</w:t>
      </w:r>
      <w:r w:rsidR="006E1B38">
        <w:t xml:space="preserve"> </w:t>
      </w:r>
    </w:p>
    <w:p w14:paraId="03F62267" w14:textId="77777777" w:rsidR="003C5BF7" w:rsidRDefault="003C5BF7" w:rsidP="00903C1B">
      <w:pPr>
        <w:pStyle w:val="Text"/>
      </w:pPr>
    </w:p>
    <w:p w14:paraId="7027E9E5" w14:textId="77777777" w:rsidR="00350DA4" w:rsidRDefault="00350DA4" w:rsidP="00903C1B">
      <w:pPr>
        <w:pStyle w:val="Text"/>
        <w:rPr>
          <w:color w:val="FF0000"/>
        </w:rPr>
      </w:pPr>
    </w:p>
    <w:p w14:paraId="1F97474B" w14:textId="77777777" w:rsidR="00040BBB" w:rsidRPr="00152972" w:rsidRDefault="00040BBB" w:rsidP="00903C1B">
      <w:pPr>
        <w:pStyle w:val="Text"/>
        <w:rPr>
          <w:ins w:id="254" w:author="Autor"/>
          <w:color w:val="FF0000"/>
        </w:rPr>
      </w:pPr>
    </w:p>
    <w:p w14:paraId="4B73727C" w14:textId="540777B0" w:rsidR="00F37A0E" w:rsidRDefault="00F37A0E" w:rsidP="00F37A0E">
      <w:pPr>
        <w:pStyle w:val="berschrift3"/>
      </w:pPr>
      <w:bookmarkStart w:id="255" w:name="_Toc61281413"/>
      <w:bookmarkStart w:id="256" w:name="_Toc61790474"/>
      <w:r>
        <w:lastRenderedPageBreak/>
        <w:t>Multithreading</w:t>
      </w:r>
      <w:bookmarkEnd w:id="255"/>
      <w:bookmarkEnd w:id="256"/>
    </w:p>
    <w:p w14:paraId="56E115AA" w14:textId="2777AA82" w:rsidR="00102DBF" w:rsidRDefault="00B44F0B" w:rsidP="00F37A0E">
      <w:r>
        <w:t xml:space="preserve">Multithreading kann für </w:t>
      </w:r>
      <w:r w:rsidR="003E32F0">
        <w:t>die Pfadsuche eine erhebliche Performancesteigerung hervorrufen</w:t>
      </w:r>
      <w:r w:rsidR="00AC18A2">
        <w:t xml:space="preserve">, da somit mehr Rechenleistung zur Verfügung steht. Dennoch gibt es hierbei Punkte, die beachtet werden müssen, um ein zuverlässiges </w:t>
      </w:r>
      <w:r w:rsidR="00840B89">
        <w:t xml:space="preserve">Verhalten zu gewährleisten. </w:t>
      </w:r>
      <w:r w:rsidR="00102DBF">
        <w:t xml:space="preserve">Neben den allgemeinen Bedingungen, wie </w:t>
      </w:r>
      <w:r w:rsidR="00756444">
        <w:t xml:space="preserve">der </w:t>
      </w:r>
      <w:r w:rsidR="00F96E20">
        <w:t xml:space="preserve">korrekten </w:t>
      </w:r>
      <w:r w:rsidR="00C125EF">
        <w:t>Verwendung</w:t>
      </w:r>
      <w:r w:rsidR="00102DBF">
        <w:t xml:space="preserve"> von </w:t>
      </w:r>
      <w:r w:rsidR="00DC6273">
        <w:t>Threadsafe-</w:t>
      </w:r>
      <w:r w:rsidR="00102DBF">
        <w:t>Datentypen, gibt es weitere</w:t>
      </w:r>
      <w:r w:rsidR="009966B0">
        <w:t>, spezifische Gefahren.</w:t>
      </w:r>
    </w:p>
    <w:p w14:paraId="035F3052" w14:textId="2E8ED382" w:rsidR="00901EF9" w:rsidRDefault="00901EF9" w:rsidP="00F37A0E">
      <w:r>
        <w:t xml:space="preserve">Soll die Pfadsuche für mehrere Ausgangssituationen benutzt werden, um deren Ergebnis zu vergleichen, muss sichergestellt werden, dass die Threads </w:t>
      </w:r>
      <w:r w:rsidR="00193C7E">
        <w:t xml:space="preserve">separater Rechnungen </w:t>
      </w:r>
      <w:r w:rsidR="009E13C3">
        <w:t>in etwa die gleiche Rechenzeit erhalten.</w:t>
      </w:r>
    </w:p>
    <w:p w14:paraId="69F29392" w14:textId="4AA525B0" w:rsidR="009211D1" w:rsidRPr="009211D1" w:rsidRDefault="00EF1CA3" w:rsidP="009211D1">
      <w:r>
        <w:t xml:space="preserve">Die höchste Performance </w:t>
      </w:r>
      <w:r w:rsidR="00891115">
        <w:t xml:space="preserve">beim Multithreading </w:t>
      </w:r>
      <w:r>
        <w:t xml:space="preserve">kann erwartet werden, </w:t>
      </w:r>
      <w:r w:rsidR="0000118D">
        <w:t xml:space="preserve">wenn alle </w:t>
      </w:r>
      <w:r w:rsidR="00B53058">
        <w:t xml:space="preserve">Kerne des Prozessors </w:t>
      </w:r>
      <w:r w:rsidR="00891115">
        <w:t>arbeiten.</w:t>
      </w:r>
      <w:r w:rsidR="0000118D">
        <w:t xml:space="preserve"> </w:t>
      </w:r>
      <w:r w:rsidR="00891115">
        <w:t>So is</w:t>
      </w:r>
      <w:r w:rsidR="008B0E32">
        <w:t xml:space="preserve">t zu beachten, dass </w:t>
      </w:r>
      <w:r w:rsidR="004A06D3">
        <w:t>Threads möglichst nicht an eine bestimmte</w:t>
      </w:r>
      <w:r w:rsidR="00191CEC">
        <w:t xml:space="preserve"> und lange Aufgabe gebunden sind. Damit </w:t>
      </w:r>
      <w:r w:rsidR="00A8320B">
        <w:t xml:space="preserve">können Rechenaufgaben besser </w:t>
      </w:r>
      <w:r w:rsidR="005E0B3D">
        <w:t>auf alle Kerne verteilt werden</w:t>
      </w:r>
      <w:r w:rsidR="00821F1B">
        <w:t xml:space="preserve">, wenn alle Aufgaben in Pakete eingeteilt werden, die </w:t>
      </w:r>
      <w:r w:rsidR="000A37D4">
        <w:t xml:space="preserve">gleichmäßig auf alle </w:t>
      </w:r>
      <w:r w:rsidR="00CB5956">
        <w:t>Threads zu verteilen sind.</w:t>
      </w:r>
      <w:r w:rsidR="00FC7E86">
        <w:t xml:space="preserve"> </w:t>
      </w:r>
      <w:r w:rsidR="0051189B">
        <w:t xml:space="preserve">Dieses Konzept bedeutet im Kontext der Pfadsuche, dass eine </w:t>
      </w:r>
      <w:r w:rsidR="00390909">
        <w:t>G</w:t>
      </w:r>
      <w:r w:rsidR="0051189B">
        <w:t xml:space="preserve">rundmenge von Pfaden berechnet </w:t>
      </w:r>
      <w:r w:rsidR="0046200C">
        <w:t xml:space="preserve">und anschließend auf die Threads verteilt wird. </w:t>
      </w:r>
      <w:r w:rsidR="009E3003">
        <w:t xml:space="preserve">Hierdurch ist gewährleistet, dass jeder Thread </w:t>
      </w:r>
      <w:r w:rsidR="00F46EC9">
        <w:t xml:space="preserve">Pfade an verschiedenen Stellen des Spielfeldes berechnet, sodass </w:t>
      </w:r>
      <w:r w:rsidR="00F0184F">
        <w:t xml:space="preserve">bei einer Sackgasse in einem </w:t>
      </w:r>
      <w:r w:rsidR="00390909">
        <w:t>Bereich</w:t>
      </w:r>
      <w:r w:rsidR="00F0184F">
        <w:t xml:space="preserve"> noch andere Endpunkte </w:t>
      </w:r>
      <w:r w:rsidR="00390909">
        <w:t xml:space="preserve">in anderen </w:t>
      </w:r>
      <w:r w:rsidR="002B085F">
        <w:t>Bereichen</w:t>
      </w:r>
      <w:r w:rsidR="00390909">
        <w:t xml:space="preserve"> </w:t>
      </w:r>
      <w:r w:rsidR="00F0184F">
        <w:t>für die Berechnung zur Verfügung stehen.</w:t>
      </w:r>
    </w:p>
    <w:p w14:paraId="3CA3BB7C" w14:textId="77777777" w:rsidR="00F21D24" w:rsidRDefault="00F21D24">
      <w:pPr>
        <w:spacing w:line="240" w:lineRule="auto"/>
        <w:jc w:val="left"/>
      </w:pPr>
      <w:r>
        <w:br w:type="page"/>
      </w:r>
    </w:p>
    <w:p w14:paraId="6B598731" w14:textId="2AEC8FCD" w:rsidR="00CC64F5" w:rsidRPr="00003365" w:rsidRDefault="002B3381" w:rsidP="00CC64F5">
      <w:pPr>
        <w:pStyle w:val="berschrift2"/>
      </w:pPr>
      <w:bookmarkStart w:id="257" w:name="_Toc61790475"/>
      <w:r w:rsidRPr="00003365">
        <w:lastRenderedPageBreak/>
        <w:t>Vergleich der Ansätze</w:t>
      </w:r>
      <w:bookmarkEnd w:id="257"/>
    </w:p>
    <w:p w14:paraId="1E9C3C20" w14:textId="608AC4EF" w:rsidR="00A45FA9" w:rsidRPr="00003365" w:rsidRDefault="00013819" w:rsidP="00013819">
      <w:pPr>
        <w:pStyle w:val="Text"/>
      </w:pPr>
      <w:r w:rsidRPr="00003365">
        <w:t xml:space="preserve">Die verschiedenen Ansätze können wie bereits formuliert durch die Kriterien K1 – K3 </w:t>
      </w:r>
      <w:r w:rsidR="005933A2" w:rsidRPr="00003365">
        <w:t>miteinander verglichen werden.</w:t>
      </w:r>
      <w:r w:rsidR="00BA6EA9" w:rsidRPr="00003365">
        <w:t xml:space="preserve"> </w:t>
      </w:r>
      <w:r w:rsidR="00C36E58" w:rsidRPr="00003365">
        <w:t xml:space="preserve">Da </w:t>
      </w:r>
      <w:r w:rsidR="008E765A">
        <w:t>der</w:t>
      </w:r>
      <w:r w:rsidR="00C36E58" w:rsidRPr="00003365">
        <w:t xml:space="preserve"> Vorteil der Rückwärtssuche und der </w:t>
      </w:r>
      <w:r w:rsidR="00A911F3">
        <w:t>b</w:t>
      </w:r>
      <w:r w:rsidR="00C36E58" w:rsidRPr="00003365">
        <w:t xml:space="preserve">idirektionalen Pfadsuche </w:t>
      </w:r>
      <w:r w:rsidR="00903087" w:rsidRPr="00003365">
        <w:t xml:space="preserve">gegenüber der </w:t>
      </w:r>
      <w:r w:rsidR="004D131A" w:rsidRPr="00003365">
        <w:t xml:space="preserve">Vorwärtssuche die </w:t>
      </w:r>
      <w:r w:rsidR="009A7E7B" w:rsidRPr="00003365">
        <w:t>Wiederverwendung</w:t>
      </w:r>
      <w:r w:rsidR="004D131A" w:rsidRPr="00003365">
        <w:t xml:space="preserve"> von Pfaden ist, gilt es in einem </w:t>
      </w:r>
      <w:r w:rsidR="009A7E7B" w:rsidRPr="00003365">
        <w:t>Vergleich</w:t>
      </w:r>
      <w:r w:rsidR="004D131A" w:rsidRPr="00003365">
        <w:t xml:space="preserve"> festzustellen, ob die </w:t>
      </w:r>
      <w:r w:rsidR="009A7E7B" w:rsidRPr="00003365">
        <w:t>Vorwärtssuche in Kombination mit der Graph</w:t>
      </w:r>
      <w:r w:rsidR="00B65019">
        <w:t>-</w:t>
      </w:r>
      <w:r w:rsidR="009A7E7B" w:rsidRPr="00003365">
        <w:t>basierten Optimierung ein besseres Ergebnis erzielt.</w:t>
      </w:r>
    </w:p>
    <w:p w14:paraId="6124699D" w14:textId="3FFC1637" w:rsidR="007351B8" w:rsidRPr="00003365" w:rsidRDefault="00946E0C" w:rsidP="00013819">
      <w:pPr>
        <w:pStyle w:val="Text"/>
      </w:pPr>
      <w:r w:rsidRPr="00003365">
        <w:t xml:space="preserve">Die heuristische Optimierung </w:t>
      </w:r>
      <w:r w:rsidR="00A45FA9" w:rsidRPr="00003365">
        <w:t xml:space="preserve">hat einen </w:t>
      </w:r>
      <w:r w:rsidR="00F90326" w:rsidRPr="00003365">
        <w:t xml:space="preserve">sehr </w:t>
      </w:r>
      <w:r w:rsidR="00A45FA9" w:rsidRPr="00003365">
        <w:t xml:space="preserve">negativen Einfluss auf die </w:t>
      </w:r>
      <w:r w:rsidR="00003365">
        <w:t xml:space="preserve">Anzahl der </w:t>
      </w:r>
      <w:r w:rsidR="00A45FA9" w:rsidRPr="00003365">
        <w:t xml:space="preserve">gefundenen Zellen, da </w:t>
      </w:r>
      <w:r w:rsidR="00FE6519" w:rsidRPr="00003365">
        <w:t>durch die Ähnlichkeitsklassen oft Pfade nicht weiterverfolgt werden</w:t>
      </w:r>
      <w:r w:rsidR="00E53B9A" w:rsidRPr="00003365">
        <w:t xml:space="preserve">, welche exklusiv eine Zelle erreichen würden. Dieser Nachteil </w:t>
      </w:r>
      <w:r w:rsidR="00F90326" w:rsidRPr="00003365">
        <w:t xml:space="preserve">wiegt besonders schwer, wenn </w:t>
      </w:r>
      <w:r w:rsidR="00E27B2A" w:rsidRPr="00003365">
        <w:t xml:space="preserve">ein Sprung in einen abgeschlossenen Bereich auf dem Spielfeld übersehen wird, weswegen die </w:t>
      </w:r>
      <w:r w:rsidR="00DF2770" w:rsidRPr="00003365">
        <w:t>heuristische</w:t>
      </w:r>
      <w:r w:rsidR="00E27B2A" w:rsidRPr="00003365">
        <w:t xml:space="preserve"> Optimierung nicht </w:t>
      </w:r>
      <w:r w:rsidR="00DF2770" w:rsidRPr="00003365">
        <w:t>als Alternative in Erwägung gezogen wird.</w:t>
      </w:r>
    </w:p>
    <w:p w14:paraId="06DCC994" w14:textId="224C8DE8" w:rsidR="00E01C2F" w:rsidRPr="00AC241F" w:rsidRDefault="00C7318E" w:rsidP="00003365">
      <w:pPr>
        <w:pStyle w:val="Text"/>
        <w:rPr>
          <w:ins w:id="258" w:author="Autor"/>
        </w:rPr>
      </w:pPr>
      <w:r>
        <w:t>Das Ergebnis des Vergleichs</w:t>
      </w:r>
      <w:r w:rsidR="007351B8" w:rsidRPr="00003365">
        <w:t xml:space="preserve"> der </w:t>
      </w:r>
      <w:r w:rsidR="006C78E2" w:rsidRPr="00003365">
        <w:t xml:space="preserve">Ansätze ist, dass </w:t>
      </w:r>
      <w:r w:rsidR="000E54D4" w:rsidRPr="00003365">
        <w:t xml:space="preserve">die </w:t>
      </w:r>
      <w:r w:rsidR="00003365" w:rsidRPr="00003365">
        <w:t>Graph</w:t>
      </w:r>
      <w:r w:rsidR="00B65019">
        <w:t>-</w:t>
      </w:r>
      <w:r w:rsidR="00003365" w:rsidRPr="00003365">
        <w:t>basierte</w:t>
      </w:r>
      <w:r w:rsidR="000E54D4" w:rsidRPr="00003365">
        <w:t xml:space="preserve"> </w:t>
      </w:r>
      <w:r w:rsidR="00003365">
        <w:t>Optimierung</w:t>
      </w:r>
      <w:r w:rsidR="000E54D4">
        <w:t xml:space="preserve"> </w:t>
      </w:r>
      <w:r w:rsidR="00854638">
        <w:t>i</w:t>
      </w:r>
      <w:r w:rsidR="00585FE8">
        <w:t>m D</w:t>
      </w:r>
      <w:r w:rsidR="00003365">
        <w:t xml:space="preserve">urchschnitt </w:t>
      </w:r>
      <w:r w:rsidR="008F34A6">
        <w:t xml:space="preserve">ca. </w:t>
      </w:r>
      <w:r w:rsidR="00DF081A">
        <w:t xml:space="preserve">50% mehr </w:t>
      </w:r>
      <w:r w:rsidR="007625FC">
        <w:t>berechnete</w:t>
      </w:r>
      <w:r w:rsidR="00DF081A">
        <w:t xml:space="preserve"> Pfade </w:t>
      </w:r>
      <w:r w:rsidR="007625FC">
        <w:t>ermöglicht</w:t>
      </w:r>
      <w:r w:rsidR="00A701A3" w:rsidRPr="00003365">
        <w:t xml:space="preserve">. </w:t>
      </w:r>
      <w:r w:rsidR="00F235B5" w:rsidRPr="00003365">
        <w:t>Durch diese</w:t>
      </w:r>
      <w:r w:rsidR="003A12C4" w:rsidRPr="00003365">
        <w:t xml:space="preserve"> </w:t>
      </w:r>
      <w:r w:rsidR="00854638" w:rsidRPr="00003365">
        <w:t>Steigerung</w:t>
      </w:r>
      <w:r w:rsidR="003A12C4" w:rsidRPr="00003365">
        <w:t xml:space="preserve"> </w:t>
      </w:r>
      <w:r w:rsidR="00302280">
        <w:t>fällt</w:t>
      </w:r>
      <w:r w:rsidR="00E01C2F" w:rsidRPr="00003365">
        <w:t xml:space="preserve"> auch indirekt die </w:t>
      </w:r>
      <w:r w:rsidR="00302280">
        <w:t xml:space="preserve">Bewertung der </w:t>
      </w:r>
      <w:r w:rsidR="00E01C2F" w:rsidRPr="00003365">
        <w:t xml:space="preserve">Kriterien K2 und K3 </w:t>
      </w:r>
      <w:r w:rsidR="008915EF" w:rsidRPr="00003365">
        <w:t xml:space="preserve">besser </w:t>
      </w:r>
      <w:r w:rsidR="00302280">
        <w:t>aus</w:t>
      </w:r>
      <w:r w:rsidR="008915EF" w:rsidRPr="00003365">
        <w:t xml:space="preserve">, sodass </w:t>
      </w:r>
      <w:r w:rsidR="00003365" w:rsidRPr="00003365">
        <w:t xml:space="preserve">die Vorwärtssuche in </w:t>
      </w:r>
      <w:r w:rsidR="00D357BE" w:rsidRPr="00003365">
        <w:t>Kombination</w:t>
      </w:r>
      <w:r w:rsidR="00003365" w:rsidRPr="00003365">
        <w:t xml:space="preserve"> mit</w:t>
      </w:r>
      <w:r w:rsidR="00E01C2F" w:rsidRPr="00317267">
        <w:t xml:space="preserve"> der </w:t>
      </w:r>
      <w:r w:rsidR="00D357BE" w:rsidRPr="00003365">
        <w:t>Graph</w:t>
      </w:r>
      <w:r w:rsidR="00B65019">
        <w:t>-</w:t>
      </w:r>
      <w:r w:rsidR="00D357BE" w:rsidRPr="00003365">
        <w:t>basierten</w:t>
      </w:r>
      <w:r w:rsidR="00003365" w:rsidRPr="00003365">
        <w:t xml:space="preserve"> Optimierung verwendet wird. Zusätzlich</w:t>
      </w:r>
      <w:r w:rsidR="00003365" w:rsidRPr="00003365">
        <w:rPr>
          <w:rFonts w:eastAsiaTheme="minorHAnsi"/>
        </w:rPr>
        <w:t xml:space="preserve"> wird </w:t>
      </w:r>
      <w:r w:rsidR="00D357BE">
        <w:rPr>
          <w:rFonts w:eastAsiaTheme="minorHAnsi"/>
        </w:rPr>
        <w:t>M</w:t>
      </w:r>
      <w:r w:rsidR="00003365" w:rsidRPr="00003365">
        <w:rPr>
          <w:rFonts w:eastAsiaTheme="minorHAnsi"/>
        </w:rPr>
        <w:t xml:space="preserve">ultithreading </w:t>
      </w:r>
      <w:r w:rsidR="00AF5717">
        <w:rPr>
          <w:rFonts w:eastAsiaTheme="minorHAnsi"/>
        </w:rPr>
        <w:t>eingesetzt</w:t>
      </w:r>
      <w:r w:rsidR="00003365" w:rsidRPr="00003365">
        <w:rPr>
          <w:rFonts w:eastAsiaTheme="minorHAnsi"/>
        </w:rPr>
        <w:t xml:space="preserve">, da diese Optimierung für alle Ansätze den gleichen Verbesserungsfaktor </w:t>
      </w:r>
      <w:r w:rsidR="00EB11DE">
        <w:rPr>
          <w:rFonts w:eastAsiaTheme="minorHAnsi"/>
        </w:rPr>
        <w:t>ermöglicht</w:t>
      </w:r>
      <w:r w:rsidR="00003365" w:rsidRPr="00003365">
        <w:rPr>
          <w:rFonts w:eastAsiaTheme="minorHAnsi"/>
        </w:rPr>
        <w:t xml:space="preserve">. </w:t>
      </w:r>
    </w:p>
    <w:p w14:paraId="54918901" w14:textId="77777777" w:rsidR="00E01C2F" w:rsidRPr="002E2E7E" w:rsidRDefault="00E01C2F" w:rsidP="00013819">
      <w:pPr>
        <w:pStyle w:val="Text"/>
        <w:rPr>
          <w:color w:val="FF0000"/>
        </w:rPr>
      </w:pPr>
    </w:p>
    <w:p w14:paraId="25D22146" w14:textId="77777777" w:rsidR="002E2E7E" w:rsidRPr="002B3381" w:rsidRDefault="002E2E7E" w:rsidP="00013819">
      <w:pPr>
        <w:pStyle w:val="Text"/>
      </w:pPr>
    </w:p>
    <w:p w14:paraId="1554BB85" w14:textId="77777777" w:rsidR="007F6360" w:rsidRPr="00B44F0B" w:rsidRDefault="007F6360" w:rsidP="00F37A0E"/>
    <w:p w14:paraId="5D390CAA" w14:textId="77777777" w:rsidR="00725590" w:rsidRDefault="00725590">
      <w:pPr>
        <w:spacing w:line="240" w:lineRule="auto"/>
        <w:jc w:val="left"/>
        <w:rPr>
          <w:color w:val="FF0000"/>
        </w:rPr>
      </w:pPr>
      <w:r>
        <w:rPr>
          <w:color w:val="FF0000"/>
        </w:rPr>
        <w:br w:type="page"/>
      </w:r>
    </w:p>
    <w:p w14:paraId="7BF3F7DE" w14:textId="06E80416" w:rsidR="001A215E" w:rsidRDefault="00D76272" w:rsidP="00D00569">
      <w:pPr>
        <w:pStyle w:val="berschrift1"/>
      </w:pPr>
      <w:ins w:id="259" w:author="Autor">
        <w:del w:id="260" w:author="Autor">
          <w:r w:rsidRPr="00D00569">
            <w:lastRenderedPageBreak/>
            <w:delText>Theoretischer Ansatz</w:delText>
          </w:r>
          <w:r w:rsidR="00EA69DC" w:rsidRPr="00D00569">
            <w:delText>Lösungskonzept</w:delText>
          </w:r>
        </w:del>
        <w:bookmarkStart w:id="261" w:name="_Toc61281414"/>
        <w:bookmarkStart w:id="262" w:name="_Toc61790476"/>
        <w:r w:rsidR="00AB7665" w:rsidRPr="00D00569">
          <w:t>Entscheidungsfindung</w:t>
        </w:r>
      </w:ins>
      <w:bookmarkEnd w:id="261"/>
      <w:bookmarkEnd w:id="262"/>
    </w:p>
    <w:p w14:paraId="2A22C29B" w14:textId="33D8BFEA" w:rsidR="0078470C" w:rsidRDefault="00BC712D" w:rsidP="00F915EC">
      <w:r>
        <w:t xml:space="preserve">Wie zuvor beschrieben soll eine Entscheidungsfindung entwickelt werden, die </w:t>
      </w:r>
      <w:r w:rsidR="007C72A3">
        <w:t xml:space="preserve">transparente Ergebnisse berechnet. Diese </w:t>
      </w:r>
      <w:r w:rsidR="00257B77">
        <w:t xml:space="preserve">sind </w:t>
      </w:r>
      <w:r w:rsidR="00BF6E0E">
        <w:t xml:space="preserve">möglichst durch ein implizites Vorgehen </w:t>
      </w:r>
      <w:r w:rsidR="00257B77">
        <w:t xml:space="preserve">zu lösen. Die Verwendung von explizit formuliertem Verhalten in spezifischen Situationen </w:t>
      </w:r>
      <w:r w:rsidR="001F16BC">
        <w:t>ist zu</w:t>
      </w:r>
      <w:r w:rsidR="00257B77">
        <w:t xml:space="preserve"> vermieden.</w:t>
      </w:r>
    </w:p>
    <w:p w14:paraId="3228DA2A" w14:textId="2D259C67" w:rsidR="00F915EC" w:rsidRDefault="00897B39" w:rsidP="00F915EC">
      <w:r>
        <w:t xml:space="preserve">Die Entscheidungsfindung </w:t>
      </w:r>
      <w:r w:rsidR="000934AB">
        <w:t>der</w:t>
      </w:r>
      <w:r w:rsidR="00624070">
        <w:t xml:space="preserve"> Lösung </w:t>
      </w:r>
      <w:r w:rsidR="00BA5619">
        <w:t>besteht aus mehreren Bewertungsschritten, die zum Ziel haben</w:t>
      </w:r>
      <w:r w:rsidR="001E39E0">
        <w:t>,</w:t>
      </w:r>
      <w:r w:rsidR="00BA5619">
        <w:t xml:space="preserve"> eine möglichst passende Aktion für </w:t>
      </w:r>
      <w:r w:rsidR="00742F97">
        <w:t>die aktuelle Spielrunde zu wählen.</w:t>
      </w:r>
    </w:p>
    <w:p w14:paraId="312748CB" w14:textId="07FED8DA" w:rsidR="00CF60ED" w:rsidRDefault="000E24C3" w:rsidP="00647595">
      <w:pPr>
        <w:pStyle w:val="berschrift2"/>
      </w:pPr>
      <w:bookmarkStart w:id="263" w:name="_Toc61790477"/>
      <w:r>
        <w:t>Spielbrettbewertung</w:t>
      </w:r>
      <w:bookmarkEnd w:id="263"/>
    </w:p>
    <w:p w14:paraId="400D42FE" w14:textId="27FBCD3E" w:rsidR="00F90A5A" w:rsidRDefault="00E457F9" w:rsidP="00F90A5A">
      <w:r>
        <w:t xml:space="preserve">Um die Attraktivität </w:t>
      </w:r>
      <w:r w:rsidR="00AA5BC3">
        <w:t>von</w:t>
      </w:r>
      <w:r>
        <w:t xml:space="preserve"> </w:t>
      </w:r>
      <w:r w:rsidR="00AA5BC3">
        <w:t>Punkten</w:t>
      </w:r>
      <w:r>
        <w:t xml:space="preserve"> auf dem </w:t>
      </w:r>
      <w:r w:rsidR="00AA5BC3">
        <w:t xml:space="preserve">Spielbrett messen zu können, wird das Spielbrett zunächst bewertet. </w:t>
      </w:r>
      <w:r w:rsidR="003A450B">
        <w:t xml:space="preserve">Hierbei zeigte sich, nach der Implementierung im Prototyp, ein Verfahren zur Einschätzung von gegnerischen Aufenthaltswahrscheinlichkeiten </w:t>
      </w:r>
      <w:r w:rsidR="00F72C37">
        <w:t>als vorteilhaft</w:t>
      </w:r>
      <w:r w:rsidR="00647ABC">
        <w:t>.</w:t>
      </w:r>
    </w:p>
    <w:p w14:paraId="753DC72D" w14:textId="33551404" w:rsidR="00A9250D" w:rsidRDefault="006F5881" w:rsidP="00F90A5A">
      <w:r>
        <w:t>Das</w:t>
      </w:r>
      <w:r w:rsidR="00CB606B">
        <w:t xml:space="preserve"> Verhalten von gegnerische</w:t>
      </w:r>
      <w:r w:rsidR="00D31D3E">
        <w:t>n Spielern</w:t>
      </w:r>
      <w:r w:rsidR="009A490A">
        <w:t xml:space="preserve"> ist</w:t>
      </w:r>
      <w:r w:rsidR="00183B8E">
        <w:t>,</w:t>
      </w:r>
      <w:r w:rsidR="00D31D3E">
        <w:t xml:space="preserve"> </w:t>
      </w:r>
      <w:r w:rsidR="00493827">
        <w:t xml:space="preserve">aufgrund der Unkenntnis </w:t>
      </w:r>
      <w:r w:rsidR="0061113F">
        <w:t>über</w:t>
      </w:r>
      <w:r w:rsidR="00493827">
        <w:t xml:space="preserve"> Strategien anderer Teams</w:t>
      </w:r>
      <w:r w:rsidR="00183B8E">
        <w:t>,</w:t>
      </w:r>
      <w:r w:rsidR="00493827">
        <w:t xml:space="preserve"> nur beschränkt vorhersehbar. Die gegnerische Aufenthaltswahrscheinlichkeit wird also approximiert.</w:t>
      </w:r>
      <w:r w:rsidR="009950C4">
        <w:t xml:space="preserve"> Generell ist davon auszugehen, dass alle Teams einen gültigen Spielzug ausführen, insofern ein solcher möglich ist</w:t>
      </w:r>
      <w:r w:rsidR="00891ECB">
        <w:t>, da diese Prüfung sehr leicht durchführbar ist</w:t>
      </w:r>
      <w:r w:rsidR="009950C4">
        <w:t>.</w:t>
      </w:r>
    </w:p>
    <w:p w14:paraId="5B04CAEC" w14:textId="1331B45E" w:rsidR="009108AD" w:rsidRDefault="00A9250D" w:rsidP="00F90A5A">
      <w:r>
        <w:t xml:space="preserve">Die Bestimmung von gegnerischen Wahrscheinlichkeiten erfolgt über </w:t>
      </w:r>
      <w:r w:rsidR="00CA65C4">
        <w:t xml:space="preserve">eine rekursive, nicht priorisierte Vorwärtssuche, die Pfade bis zu einer festgelegten Suchtiefe ermittelt. </w:t>
      </w:r>
      <w:r w:rsidR="00741AC8">
        <w:t>Die Suchtiefe gibt dabei die maximale Tiefe der Rekursion an.</w:t>
      </w:r>
      <w:r w:rsidR="008B7180">
        <w:t xml:space="preserve"> </w:t>
      </w:r>
      <w:r w:rsidR="000B2EAA">
        <w:t xml:space="preserve">Auf jeder Ebene </w:t>
      </w:r>
      <w:r w:rsidR="00AF6F79">
        <w:t>ergibt sich d</w:t>
      </w:r>
      <w:r w:rsidR="0093768C">
        <w:t>ie</w:t>
      </w:r>
      <w:r w:rsidR="00AF6F79">
        <w:t xml:space="preserve"> Wahrscheinlichkeit </w:t>
      </w:r>
      <w:r w:rsidR="00A15873">
        <w:t xml:space="preserve">für einen Pfad aus der Division von „1“ durch die Anzahl der gültigen Pfade. </w:t>
      </w:r>
      <w:r w:rsidR="0086349F">
        <w:t xml:space="preserve">Dieses </w:t>
      </w:r>
      <w:r w:rsidR="00FD5718">
        <w:t>Zwischenergebnis</w:t>
      </w:r>
      <w:r w:rsidR="0086349F">
        <w:t xml:space="preserve"> muss </w:t>
      </w:r>
      <w:r w:rsidR="00950EFD">
        <w:t>daraufhin</w:t>
      </w:r>
      <w:r w:rsidR="0086349F">
        <w:t xml:space="preserve"> mit der Wahrscheinlichkeit des Eltern-Pfades multipliziert werden. So ergibt sich die neue Wahrscheinlichkeit, die für jeden (gültigen) Kind-Pfad identisch ist.</w:t>
      </w:r>
    </w:p>
    <w:p w14:paraId="33A6EEEE" w14:textId="225B70E6" w:rsidR="006A6CC7" w:rsidRDefault="00B402F0" w:rsidP="00F90A5A">
      <w:r>
        <w:lastRenderedPageBreak/>
        <w:t xml:space="preserve">Die Wahrscheinlichkeit für </w:t>
      </w:r>
      <w:r w:rsidR="004264DC">
        <w:t>den</w:t>
      </w:r>
      <w:r>
        <w:t xml:space="preserve"> gegnerische</w:t>
      </w:r>
      <w:r w:rsidR="004264DC">
        <w:t>n</w:t>
      </w:r>
      <w:r>
        <w:t xml:space="preserve"> Aufenthalt </w:t>
      </w:r>
      <w:r w:rsidR="005D3712">
        <w:t xml:space="preserve">für einen bestimmten Punkt ergibt sich aus der Summe der Wahrscheinlichkeiten aller Pfade, die </w:t>
      </w:r>
      <w:r w:rsidR="00643AE4">
        <w:t>diesen Punkt beinhalten</w:t>
      </w:r>
      <w:r w:rsidR="00BE25E2">
        <w:t>.</w:t>
      </w:r>
      <w:r w:rsidR="006A6CC7">
        <w:t xml:space="preserve"> So entsteht eine Bewertung des Spielbretts</w:t>
      </w:r>
      <w:r w:rsidR="00EA04D1">
        <w:t xml:space="preserve"> als Matrix</w:t>
      </w:r>
      <w:r w:rsidR="006A6CC7">
        <w:t xml:space="preserve">, die für jede Zelle </w:t>
      </w:r>
      <w:r w:rsidR="00334480">
        <w:t>eine Wahrscheinlichkeit</w:t>
      </w:r>
      <w:r w:rsidR="00834A9E">
        <w:t xml:space="preserve"> für einen bestimmten Gegner enthält.</w:t>
      </w:r>
    </w:p>
    <w:p w14:paraId="48F16EFD" w14:textId="3262608F" w:rsidR="006A20BD" w:rsidRDefault="006A6CC7" w:rsidP="00F90A5A">
      <w:r>
        <w:t xml:space="preserve">Durch dieses Vorgehen geht allerdings verloren, in welcher Runde </w:t>
      </w:r>
      <w:r w:rsidR="0098627C">
        <w:t xml:space="preserve">diese Wahrscheinlichkeit gilt. Erreicht man selbst einen Punkt </w:t>
      </w:r>
      <w:r w:rsidR="001F1192">
        <w:t>früher</w:t>
      </w:r>
      <w:r w:rsidR="0098627C">
        <w:t xml:space="preserve"> als der Gegner, so ist die Wahrscheinlichkeit seines Auftretens für den eigenen Erfolg irrelevant. </w:t>
      </w:r>
      <w:r w:rsidR="001F1192">
        <w:t>Deshalb w</w:t>
      </w:r>
      <w:r w:rsidR="00EA04D1">
        <w:t xml:space="preserve">ird eine zweite Matrix </w:t>
      </w:r>
      <w:r w:rsidR="005C3F06">
        <w:t>berechnet</w:t>
      </w:r>
      <w:r w:rsidR="00150D31">
        <w:t xml:space="preserve">, </w:t>
      </w:r>
      <w:r w:rsidR="00700ABB">
        <w:t>welche</w:t>
      </w:r>
      <w:r w:rsidR="00150D31">
        <w:t xml:space="preserve"> die minimale Anzahl an Schritten enthält, die der Gegner durchführen muss, um diesen Punkt zu erreichen. </w:t>
      </w:r>
    </w:p>
    <w:p w14:paraId="47F7B6F9" w14:textId="0FC87E17" w:rsidR="002D04B3" w:rsidRDefault="003E5499" w:rsidP="00F90A5A">
      <w:r>
        <w:t xml:space="preserve">Die beschriebenen zwei Matrizen stellen eine vereinfachte Sicht auf die möglichen Züge </w:t>
      </w:r>
      <w:r w:rsidR="00EC5F9A">
        <w:t xml:space="preserve">eines gegnerischen Spielers </w:t>
      </w:r>
      <w:r>
        <w:t xml:space="preserve">dar. </w:t>
      </w:r>
      <w:r w:rsidR="00EC5F9A">
        <w:t xml:space="preserve">Da allerdings bis zu sechs Spieler in einem Spiel teilnehmen können, gilt es die Ergebnismatrizen zu kombinieren. </w:t>
      </w:r>
      <w:r w:rsidR="00BE4BD1">
        <w:t xml:space="preserve">Die Wahrscheinlichkeit wird hierbei durch eine elementweise Feststellung des maximalen Werts </w:t>
      </w:r>
      <w:r w:rsidR="00125085">
        <w:t xml:space="preserve">zusammengefasst. Für die minimale Anzahl an Schritten wird die elementweise Feststellung des minimalen Werts verwendet. </w:t>
      </w:r>
      <w:r w:rsidR="00BD7C56">
        <w:t xml:space="preserve">Als Ergebnis </w:t>
      </w:r>
      <w:r w:rsidR="00241410">
        <w:t>resultieren somit</w:t>
      </w:r>
      <w:r w:rsidR="00BD7C56">
        <w:t xml:space="preserve"> zwei Bewertungen für das Spielbrett, die eine</w:t>
      </w:r>
      <w:r w:rsidR="00DD7035">
        <w:t xml:space="preserve"> stark</w:t>
      </w:r>
      <w:r w:rsidR="00BD7C56">
        <w:t xml:space="preserve"> vereinfachte Sicht auf die Zukunft aller gegnerischen Spieler </w:t>
      </w:r>
      <w:r w:rsidR="00790423">
        <w:t>darstellen</w:t>
      </w:r>
      <w:r w:rsidR="00335B48">
        <w:t>, aber effizient ausgewertet werden können</w:t>
      </w:r>
      <w:r w:rsidR="00790423">
        <w:t>.</w:t>
      </w:r>
    </w:p>
    <w:p w14:paraId="3E547B00" w14:textId="2213BE3F" w:rsidR="00347D27" w:rsidRDefault="00BE2D96" w:rsidP="00F90A5A">
      <w:pPr>
        <w:rPr>
          <w:rFonts w:eastAsiaTheme="minorEastAsia"/>
        </w:rPr>
      </w:pPr>
      <w:r>
        <w:t xml:space="preserve">Um </w:t>
      </w:r>
      <w:r w:rsidR="00ED6083">
        <w:t>weitere</w:t>
      </w:r>
      <w:r>
        <w:t xml:space="preserve"> Informationen über das Spielfeld bereitzustellen, wird eine heuristische Erweiterung de</w:t>
      </w:r>
      <w:r w:rsidR="00615422">
        <w:t xml:space="preserve">r gegnerischen Wahrscheinlichkeit ergänzt. Für alle </w:t>
      </w:r>
      <w:r w:rsidR="009F0816">
        <w:t xml:space="preserve">Elemente der Wahrscheinlichkeitsmatrix, der noch kein Wert zugewiesen wurde, wird der </w:t>
      </w:r>
      <w:r w:rsidR="00503B3C">
        <w:t xml:space="preserve">Wert </w:t>
      </w:r>
      <m:oMath>
        <m:r>
          <w:rPr>
            <w:rFonts w:ascii="Cambria Math" w:hAnsi="Cambria Math"/>
          </w:rPr>
          <m:t>1/</m:t>
        </m:r>
        <m:sSup>
          <m:sSupPr>
            <m:ctrlPr>
              <w:rPr>
                <w:rFonts w:ascii="Cambria Math" w:hAnsi="Cambria Math"/>
                <w:i/>
              </w:rPr>
            </m:ctrlPr>
          </m:sSupPr>
          <m:e>
            <m:r>
              <w:rPr>
                <w:rFonts w:ascii="Cambria Math" w:hAnsi="Cambria Math"/>
              </w:rPr>
              <m:t>5</m:t>
            </m:r>
          </m:e>
          <m:sup>
            <m:r>
              <w:rPr>
                <w:rFonts w:ascii="Cambria Math" w:hAnsi="Cambria Math"/>
              </w:rPr>
              <m:t>n+1</m:t>
            </m:r>
          </m:sup>
        </m:sSup>
      </m:oMath>
      <w:r w:rsidR="00503380">
        <w:rPr>
          <w:rFonts w:eastAsiaTheme="minorEastAsia"/>
        </w:rPr>
        <w:t xml:space="preserve"> zugewiesen, wobei </w:t>
      </w:r>
      <m:oMath>
        <m:r>
          <w:rPr>
            <w:rFonts w:ascii="Cambria Math" w:eastAsiaTheme="minorEastAsia" w:hAnsi="Cambria Math"/>
          </w:rPr>
          <m:t>5</m:t>
        </m:r>
      </m:oMath>
      <w:r w:rsidR="00503380">
        <w:rPr>
          <w:rFonts w:eastAsiaTheme="minorEastAsia"/>
        </w:rPr>
        <w:t xml:space="preserve"> die Anzahl an verfügbaren Aktionen und </w:t>
      </w:r>
      <m:oMath>
        <m:r>
          <w:rPr>
            <w:rFonts w:ascii="Cambria Math" w:eastAsiaTheme="minorEastAsia" w:hAnsi="Cambria Math"/>
          </w:rPr>
          <m:t>n</m:t>
        </m:r>
      </m:oMath>
      <w:r w:rsidR="00503380">
        <w:rPr>
          <w:rFonts w:eastAsiaTheme="minorEastAsia"/>
        </w:rPr>
        <w:t xml:space="preserve"> die eingestellte Suchtiefe für die zuvor durchgeführte Vorwärtssuche ist.</w:t>
      </w:r>
      <w:r w:rsidR="009F1892">
        <w:rPr>
          <w:rFonts w:eastAsiaTheme="minorEastAsia"/>
        </w:rPr>
        <w:t xml:space="preserve"> </w:t>
      </w:r>
    </w:p>
    <w:p w14:paraId="1C28CBAD" w14:textId="77777777" w:rsidR="00FD7C7E" w:rsidRDefault="00FD7C7E" w:rsidP="00F90A5A">
      <w:pPr>
        <w:rPr>
          <w:rFonts w:eastAsiaTheme="minorEastAsia"/>
        </w:rPr>
      </w:pPr>
    </w:p>
    <w:p w14:paraId="5C1DFF17" w14:textId="77777777" w:rsidR="00FD7C7E" w:rsidRDefault="00FD7C7E" w:rsidP="00F90A5A">
      <w:pPr>
        <w:rPr>
          <w:rFonts w:eastAsiaTheme="minorEastAsia"/>
        </w:rPr>
      </w:pPr>
    </w:p>
    <w:p w14:paraId="15FCD5C8" w14:textId="77777777" w:rsidR="00FD7C7E" w:rsidRDefault="00FD7C7E" w:rsidP="00F90A5A">
      <w:pPr>
        <w:rPr>
          <w:rFonts w:eastAsiaTheme="minorEastAsia"/>
        </w:rPr>
      </w:pPr>
    </w:p>
    <w:p w14:paraId="12224F5B" w14:textId="45E5A522" w:rsidR="00652FAF" w:rsidRDefault="009F1892" w:rsidP="00F90A5A">
      <w:pPr>
        <w:rPr>
          <w:rFonts w:eastAsiaTheme="minorEastAsia"/>
        </w:rPr>
      </w:pPr>
      <w:r>
        <w:rPr>
          <w:rFonts w:eastAsiaTheme="minorEastAsia"/>
        </w:rPr>
        <w:lastRenderedPageBreak/>
        <w:t xml:space="preserve">Die Matrix der minimalen Schritte wird durch ein Floodfill </w:t>
      </w:r>
      <w:r w:rsidR="009C62EE">
        <w:rPr>
          <w:rFonts w:eastAsiaTheme="minorEastAsia"/>
        </w:rPr>
        <w:t xml:space="preserve">ähnliches Verfahren ergänzt. Als initiale Punkte des Verfahrens werden die Endpunkte der </w:t>
      </w:r>
      <w:r w:rsidR="00622277">
        <w:rPr>
          <w:rFonts w:eastAsiaTheme="minorEastAsia"/>
        </w:rPr>
        <w:t xml:space="preserve">zuvor durchgeführten Suche verwendet. </w:t>
      </w:r>
      <w:r w:rsidR="002A4354">
        <w:rPr>
          <w:rFonts w:eastAsiaTheme="minorEastAsia"/>
        </w:rPr>
        <w:t xml:space="preserve">Die abzuarbeitenden Punkte werden iterativ durch die Punkte ergänzt, die </w:t>
      </w:r>
      <w:r w:rsidR="003E6187">
        <w:rPr>
          <w:rFonts w:eastAsiaTheme="minorEastAsia"/>
        </w:rPr>
        <w:t>in der Nachbarschaft der bisherigen Punkte liegen</w:t>
      </w:r>
      <w:r w:rsidR="00523FA4">
        <w:rPr>
          <w:rFonts w:eastAsiaTheme="minorEastAsia"/>
        </w:rPr>
        <w:t xml:space="preserve"> und noch kein</w:t>
      </w:r>
      <w:r w:rsidR="00483986">
        <w:rPr>
          <w:rFonts w:eastAsiaTheme="minorEastAsia"/>
        </w:rPr>
        <w:t xml:space="preserve"> </w:t>
      </w:r>
      <w:r w:rsidR="00523FA4">
        <w:rPr>
          <w:rFonts w:eastAsiaTheme="minorEastAsia"/>
        </w:rPr>
        <w:t xml:space="preserve">Wert in der Matrix </w:t>
      </w:r>
      <w:r w:rsidR="00483986">
        <w:rPr>
          <w:rFonts w:eastAsiaTheme="minorEastAsia"/>
        </w:rPr>
        <w:t>zugewiesen ist</w:t>
      </w:r>
      <w:r w:rsidR="003E6187">
        <w:rPr>
          <w:rFonts w:eastAsiaTheme="minorEastAsia"/>
        </w:rPr>
        <w:t>.</w:t>
      </w:r>
      <w:r w:rsidR="00143101">
        <w:rPr>
          <w:rFonts w:eastAsiaTheme="minorEastAsia"/>
        </w:rPr>
        <w:t xml:space="preserve"> </w:t>
      </w:r>
    </w:p>
    <w:p w14:paraId="4AAAEA08" w14:textId="0530BAF0" w:rsidR="0023765A" w:rsidRDefault="0023765A" w:rsidP="00F90A5A">
      <w:pPr>
        <w:rPr>
          <w:rFonts w:eastAsiaTheme="minorEastAsia"/>
        </w:rPr>
      </w:pPr>
      <w:r>
        <w:rPr>
          <w:rFonts w:eastAsiaTheme="minorEastAsia"/>
        </w:rPr>
        <w:t xml:space="preserve">In </w:t>
      </w:r>
      <w:r w:rsidR="00476171" w:rsidRPr="00476171">
        <w:rPr>
          <w:rFonts w:eastAsiaTheme="minorEastAsia"/>
          <w:i/>
          <w:iCs/>
        </w:rPr>
        <w:fldChar w:fldCharType="begin"/>
      </w:r>
      <w:r w:rsidR="00476171" w:rsidRPr="00476171">
        <w:rPr>
          <w:rFonts w:eastAsiaTheme="minorEastAsia"/>
          <w:i/>
          <w:iCs/>
        </w:rPr>
        <w:instrText xml:space="preserve"> REF _Ref61716530 \h </w:instrText>
      </w:r>
      <w:r w:rsidR="00476171">
        <w:rPr>
          <w:rFonts w:eastAsiaTheme="minorEastAsia"/>
          <w:i/>
          <w:iCs/>
        </w:rPr>
        <w:instrText xml:space="preserve"> \* MERGEFORMAT </w:instrText>
      </w:r>
      <w:r w:rsidR="00476171" w:rsidRPr="00476171">
        <w:rPr>
          <w:rFonts w:eastAsiaTheme="minorEastAsia"/>
          <w:i/>
          <w:iCs/>
        </w:rPr>
      </w:r>
      <w:r w:rsidR="00476171" w:rsidRPr="00476171">
        <w:rPr>
          <w:rFonts w:eastAsiaTheme="minorEastAsia"/>
          <w:i/>
          <w:iCs/>
        </w:rPr>
        <w:fldChar w:fldCharType="separate"/>
      </w:r>
      <w:r w:rsidR="006A540E" w:rsidRPr="006A540E">
        <w:rPr>
          <w:i/>
          <w:iCs/>
        </w:rPr>
        <w:t xml:space="preserve">Abbildung </w:t>
      </w:r>
      <w:r w:rsidR="006A540E" w:rsidRPr="006A540E">
        <w:rPr>
          <w:i/>
          <w:iCs/>
          <w:noProof/>
        </w:rPr>
        <w:t>5</w:t>
      </w:r>
      <w:r w:rsidR="00476171" w:rsidRPr="00476171">
        <w:rPr>
          <w:rFonts w:eastAsiaTheme="minorEastAsia"/>
          <w:i/>
          <w:iCs/>
        </w:rPr>
        <w:fldChar w:fldCharType="end"/>
      </w:r>
      <w:r w:rsidR="00476171" w:rsidRPr="00476171">
        <w:rPr>
          <w:rFonts w:eastAsiaTheme="minorEastAsia"/>
          <w:i/>
          <w:iCs/>
        </w:rPr>
        <w:t xml:space="preserve"> </w:t>
      </w:r>
      <w:r w:rsidR="00476171">
        <w:rPr>
          <w:rFonts w:eastAsiaTheme="minorEastAsia"/>
        </w:rPr>
        <w:t xml:space="preserve">ist </w:t>
      </w:r>
      <w:r w:rsidR="009013F5">
        <w:rPr>
          <w:rFonts w:eastAsiaTheme="minorEastAsia"/>
        </w:rPr>
        <w:t xml:space="preserve">ein Beispiel für </w:t>
      </w:r>
      <w:r w:rsidR="00DE75E2">
        <w:rPr>
          <w:rFonts w:eastAsiaTheme="minorEastAsia"/>
        </w:rPr>
        <w:t>eine Matrix der</w:t>
      </w:r>
      <w:r w:rsidR="009013F5">
        <w:rPr>
          <w:rFonts w:eastAsiaTheme="minorEastAsia"/>
        </w:rPr>
        <w:t xml:space="preserve"> gegnerische</w:t>
      </w:r>
      <w:r w:rsidR="00DE75E2">
        <w:rPr>
          <w:rFonts w:eastAsiaTheme="minorEastAsia"/>
        </w:rPr>
        <w:t>n</w:t>
      </w:r>
      <w:r w:rsidR="009013F5">
        <w:rPr>
          <w:rFonts w:eastAsiaTheme="minorEastAsia"/>
        </w:rPr>
        <w:t xml:space="preserve"> Wahrscheinlichkeit</w:t>
      </w:r>
      <w:r w:rsidR="00B31CF6">
        <w:rPr>
          <w:rFonts w:eastAsiaTheme="minorEastAsia"/>
        </w:rPr>
        <w:t xml:space="preserve"> </w:t>
      </w:r>
      <w:r w:rsidR="003D5F77">
        <w:rPr>
          <w:rFonts w:eastAsiaTheme="minorEastAsia"/>
        </w:rPr>
        <w:t xml:space="preserve">dargestellt, wie sie aus dem </w:t>
      </w:r>
      <w:r w:rsidR="009111E6">
        <w:rPr>
          <w:rFonts w:eastAsiaTheme="minorEastAsia"/>
        </w:rPr>
        <w:t xml:space="preserve">entwickelten Viewer </w:t>
      </w:r>
      <w:r w:rsidR="008D08AC">
        <w:rPr>
          <w:rFonts w:eastAsiaTheme="minorEastAsia"/>
        </w:rPr>
        <w:t>visualisiert wird</w:t>
      </w:r>
      <w:r w:rsidR="009111E6">
        <w:rPr>
          <w:rFonts w:eastAsiaTheme="minorEastAsia"/>
        </w:rPr>
        <w:t>.</w:t>
      </w:r>
      <w:r w:rsidR="009013F5">
        <w:rPr>
          <w:rFonts w:eastAsiaTheme="minorEastAsia"/>
        </w:rPr>
        <w:t xml:space="preserve"> </w:t>
      </w:r>
      <w:r w:rsidR="008D08AC">
        <w:rPr>
          <w:rFonts w:eastAsiaTheme="minorEastAsia"/>
        </w:rPr>
        <w:t xml:space="preserve">Die </w:t>
      </w:r>
      <w:r w:rsidR="00B37271">
        <w:rPr>
          <w:rFonts w:eastAsiaTheme="minorEastAsia"/>
        </w:rPr>
        <w:t>dazugehörige</w:t>
      </w:r>
      <w:r w:rsidR="008D08AC">
        <w:rPr>
          <w:rFonts w:eastAsiaTheme="minorEastAsia"/>
        </w:rPr>
        <w:t xml:space="preserve"> Matrix der minimalen Schritte ist in</w:t>
      </w:r>
      <w:r w:rsidR="00476171">
        <w:rPr>
          <w:rFonts w:eastAsiaTheme="minorEastAsia"/>
        </w:rPr>
        <w:t xml:space="preserve"> </w:t>
      </w:r>
      <w:r w:rsidR="00476171" w:rsidRPr="008D08AC">
        <w:rPr>
          <w:rFonts w:eastAsiaTheme="minorEastAsia"/>
          <w:i/>
          <w:iCs/>
        </w:rPr>
        <w:fldChar w:fldCharType="begin"/>
      </w:r>
      <w:r w:rsidR="00476171" w:rsidRPr="008D08AC">
        <w:rPr>
          <w:rFonts w:eastAsiaTheme="minorEastAsia"/>
          <w:i/>
          <w:iCs/>
        </w:rPr>
        <w:instrText xml:space="preserve"> REF _Ref61716532 \h </w:instrText>
      </w:r>
      <w:r w:rsidR="008D08AC">
        <w:rPr>
          <w:rFonts w:eastAsiaTheme="minorEastAsia"/>
          <w:i/>
          <w:iCs/>
        </w:rPr>
        <w:instrText xml:space="preserve"> \* MERGEFORMAT </w:instrText>
      </w:r>
      <w:r w:rsidR="00476171" w:rsidRPr="008D08AC">
        <w:rPr>
          <w:rFonts w:eastAsiaTheme="minorEastAsia"/>
          <w:i/>
          <w:iCs/>
        </w:rPr>
      </w:r>
      <w:r w:rsidR="00476171" w:rsidRPr="008D08AC">
        <w:rPr>
          <w:rFonts w:eastAsiaTheme="minorEastAsia"/>
          <w:i/>
          <w:iCs/>
        </w:rPr>
        <w:fldChar w:fldCharType="separate"/>
      </w:r>
      <w:r w:rsidR="006A540E" w:rsidRPr="006A540E">
        <w:rPr>
          <w:i/>
          <w:iCs/>
        </w:rPr>
        <w:t xml:space="preserve">Abbildung </w:t>
      </w:r>
      <w:r w:rsidR="006A540E" w:rsidRPr="006A540E">
        <w:rPr>
          <w:i/>
          <w:iCs/>
          <w:noProof/>
        </w:rPr>
        <w:t>6</w:t>
      </w:r>
      <w:r w:rsidR="00476171" w:rsidRPr="008D08AC">
        <w:rPr>
          <w:rFonts w:eastAsiaTheme="minorEastAsia"/>
          <w:i/>
          <w:iCs/>
        </w:rPr>
        <w:fldChar w:fldCharType="end"/>
      </w:r>
      <w:r w:rsidR="008D08AC">
        <w:rPr>
          <w:rFonts w:eastAsiaTheme="minorEastAsia"/>
        </w:rPr>
        <w:t xml:space="preserve"> dargestellt.</w:t>
      </w:r>
      <w:r w:rsidR="00156A8F">
        <w:rPr>
          <w:rFonts w:eastAsiaTheme="minorEastAsia"/>
        </w:rPr>
        <w:t xml:space="preserve"> In dem linken Bild ist jeweils die Ausgangssituation des roten Spielers dargestellt. Die rechten Bilder stellen jeweils die </w:t>
      </w:r>
      <w:r w:rsidR="00972D22">
        <w:rPr>
          <w:rFonts w:eastAsiaTheme="minorEastAsia"/>
        </w:rPr>
        <w:t>Visualisierung der Matrix dar.</w:t>
      </w:r>
    </w:p>
    <w:p w14:paraId="7FD1826B" w14:textId="77777777" w:rsidR="008D08AC" w:rsidRDefault="008D08AC" w:rsidP="00F90A5A">
      <w:pPr>
        <w:rPr>
          <w:rFonts w:eastAsiaTheme="minorEastAsia"/>
        </w:rPr>
      </w:pPr>
    </w:p>
    <w:p w14:paraId="4EA8D76E" w14:textId="70FC16DA" w:rsidR="009F44B5" w:rsidRDefault="00EB6B51" w:rsidP="009F44B5">
      <w:pPr>
        <w:keepNext/>
        <w:jc w:val="center"/>
      </w:pPr>
      <w:r>
        <w:rPr>
          <w:rFonts w:eastAsiaTheme="minorEastAsia"/>
          <w:noProof/>
        </w:rPr>
        <w:drawing>
          <wp:inline distT="0" distB="0" distL="0" distR="0" wp14:anchorId="0F7467E1" wp14:editId="2D0A4EE9">
            <wp:extent cx="1800000" cy="1800000"/>
            <wp:effectExtent l="19050" t="19050" r="10160" b="10160"/>
            <wp:docPr id="16" name="Grafik 16" descr="Ein Bild, das Text, Licht, grü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p_1_Boar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a:ln>
                      <a:solidFill>
                        <a:schemeClr val="accent1"/>
                      </a:solidFill>
                    </a:ln>
                  </pic:spPr>
                </pic:pic>
              </a:graphicData>
            </a:graphic>
          </wp:inline>
        </w:drawing>
      </w:r>
      <w:r w:rsidR="00FB2EE3">
        <w:t xml:space="preserve"> </w:t>
      </w:r>
      <w:r w:rsidR="009F44B5">
        <w:rPr>
          <w:rFonts w:eastAsiaTheme="minorEastAsia"/>
          <w:noProof/>
        </w:rPr>
        <w:drawing>
          <wp:inline distT="0" distB="0" distL="0" distR="0" wp14:anchorId="3DB23B5A" wp14:editId="7F820A38">
            <wp:extent cx="1800000" cy="1800000"/>
            <wp:effectExtent l="19050" t="19050" r="10160" b="10160"/>
            <wp:docPr id="14" name="Grafik 14" descr="Ein Bild, das draußen, rot, Licht, dunk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p_1_probability.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a:ln>
                      <a:solidFill>
                        <a:schemeClr val="accent1"/>
                      </a:solidFill>
                    </a:ln>
                  </pic:spPr>
                </pic:pic>
              </a:graphicData>
            </a:graphic>
          </wp:inline>
        </w:drawing>
      </w:r>
    </w:p>
    <w:p w14:paraId="3F122EB1" w14:textId="474FD7BC" w:rsidR="004D7D21" w:rsidRDefault="009F44B5" w:rsidP="009F44B5">
      <w:pPr>
        <w:pStyle w:val="Beschriftung"/>
      </w:pPr>
      <w:bookmarkStart w:id="264" w:name="_Ref61716530"/>
      <w:bookmarkStart w:id="265" w:name="_Toc61790507"/>
      <w:r>
        <w:t xml:space="preserve">Abbildung </w:t>
      </w:r>
      <w:r w:rsidR="00B837DE">
        <w:fldChar w:fldCharType="begin"/>
      </w:r>
      <w:r w:rsidR="00B837DE">
        <w:instrText xml:space="preserve"> SEQ Ab</w:instrText>
      </w:r>
      <w:r w:rsidR="00B837DE">
        <w:instrText xml:space="preserve">bildung \* ARABIC </w:instrText>
      </w:r>
      <w:r w:rsidR="00B837DE">
        <w:fldChar w:fldCharType="separate"/>
      </w:r>
      <w:r w:rsidR="006A540E">
        <w:rPr>
          <w:noProof/>
        </w:rPr>
        <w:t>5</w:t>
      </w:r>
      <w:r w:rsidR="00B837DE">
        <w:rPr>
          <w:noProof/>
        </w:rPr>
        <w:fldChar w:fldCharType="end"/>
      </w:r>
      <w:bookmarkEnd w:id="264"/>
      <w:r>
        <w:t>: Beispiel</w:t>
      </w:r>
      <w:r w:rsidR="00014D91">
        <w:t xml:space="preserve">-Matrix </w:t>
      </w:r>
      <w:r>
        <w:t>gegnerische Wahrscheinlichkeiten</w:t>
      </w:r>
      <w:bookmarkEnd w:id="265"/>
    </w:p>
    <w:p w14:paraId="5D55EC58" w14:textId="77777777" w:rsidR="0023765A" w:rsidRPr="0023765A" w:rsidRDefault="0023765A" w:rsidP="0023765A"/>
    <w:p w14:paraId="2AF98968" w14:textId="7A81257A" w:rsidR="0023765A" w:rsidRDefault="00645CD2" w:rsidP="0023765A">
      <w:pPr>
        <w:keepNext/>
        <w:jc w:val="center"/>
      </w:pPr>
      <w:r>
        <w:rPr>
          <w:rFonts w:eastAsiaTheme="minorEastAsia"/>
          <w:noProof/>
        </w:rPr>
        <w:drawing>
          <wp:inline distT="0" distB="0" distL="0" distR="0" wp14:anchorId="74494CCE" wp14:editId="3ACF14C8">
            <wp:extent cx="1800000" cy="1800000"/>
            <wp:effectExtent l="19050" t="19050" r="10160" b="10160"/>
            <wp:docPr id="17" name="Grafik 17" descr="Ein Bild, das Text, Licht, grü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p_1_Boar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a:ln>
                      <a:solidFill>
                        <a:schemeClr val="accent1"/>
                      </a:solidFill>
                    </a:ln>
                  </pic:spPr>
                </pic:pic>
              </a:graphicData>
            </a:graphic>
          </wp:inline>
        </w:drawing>
      </w:r>
      <w:r w:rsidR="00FB2EE3">
        <w:t xml:space="preserve"> </w:t>
      </w:r>
      <w:r w:rsidR="0023765A">
        <w:rPr>
          <w:noProof/>
        </w:rPr>
        <w:drawing>
          <wp:inline distT="0" distB="0" distL="0" distR="0" wp14:anchorId="4F679C05" wp14:editId="355D2209">
            <wp:extent cx="1800000" cy="1800000"/>
            <wp:effectExtent l="19050" t="19050" r="10160" b="1016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p_1_min step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a:ln>
                      <a:solidFill>
                        <a:schemeClr val="accent1"/>
                      </a:solidFill>
                    </a:ln>
                  </pic:spPr>
                </pic:pic>
              </a:graphicData>
            </a:graphic>
          </wp:inline>
        </w:drawing>
      </w:r>
    </w:p>
    <w:p w14:paraId="0DC147A6" w14:textId="3005C6AC" w:rsidR="0023765A" w:rsidRPr="0023765A" w:rsidRDefault="0023765A" w:rsidP="0023765A">
      <w:pPr>
        <w:pStyle w:val="Beschriftung"/>
      </w:pPr>
      <w:bookmarkStart w:id="266" w:name="_Ref61716532"/>
      <w:bookmarkStart w:id="267" w:name="_Toc61790508"/>
      <w:r>
        <w:t xml:space="preserve">Abbildung </w:t>
      </w:r>
      <w:r w:rsidR="00B837DE">
        <w:fldChar w:fldCharType="begin"/>
      </w:r>
      <w:r w:rsidR="00B837DE">
        <w:instrText xml:space="preserve"> SEQ Abbildung \* ARABIC </w:instrText>
      </w:r>
      <w:r w:rsidR="00B837DE">
        <w:fldChar w:fldCharType="separate"/>
      </w:r>
      <w:r w:rsidR="006A540E">
        <w:rPr>
          <w:noProof/>
        </w:rPr>
        <w:t>6</w:t>
      </w:r>
      <w:r w:rsidR="00B837DE">
        <w:rPr>
          <w:noProof/>
        </w:rPr>
        <w:fldChar w:fldCharType="end"/>
      </w:r>
      <w:bookmarkEnd w:id="266"/>
      <w:r>
        <w:t>: Beispiel</w:t>
      </w:r>
      <w:r w:rsidR="00014D91">
        <w:t>-Matrix</w:t>
      </w:r>
      <w:r>
        <w:t xml:space="preserve"> minimale gegnerische Schritte</w:t>
      </w:r>
      <w:bookmarkEnd w:id="267"/>
    </w:p>
    <w:p w14:paraId="3ABAA96D" w14:textId="77777777" w:rsidR="001234A3" w:rsidRDefault="001234A3">
      <w:pPr>
        <w:spacing w:line="240" w:lineRule="auto"/>
        <w:jc w:val="left"/>
        <w:rPr>
          <w:rFonts w:eastAsiaTheme="majorEastAsia" w:cs="Calibri Light"/>
          <w:b/>
          <w:sz w:val="32"/>
        </w:rPr>
      </w:pPr>
      <w:bookmarkStart w:id="268" w:name="_Toc61281415"/>
      <w:r>
        <w:br w:type="page"/>
      </w:r>
    </w:p>
    <w:p w14:paraId="44C959AD" w14:textId="7EF2913C" w:rsidR="003508D1" w:rsidRDefault="003508D1" w:rsidP="003508D1">
      <w:pPr>
        <w:pStyle w:val="berschrift2"/>
      </w:pPr>
      <w:bookmarkStart w:id="269" w:name="_Toc61790478"/>
      <w:r>
        <w:lastRenderedPageBreak/>
        <w:t>Pfadbewertung</w:t>
      </w:r>
      <w:bookmarkEnd w:id="268"/>
      <w:bookmarkEnd w:id="269"/>
    </w:p>
    <w:p w14:paraId="5CF04CAD" w14:textId="33664485" w:rsidR="003508D1" w:rsidRDefault="00B74093" w:rsidP="003508D1">
      <w:pPr>
        <w:pStyle w:val="Text"/>
      </w:pPr>
      <w:r>
        <w:t xml:space="preserve">Im </w:t>
      </w:r>
      <w:r w:rsidR="006B7BD8">
        <w:t>Mittelpunkt</w:t>
      </w:r>
      <w:r>
        <w:t xml:space="preserve"> der zu treffenden Bewertungen steht die Bewertung </w:t>
      </w:r>
      <w:r w:rsidR="008A463E">
        <w:t xml:space="preserve">der </w:t>
      </w:r>
      <w:r>
        <w:t>einzelne</w:t>
      </w:r>
      <w:r w:rsidR="008A463E">
        <w:t>n</w:t>
      </w:r>
      <w:r>
        <w:t xml:space="preserve"> Pfade. </w:t>
      </w:r>
      <w:r w:rsidR="00897886">
        <w:t xml:space="preserve">Die </w:t>
      </w:r>
      <w:r w:rsidR="008A2F22">
        <w:t>Ermittlung</w:t>
      </w:r>
      <w:r w:rsidR="00897886">
        <w:t xml:space="preserve"> von Pfaden basiert</w:t>
      </w:r>
      <w:r w:rsidR="008A2F22">
        <w:t>,</w:t>
      </w:r>
      <w:r w:rsidR="00897886">
        <w:t xml:space="preserve"> wie </w:t>
      </w:r>
      <w:r w:rsidR="008A2F22">
        <w:t>erörtert, auf der Vorwärtssuche in Kombination mit der Graph-basierten Optimierung und Multithreading.</w:t>
      </w:r>
      <w:r w:rsidR="00897886">
        <w:t xml:space="preserve"> </w:t>
      </w:r>
      <w:r w:rsidR="0031688D">
        <w:t>Für den vorliegenden Lösungsansatz werden die Pfade hinsichtlich zweier Kriterien bewertet:</w:t>
      </w:r>
    </w:p>
    <w:p w14:paraId="11B54D4C" w14:textId="760D81DB" w:rsidR="0031688D" w:rsidRDefault="000C0618" w:rsidP="00C316B1">
      <w:pPr>
        <w:pStyle w:val="Text"/>
        <w:numPr>
          <w:ilvl w:val="0"/>
          <w:numId w:val="41"/>
        </w:numPr>
      </w:pPr>
      <w:r>
        <w:t>Erfolg</w:t>
      </w:r>
    </w:p>
    <w:p w14:paraId="62574927" w14:textId="589EDCBF" w:rsidR="000C0618" w:rsidRDefault="000C0618" w:rsidP="00C316B1">
      <w:pPr>
        <w:pStyle w:val="Text"/>
        <w:numPr>
          <w:ilvl w:val="0"/>
          <w:numId w:val="41"/>
        </w:numPr>
      </w:pPr>
      <w:r>
        <w:t>Abschneiden von Gegnerpfaden</w:t>
      </w:r>
    </w:p>
    <w:p w14:paraId="2122E852" w14:textId="6BD4C7A4" w:rsidR="008C50F4" w:rsidDel="00D76272" w:rsidRDefault="008C50F4" w:rsidP="008C50F4">
      <w:pPr>
        <w:pStyle w:val="Text"/>
        <w:numPr>
          <w:ilvl w:val="0"/>
          <w:numId w:val="41"/>
        </w:numPr>
        <w:rPr>
          <w:ins w:id="270" w:author="Autor"/>
          <w:del w:id="271" w:author="Autor"/>
        </w:rPr>
      </w:pPr>
      <w:r>
        <w:t>Ziel ist es</w:t>
      </w:r>
      <w:r w:rsidR="002E1DE3">
        <w:t>,</w:t>
      </w:r>
      <w:r>
        <w:t xml:space="preserve"> mit der Erfolgs-Bewertung Pfade schlechter zu bewerten, die von Gegnern mit einer höheren Wahrscheinlichkeit abgeschnitten werden. Die Abschneide-Bewertung ist dafür zuständig</w:t>
      </w:r>
      <w:r w:rsidR="00023236">
        <w:t>,</w:t>
      </w:r>
      <w:r>
        <w:t xml:space="preserve"> Pfade gut zu bewerten, die gegnerische Pfade unterbrechen.</w:t>
      </w:r>
    </w:p>
    <w:p w14:paraId="618763E0" w14:textId="77777777" w:rsidR="008C50F4" w:rsidRDefault="008C50F4" w:rsidP="008C50F4">
      <w:pPr>
        <w:pStyle w:val="Text"/>
      </w:pPr>
    </w:p>
    <w:p w14:paraId="41FB2FDF" w14:textId="52E6E9EA" w:rsidR="000B558F" w:rsidRDefault="00665B45" w:rsidP="003508D1">
      <w:pPr>
        <w:pStyle w:val="Text"/>
      </w:pPr>
      <w:r>
        <w:t>Der Erfolg eines Pfades wird definiert durch die Multiplikation der Erfolgswahrscheinlichkeiten</w:t>
      </w:r>
      <w:r w:rsidR="00C86C51">
        <w:t xml:space="preserve"> der einzelnen Pfadelemente</w:t>
      </w:r>
      <w:r w:rsidR="006F7CCD">
        <w:t>.</w:t>
      </w:r>
      <w:r w:rsidR="00C86C51">
        <w:t xml:space="preserve"> </w:t>
      </w:r>
      <w:r w:rsidR="00B658A2">
        <w:t xml:space="preserve">Jedes Pfadelement repräsentiert den Spielzug einer Runde. Die Erfolgswahrscheinlichkeit des Pfadelements ergibt sich aus der </w:t>
      </w:r>
      <w:r w:rsidR="00E23302">
        <w:t xml:space="preserve">inversen </w:t>
      </w:r>
      <w:r w:rsidR="00F300FA">
        <w:t xml:space="preserve">maximalen gegnerischen Aufenthaltswahrscheinlichkeit </w:t>
      </w:r>
      <w:r w:rsidR="00480080">
        <w:t xml:space="preserve">an den </w:t>
      </w:r>
      <w:r w:rsidR="005F50FB">
        <w:t>Punkten</w:t>
      </w:r>
      <w:r w:rsidR="00480080">
        <w:t xml:space="preserve"> </w:t>
      </w:r>
      <w:r w:rsidR="005F50FB">
        <w:t>des Spielbretts</w:t>
      </w:r>
      <w:r w:rsidR="00480080">
        <w:t>,</w:t>
      </w:r>
      <w:r w:rsidR="001A615C">
        <w:t xml:space="preserve"> </w:t>
      </w:r>
      <w:r w:rsidR="00516C1F">
        <w:t>die in dem Pfadelement enthalten sind.</w:t>
      </w:r>
      <w:r w:rsidR="00E7587D">
        <w:t xml:space="preserve"> Dabei muss die Anzahl der Schritte beachtet werden, die benötigt werden, bis das jeweilige Pfadelement erreicht werden kann. </w:t>
      </w:r>
      <w:r w:rsidR="001C47E1">
        <w:t>Da die gegnerische Wahrscheinlichkeit bereits nach wenigen</w:t>
      </w:r>
      <w:r w:rsidR="00E03C70">
        <w:t xml:space="preserve"> Runden </w:t>
      </w:r>
      <w:r w:rsidR="0035484D">
        <w:t xml:space="preserve">einen sehr geringen Wert erreicht, wird </w:t>
      </w:r>
      <w:r w:rsidR="00215E09">
        <w:t xml:space="preserve">ein zusätzlicher Exponent eingeführt, der </w:t>
      </w:r>
      <w:r w:rsidR="003208BF">
        <w:t>vorrangig</w:t>
      </w:r>
      <w:r w:rsidR="00CF2852">
        <w:t xml:space="preserve"> </w:t>
      </w:r>
      <w:r w:rsidR="003208BF">
        <w:t xml:space="preserve">geringe Werte </w:t>
      </w:r>
      <w:r w:rsidR="00520585">
        <w:t xml:space="preserve">der Wahrscheinlichkeit </w:t>
      </w:r>
      <w:r w:rsidR="003208BF">
        <w:t>anhebt</w:t>
      </w:r>
      <w:r w:rsidR="00C037F4">
        <w:t xml:space="preserve"> (Exponent muss kleiner als eins sein)</w:t>
      </w:r>
      <w:r w:rsidR="003208BF">
        <w:t xml:space="preserve">. </w:t>
      </w:r>
      <w:r w:rsidR="00E7587D">
        <w:t xml:space="preserve">In </w:t>
      </w:r>
      <w:r w:rsidR="00E7587D" w:rsidRPr="00100FAB">
        <w:rPr>
          <w:i/>
          <w:iCs/>
        </w:rPr>
        <w:fldChar w:fldCharType="begin"/>
      </w:r>
      <w:r w:rsidR="00E7587D" w:rsidRPr="00100FAB">
        <w:rPr>
          <w:i/>
          <w:iCs/>
        </w:rPr>
        <w:instrText xml:space="preserve"> REF _Ref61304037 \h </w:instrText>
      </w:r>
      <w:r w:rsidR="00100FAB">
        <w:rPr>
          <w:i/>
          <w:iCs/>
        </w:rPr>
        <w:instrText xml:space="preserve"> \* MERGEFORMAT </w:instrText>
      </w:r>
      <w:r w:rsidR="00E7587D" w:rsidRPr="00100FAB">
        <w:rPr>
          <w:i/>
          <w:iCs/>
        </w:rPr>
      </w:r>
      <w:r w:rsidR="00E7587D" w:rsidRPr="00100FAB">
        <w:rPr>
          <w:i/>
          <w:iCs/>
        </w:rPr>
        <w:fldChar w:fldCharType="separate"/>
      </w:r>
      <w:r w:rsidR="006A540E" w:rsidRPr="006A540E">
        <w:rPr>
          <w:i/>
          <w:iCs/>
        </w:rPr>
        <w:t xml:space="preserve">Algorithmus </w:t>
      </w:r>
      <w:r w:rsidR="006A540E" w:rsidRPr="006A540E">
        <w:rPr>
          <w:i/>
          <w:iCs/>
          <w:noProof/>
        </w:rPr>
        <w:t>1</w:t>
      </w:r>
      <w:r w:rsidR="00E7587D" w:rsidRPr="00100FAB">
        <w:rPr>
          <w:i/>
          <w:iCs/>
        </w:rPr>
        <w:fldChar w:fldCharType="end"/>
      </w:r>
      <w:r w:rsidR="00E7587D">
        <w:t xml:space="preserve"> ist die beschriebene Berechnung</w:t>
      </w:r>
      <w:r w:rsidR="008675C6">
        <w:t>svorschrift</w:t>
      </w:r>
      <w:r w:rsidR="00E7587D">
        <w:t xml:space="preserve"> dargestellt.</w:t>
      </w:r>
      <w:r w:rsidR="009E652C">
        <w:t xml:space="preserve"> </w:t>
      </w:r>
    </w:p>
    <w:p w14:paraId="4C2195AA" w14:textId="77777777" w:rsidR="004268F6" w:rsidRDefault="004268F6" w:rsidP="003508D1">
      <w:pPr>
        <w:pStyle w:val="Text"/>
      </w:pPr>
    </w:p>
    <w:p w14:paraId="3413E8FA" w14:textId="77777777" w:rsidR="00F65E3C" w:rsidRDefault="00F65E3C" w:rsidP="00E46B3D">
      <w:pPr>
        <w:pStyle w:val="Text"/>
        <w:keepNext/>
        <w:spacing w:line="240" w:lineRule="auto"/>
      </w:pPr>
      <w:r>
        <w:rPr>
          <w:noProof/>
        </w:rPr>
        <w:lastRenderedPageBreak/>
        <mc:AlternateContent>
          <mc:Choice Requires="wps">
            <w:drawing>
              <wp:inline distT="0" distB="0" distL="0" distR="0" wp14:anchorId="02AB7262" wp14:editId="50EF83E4">
                <wp:extent cx="5734685" cy="1404620"/>
                <wp:effectExtent l="0" t="0" r="18415" b="21590"/>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34685" cy="1404620"/>
                        </a:xfrm>
                        <a:prstGeom prst="rect">
                          <a:avLst/>
                        </a:prstGeom>
                        <a:solidFill>
                          <a:srgbClr val="FFFFFF"/>
                        </a:solidFill>
                        <a:ln w="9525">
                          <a:solidFill>
                            <a:srgbClr val="000000"/>
                          </a:solidFill>
                          <a:miter lim="800000"/>
                          <a:headEnd/>
                          <a:tailEnd/>
                        </a:ln>
                      </wps:spPr>
                      <wps:txbx>
                        <w:txbxContent>
                          <w:p w14:paraId="2BB56ECA" w14:textId="1BC34978" w:rsidR="00F65E3C" w:rsidRDefault="008074A5" w:rsidP="00D117DB">
                            <w:pPr>
                              <w:pStyle w:val="PseudocodeBlock"/>
                              <w:numPr>
                                <w:ilvl w:val="0"/>
                                <w:numId w:val="51"/>
                              </w:numPr>
                            </w:pPr>
                            <w:r>
                              <w:t xml:space="preserve">ergebnis := </w:t>
                            </w:r>
                            <w:r w:rsidR="00EF3BD2">
                              <w:t>1</w:t>
                            </w:r>
                            <w:r>
                              <w:t xml:space="preserve"> </w:t>
                            </w:r>
                          </w:p>
                          <w:p w14:paraId="15278663" w14:textId="77777777" w:rsidR="00563582" w:rsidRDefault="00563582" w:rsidP="00D117DB">
                            <w:pPr>
                              <w:pStyle w:val="PseudocodeBlock"/>
                              <w:numPr>
                                <w:ilvl w:val="0"/>
                                <w:numId w:val="51"/>
                              </w:numPr>
                            </w:pPr>
                            <w:r>
                              <w:t>für jedes element in pfad:</w:t>
                            </w:r>
                          </w:p>
                          <w:p w14:paraId="51166175" w14:textId="05A78D7F" w:rsidR="00195194" w:rsidRDefault="006C6F93" w:rsidP="00D117DB">
                            <w:pPr>
                              <w:pStyle w:val="PseudocodeBlock"/>
                              <w:numPr>
                                <w:ilvl w:val="0"/>
                                <w:numId w:val="51"/>
                              </w:numPr>
                            </w:pPr>
                            <w:r>
                              <w:t xml:space="preserve">  </w:t>
                            </w:r>
                            <w:r w:rsidR="00195194">
                              <w:t xml:space="preserve">lokal := </w:t>
                            </w:r>
                            <w:r w:rsidR="006E5B8C">
                              <w:t>0</w:t>
                            </w:r>
                          </w:p>
                          <w:p w14:paraId="00833CFD" w14:textId="159266D1" w:rsidR="00563582" w:rsidRPr="00F9220A" w:rsidRDefault="006C6F93" w:rsidP="00D117DB">
                            <w:pPr>
                              <w:pStyle w:val="PseudocodeBlock"/>
                              <w:numPr>
                                <w:ilvl w:val="0"/>
                                <w:numId w:val="51"/>
                              </w:numPr>
                            </w:pPr>
                            <w:r>
                              <w:t xml:space="preserve">  </w:t>
                            </w:r>
                            <w:r w:rsidR="00EF3BD2">
                              <w:t>für jede</w:t>
                            </w:r>
                            <w:r w:rsidR="00195194">
                              <w:t>n punkt in element:</w:t>
                            </w:r>
                          </w:p>
                          <w:p w14:paraId="6A67FCDE" w14:textId="423026C8" w:rsidR="00F65E3C" w:rsidRDefault="006C6F93" w:rsidP="00D117DB">
                            <w:pPr>
                              <w:pStyle w:val="PseudocodeBlock"/>
                              <w:numPr>
                                <w:ilvl w:val="0"/>
                                <w:numId w:val="51"/>
                              </w:numPr>
                            </w:pPr>
                            <w:r>
                              <w:t xml:space="preserve">  </w:t>
                            </w:r>
                            <w:r w:rsidR="00D159AF">
                              <w:t xml:space="preserve">  </w:t>
                            </w:r>
                            <w:r w:rsidR="006E5B8C">
                              <w:t>wenn minSchritte[punkt] &lt;</w:t>
                            </w:r>
                            <w:r w:rsidR="001A62D9">
                              <w:t>=</w:t>
                            </w:r>
                            <w:r w:rsidR="006E5B8C">
                              <w:t xml:space="preserve"> </w:t>
                            </w:r>
                            <w:r w:rsidR="003572FC">
                              <w:t>element.schritte:</w:t>
                            </w:r>
                          </w:p>
                          <w:p w14:paraId="7E4D3C9B" w14:textId="6A117D35" w:rsidR="003572FC" w:rsidRDefault="006C6F93" w:rsidP="00D117DB">
                            <w:pPr>
                              <w:pStyle w:val="PseudocodeBlock"/>
                              <w:numPr>
                                <w:ilvl w:val="0"/>
                                <w:numId w:val="51"/>
                              </w:numPr>
                            </w:pPr>
                            <w:r>
                              <w:t xml:space="preserve">     </w:t>
                            </w:r>
                            <w:r w:rsidR="00F14BC3">
                              <w:t xml:space="preserve"> </w:t>
                            </w:r>
                            <w:r w:rsidR="003572FC">
                              <w:t>lokal</w:t>
                            </w:r>
                            <w:r w:rsidR="00A710D2">
                              <w:t xml:space="preserve"> </w:t>
                            </w:r>
                            <w:r w:rsidR="003572FC">
                              <w:t>:= max(lokal</w:t>
                            </w:r>
                            <w:r w:rsidR="007006B6">
                              <w:t>,</w:t>
                            </w:r>
                            <w:r w:rsidR="0025123D">
                              <w:t xml:space="preserve"> </w:t>
                            </w:r>
                            <w:r w:rsidR="007006B6">
                              <w:t>wahrscheinlichkeiten[punkt])</w:t>
                            </w:r>
                          </w:p>
                          <w:p w14:paraId="2E141959" w14:textId="524A69B9" w:rsidR="00F65E3C" w:rsidRDefault="00F14BC3" w:rsidP="00D117DB">
                            <w:pPr>
                              <w:pStyle w:val="PseudocodeBlock"/>
                              <w:numPr>
                                <w:ilvl w:val="0"/>
                                <w:numId w:val="51"/>
                              </w:numPr>
                            </w:pPr>
                            <w:r>
                              <w:t xml:space="preserve">  ergebnis := ergebnis * </w:t>
                            </w:r>
                            <w:r w:rsidR="00885A6E">
                              <w:t>(1-</w:t>
                            </w:r>
                            <w:r>
                              <w:t>lokal</w:t>
                            </w:r>
                            <w:r w:rsidR="00BB7E11">
                              <w:rPr>
                                <w:vertAlign w:val="superscript"/>
                              </w:rPr>
                              <w:t>EXPONENT</w:t>
                            </w:r>
                            <w:r w:rsidR="00885A6E">
                              <w:t>)</w:t>
                            </w:r>
                          </w:p>
                          <w:p w14:paraId="7CECC8ED" w14:textId="209530CE" w:rsidR="00B42823" w:rsidRDefault="00B42823" w:rsidP="00D117DB">
                            <w:pPr>
                              <w:pStyle w:val="PseudocodeBlock"/>
                              <w:numPr>
                                <w:ilvl w:val="0"/>
                                <w:numId w:val="51"/>
                              </w:numPr>
                            </w:pPr>
                            <w:r>
                              <w:t>Rückgabe ergebnis</w:t>
                            </w:r>
                          </w:p>
                        </w:txbxContent>
                      </wps:txbx>
                      <wps:bodyPr rot="0" vert="horz" wrap="square" lIns="91440" tIns="45720" rIns="91440" bIns="45720" anchor="t" anchorCtr="0">
                        <a:spAutoFit/>
                      </wps:bodyPr>
                    </wps:wsp>
                  </a:graphicData>
                </a:graphic>
              </wp:inline>
            </w:drawing>
          </mc:Choice>
          <mc:Fallback>
            <w:pict>
              <v:shapetype w14:anchorId="02AB7262" id="_x0000_t202" coordsize="21600,21600" o:spt="202" path="m,l,21600r21600,l21600,xe">
                <v:stroke joinstyle="miter"/>
                <v:path gradientshapeok="t" o:connecttype="rect"/>
              </v:shapetype>
              <v:shape id="Textfeld 2" o:spid="_x0000_s1026" type="#_x0000_t202" style="width:451.55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">
                <v:textbox style="mso-fit-shape-to-text:t">
                  <w:txbxContent>
                    <w:p w14:paraId="2BB56ECA" w14:textId="1BC34978" w:rsidR="00F65E3C" w:rsidRDefault="008074A5" w:rsidP="00D117DB">
                      <w:pPr>
                        <w:pStyle w:val="PseudocodeBlock"/>
                        <w:numPr>
                          <w:ilvl w:val="0"/>
                          <w:numId w:val="51"/>
                        </w:numPr>
                      </w:pPr>
                      <w:r>
                        <w:t xml:space="preserve">ergebnis := </w:t>
                      </w:r>
                      <w:r w:rsidR="00EF3BD2">
                        <w:t>1</w:t>
                      </w:r>
                      <w:r>
                        <w:t xml:space="preserve"> </w:t>
                      </w:r>
                    </w:p>
                    <w:p w14:paraId="15278663" w14:textId="77777777" w:rsidR="00563582" w:rsidRDefault="00563582" w:rsidP="00D117DB">
                      <w:pPr>
                        <w:pStyle w:val="PseudocodeBlock"/>
                        <w:numPr>
                          <w:ilvl w:val="0"/>
                          <w:numId w:val="51"/>
                        </w:numPr>
                      </w:pPr>
                      <w:r>
                        <w:t>für jedes element in pfad:</w:t>
                      </w:r>
                    </w:p>
                    <w:p w14:paraId="51166175" w14:textId="05A78D7F" w:rsidR="00195194" w:rsidRDefault="006C6F93" w:rsidP="00D117DB">
                      <w:pPr>
                        <w:pStyle w:val="PseudocodeBlock"/>
                        <w:numPr>
                          <w:ilvl w:val="0"/>
                          <w:numId w:val="51"/>
                        </w:numPr>
                      </w:pPr>
                      <w:r>
                        <w:t xml:space="preserve">  </w:t>
                      </w:r>
                      <w:r w:rsidR="00195194">
                        <w:t xml:space="preserve">lokal := </w:t>
                      </w:r>
                      <w:r w:rsidR="006E5B8C">
                        <w:t>0</w:t>
                      </w:r>
                    </w:p>
                    <w:p w14:paraId="00833CFD" w14:textId="159266D1" w:rsidR="00563582" w:rsidRPr="00F9220A" w:rsidRDefault="006C6F93" w:rsidP="00D117DB">
                      <w:pPr>
                        <w:pStyle w:val="PseudocodeBlock"/>
                        <w:numPr>
                          <w:ilvl w:val="0"/>
                          <w:numId w:val="51"/>
                        </w:numPr>
                      </w:pPr>
                      <w:r>
                        <w:t xml:space="preserve">  </w:t>
                      </w:r>
                      <w:r w:rsidR="00EF3BD2">
                        <w:t>für jede</w:t>
                      </w:r>
                      <w:r w:rsidR="00195194">
                        <w:t>n punkt in element:</w:t>
                      </w:r>
                    </w:p>
                    <w:p w14:paraId="6A67FCDE" w14:textId="423026C8" w:rsidR="00F65E3C" w:rsidRDefault="006C6F93" w:rsidP="00D117DB">
                      <w:pPr>
                        <w:pStyle w:val="PseudocodeBlock"/>
                        <w:numPr>
                          <w:ilvl w:val="0"/>
                          <w:numId w:val="51"/>
                        </w:numPr>
                      </w:pPr>
                      <w:r>
                        <w:t xml:space="preserve">  </w:t>
                      </w:r>
                      <w:r w:rsidR="00D159AF">
                        <w:t xml:space="preserve">  </w:t>
                      </w:r>
                      <w:r w:rsidR="006E5B8C">
                        <w:t>wenn minSchritte[punkt] &lt;</w:t>
                      </w:r>
                      <w:r w:rsidR="001A62D9">
                        <w:t>=</w:t>
                      </w:r>
                      <w:r w:rsidR="006E5B8C">
                        <w:t xml:space="preserve"> </w:t>
                      </w:r>
                      <w:r w:rsidR="003572FC">
                        <w:t>element.schritte:</w:t>
                      </w:r>
                    </w:p>
                    <w:p w14:paraId="7E4D3C9B" w14:textId="6A117D35" w:rsidR="003572FC" w:rsidRDefault="006C6F93" w:rsidP="00D117DB">
                      <w:pPr>
                        <w:pStyle w:val="PseudocodeBlock"/>
                        <w:numPr>
                          <w:ilvl w:val="0"/>
                          <w:numId w:val="51"/>
                        </w:numPr>
                      </w:pPr>
                      <w:r>
                        <w:t xml:space="preserve">     </w:t>
                      </w:r>
                      <w:r w:rsidR="00F14BC3">
                        <w:t xml:space="preserve"> </w:t>
                      </w:r>
                      <w:r w:rsidR="003572FC">
                        <w:t>lokal</w:t>
                      </w:r>
                      <w:r w:rsidR="00A710D2">
                        <w:t xml:space="preserve"> </w:t>
                      </w:r>
                      <w:r w:rsidR="003572FC">
                        <w:t>:= max(lokal</w:t>
                      </w:r>
                      <w:r w:rsidR="007006B6">
                        <w:t>,</w:t>
                      </w:r>
                      <w:r w:rsidR="0025123D">
                        <w:t xml:space="preserve"> </w:t>
                      </w:r>
                      <w:r w:rsidR="007006B6">
                        <w:t>wahrscheinlichkeiten[punkt])</w:t>
                      </w:r>
                    </w:p>
                    <w:p w14:paraId="2E141959" w14:textId="524A69B9" w:rsidR="00F65E3C" w:rsidRDefault="00F14BC3" w:rsidP="00D117DB">
                      <w:pPr>
                        <w:pStyle w:val="PseudocodeBlock"/>
                        <w:numPr>
                          <w:ilvl w:val="0"/>
                          <w:numId w:val="51"/>
                        </w:numPr>
                      </w:pPr>
                      <w:r>
                        <w:t xml:space="preserve">  ergebnis := ergebnis * </w:t>
                      </w:r>
                      <w:r w:rsidR="00885A6E">
                        <w:t>(1-</w:t>
                      </w:r>
                      <w:r>
                        <w:t>lokal</w:t>
                      </w:r>
                      <w:r w:rsidR="00BB7E11">
                        <w:rPr>
                          <w:vertAlign w:val="superscript"/>
                        </w:rPr>
                        <w:t>EXPONENT</w:t>
                      </w:r>
                      <w:r w:rsidR="00885A6E">
                        <w:t>)</w:t>
                      </w:r>
                    </w:p>
                    <w:p w14:paraId="7CECC8ED" w14:textId="209530CE" w:rsidR="00B42823" w:rsidRDefault="00B42823" w:rsidP="00D117DB">
                      <w:pPr>
                        <w:pStyle w:val="PseudocodeBlock"/>
                        <w:numPr>
                          <w:ilvl w:val="0"/>
                          <w:numId w:val="51"/>
                        </w:numPr>
                      </w:pPr>
                      <w:r>
                        <w:t>Rückgabe ergebnis</w:t>
                      </w:r>
                    </w:p>
                  </w:txbxContent>
                </v:textbox>
                <w10:anchorlock/>
              </v:shape>
            </w:pict>
          </mc:Fallback>
        </mc:AlternateContent>
      </w:r>
    </w:p>
    <w:p w14:paraId="1F121BB8" w14:textId="67A0C71A" w:rsidR="00B43811" w:rsidRPr="00B43811" w:rsidRDefault="00F65E3C" w:rsidP="00B43811">
      <w:pPr>
        <w:pStyle w:val="Beschriftung"/>
      </w:pPr>
      <w:bookmarkStart w:id="272" w:name="_Ref61304037"/>
      <w:bookmarkStart w:id="273" w:name="_Toc61724340"/>
      <w:r>
        <w:t xml:space="preserve">Algorithmus </w:t>
      </w:r>
      <w:r>
        <w:fldChar w:fldCharType="begin"/>
      </w:r>
      <w:r>
        <w:instrText>SEQ Algorithmus \* ARABIC</w:instrText>
      </w:r>
      <w:r>
        <w:fldChar w:fldCharType="separate"/>
      </w:r>
      <w:r w:rsidR="006A540E">
        <w:rPr>
          <w:noProof/>
        </w:rPr>
        <w:t>1</w:t>
      </w:r>
      <w:r>
        <w:fldChar w:fldCharType="end"/>
      </w:r>
      <w:bookmarkEnd w:id="272"/>
      <w:r>
        <w:t xml:space="preserve">: </w:t>
      </w:r>
      <w:r w:rsidRPr="00BA5ABC">
        <w:t>Bestimmung des Erfolgs-Wertes</w:t>
      </w:r>
      <w:bookmarkEnd w:id="273"/>
    </w:p>
    <w:p w14:paraId="1AD7759E" w14:textId="77777777" w:rsidR="000256BB" w:rsidRPr="000256BB" w:rsidRDefault="000256BB" w:rsidP="000256BB"/>
    <w:p w14:paraId="6E1C6316" w14:textId="5997E1A3" w:rsidR="00D76272" w:rsidRDefault="00125793" w:rsidP="003508D1">
      <w:pPr>
        <w:pStyle w:val="Text"/>
      </w:pPr>
      <w:r>
        <w:t xml:space="preserve">Eine ähnliche Berechnung ist ebenfalls für die Bewertung des Abschneidens von gegnerischen Pfaden angedacht. Hierbei wird die maximale Wahrscheinlichkeit </w:t>
      </w:r>
      <w:r w:rsidR="00AC3DB8">
        <w:t>gesucht, deren Position vor dem Gegner erreicht und blockiert werden kann.</w:t>
      </w:r>
      <w:r w:rsidR="00356ADB">
        <w:t xml:space="preserve"> Die zugehörige Rechenvorschrift ist in </w:t>
      </w:r>
      <w:r w:rsidR="00356ADB" w:rsidRPr="009360EC">
        <w:rPr>
          <w:i/>
          <w:iCs/>
        </w:rPr>
        <w:fldChar w:fldCharType="begin"/>
      </w:r>
      <w:r w:rsidR="00356ADB" w:rsidRPr="009360EC">
        <w:rPr>
          <w:i/>
          <w:iCs/>
        </w:rPr>
        <w:instrText xml:space="preserve"> REF _Ref61304417 \h </w:instrText>
      </w:r>
      <w:r w:rsidR="009360EC">
        <w:rPr>
          <w:i/>
          <w:iCs/>
        </w:rPr>
        <w:instrText xml:space="preserve"> \* MERGEFORMAT </w:instrText>
      </w:r>
      <w:r w:rsidR="00356ADB" w:rsidRPr="009360EC">
        <w:rPr>
          <w:i/>
          <w:iCs/>
        </w:rPr>
      </w:r>
      <w:r w:rsidR="00356ADB" w:rsidRPr="009360EC">
        <w:rPr>
          <w:i/>
          <w:iCs/>
        </w:rPr>
        <w:fldChar w:fldCharType="separate"/>
      </w:r>
      <w:r w:rsidR="006A540E" w:rsidRPr="006A540E">
        <w:rPr>
          <w:i/>
          <w:iCs/>
        </w:rPr>
        <w:t xml:space="preserve">Algorithmus </w:t>
      </w:r>
      <w:r w:rsidR="006A540E" w:rsidRPr="006A540E">
        <w:rPr>
          <w:i/>
          <w:iCs/>
          <w:noProof/>
        </w:rPr>
        <w:t>2</w:t>
      </w:r>
      <w:r w:rsidR="00356ADB" w:rsidRPr="009360EC">
        <w:rPr>
          <w:i/>
          <w:iCs/>
        </w:rPr>
        <w:fldChar w:fldCharType="end"/>
      </w:r>
      <w:r w:rsidR="00356ADB">
        <w:t xml:space="preserve"> dargestellt. </w:t>
      </w:r>
      <w:ins w:id="274" w:author="Autor">
        <w:del w:id="275" w:author="Autor">
          <w:r w:rsidR="00D76272">
            <w:delText>Konzept</w:delText>
          </w:r>
        </w:del>
      </w:ins>
      <w:bookmarkStart w:id="276" w:name="_Toc60148697"/>
      <w:bookmarkStart w:id="277" w:name="_Toc60502070"/>
      <w:bookmarkStart w:id="278" w:name="_Toc60502122"/>
      <w:bookmarkStart w:id="279" w:name="_Toc60502173"/>
      <w:bookmarkStart w:id="280" w:name="_Toc60653210"/>
      <w:bookmarkStart w:id="281" w:name="_Toc61189614"/>
      <w:bookmarkStart w:id="282" w:name="_Toc61198951"/>
      <w:bookmarkStart w:id="283" w:name="_Toc61268312"/>
      <w:bookmarkEnd w:id="276"/>
      <w:bookmarkEnd w:id="277"/>
      <w:bookmarkEnd w:id="278"/>
      <w:bookmarkEnd w:id="279"/>
      <w:bookmarkEnd w:id="280"/>
      <w:bookmarkEnd w:id="281"/>
      <w:bookmarkEnd w:id="282"/>
      <w:bookmarkEnd w:id="283"/>
    </w:p>
    <w:p w14:paraId="4894A793" w14:textId="77777777" w:rsidR="00EF079A" w:rsidDel="00D76272" w:rsidRDefault="00EF079A" w:rsidP="003508D1">
      <w:pPr>
        <w:pStyle w:val="Text"/>
      </w:pPr>
    </w:p>
    <w:p w14:paraId="409B3522" w14:textId="77777777" w:rsidR="004B1AA6" w:rsidRDefault="004B1AA6" w:rsidP="004B1AA6">
      <w:pPr>
        <w:pStyle w:val="Text"/>
        <w:keepNext/>
        <w:spacing w:line="240" w:lineRule="auto"/>
      </w:pPr>
      <w:r>
        <w:rPr>
          <w:noProof/>
        </w:rPr>
        <mc:AlternateContent>
          <mc:Choice Requires="wps">
            <w:drawing>
              <wp:inline distT="0" distB="0" distL="0" distR="0" wp14:anchorId="758E2FF4" wp14:editId="0FA3ACC1">
                <wp:extent cx="5734685" cy="1404620"/>
                <wp:effectExtent l="0" t="0" r="18415" b="21590"/>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34685" cy="1404620"/>
                        </a:xfrm>
                        <a:prstGeom prst="rect">
                          <a:avLst/>
                        </a:prstGeom>
                        <a:solidFill>
                          <a:srgbClr val="FFFFFF"/>
                        </a:solidFill>
                        <a:ln w="9525">
                          <a:solidFill>
                            <a:srgbClr val="000000"/>
                          </a:solidFill>
                          <a:miter lim="800000"/>
                          <a:headEnd/>
                          <a:tailEnd/>
                        </a:ln>
                      </wps:spPr>
                      <wps:txbx>
                        <w:txbxContent>
                          <w:p w14:paraId="2C83CB0D" w14:textId="452E836D" w:rsidR="004B1AA6" w:rsidRDefault="004B1AA6" w:rsidP="004B1AA6">
                            <w:pPr>
                              <w:pStyle w:val="PseudocodeBlock"/>
                              <w:numPr>
                                <w:ilvl w:val="0"/>
                                <w:numId w:val="50"/>
                              </w:numPr>
                            </w:pPr>
                            <w:r>
                              <w:t xml:space="preserve">ergebnis := </w:t>
                            </w:r>
                            <w:r w:rsidR="00D42A5F">
                              <w:t>0</w:t>
                            </w:r>
                            <w:r>
                              <w:t xml:space="preserve"> </w:t>
                            </w:r>
                          </w:p>
                          <w:p w14:paraId="57117349" w14:textId="77777777" w:rsidR="004B1AA6" w:rsidRDefault="004B1AA6" w:rsidP="004B1AA6">
                            <w:pPr>
                              <w:pStyle w:val="PseudocodeBlock"/>
                              <w:numPr>
                                <w:ilvl w:val="0"/>
                                <w:numId w:val="50"/>
                              </w:numPr>
                            </w:pPr>
                            <w:r>
                              <w:t>für jedes element in pfad:</w:t>
                            </w:r>
                          </w:p>
                          <w:p w14:paraId="05F66C5E" w14:textId="77777777" w:rsidR="004B1AA6" w:rsidRPr="00F9220A" w:rsidRDefault="004B1AA6" w:rsidP="004B1AA6">
                            <w:pPr>
                              <w:pStyle w:val="PseudocodeBlock"/>
                              <w:numPr>
                                <w:ilvl w:val="0"/>
                                <w:numId w:val="50"/>
                              </w:numPr>
                            </w:pPr>
                            <w:r>
                              <w:t xml:space="preserve">  für jeden punkt in element:</w:t>
                            </w:r>
                          </w:p>
                          <w:p w14:paraId="59A7F3B7" w14:textId="716876F4" w:rsidR="004B1AA6" w:rsidRDefault="004B1AA6" w:rsidP="004B1AA6">
                            <w:pPr>
                              <w:pStyle w:val="PseudocodeBlock"/>
                              <w:numPr>
                                <w:ilvl w:val="0"/>
                                <w:numId w:val="50"/>
                              </w:numPr>
                            </w:pPr>
                            <w:r>
                              <w:tab/>
                              <w:t xml:space="preserve"> wenn minSchritte[punkt] </w:t>
                            </w:r>
                            <w:r w:rsidR="004B097A">
                              <w:t>&gt;</w:t>
                            </w:r>
                            <w:r>
                              <w:t xml:space="preserve"> element.schritte:</w:t>
                            </w:r>
                          </w:p>
                          <w:p w14:paraId="1B3D9BB5" w14:textId="6F23B0B3" w:rsidR="004B1AA6" w:rsidRDefault="004B1AA6" w:rsidP="004B1AA6">
                            <w:pPr>
                              <w:pStyle w:val="PseudocodeBlock"/>
                              <w:numPr>
                                <w:ilvl w:val="0"/>
                                <w:numId w:val="50"/>
                              </w:numPr>
                            </w:pPr>
                            <w:r>
                              <w:t xml:space="preserve">       </w:t>
                            </w:r>
                            <w:r w:rsidR="00D159AF">
                              <w:t>ergebnis</w:t>
                            </w:r>
                            <w:r>
                              <w:t>:= max(</w:t>
                            </w:r>
                            <w:r w:rsidR="00D159AF">
                              <w:t>ergebnis</w:t>
                            </w:r>
                            <w:r>
                              <w:t>, wahrscheinlichkeiten[punkt])</w:t>
                            </w:r>
                          </w:p>
                          <w:p w14:paraId="697B7743" w14:textId="77777777" w:rsidR="004B1AA6" w:rsidRDefault="004B1AA6" w:rsidP="004B1AA6">
                            <w:pPr>
                              <w:pStyle w:val="PseudocodeBlock"/>
                              <w:numPr>
                                <w:ilvl w:val="0"/>
                                <w:numId w:val="50"/>
                              </w:numPr>
                            </w:pPr>
                            <w:r>
                              <w:t>Rückgabe ergebnis</w:t>
                            </w:r>
                          </w:p>
                        </w:txbxContent>
                      </wps:txbx>
                      <wps:bodyPr rot="0" vert="horz" wrap="square" lIns="91440" tIns="45720" rIns="91440" bIns="45720" anchor="t" anchorCtr="0">
                        <a:spAutoFit/>
                      </wps:bodyPr>
                    </wps:wsp>
                  </a:graphicData>
                </a:graphic>
              </wp:inline>
            </w:drawing>
          </mc:Choice>
          <mc:Fallback>
            <w:pict>
              <v:shape w14:anchorId="758E2FF4" id="Textfeld 3" o:spid="_x0000_s1027" type="#_x0000_t202" style="width:451.55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">
                <v:textbox style="mso-fit-shape-to-text:t">
                  <w:txbxContent>
                    <w:p w14:paraId="2C83CB0D" w14:textId="452E836D" w:rsidR="004B1AA6" w:rsidRDefault="004B1AA6" w:rsidP="004B1AA6">
                      <w:pPr>
                        <w:pStyle w:val="PseudocodeBlock"/>
                        <w:numPr>
                          <w:ilvl w:val="0"/>
                          <w:numId w:val="50"/>
                        </w:numPr>
                      </w:pPr>
                      <w:r>
                        <w:t xml:space="preserve">ergebnis := </w:t>
                      </w:r>
                      <w:r w:rsidR="00D42A5F">
                        <w:t>0</w:t>
                      </w:r>
                      <w:r>
                        <w:t xml:space="preserve"> </w:t>
                      </w:r>
                    </w:p>
                    <w:p w14:paraId="57117349" w14:textId="77777777" w:rsidR="004B1AA6" w:rsidRDefault="004B1AA6" w:rsidP="004B1AA6">
                      <w:pPr>
                        <w:pStyle w:val="PseudocodeBlock"/>
                        <w:numPr>
                          <w:ilvl w:val="0"/>
                          <w:numId w:val="50"/>
                        </w:numPr>
                      </w:pPr>
                      <w:r>
                        <w:t>für jedes element in pfad:</w:t>
                      </w:r>
                    </w:p>
                    <w:p w14:paraId="05F66C5E" w14:textId="77777777" w:rsidR="004B1AA6" w:rsidRPr="00F9220A" w:rsidRDefault="004B1AA6" w:rsidP="004B1AA6">
                      <w:pPr>
                        <w:pStyle w:val="PseudocodeBlock"/>
                        <w:numPr>
                          <w:ilvl w:val="0"/>
                          <w:numId w:val="50"/>
                        </w:numPr>
                      </w:pPr>
                      <w:r>
                        <w:t xml:space="preserve">  für jeden punkt in element:</w:t>
                      </w:r>
                    </w:p>
                    <w:p w14:paraId="59A7F3B7" w14:textId="716876F4" w:rsidR="004B1AA6" w:rsidRDefault="004B1AA6" w:rsidP="004B1AA6">
                      <w:pPr>
                        <w:pStyle w:val="PseudocodeBlock"/>
                        <w:numPr>
                          <w:ilvl w:val="0"/>
                          <w:numId w:val="50"/>
                        </w:numPr>
                      </w:pPr>
                      <w:r>
                        <w:tab/>
                        <w:t xml:space="preserve"> wenn minSchritte[punkt] </w:t>
                      </w:r>
                      <w:r w:rsidR="004B097A">
                        <w:t>&gt;</w:t>
                      </w:r>
                      <w:r>
                        <w:t xml:space="preserve"> element.schritte:</w:t>
                      </w:r>
                    </w:p>
                    <w:p w14:paraId="1B3D9BB5" w14:textId="6F23B0B3" w:rsidR="004B1AA6" w:rsidRDefault="004B1AA6" w:rsidP="004B1AA6">
                      <w:pPr>
                        <w:pStyle w:val="PseudocodeBlock"/>
                        <w:numPr>
                          <w:ilvl w:val="0"/>
                          <w:numId w:val="50"/>
                        </w:numPr>
                      </w:pPr>
                      <w:r>
                        <w:t xml:space="preserve">       </w:t>
                      </w:r>
                      <w:r w:rsidR="00D159AF">
                        <w:t>ergebnis</w:t>
                      </w:r>
                      <w:r>
                        <w:t>:= max(</w:t>
                      </w:r>
                      <w:r w:rsidR="00D159AF">
                        <w:t>ergebnis</w:t>
                      </w:r>
                      <w:r>
                        <w:t>, wahrscheinlichkeiten[punkt])</w:t>
                      </w:r>
                    </w:p>
                    <w:p w14:paraId="697B7743" w14:textId="77777777" w:rsidR="004B1AA6" w:rsidRDefault="004B1AA6" w:rsidP="004B1AA6">
                      <w:pPr>
                        <w:pStyle w:val="PseudocodeBlock"/>
                        <w:numPr>
                          <w:ilvl w:val="0"/>
                          <w:numId w:val="50"/>
                        </w:numPr>
                      </w:pPr>
                      <w:r>
                        <w:t>Rückgabe ergebnis</w:t>
                      </w:r>
                    </w:p>
                  </w:txbxContent>
                </v:textbox>
                <w10:anchorlock/>
              </v:shape>
            </w:pict>
          </mc:Fallback>
        </mc:AlternateContent>
      </w:r>
    </w:p>
    <w:p w14:paraId="1D52337E" w14:textId="36A74971" w:rsidR="004B1AA6" w:rsidRDefault="004B1AA6" w:rsidP="00E776D9">
      <w:pPr>
        <w:pStyle w:val="Beschriftung"/>
      </w:pPr>
      <w:bookmarkStart w:id="284" w:name="_Ref61304417"/>
      <w:bookmarkStart w:id="285" w:name="_Toc61724341"/>
      <w:r>
        <w:t xml:space="preserve">Algorithmus </w:t>
      </w:r>
      <w:r>
        <w:fldChar w:fldCharType="begin"/>
      </w:r>
      <w:r>
        <w:instrText>SEQ Algorithmus \* ARABIC</w:instrText>
      </w:r>
      <w:r>
        <w:fldChar w:fldCharType="separate"/>
      </w:r>
      <w:r w:rsidR="006A540E">
        <w:rPr>
          <w:noProof/>
        </w:rPr>
        <w:t>2</w:t>
      </w:r>
      <w:r>
        <w:fldChar w:fldCharType="end"/>
      </w:r>
      <w:bookmarkEnd w:id="284"/>
      <w:r>
        <w:t xml:space="preserve">: </w:t>
      </w:r>
      <w:r w:rsidRPr="00BA5ABC">
        <w:t xml:space="preserve">Bestimmung des </w:t>
      </w:r>
      <w:r>
        <w:t>Abschneide</w:t>
      </w:r>
      <w:r w:rsidRPr="00BA5ABC">
        <w:t>-Wertes</w:t>
      </w:r>
      <w:bookmarkEnd w:id="285"/>
    </w:p>
    <w:p w14:paraId="319530AF" w14:textId="77777777" w:rsidR="00D76272" w:rsidRPr="00B03F71" w:rsidRDefault="00D76272" w:rsidP="003508D1">
      <w:pPr>
        <w:pStyle w:val="Text"/>
        <w:rPr>
          <w:ins w:id="286" w:author="Autor"/>
          <w:rStyle w:val="berschrift2Zchn"/>
          <w:b w:val="0"/>
        </w:rPr>
      </w:pPr>
    </w:p>
    <w:p w14:paraId="5050D3F8" w14:textId="77777777" w:rsidR="00EF079A" w:rsidRDefault="00EF079A">
      <w:pPr>
        <w:spacing w:line="240" w:lineRule="auto"/>
        <w:jc w:val="left"/>
        <w:rPr>
          <w:rFonts w:eastAsiaTheme="majorEastAsia" w:cs="Calibri Light"/>
          <w:b/>
          <w:sz w:val="32"/>
        </w:rPr>
      </w:pPr>
      <w:bookmarkStart w:id="287" w:name="_Toc61281416"/>
      <w:r>
        <w:br w:type="page"/>
      </w:r>
    </w:p>
    <w:p w14:paraId="05934DE2" w14:textId="2A6719AD" w:rsidR="00AB7665" w:rsidRDefault="004128BC">
      <w:pPr>
        <w:pStyle w:val="berschrift2"/>
      </w:pPr>
      <w:bookmarkStart w:id="288" w:name="_Toc61790479"/>
      <w:ins w:id="289" w:author="Autor">
        <w:r w:rsidRPr="00E22516">
          <w:lastRenderedPageBreak/>
          <w:t>Aktionsbewertung</w:t>
        </w:r>
      </w:ins>
      <w:bookmarkEnd w:id="287"/>
      <w:bookmarkEnd w:id="288"/>
    </w:p>
    <w:p w14:paraId="20EA1DD9" w14:textId="07213958" w:rsidR="002D2958" w:rsidRDefault="001536D8" w:rsidP="002D2958">
      <w:r>
        <w:t>Die Aktionsbewertung hat zum Ziel</w:t>
      </w:r>
      <w:r w:rsidR="003315E4">
        <w:t>,</w:t>
      </w:r>
      <w:r>
        <w:t xml:space="preserve"> jede der fünf möglichen </w:t>
      </w:r>
      <w:r w:rsidR="00C10533">
        <w:t xml:space="preserve">Aktionen in jeder Runde zu bewerten. </w:t>
      </w:r>
      <w:r w:rsidR="003D0E8B">
        <w:t xml:space="preserve">Jede Aktion wird dabei mit einem Wert </w:t>
      </w:r>
      <m:oMath>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oMath>
      <w:r w:rsidR="003D0E8B">
        <w:t xml:space="preserve">bewertet. </w:t>
      </w:r>
      <w:r w:rsidR="00090DB5">
        <w:t xml:space="preserve">Im Folgenden werden die verwendeten Verfahren zur Bildung </w:t>
      </w:r>
      <w:r w:rsidR="00876ACB">
        <w:t>und Kombination</w:t>
      </w:r>
      <w:r w:rsidR="00940FE1">
        <w:t xml:space="preserve"> </w:t>
      </w:r>
      <w:r w:rsidR="00090DB5">
        <w:t xml:space="preserve">von Aktionsbewertungen </w:t>
      </w:r>
      <w:r w:rsidR="00441ABF">
        <w:t xml:space="preserve">der vorliegenden Lösung beschrieben. </w:t>
      </w:r>
    </w:p>
    <w:p w14:paraId="73015794" w14:textId="48C84203" w:rsidR="0048609E" w:rsidRDefault="0048609E" w:rsidP="0048609E">
      <w:pPr>
        <w:pStyle w:val="Beschriftung"/>
      </w:pPr>
    </w:p>
    <w:p w14:paraId="74DE7EEE" w14:textId="7C9F9A04" w:rsidR="004128BC" w:rsidRDefault="00425721" w:rsidP="00425721">
      <w:pPr>
        <w:pStyle w:val="berschrift3"/>
      </w:pPr>
      <w:bookmarkStart w:id="290" w:name="_Toc61790480"/>
      <w:r>
        <w:t xml:space="preserve">Erreichbare </w:t>
      </w:r>
      <w:r w:rsidR="0055659A">
        <w:t>Zellen</w:t>
      </w:r>
      <w:bookmarkEnd w:id="290"/>
    </w:p>
    <w:p w14:paraId="00093E3A" w14:textId="746E50E7" w:rsidR="00442180" w:rsidRDefault="00AB0B6B" w:rsidP="00425721">
      <w:r>
        <w:t xml:space="preserve">Um Pfadbewertungen korrekt auf </w:t>
      </w:r>
      <w:r w:rsidR="00E25DC1">
        <w:t>eine Aktionsbewertung abzubilden, muss die Pfadsuche für jede mögliche Aktion in der nächsten Runde durchgeführt werden.</w:t>
      </w:r>
      <w:r w:rsidR="00442180">
        <w:t xml:space="preserve"> Hierbei ist zu beachten, dass die Kind-Pfade jeder Aktion eine ähnliche Rechenzeit erhalten. </w:t>
      </w:r>
      <w:r w:rsidR="008541DD">
        <w:t xml:space="preserve">Nur so kann sichergestellt werden, dass die Aktionsbewertung nicht durch unbeabsichtigte Nebeneffekte </w:t>
      </w:r>
      <w:r w:rsidR="00E77276">
        <w:t>beeinfluss</w:t>
      </w:r>
      <w:r w:rsidR="008A22B5">
        <w:t>t</w:t>
      </w:r>
      <w:r w:rsidR="00E77276">
        <w:t xml:space="preserve"> wird.</w:t>
      </w:r>
      <w:r w:rsidR="00E25DC1">
        <w:t xml:space="preserve"> </w:t>
      </w:r>
      <w:r w:rsidR="00D15EFC">
        <w:t xml:space="preserve">Dies ist </w:t>
      </w:r>
      <w:r w:rsidR="00645D98">
        <w:t xml:space="preserve">insbesondere </w:t>
      </w:r>
      <w:r w:rsidR="005A7DF9">
        <w:t>bei</w:t>
      </w:r>
      <w:r w:rsidR="00645D98">
        <w:t xml:space="preserve"> </w:t>
      </w:r>
      <w:r w:rsidR="005A7DF9">
        <w:t>der</w:t>
      </w:r>
      <w:r w:rsidR="00645D98">
        <w:t xml:space="preserve"> Verwendung von Multithreading </w:t>
      </w:r>
      <w:r w:rsidR="005A7DF9">
        <w:t>zu beachten</w:t>
      </w:r>
      <w:r w:rsidR="00645D98">
        <w:t>.</w:t>
      </w:r>
    </w:p>
    <w:p w14:paraId="53F88EA4" w14:textId="648E4FBE" w:rsidR="00425721" w:rsidRDefault="00890A95" w:rsidP="00425721">
      <w:r>
        <w:t xml:space="preserve">Die Endpunkte jedes </w:t>
      </w:r>
      <w:r w:rsidR="0002103E">
        <w:t xml:space="preserve">Pfades werden mit ihrer Erfolgs- und ihrer Abschneide-Bewertung </w:t>
      </w:r>
      <w:r w:rsidR="00253803">
        <w:t xml:space="preserve">in jeweils eine Matrix eingetragen. Die Matrizen werden jeweils mit </w:t>
      </w:r>
      <w:r w:rsidR="00A84FD9">
        <w:t>0 initialisiert</w:t>
      </w:r>
      <w:r w:rsidR="00B77D4E">
        <w:t xml:space="preserve"> und haben die Größe des Spielfelds. </w:t>
      </w:r>
      <w:r w:rsidR="00694901">
        <w:t xml:space="preserve">Jedes Element kann nur überschrieben werden, wenn der neue Wert höher als der </w:t>
      </w:r>
      <w:r w:rsidR="009203E3">
        <w:t xml:space="preserve">aktuelle Wert des Elements ist. </w:t>
      </w:r>
      <w:r w:rsidR="00A86824">
        <w:t xml:space="preserve">Durch dieses </w:t>
      </w:r>
      <w:r w:rsidR="00902922">
        <w:t>Vorgehen</w:t>
      </w:r>
      <w:r w:rsidR="00A86824">
        <w:t xml:space="preserve"> entstehen für alle fünf Aktionen jeweils zwei Matrizen:</w:t>
      </w:r>
    </w:p>
    <w:p w14:paraId="1517F5D4" w14:textId="04F71C9F" w:rsidR="00A86824" w:rsidRDefault="00B3088C" w:rsidP="00A86824">
      <w:pPr>
        <w:pStyle w:val="Listenabsatz"/>
        <w:numPr>
          <w:ilvl w:val="0"/>
          <w:numId w:val="52"/>
        </w:numPr>
      </w:pPr>
      <w:r>
        <w:t>maximale Erfolgs-Bewertung für jeden Pfad-Endpunkt</w:t>
      </w:r>
    </w:p>
    <w:p w14:paraId="026B88C5" w14:textId="50F98138" w:rsidR="00B3088C" w:rsidRDefault="00B3088C" w:rsidP="00A86824">
      <w:pPr>
        <w:pStyle w:val="Listenabsatz"/>
        <w:numPr>
          <w:ilvl w:val="0"/>
          <w:numId w:val="52"/>
        </w:numPr>
      </w:pPr>
      <w:r>
        <w:t>maximale Abschneide-Bewertung für jeden Pfad-Endpunkt</w:t>
      </w:r>
    </w:p>
    <w:p w14:paraId="4EFAB2A0" w14:textId="77777777" w:rsidR="002936FD" w:rsidRDefault="002936FD" w:rsidP="00086A56"/>
    <w:p w14:paraId="06F437E7" w14:textId="77777777" w:rsidR="00BA1EF7" w:rsidRDefault="00BA1EF7">
      <w:pPr>
        <w:spacing w:line="240" w:lineRule="auto"/>
        <w:jc w:val="left"/>
      </w:pPr>
      <w:r>
        <w:br w:type="page"/>
      </w:r>
    </w:p>
    <w:p w14:paraId="57E81774" w14:textId="7F08D647" w:rsidR="00D23418" w:rsidRDefault="00086A56" w:rsidP="00086A56">
      <w:r>
        <w:lastRenderedPageBreak/>
        <w:t xml:space="preserve">In </w:t>
      </w:r>
      <w:r w:rsidR="00D23418" w:rsidRPr="00D23418">
        <w:rPr>
          <w:i/>
          <w:iCs/>
        </w:rPr>
        <w:fldChar w:fldCharType="begin"/>
      </w:r>
      <w:r w:rsidR="00D23418" w:rsidRPr="00D23418">
        <w:rPr>
          <w:i/>
          <w:iCs/>
        </w:rPr>
        <w:instrText xml:space="preserve"> REF _Ref61723068 \h </w:instrText>
      </w:r>
      <w:r w:rsidR="00D23418">
        <w:rPr>
          <w:i/>
          <w:iCs/>
        </w:rPr>
        <w:instrText xml:space="preserve"> \* MERGEFORMAT </w:instrText>
      </w:r>
      <w:r w:rsidR="00D23418" w:rsidRPr="00D23418">
        <w:rPr>
          <w:i/>
          <w:iCs/>
        </w:rPr>
      </w:r>
      <w:r w:rsidR="00D23418" w:rsidRPr="00D23418">
        <w:rPr>
          <w:i/>
          <w:iCs/>
        </w:rPr>
        <w:fldChar w:fldCharType="separate"/>
      </w:r>
      <w:r w:rsidR="006A540E" w:rsidRPr="006A540E">
        <w:rPr>
          <w:i/>
          <w:iCs/>
        </w:rPr>
        <w:t xml:space="preserve">Abbildung </w:t>
      </w:r>
      <w:r w:rsidR="006A540E" w:rsidRPr="006A540E">
        <w:rPr>
          <w:i/>
          <w:iCs/>
          <w:noProof/>
        </w:rPr>
        <w:t>7</w:t>
      </w:r>
      <w:r w:rsidR="00D23418" w:rsidRPr="00D23418">
        <w:rPr>
          <w:i/>
          <w:iCs/>
        </w:rPr>
        <w:fldChar w:fldCharType="end"/>
      </w:r>
      <w:r w:rsidR="00D23418">
        <w:t xml:space="preserve"> ist ein Beispiel für </w:t>
      </w:r>
      <w:r w:rsidR="00C32A46">
        <w:t xml:space="preserve">eine </w:t>
      </w:r>
      <w:r w:rsidR="00D23418">
        <w:t>E</w:t>
      </w:r>
      <w:r w:rsidR="00C32A46">
        <w:t>rfolgsmatrix</w:t>
      </w:r>
      <w:r w:rsidR="00B5780F">
        <w:t xml:space="preserve"> (rechts)</w:t>
      </w:r>
      <w:r w:rsidR="00C32A46">
        <w:t xml:space="preserve"> dargestellt.</w:t>
      </w:r>
      <w:r w:rsidR="00B5780F">
        <w:t xml:space="preserve"> Dabei </w:t>
      </w:r>
      <w:r w:rsidR="00BE4470">
        <w:t xml:space="preserve">wird das Spiel aus der Sicht des grünen Spielers betrachtet. </w:t>
      </w:r>
      <w:r w:rsidR="00C14082">
        <w:t xml:space="preserve">Das </w:t>
      </w:r>
      <w:r w:rsidR="00362ADA">
        <w:t>linke</w:t>
      </w:r>
      <w:r w:rsidR="00C14082">
        <w:t xml:space="preserve"> Bild zeigt die Spielsituation, das </w:t>
      </w:r>
      <w:r w:rsidR="00C22015">
        <w:t xml:space="preserve">mittlere Bild </w:t>
      </w:r>
      <w:r w:rsidR="00C07CD7">
        <w:t xml:space="preserve">die </w:t>
      </w:r>
      <w:r w:rsidR="00B02E4E">
        <w:t>gegnerische Wahrscheinlichkeit.</w:t>
      </w:r>
    </w:p>
    <w:p w14:paraId="40715840" w14:textId="77777777" w:rsidR="00BA1EF7" w:rsidRDefault="00BA1EF7" w:rsidP="00086A56"/>
    <w:p w14:paraId="54500811" w14:textId="7FD1CF75" w:rsidR="00DE78C9" w:rsidRDefault="00D02D48" w:rsidP="0069611A">
      <w:pPr>
        <w:keepNext/>
        <w:jc w:val="center"/>
      </w:pPr>
      <w:r>
        <w:rPr>
          <w:noProof/>
        </w:rPr>
        <w:drawing>
          <wp:inline distT="0" distB="0" distL="0" distR="0" wp14:anchorId="75F97633" wp14:editId="1527234F">
            <wp:extent cx="1800000" cy="1800000"/>
            <wp:effectExtent l="19050" t="19050" r="10160" b="10160"/>
            <wp:docPr id="18" name="Grafik 18"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p_2_Board.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a:ln>
                      <a:solidFill>
                        <a:schemeClr val="accent1"/>
                      </a:solidFill>
                    </a:ln>
                  </pic:spPr>
                </pic:pic>
              </a:graphicData>
            </a:graphic>
          </wp:inline>
        </w:drawing>
      </w:r>
      <w:r w:rsidR="004063F4">
        <w:t xml:space="preserve"> </w:t>
      </w:r>
      <w:r w:rsidR="004A7724">
        <w:rPr>
          <w:noProof/>
        </w:rPr>
        <w:drawing>
          <wp:inline distT="0" distB="0" distL="0" distR="0" wp14:anchorId="3BA9AC9D" wp14:editId="19825436">
            <wp:extent cx="1800000" cy="1800000"/>
            <wp:effectExtent l="19050" t="19050" r="10160" b="1016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p_2_probability.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a:ln>
                      <a:solidFill>
                        <a:schemeClr val="accent1"/>
                      </a:solidFill>
                    </a:ln>
                  </pic:spPr>
                </pic:pic>
              </a:graphicData>
            </a:graphic>
          </wp:inline>
        </w:drawing>
      </w:r>
      <w:r w:rsidR="004063F4">
        <w:t xml:space="preserve"> </w:t>
      </w:r>
      <w:r w:rsidR="004A7724">
        <w:rPr>
          <w:noProof/>
        </w:rPr>
        <w:drawing>
          <wp:inline distT="0" distB="0" distL="0" distR="0" wp14:anchorId="790809AE" wp14:editId="37E54C2C">
            <wp:extent cx="1800000" cy="1800000"/>
            <wp:effectExtent l="19050" t="19050" r="10160" b="10160"/>
            <wp:docPr id="20" name="Grafik 20" descr="Ein Bild, das Text, Schil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p_2_success.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a:ln>
                      <a:solidFill>
                        <a:schemeClr val="accent1"/>
                      </a:solidFill>
                    </a:ln>
                  </pic:spPr>
                </pic:pic>
              </a:graphicData>
            </a:graphic>
          </wp:inline>
        </w:drawing>
      </w:r>
    </w:p>
    <w:p w14:paraId="3F1E2DA1" w14:textId="7232CDA4" w:rsidR="00BA1EF7" w:rsidRDefault="00DE78C9" w:rsidP="006D21E2">
      <w:pPr>
        <w:pStyle w:val="Beschriftung"/>
      </w:pPr>
      <w:bookmarkStart w:id="291" w:name="_Ref61723068"/>
      <w:bookmarkStart w:id="292" w:name="_Toc61790509"/>
      <w:r>
        <w:t xml:space="preserve">Abbildung </w:t>
      </w:r>
      <w:r w:rsidR="00B837DE">
        <w:fldChar w:fldCharType="begin"/>
      </w:r>
      <w:r w:rsidR="00B837DE">
        <w:instrText xml:space="preserve"> SEQ Abbildung \* ARABIC </w:instrText>
      </w:r>
      <w:r w:rsidR="00B837DE">
        <w:fldChar w:fldCharType="separate"/>
      </w:r>
      <w:r w:rsidR="006A540E">
        <w:rPr>
          <w:noProof/>
        </w:rPr>
        <w:t>7</w:t>
      </w:r>
      <w:r w:rsidR="00B837DE">
        <w:rPr>
          <w:noProof/>
        </w:rPr>
        <w:fldChar w:fldCharType="end"/>
      </w:r>
      <w:bookmarkEnd w:id="291"/>
      <w:r>
        <w:t>: Beispiel-Matri</w:t>
      </w:r>
      <w:r w:rsidR="008C2342">
        <w:t>x</w:t>
      </w:r>
      <w:r>
        <w:t xml:space="preserve"> für die Erfolgs</w:t>
      </w:r>
      <w:r w:rsidR="00EB69EE">
        <w:t>-B</w:t>
      </w:r>
      <w:r>
        <w:t>ewertung</w:t>
      </w:r>
      <w:bookmarkEnd w:id="292"/>
    </w:p>
    <w:p w14:paraId="108D775A" w14:textId="77777777" w:rsidR="006D21E2" w:rsidRPr="006D21E2" w:rsidRDefault="006D21E2" w:rsidP="006D21E2"/>
    <w:p w14:paraId="3A2ECD51" w14:textId="4CC3D229" w:rsidR="006D21E2" w:rsidRDefault="006D21E2" w:rsidP="00BA1EF7">
      <w:r>
        <w:t>In</w:t>
      </w:r>
      <w:r w:rsidRPr="00E93A72">
        <w:rPr>
          <w:i/>
          <w:iCs/>
        </w:rPr>
        <w:t xml:space="preserve"> </w:t>
      </w:r>
      <w:r w:rsidRPr="00E93A72">
        <w:rPr>
          <w:i/>
          <w:iCs/>
        </w:rPr>
        <w:fldChar w:fldCharType="begin"/>
      </w:r>
      <w:r w:rsidRPr="00E93A72">
        <w:rPr>
          <w:i/>
          <w:iCs/>
        </w:rPr>
        <w:instrText xml:space="preserve"> REF _Ref61723326 \h </w:instrText>
      </w:r>
      <w:r w:rsidR="00E93A72">
        <w:rPr>
          <w:i/>
          <w:iCs/>
        </w:rPr>
        <w:instrText xml:space="preserve"> \* MERGEFORMAT </w:instrText>
      </w:r>
      <w:r w:rsidRPr="00E93A72">
        <w:rPr>
          <w:i/>
          <w:iCs/>
        </w:rPr>
      </w:r>
      <w:r w:rsidRPr="00E93A72">
        <w:rPr>
          <w:i/>
          <w:iCs/>
        </w:rPr>
        <w:fldChar w:fldCharType="separate"/>
      </w:r>
      <w:r w:rsidR="006A540E" w:rsidRPr="006A540E">
        <w:rPr>
          <w:i/>
          <w:iCs/>
        </w:rPr>
        <w:t xml:space="preserve">Abbildung </w:t>
      </w:r>
      <w:r w:rsidR="006A540E" w:rsidRPr="006A540E">
        <w:rPr>
          <w:i/>
          <w:iCs/>
          <w:noProof/>
        </w:rPr>
        <w:t>8</w:t>
      </w:r>
      <w:r w:rsidRPr="00E93A72">
        <w:rPr>
          <w:i/>
          <w:iCs/>
        </w:rPr>
        <w:fldChar w:fldCharType="end"/>
      </w:r>
      <w:r>
        <w:t xml:space="preserve"> ist ein Be</w:t>
      </w:r>
      <w:r w:rsidR="00E93A72">
        <w:t>ispiel für die Abschneide-Bewertung (rechts) dargestellt.</w:t>
      </w:r>
      <w:r w:rsidR="006D5C0B">
        <w:t xml:space="preserve"> Die Ausgangssituation ist im linken Bild zu sehen. Das Spiel wird aus der Sicht des </w:t>
      </w:r>
      <w:r w:rsidR="00B234B4">
        <w:t xml:space="preserve">blauen Spielers betrachtet, der sich </w:t>
      </w:r>
      <w:r w:rsidR="00751D89">
        <w:t xml:space="preserve">aktuell </w:t>
      </w:r>
      <w:r w:rsidR="00B234B4">
        <w:t xml:space="preserve">oben </w:t>
      </w:r>
      <w:r w:rsidR="00751D89">
        <w:t xml:space="preserve">links befindet. </w:t>
      </w:r>
      <w:r w:rsidR="002072A5">
        <w:t>Die verwendeten Wahrscheinlichkeiten sind im mittleren Bild dargestellt.</w:t>
      </w:r>
    </w:p>
    <w:p w14:paraId="26ECA4D0" w14:textId="77777777" w:rsidR="008258B7" w:rsidRDefault="008258B7" w:rsidP="00BA1EF7"/>
    <w:p w14:paraId="69C6A244" w14:textId="50A1E936" w:rsidR="00EB69EE" w:rsidRDefault="00BA1EF7" w:rsidP="00EB69EE">
      <w:pPr>
        <w:keepNext/>
        <w:jc w:val="center"/>
      </w:pPr>
      <w:r>
        <w:rPr>
          <w:noProof/>
        </w:rPr>
        <w:drawing>
          <wp:inline distT="0" distB="0" distL="0" distR="0" wp14:anchorId="1B5044CB" wp14:editId="72A8026E">
            <wp:extent cx="1800000" cy="1800000"/>
            <wp:effectExtent l="19050" t="19050" r="10160" b="10160"/>
            <wp:docPr id="21" name="Grafik 21"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p_3_Board.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a:ln>
                      <a:solidFill>
                        <a:schemeClr val="accent1"/>
                      </a:solidFill>
                    </a:ln>
                  </pic:spPr>
                </pic:pic>
              </a:graphicData>
            </a:graphic>
          </wp:inline>
        </w:drawing>
      </w:r>
      <w:r w:rsidR="008B28F4">
        <w:t xml:space="preserve"> </w:t>
      </w:r>
      <w:r>
        <w:rPr>
          <w:noProof/>
        </w:rPr>
        <w:drawing>
          <wp:inline distT="0" distB="0" distL="0" distR="0" wp14:anchorId="18FCF522" wp14:editId="32723CFC">
            <wp:extent cx="1800000" cy="1800000"/>
            <wp:effectExtent l="19050" t="19050" r="10160" b="1016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xp_3_probability.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a:ln>
                      <a:solidFill>
                        <a:schemeClr val="accent1"/>
                      </a:solidFill>
                    </a:ln>
                  </pic:spPr>
                </pic:pic>
              </a:graphicData>
            </a:graphic>
          </wp:inline>
        </w:drawing>
      </w:r>
      <w:r w:rsidR="008B28F4">
        <w:t xml:space="preserve"> </w:t>
      </w:r>
      <w:r w:rsidR="00EB69EE">
        <w:rPr>
          <w:noProof/>
        </w:rPr>
        <w:drawing>
          <wp:inline distT="0" distB="0" distL="0" distR="0" wp14:anchorId="3C1C97DD" wp14:editId="639A4F4F">
            <wp:extent cx="1800000" cy="1800000"/>
            <wp:effectExtent l="19050" t="19050" r="10160" b="1016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p_3_cut off.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a:ln>
                      <a:solidFill>
                        <a:schemeClr val="accent1"/>
                      </a:solidFill>
                    </a:ln>
                  </pic:spPr>
                </pic:pic>
              </a:graphicData>
            </a:graphic>
          </wp:inline>
        </w:drawing>
      </w:r>
    </w:p>
    <w:p w14:paraId="6E3C530D" w14:textId="78A8FB1C" w:rsidR="00BA1EF7" w:rsidRDefault="00EB69EE" w:rsidP="00EB69EE">
      <w:pPr>
        <w:pStyle w:val="Beschriftung"/>
      </w:pPr>
      <w:bookmarkStart w:id="293" w:name="_Ref61723326"/>
      <w:bookmarkStart w:id="294" w:name="_Toc61790510"/>
      <w:r>
        <w:t xml:space="preserve">Abbildung </w:t>
      </w:r>
      <w:r w:rsidR="00B837DE">
        <w:fldChar w:fldCharType="begin"/>
      </w:r>
      <w:r w:rsidR="00B837DE">
        <w:instrText xml:space="preserve"> SEQ Abbildung \* ARABIC </w:instrText>
      </w:r>
      <w:r w:rsidR="00B837DE">
        <w:fldChar w:fldCharType="separate"/>
      </w:r>
      <w:r w:rsidR="006A540E">
        <w:rPr>
          <w:noProof/>
        </w:rPr>
        <w:t>8</w:t>
      </w:r>
      <w:r w:rsidR="00B837DE">
        <w:rPr>
          <w:noProof/>
        </w:rPr>
        <w:fldChar w:fldCharType="end"/>
      </w:r>
      <w:bookmarkEnd w:id="293"/>
      <w:r>
        <w:t>: Beispiel-Matrix für die Abschneide-Bewertung</w:t>
      </w:r>
      <w:bookmarkEnd w:id="294"/>
    </w:p>
    <w:p w14:paraId="1F1FEE74" w14:textId="43BF6B13" w:rsidR="008258B7" w:rsidRDefault="008258B7">
      <w:pPr>
        <w:spacing w:line="240" w:lineRule="auto"/>
        <w:jc w:val="left"/>
      </w:pPr>
      <w:r>
        <w:br w:type="page"/>
      </w:r>
    </w:p>
    <w:p w14:paraId="6244B4CA" w14:textId="464FCDA4" w:rsidR="0081391C" w:rsidRDefault="00274B5A" w:rsidP="00EE0C4B">
      <w:r>
        <w:lastRenderedPageBreak/>
        <w:t xml:space="preserve">Diese Matrizen werden im nächsten Schritt auf zwei Aktionsbewertungen abgebildet. </w:t>
      </w:r>
      <w:r w:rsidR="00245C8A">
        <w:t xml:space="preserve">Die Erfolgs-Aktionsbewertung wird durch die Summe aller Matrixelemente </w:t>
      </w:r>
      <w:r w:rsidR="006B169E">
        <w:t xml:space="preserve">der Matrix für die Erfolgs-Bewertung </w:t>
      </w:r>
      <w:r w:rsidR="00271717">
        <w:t>gebildet. Bei der Abschneide-Aktionsbewertung wird d</w:t>
      </w:r>
      <w:r w:rsidR="00893C1B">
        <w:t>er maximale Wert der Matrix verwendet.</w:t>
      </w:r>
    </w:p>
    <w:p w14:paraId="78872B5C" w14:textId="2CBEEFBD" w:rsidR="003A73CA" w:rsidRDefault="003A73CA" w:rsidP="00EE0C4B">
      <w:r>
        <w:t xml:space="preserve">Für die Abschneide-Aktionsbewertung ist bereits garantiert, dass </w:t>
      </w:r>
      <w:r w:rsidR="0029402B">
        <w:t>die einzelnen Bewertung</w:t>
      </w:r>
      <w:r w:rsidR="00385AA4">
        <w:t xml:space="preserve">en für jede Aktion zwischen 0 und 1 liegen. </w:t>
      </w:r>
      <w:r w:rsidR="00150416">
        <w:t xml:space="preserve">Um </w:t>
      </w:r>
      <w:r w:rsidR="00BF3F30">
        <w:t>G</w:t>
      </w:r>
      <w:r w:rsidR="00150416">
        <w:t xml:space="preserve">leiches für die Erfolgs-Bewertung zu garantieren, </w:t>
      </w:r>
      <w:r w:rsidR="002A797D">
        <w:t>muss diese angepasst werden.</w:t>
      </w:r>
      <w:r w:rsidR="0030009B">
        <w:t xml:space="preserve"> </w:t>
      </w:r>
      <w:r w:rsidR="00AA7375">
        <w:t>Dafür wird jede Einzelbewertung für jede Aktion mit der höchsten auftretenden Einzelbewertung dividiert.</w:t>
      </w:r>
      <w:r w:rsidR="00844EF7">
        <w:t xml:space="preserve"> Zur </w:t>
      </w:r>
      <w:r w:rsidR="00B44529">
        <w:t xml:space="preserve">Kontrolle der </w:t>
      </w:r>
      <w:r w:rsidR="00EC7E5C">
        <w:t>Funktionsfähigkeiten</w:t>
      </w:r>
      <w:r w:rsidR="00B44529">
        <w:t xml:space="preserve"> </w:t>
      </w:r>
      <w:r w:rsidR="0081391C">
        <w:t>können die Matrizen in der Visualisierung der Software dargestellt werden.</w:t>
      </w:r>
    </w:p>
    <w:p w14:paraId="12CB899B" w14:textId="4A1DB848" w:rsidR="00EF16BB" w:rsidRDefault="00233FF0" w:rsidP="00427EFB">
      <w:pPr>
        <w:pStyle w:val="berschrift3"/>
        <w:rPr>
          <w:color w:val="auto"/>
        </w:rPr>
      </w:pPr>
      <w:bookmarkStart w:id="295" w:name="_Toc61790481"/>
      <w:r>
        <w:rPr>
          <w:color w:val="auto"/>
        </w:rPr>
        <w:t xml:space="preserve">Relevanz von </w:t>
      </w:r>
      <w:r w:rsidR="009E4B92">
        <w:rPr>
          <w:color w:val="auto"/>
        </w:rPr>
        <w:t>Zellen</w:t>
      </w:r>
      <w:bookmarkEnd w:id="295"/>
    </w:p>
    <w:p w14:paraId="7D6A9FD8" w14:textId="0DD1FA3C" w:rsidR="006C2C32" w:rsidRDefault="007574CD" w:rsidP="00233FF0">
      <w:r>
        <w:t>Für den Fall, dass die Erfolgs-Bewertung und die Abschneide-Bewertung für alle möglichen Aktionen</w:t>
      </w:r>
      <w:r w:rsidR="00DA7C05">
        <w:t xml:space="preserve"> nur eine geringe </w:t>
      </w:r>
      <w:r w:rsidR="007C7801">
        <w:t>Differenz</w:t>
      </w:r>
      <w:r w:rsidR="00DA7C05">
        <w:t xml:space="preserve"> </w:t>
      </w:r>
      <w:r w:rsidR="007C7801">
        <w:t>aufweisen</w:t>
      </w:r>
      <w:r w:rsidR="00DA7C05">
        <w:t xml:space="preserve">, </w:t>
      </w:r>
      <w:r w:rsidR="00060D8B">
        <w:t xml:space="preserve">wird ein weiterer Faktor betrachtet. Das Ziel </w:t>
      </w:r>
      <w:r w:rsidR="000F6CB0">
        <w:t>dieses Faktors</w:t>
      </w:r>
      <w:r w:rsidR="00060D8B">
        <w:t xml:space="preserve"> ist es, </w:t>
      </w:r>
      <w:r w:rsidR="00313D31">
        <w:t>Zellen zu meide</w:t>
      </w:r>
      <w:r w:rsidR="0095166C">
        <w:t xml:space="preserve">n, </w:t>
      </w:r>
      <w:r w:rsidR="00C835CF">
        <w:t>welche in der Zukunft mit hoher Wahrscheinlichkeit benötigt werden.</w:t>
      </w:r>
      <w:r w:rsidR="00F37E41">
        <w:t xml:space="preserve"> </w:t>
      </w:r>
      <w:r w:rsidR="000F6CB0">
        <w:t xml:space="preserve">Diese sogenannte </w:t>
      </w:r>
      <w:r w:rsidR="006C58D6">
        <w:t>Relevanz</w:t>
      </w:r>
      <w:r w:rsidR="000F6CB0">
        <w:t xml:space="preserve"> </w:t>
      </w:r>
      <w:r w:rsidR="00D87020">
        <w:t xml:space="preserve">einer </w:t>
      </w:r>
      <w:r w:rsidR="000F6CB0">
        <w:t xml:space="preserve">Zelle </w:t>
      </w:r>
      <w:r w:rsidR="00D87020">
        <w:t xml:space="preserve">ist die Anzahl der berechneten Pfade, welche </w:t>
      </w:r>
      <w:r w:rsidR="008B012A">
        <w:t>diese Zelle verwenden</w:t>
      </w:r>
      <w:r w:rsidR="00D87020">
        <w:t>.</w:t>
      </w:r>
      <w:r w:rsidR="00840FE0">
        <w:t xml:space="preserve"> </w:t>
      </w:r>
      <w:r w:rsidR="00E04FCA">
        <w:t xml:space="preserve">Da jeder Pfad durch </w:t>
      </w:r>
      <w:r w:rsidR="00E66420">
        <w:t xml:space="preserve">das </w:t>
      </w:r>
      <w:r w:rsidR="00384006">
        <w:t>Ausführen</w:t>
      </w:r>
      <w:r w:rsidR="00E04FCA">
        <w:t xml:space="preserve"> eine</w:t>
      </w:r>
      <w:r w:rsidR="00E66420">
        <w:t>r</w:t>
      </w:r>
      <w:r w:rsidR="00E04FCA">
        <w:t xml:space="preserve"> zusätzliche</w:t>
      </w:r>
      <w:r w:rsidR="00E66420">
        <w:t>n</w:t>
      </w:r>
      <w:r w:rsidR="00E04FCA">
        <w:t xml:space="preserve"> Aktion in einem neuen Pfad resultiert</w:t>
      </w:r>
      <w:r w:rsidR="00682832">
        <w:t xml:space="preserve">, </w:t>
      </w:r>
      <w:r w:rsidR="009B3FC4">
        <w:t xml:space="preserve">sind Zellen umso wichtiger, je früher sie </w:t>
      </w:r>
      <w:r w:rsidR="00E66420">
        <w:t>verwendet werden.</w:t>
      </w:r>
      <w:r w:rsidR="00384006">
        <w:t xml:space="preserve"> Diese </w:t>
      </w:r>
      <w:r w:rsidR="00FA06A0">
        <w:t>Relevanz</w:t>
      </w:r>
      <w:r w:rsidR="00384006">
        <w:t xml:space="preserve"> wird für alle Zellen bestimmt, welche innerhalb einer Runde erreichbar sind. </w:t>
      </w:r>
      <w:r w:rsidR="00E86BE2">
        <w:t xml:space="preserve">Im Anschluss wird die </w:t>
      </w:r>
      <w:r w:rsidR="000B6CFB">
        <w:t>Relevanz</w:t>
      </w:r>
      <w:r w:rsidR="00E86BE2">
        <w:t xml:space="preserve"> der möglichen Aktionen </w:t>
      </w:r>
      <w:r w:rsidR="004D5D16">
        <w:t xml:space="preserve">bestimmt, indem die </w:t>
      </w:r>
      <w:r w:rsidR="00292505">
        <w:t xml:space="preserve">Summe der </w:t>
      </w:r>
      <w:r w:rsidR="0053212D">
        <w:t>Relevanz</w:t>
      </w:r>
      <w:r w:rsidR="000411FD">
        <w:t>,</w:t>
      </w:r>
      <w:r w:rsidR="00292505">
        <w:t xml:space="preserve"> der </w:t>
      </w:r>
      <w:r w:rsidR="00B14034">
        <w:t xml:space="preserve">an diesem Zug </w:t>
      </w:r>
      <w:r w:rsidR="00292505">
        <w:t>beteiligten Zellen</w:t>
      </w:r>
      <w:r w:rsidR="000411FD">
        <w:t>,</w:t>
      </w:r>
      <w:r w:rsidR="00292505">
        <w:t xml:space="preserve"> berechnet wird.</w:t>
      </w:r>
      <w:r w:rsidR="007E7E2B">
        <w:t xml:space="preserve"> </w:t>
      </w:r>
      <w:r w:rsidR="002165FD">
        <w:t xml:space="preserve">Dieses Ergebnis muss </w:t>
      </w:r>
      <w:r w:rsidR="009124B9">
        <w:t xml:space="preserve">ebenfalls in Form einer </w:t>
      </w:r>
      <w:r w:rsidR="00BB7232">
        <w:t>Aktionsbewertung</w:t>
      </w:r>
      <w:r w:rsidR="009124B9">
        <w:t xml:space="preserve"> bereitgestellt werden, um die </w:t>
      </w:r>
      <w:r w:rsidR="00BB7232">
        <w:t>Ergebnisse der Berechnungen</w:t>
      </w:r>
      <w:r w:rsidR="009124B9">
        <w:t xml:space="preserve"> kombinieren zu können.</w:t>
      </w:r>
      <w:r w:rsidR="00BB7232">
        <w:t xml:space="preserve"> </w:t>
      </w:r>
      <w:r w:rsidR="008122E8">
        <w:t xml:space="preserve">Um die Vergleichbarkeit </w:t>
      </w:r>
      <w:r w:rsidR="00026BE5">
        <w:t>sicherzustellen,</w:t>
      </w:r>
      <w:r w:rsidR="008122E8">
        <w:t xml:space="preserve"> muss d</w:t>
      </w:r>
      <w:r w:rsidR="00116BDC">
        <w:t xml:space="preserve">ie Aktionsbewertung </w:t>
      </w:r>
      <w:r w:rsidR="00155865">
        <w:t xml:space="preserve">auf den Wertebereich </w:t>
      </w:r>
      <w:r w:rsidR="008122E8">
        <w:t>der</w:t>
      </w:r>
      <w:r w:rsidR="0092525B">
        <w:t xml:space="preserve"> </w:t>
      </w:r>
      <w:r w:rsidR="00155865">
        <w:t>Erfolg- und die Abschneide-Bewertung normalisiert werden.</w:t>
      </w:r>
      <w:r w:rsidR="00FD42C4">
        <w:t xml:space="preserve"> Hierfür werden alle </w:t>
      </w:r>
      <w:r w:rsidR="006C1C37">
        <w:t>Relevanzen</w:t>
      </w:r>
      <w:r w:rsidR="00FD42C4">
        <w:t xml:space="preserve"> </w:t>
      </w:r>
      <w:r w:rsidR="005E3F59">
        <w:t xml:space="preserve">durch </w:t>
      </w:r>
      <w:r w:rsidR="003644F4">
        <w:t xml:space="preserve">die höchste ermittelte </w:t>
      </w:r>
      <w:r w:rsidR="00DA528D">
        <w:t>Relevanz</w:t>
      </w:r>
      <w:r w:rsidR="003644F4">
        <w:t xml:space="preserve"> </w:t>
      </w:r>
      <w:r w:rsidR="006A4472">
        <w:lastRenderedPageBreak/>
        <w:t>dividiert.</w:t>
      </w:r>
      <w:r w:rsidR="00E94C2B">
        <w:t xml:space="preserve"> </w:t>
      </w:r>
      <w:r w:rsidR="009F65FA">
        <w:t xml:space="preserve">Im Anschluss muss die </w:t>
      </w:r>
      <w:r w:rsidR="00CB38FC">
        <w:t>Relevanz</w:t>
      </w:r>
      <w:r w:rsidR="009F65FA">
        <w:t xml:space="preserve"> invertiert werden, sodass für die Aktionsbewertung un</w:t>
      </w:r>
      <w:r w:rsidR="00AB1BA1">
        <w:t>w</w:t>
      </w:r>
      <w:r w:rsidR="009F65FA">
        <w:t xml:space="preserve">ichtige Zellen einen höheren Wert als wichtige Zellen </w:t>
      </w:r>
      <w:r w:rsidR="00AB1BA1">
        <w:t>aufweisen</w:t>
      </w:r>
      <w:r w:rsidR="009F65FA">
        <w:t>.</w:t>
      </w:r>
      <w:r w:rsidR="001B4244">
        <w:t xml:space="preserve"> </w:t>
      </w:r>
      <w:r w:rsidR="008C3F1F">
        <w:t xml:space="preserve">Da alle Werte auf den Wertebereich </w:t>
      </w:r>
      <m:oMath>
        <m:d>
          <m:dPr>
            <m:begChr m:val="["/>
            <m:endChr m:val="]"/>
            <m:ctrlPr>
              <w:rPr>
                <w:rFonts w:ascii="Cambria Math" w:hAnsi="Cambria Math"/>
                <w:i/>
              </w:rPr>
            </m:ctrlPr>
          </m:dPr>
          <m:e>
            <m:r>
              <w:rPr>
                <w:rFonts w:ascii="Cambria Math" w:hAnsi="Cambria Math"/>
              </w:rPr>
              <m:t>0, 1</m:t>
            </m:r>
          </m:e>
        </m:d>
      </m:oMath>
      <w:r w:rsidR="008C3F1F">
        <w:rPr>
          <w:rFonts w:eastAsiaTheme="minorEastAsia"/>
        </w:rPr>
        <w:t xml:space="preserve"> abgebildet sind</w:t>
      </w:r>
      <w:r w:rsidR="004F62ED">
        <w:rPr>
          <w:rFonts w:eastAsiaTheme="minorEastAsia"/>
        </w:rPr>
        <w:t xml:space="preserve">, wird für die Invertierung jeder Wert von </w:t>
      </w:r>
      <m:oMath>
        <m:r>
          <w:rPr>
            <w:rFonts w:ascii="Cambria Math" w:eastAsiaTheme="minorEastAsia" w:hAnsi="Cambria Math"/>
          </w:rPr>
          <m:t>1</m:t>
        </m:r>
      </m:oMath>
      <w:r w:rsidR="004F62ED">
        <w:rPr>
          <w:rFonts w:eastAsiaTheme="minorEastAsia"/>
        </w:rPr>
        <w:t xml:space="preserve"> subtrahiert.</w:t>
      </w:r>
    </w:p>
    <w:p w14:paraId="7EB1B85E" w14:textId="108D3D54" w:rsidR="00C10F47" w:rsidRDefault="00940E27" w:rsidP="00940E27">
      <w:pPr>
        <w:pStyle w:val="berschrift3"/>
      </w:pPr>
      <w:bookmarkStart w:id="296" w:name="_Toc61790482"/>
      <w:r>
        <w:t>Kombination</w:t>
      </w:r>
      <w:bookmarkEnd w:id="296"/>
    </w:p>
    <w:p w14:paraId="1815621F" w14:textId="240B4A10" w:rsidR="00256A22" w:rsidRPr="00256A22" w:rsidRDefault="002D2958" w:rsidP="00256A22">
      <w:r>
        <w:t xml:space="preserve">Jede Bewertung kann mit einem bestimmten Gewicht mit einer anderen Bewertung kombiniert werden, indem alle einzelnen Bewertungen addiert werden. </w:t>
      </w:r>
      <w:r w:rsidR="00ED478B">
        <w:t>Die</w:t>
      </w:r>
      <w:r>
        <w:t xml:space="preserve"> Kombination von Aktionsbewertungen </w:t>
      </w:r>
      <w:r w:rsidR="00C02DDA">
        <w:t>ist eine Rechenvorschrift</w:t>
      </w:r>
      <w:r>
        <w:t xml:space="preserve">, bei der die Aktionsbewertungen </w:t>
      </w:r>
      <m:oMath>
        <m:r>
          <w:rPr>
            <w:rFonts w:ascii="Cambria Math" w:hAnsi="Cambria Math"/>
          </w:rPr>
          <m:t>a</m:t>
        </m:r>
      </m:oMath>
      <w:r w:rsidR="009F1FFE">
        <w:rPr>
          <w:rFonts w:eastAsiaTheme="minorEastAsia"/>
        </w:rPr>
        <w:t xml:space="preserve"> und</w:t>
      </w:r>
      <w:r>
        <w:rPr>
          <w:rFonts w:eastAsiaTheme="minorEastAsia"/>
        </w:rPr>
        <w:t xml:space="preserve"> </w:t>
      </w:r>
      <m:oMath>
        <m:r>
          <w:rPr>
            <w:rFonts w:ascii="Cambria Math" w:eastAsiaTheme="minorEastAsia" w:hAnsi="Cambria Math"/>
          </w:rPr>
          <m:t>b</m:t>
        </m:r>
      </m:oMath>
      <w:r>
        <w:rPr>
          <w:rFonts w:eastAsiaTheme="minorEastAsia"/>
        </w:rPr>
        <w:t xml:space="preserve"> hinsichtlich der Aktion </w:t>
      </w:r>
      <m:oMath>
        <m:r>
          <w:rPr>
            <w:rFonts w:ascii="Cambria Math" w:eastAsiaTheme="minorEastAsia" w:hAnsi="Cambria Math"/>
          </w:rPr>
          <m:t>i</m:t>
        </m:r>
      </m:oMath>
      <w:r>
        <w:rPr>
          <w:rFonts w:eastAsiaTheme="minorEastAsia"/>
        </w:rPr>
        <w:t xml:space="preserve"> kombiniert werden. Die Gewichtung </w:t>
      </w:r>
      <m:oMath>
        <m:r>
          <w:rPr>
            <w:rFonts w:ascii="Cambria Math" w:eastAsiaTheme="minorEastAsia" w:hAnsi="Cambria Math"/>
          </w:rPr>
          <m:t>w</m:t>
        </m:r>
      </m:oMath>
      <w:r>
        <w:rPr>
          <w:rFonts w:eastAsiaTheme="minorEastAsia"/>
        </w:rPr>
        <w:t xml:space="preserve"> legt dabei fest mit welchem Faktor die Bewertungen kombiniert werden.</w:t>
      </w:r>
      <w:r w:rsidR="00670075">
        <w:rPr>
          <w:rFonts w:eastAsiaTheme="minorEastAsia"/>
        </w:rPr>
        <w:t xml:space="preserve"> Die </w:t>
      </w:r>
      <w:r w:rsidR="00A37A15">
        <w:rPr>
          <w:rFonts w:eastAsiaTheme="minorEastAsia"/>
        </w:rPr>
        <w:t xml:space="preserve">resultierende Gewichtung </w:t>
      </w:r>
      <m:oMath>
        <m:r>
          <w:rPr>
            <w:rFonts w:ascii="Cambria Math" w:eastAsiaTheme="minorEastAsia" w:hAnsi="Cambria Math"/>
          </w:rPr>
          <m:t>c</m:t>
        </m:r>
      </m:oMath>
      <w:r w:rsidR="00A37A15">
        <w:rPr>
          <w:rFonts w:eastAsiaTheme="minorEastAsia"/>
        </w:rPr>
        <w:t xml:space="preserve"> ergibt sich </w:t>
      </w:r>
      <w:r w:rsidR="00F71FDC">
        <w:rPr>
          <w:rFonts w:eastAsiaTheme="minorEastAsia"/>
        </w:rPr>
        <w:t xml:space="preserve">aus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w*b</m:t>
            </m:r>
          </m:e>
          <m:sub>
            <m:r>
              <w:rPr>
                <w:rFonts w:ascii="Cambria Math" w:hAnsi="Cambria Math"/>
              </w:rPr>
              <m:t>i</m:t>
            </m:r>
          </m:sub>
        </m:sSub>
      </m:oMath>
      <w:r w:rsidR="00F71FDC">
        <w:rPr>
          <w:rFonts w:eastAsiaTheme="minorEastAsia"/>
        </w:rPr>
        <w:t>.</w:t>
      </w:r>
    </w:p>
    <w:p w14:paraId="0C8F2F3F" w14:textId="4C13BF89" w:rsidR="000105C4" w:rsidRDefault="000105C4" w:rsidP="000105C4">
      <w:r>
        <w:rPr>
          <w:rFonts w:eastAsiaTheme="minorEastAsia"/>
        </w:rPr>
        <w:t xml:space="preserve">Zuvor wurden bereits die drei relevanten Aktionsbewertungen </w:t>
      </w:r>
      <w:r w:rsidR="002B3AE8">
        <w:rPr>
          <w:rFonts w:eastAsiaTheme="minorEastAsia"/>
        </w:rPr>
        <w:t>beschrieben</w:t>
      </w:r>
      <w:r w:rsidR="00DF3950">
        <w:rPr>
          <w:rFonts w:eastAsiaTheme="minorEastAsia"/>
        </w:rPr>
        <w:t>, die es passend zu gewichten gilt</w:t>
      </w:r>
      <w:r w:rsidR="002B3AE8">
        <w:rPr>
          <w:rFonts w:eastAsiaTheme="minorEastAsia"/>
        </w:rPr>
        <w:t>:</w:t>
      </w:r>
    </w:p>
    <w:p w14:paraId="6EDEF519" w14:textId="7C9B40B4" w:rsidR="005B39C3" w:rsidRDefault="00E46BC9" w:rsidP="00C51952">
      <w:pPr>
        <w:pStyle w:val="Listenabsatz"/>
        <w:numPr>
          <w:ilvl w:val="0"/>
          <w:numId w:val="53"/>
        </w:numPr>
      </w:pPr>
      <w:r>
        <w:t>Erfolg</w:t>
      </w:r>
    </w:p>
    <w:p w14:paraId="6B0E2373" w14:textId="2048F07F" w:rsidR="00E46BC9" w:rsidRDefault="00E46BC9" w:rsidP="00C51952">
      <w:pPr>
        <w:pStyle w:val="Listenabsatz"/>
        <w:numPr>
          <w:ilvl w:val="0"/>
          <w:numId w:val="53"/>
        </w:numPr>
      </w:pPr>
      <w:r>
        <w:t>Abschneiden</w:t>
      </w:r>
    </w:p>
    <w:p w14:paraId="293EFC19" w14:textId="6EFA3F1A" w:rsidR="00E46BC9" w:rsidRDefault="004F62ED" w:rsidP="00C51952">
      <w:pPr>
        <w:pStyle w:val="Listenabsatz"/>
        <w:numPr>
          <w:ilvl w:val="0"/>
          <w:numId w:val="53"/>
        </w:numPr>
      </w:pPr>
      <w:r>
        <w:t xml:space="preserve">Invertierte </w:t>
      </w:r>
      <w:r w:rsidR="006F194A">
        <w:t>Relevanz</w:t>
      </w:r>
    </w:p>
    <w:p w14:paraId="1BCCE184" w14:textId="03BE391A" w:rsidR="00A444D8" w:rsidRDefault="008D64AD" w:rsidP="00E46BC9">
      <w:r>
        <w:t>Die Erfolgs</w:t>
      </w:r>
      <w:r w:rsidR="00A376C3">
        <w:t>-Aktions</w:t>
      </w:r>
      <w:r>
        <w:t xml:space="preserve">bewertung stellt für das Spiel spe_ed die wichtigste Bewertung dar, da sie angibt, welche </w:t>
      </w:r>
      <w:r w:rsidR="00F04CAB">
        <w:t xml:space="preserve">Punkte des Spielbretts </w:t>
      </w:r>
      <w:r w:rsidR="006A08C4">
        <w:t>mit welcher Erfolgsbewertung erreichbar sind.</w:t>
      </w:r>
      <w:r w:rsidR="002A743E">
        <w:t xml:space="preserve"> </w:t>
      </w:r>
      <w:r w:rsidR="00E03C14">
        <w:t xml:space="preserve">Wird hier von der optimalen Bewertung abgewichen, </w:t>
      </w:r>
      <w:r w:rsidR="006A693C">
        <w:t>kann der Spieler schnell das Spiel verlieren.</w:t>
      </w:r>
    </w:p>
    <w:p w14:paraId="2F98CF65" w14:textId="416D2ACE" w:rsidR="005C0B49" w:rsidRPr="00003B06" w:rsidRDefault="00003B06" w:rsidP="00E46BC9">
      <w:r>
        <w:t xml:space="preserve">Die Gewichtungen für das Abschneiden von gegnerischen Pfaden und die Gewichtung der </w:t>
      </w:r>
      <w:r w:rsidR="008A48A3">
        <w:t xml:space="preserve">invertierten </w:t>
      </w:r>
      <w:r w:rsidR="00DD1D12">
        <w:t>Relevanz</w:t>
      </w:r>
      <w:r>
        <w:t xml:space="preserve"> </w:t>
      </w:r>
      <w:r w:rsidR="006273FF">
        <w:t>dürfen wichtige Unterschiede in der Erfolgs-Aktionsbewertung</w:t>
      </w:r>
      <w:r w:rsidR="00B103AD">
        <w:t xml:space="preserve"> nicht überschreiben.</w:t>
      </w:r>
      <w:r w:rsidR="006878C9">
        <w:t xml:space="preserve"> </w:t>
      </w:r>
      <w:r w:rsidR="00F513B6">
        <w:t>Können Pfade abgeschnitten werden, sind das oft auch wichtige Pfade</w:t>
      </w:r>
      <w:r w:rsidR="00F115C9">
        <w:t xml:space="preserve">. </w:t>
      </w:r>
      <w:r w:rsidR="007C3AF3">
        <w:t xml:space="preserve">Somit muss </w:t>
      </w:r>
      <w:r w:rsidR="008A48A3">
        <w:t xml:space="preserve">die invertierte </w:t>
      </w:r>
      <w:r w:rsidR="00DD1D12">
        <w:t>Relevanz</w:t>
      </w:r>
      <w:r w:rsidR="00D23B1A">
        <w:t xml:space="preserve"> </w:t>
      </w:r>
      <w:r w:rsidR="00D51918">
        <w:t xml:space="preserve">geringer </w:t>
      </w:r>
      <w:r w:rsidR="003A0282">
        <w:t>gewichtet</w:t>
      </w:r>
      <w:r w:rsidR="00D51918">
        <w:t xml:space="preserve"> </w:t>
      </w:r>
      <w:r w:rsidR="003A0282">
        <w:t>werden</w:t>
      </w:r>
      <w:r w:rsidR="00D51918">
        <w:t xml:space="preserve"> als </w:t>
      </w:r>
      <w:r w:rsidR="007C3AF3">
        <w:t>das Abschneiden</w:t>
      </w:r>
      <w:r w:rsidR="00F115C9">
        <w:t>, um zu verhindern, dass das Abschneiden nicht durchgeführt werden kann</w:t>
      </w:r>
      <w:r w:rsidR="007C3AF3">
        <w:t>.</w:t>
      </w:r>
      <w:r w:rsidR="00D23B1A">
        <w:t xml:space="preserve"> </w:t>
      </w:r>
    </w:p>
    <w:p w14:paraId="12522742" w14:textId="2D7FD2F6" w:rsidR="00422676" w:rsidRPr="00422676" w:rsidRDefault="00422676" w:rsidP="00E46BC9">
      <w:pPr>
        <w:rPr>
          <w:ins w:id="297" w:author="Autor"/>
          <w:rPrChange w:id="298" w:author="Autor">
            <w:rPr>
              <w:ins w:id="299" w:author="Autor"/>
              <w:rStyle w:val="berschrift2Zchn"/>
              <w:b w:val="0"/>
            </w:rPr>
          </w:rPrChange>
        </w:rPr>
      </w:pPr>
      <w:r>
        <w:lastRenderedPageBreak/>
        <w:t xml:space="preserve">Aus der finalen kombinierten Aktionsbewertung geht die gewählte Aktion der Runde hervor. Dafür wird die Aktion mit der höchsten Einzelbewertung </w:t>
      </w:r>
      <w:r w:rsidR="00583B81">
        <w:t xml:space="preserve">gewählt. </w:t>
      </w:r>
      <w:r w:rsidR="002A2264">
        <w:t xml:space="preserve">So kann sichergestellt werden, dass alle </w:t>
      </w:r>
      <w:r w:rsidR="00E8735E">
        <w:t>Aktionswertungen in die getroffene Entscheidung einfließen.</w:t>
      </w:r>
    </w:p>
    <w:p w14:paraId="01FF7107" w14:textId="3323F12F" w:rsidR="00FE58F6" w:rsidRPr="00FE58F6" w:rsidRDefault="000832C9" w:rsidP="00FE58F6">
      <w:pPr>
        <w:pStyle w:val="berschrift2"/>
      </w:pPr>
      <w:bookmarkStart w:id="300" w:name="_Toc61281417"/>
      <w:bookmarkStart w:id="301" w:name="_Toc61790483"/>
      <w:r>
        <w:t xml:space="preserve">Deadline </w:t>
      </w:r>
      <w:ins w:id="302" w:author="Autor">
        <w:del w:id="303" w:author="Autor">
          <w:r w:rsidR="00170DCB">
            <w:delText>Zeitmanagagement</w:delText>
          </w:r>
        </w:del>
      </w:ins>
      <w:r>
        <w:t>M</w:t>
      </w:r>
      <w:ins w:id="304" w:author="Autor">
        <w:r w:rsidR="00C9414E">
          <w:t>anagement</w:t>
        </w:r>
      </w:ins>
      <w:bookmarkEnd w:id="300"/>
      <w:bookmarkEnd w:id="301"/>
    </w:p>
    <w:p w14:paraId="4D1CBC70" w14:textId="1C889542" w:rsidR="00644CE2" w:rsidRDefault="00C5437A" w:rsidP="001304A0">
      <w:r>
        <w:t xml:space="preserve">Ein essenzieller </w:t>
      </w:r>
      <w:r w:rsidR="00C6108E">
        <w:t xml:space="preserve">Bestandteil der Entscheidungsfindung ist das Zeitmanagement innerhalb einer Runde. </w:t>
      </w:r>
      <w:r w:rsidR="002F26B5">
        <w:t xml:space="preserve">Somit ist es erforderlich, zu jedem Zeitpunkt </w:t>
      </w:r>
      <w:r w:rsidR="0082689D">
        <w:t xml:space="preserve">die verbleibende Berechnungszeit feststellen zu können. </w:t>
      </w:r>
      <w:r w:rsidR="0084053B">
        <w:t xml:space="preserve">Das bedeutet, die Clientzeit muss mit der Serverzeit synchronisiert werden. </w:t>
      </w:r>
      <w:r w:rsidR="000E1B41">
        <w:t xml:space="preserve">Dafür </w:t>
      </w:r>
      <w:r w:rsidR="007F61ED">
        <w:t>ist</w:t>
      </w:r>
      <w:r w:rsidR="000E1B41">
        <w:t xml:space="preserve"> </w:t>
      </w:r>
      <w:r w:rsidR="007F61ED">
        <w:t>eine separate API</w:t>
      </w:r>
      <w:sdt>
        <w:sdtPr>
          <w:id w:val="-34284108"/>
          <w:citation/>
        </w:sdtPr>
        <w:sdtEndPr/>
        <w:sdtContent>
          <w:r w:rsidR="00CE28D9">
            <w:fldChar w:fldCharType="begin"/>
          </w:r>
          <w:r w:rsidR="005A54A8">
            <w:instrText xml:space="preserve">CITATION inf20 \p 5 \l 1031 </w:instrText>
          </w:r>
          <w:r w:rsidR="00CE28D9">
            <w:fldChar w:fldCharType="separate"/>
          </w:r>
          <w:r w:rsidR="006A540E">
            <w:rPr>
              <w:noProof/>
            </w:rPr>
            <w:t xml:space="preserve"> </w:t>
          </w:r>
          <w:r w:rsidR="006A540E" w:rsidRPr="006A540E">
            <w:rPr>
              <w:noProof/>
            </w:rPr>
            <w:t>[2, p. 5]</w:t>
          </w:r>
          <w:r w:rsidR="00CE28D9">
            <w:fldChar w:fldCharType="end"/>
          </w:r>
        </w:sdtContent>
      </w:sdt>
      <w:r w:rsidR="007F61ED">
        <w:t xml:space="preserve"> verfügbar.</w:t>
      </w:r>
    </w:p>
    <w:p w14:paraId="7D341D02" w14:textId="0183E47D" w:rsidR="00872FD6" w:rsidRDefault="008E47B7" w:rsidP="001304A0">
      <w:r>
        <w:t xml:space="preserve">Beim Start der Anwendung wird die Synchronisation mit der Serverzeit durchgeführt. </w:t>
      </w:r>
      <w:r w:rsidR="00696EA2">
        <w:t>Aufgrund von mehrfach auftretenden Serverproblemen der API, die in hohen Antwortzeiten resultiert, wird d</w:t>
      </w:r>
      <w:r w:rsidR="007E33AB">
        <w:t>er Server mehrfach für seine</w:t>
      </w:r>
      <w:r w:rsidR="00513158">
        <w:t xml:space="preserve"> Zeit angefragt.</w:t>
      </w:r>
      <w:r w:rsidR="00872FD6">
        <w:t xml:space="preserve"> Das Ergebnis </w:t>
      </w:r>
      <w:r w:rsidR="002C6FCF">
        <w:t>mit der kürzesten Antwortzeit wird zur weiteren Synchronisation verwendet.</w:t>
      </w:r>
    </w:p>
    <w:p w14:paraId="2B710EEC" w14:textId="77777777" w:rsidR="00C35E70" w:rsidRDefault="008708FC" w:rsidP="001304A0">
      <w:pPr>
        <w:rPr>
          <w:rFonts w:eastAsiaTheme="minorEastAsia"/>
        </w:rPr>
      </w:pPr>
      <w:r>
        <w:t xml:space="preserve">Die relative Verschiebung ergibt sich aus der Clientzeit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C2222E">
        <w:t xml:space="preserve">, </w:t>
      </w:r>
      <w:r w:rsidR="003E4953">
        <w:t xml:space="preserve">der Serverzeit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3D1537">
        <w:rPr>
          <w:rFonts w:eastAsiaTheme="minorEastAsia"/>
        </w:rPr>
        <w:t xml:space="preserve"> </w:t>
      </w:r>
      <w:r w:rsidR="00C2222E">
        <w:rPr>
          <w:rFonts w:eastAsiaTheme="minorEastAsia"/>
        </w:rPr>
        <w:t xml:space="preserve">und der Antwortzeit des Servers </w:t>
      </w:r>
      <m:oMath>
        <m:r>
          <w:rPr>
            <w:rFonts w:ascii="Cambria Math" w:eastAsiaTheme="minorEastAsia" w:hAnsi="Cambria Math"/>
          </w:rPr>
          <m:t>a</m:t>
        </m:r>
      </m:oMath>
      <w:r w:rsidR="00666E34">
        <w:rPr>
          <w:rFonts w:eastAsiaTheme="minorEastAsia"/>
        </w:rPr>
        <w:t xml:space="preserve"> </w:t>
      </w:r>
      <w:r w:rsidR="003D1537">
        <w:rPr>
          <w:rFonts w:eastAsiaTheme="minorEastAsia"/>
        </w:rPr>
        <w:t xml:space="preserve">durch </w:t>
      </w:r>
      <m:oMath>
        <m:r>
          <w:rPr>
            <w:rFonts w:ascii="Cambria Math" w:eastAsiaTheme="minorEastAsia" w:hAnsi="Cambria Math"/>
          </w:rPr>
          <m:t>∆t=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+a</m:t>
        </m:r>
      </m:oMath>
      <w:r w:rsidR="006C22E0">
        <w:rPr>
          <w:rFonts w:eastAsiaTheme="minorEastAsia"/>
        </w:rPr>
        <w:t xml:space="preserve">. Die Clientzeit wird dabei vor der </w:t>
      </w:r>
      <w:r w:rsidR="00FB7D2A">
        <w:rPr>
          <w:rFonts w:eastAsiaTheme="minorEastAsia"/>
        </w:rPr>
        <w:t xml:space="preserve">Anfrage an die API erfasst. </w:t>
      </w:r>
    </w:p>
    <w:p w14:paraId="7371D56F" w14:textId="3989D828" w:rsidR="00D14309" w:rsidRDefault="00C35E70" w:rsidP="001304A0">
      <w:pPr>
        <w:rPr>
          <w:rFonts w:eastAsiaTheme="minorEastAsia"/>
        </w:rPr>
      </w:pPr>
      <w:r>
        <w:rPr>
          <w:rFonts w:eastAsiaTheme="minorEastAsia"/>
        </w:rPr>
        <w:t xml:space="preserve">Während des Spiels </w:t>
      </w:r>
      <w:r w:rsidR="005019EF">
        <w:rPr>
          <w:rFonts w:eastAsiaTheme="minorEastAsia"/>
        </w:rPr>
        <w:t xml:space="preserve">muss die Information </w:t>
      </w:r>
      <w:r w:rsidR="006A600A">
        <w:rPr>
          <w:rFonts w:eastAsiaTheme="minorEastAsia"/>
        </w:rPr>
        <w:t xml:space="preserve">der zeitlichen Verschiebung für das </w:t>
      </w:r>
      <w:r w:rsidR="00C629E4">
        <w:rPr>
          <w:rFonts w:eastAsiaTheme="minorEastAsia"/>
        </w:rPr>
        <w:t>Transformieren</w:t>
      </w:r>
      <w:r w:rsidR="006A600A">
        <w:rPr>
          <w:rFonts w:eastAsiaTheme="minorEastAsia"/>
        </w:rPr>
        <w:t xml:space="preserve"> von Deadlines verwendet werden. </w:t>
      </w:r>
      <w:r w:rsidR="00D14309">
        <w:rPr>
          <w:rFonts w:eastAsiaTheme="minorEastAsia"/>
        </w:rPr>
        <w:t>Für jede Deadline</w:t>
      </w:r>
      <w:r w:rsidR="008644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sidR="00D14309">
        <w:rPr>
          <w:rFonts w:eastAsiaTheme="minorEastAsia"/>
        </w:rPr>
        <w:t xml:space="preserve">, die vom Server empfangen wird, wird eine neue Deadline generiert, die für den Client gültig ist. </w:t>
      </w:r>
      <w:r w:rsidR="0086446C">
        <w:rPr>
          <w:rFonts w:eastAsiaTheme="minorEastAsia"/>
        </w:rPr>
        <w:t xml:space="preserve">Diese ergibt sich durch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 ∆t</m:t>
        </m:r>
      </m:oMath>
      <w:r w:rsidR="004B0C89">
        <w:rPr>
          <w:rFonts w:eastAsiaTheme="minorEastAsia"/>
        </w:rPr>
        <w:t>.</w:t>
      </w:r>
      <w:r w:rsidR="00AA7A76">
        <w:rPr>
          <w:rFonts w:eastAsiaTheme="minorEastAsia"/>
        </w:rPr>
        <w:t xml:space="preserve"> </w:t>
      </w:r>
    </w:p>
    <w:p w14:paraId="7695FBC6" w14:textId="0A489B8D" w:rsidR="004251BC" w:rsidRPr="001304A0" w:rsidRDefault="00F869CC" w:rsidP="001304A0">
      <w:r>
        <w:rPr>
          <w:rFonts w:eastAsiaTheme="minorEastAsia"/>
        </w:rPr>
        <w:t xml:space="preserve">Nach </w:t>
      </w:r>
      <w:r w:rsidR="005F29AD">
        <w:rPr>
          <w:rFonts w:eastAsiaTheme="minorEastAsia"/>
        </w:rPr>
        <w:t>wenigen</w:t>
      </w:r>
      <w:r>
        <w:rPr>
          <w:rFonts w:eastAsiaTheme="minorEastAsia"/>
        </w:rPr>
        <w:t xml:space="preserve"> Tests stellt sich heraus, dass die Probleme der API </w:t>
      </w:r>
      <w:r w:rsidR="002D505B">
        <w:rPr>
          <w:rFonts w:eastAsiaTheme="minorEastAsia"/>
        </w:rPr>
        <w:t xml:space="preserve">des Öfteren Antwortzeiten von mehreren Sekunden </w:t>
      </w:r>
      <w:r w:rsidR="00914389">
        <w:rPr>
          <w:rFonts w:eastAsiaTheme="minorEastAsia"/>
        </w:rPr>
        <w:t>ergeben</w:t>
      </w:r>
      <w:r w:rsidR="002D505B">
        <w:rPr>
          <w:rFonts w:eastAsiaTheme="minorEastAsia"/>
        </w:rPr>
        <w:t xml:space="preserve">. </w:t>
      </w:r>
      <w:r w:rsidR="00FF25CD">
        <w:rPr>
          <w:rFonts w:eastAsiaTheme="minorEastAsia"/>
        </w:rPr>
        <w:t xml:space="preserve">So </w:t>
      </w:r>
      <w:r w:rsidR="00914389">
        <w:rPr>
          <w:rFonts w:eastAsiaTheme="minorEastAsia"/>
        </w:rPr>
        <w:t>entstehen</w:t>
      </w:r>
      <w:r w:rsidR="00FF25CD">
        <w:rPr>
          <w:rFonts w:eastAsiaTheme="minorEastAsia"/>
        </w:rPr>
        <w:t xml:space="preserve"> auf dem Client ungültige (negative) Deadlines. </w:t>
      </w:r>
      <w:r w:rsidR="001963C9">
        <w:rPr>
          <w:rFonts w:eastAsiaTheme="minorEastAsia"/>
        </w:rPr>
        <w:t xml:space="preserve">Deshalb wird nachfolgend die nachträgliche Synchronisation mit dem Server beschrieben. </w:t>
      </w:r>
    </w:p>
    <w:p w14:paraId="6E2D7B90" w14:textId="77777777" w:rsidR="008B2E58" w:rsidRDefault="001314C3" w:rsidP="00985449">
      <w:pPr>
        <w:rPr>
          <w:rFonts w:eastAsiaTheme="minorEastAsia"/>
        </w:rPr>
      </w:pPr>
      <w:r>
        <w:rPr>
          <w:rFonts w:eastAsiaTheme="minorEastAsia"/>
        </w:rPr>
        <w:lastRenderedPageBreak/>
        <w:t xml:space="preserve">Aus der Analyse der Spielparameter </w:t>
      </w:r>
      <w:r w:rsidR="008B2E58">
        <w:rPr>
          <w:rFonts w:eastAsiaTheme="minorEastAsia"/>
        </w:rPr>
        <w:t>geht</w:t>
      </w:r>
      <w:r>
        <w:rPr>
          <w:rFonts w:eastAsiaTheme="minorEastAsia"/>
        </w:rPr>
        <w:t xml:space="preserve"> hervor, dass mit keinen Bearbeitungszeiten </w:t>
      </w:r>
      <w:r w:rsidR="00035DE4">
        <w:rPr>
          <w:rFonts w:eastAsiaTheme="minorEastAsia"/>
        </w:rPr>
        <w:t xml:space="preserve">von unter drei Sekunden zu rechnen ist. </w:t>
      </w:r>
      <w:r w:rsidR="00DE4E49">
        <w:rPr>
          <w:rFonts w:eastAsiaTheme="minorEastAsia"/>
        </w:rPr>
        <w:t xml:space="preserve">Da dies nur als Richtwert, nicht aber als gegeben betrachtet werden kann, wird im Folgenden von einer minimalen verfügbaren </w:t>
      </w:r>
      <w:r w:rsidR="00165127">
        <w:rPr>
          <w:rFonts w:eastAsiaTheme="minorEastAsia"/>
        </w:rPr>
        <w:t xml:space="preserve">Bearbeitungszeit von einer Sekunde ausgegangen. </w:t>
      </w:r>
      <w:r w:rsidR="00774E1F">
        <w:rPr>
          <w:rFonts w:eastAsiaTheme="minorEastAsia"/>
        </w:rPr>
        <w:t xml:space="preserve">Erhält der Client eine Deadline, </w:t>
      </w:r>
      <w:r w:rsidR="007D1E23">
        <w:rPr>
          <w:rFonts w:eastAsiaTheme="minorEastAsia"/>
        </w:rPr>
        <w:t xml:space="preserve">die </w:t>
      </w:r>
      <w:r w:rsidR="00BA64A7">
        <w:rPr>
          <w:rFonts w:eastAsiaTheme="minorEastAsia"/>
        </w:rPr>
        <w:t>weniger</w:t>
      </w:r>
      <w:r w:rsidR="007D1E23">
        <w:rPr>
          <w:rFonts w:eastAsiaTheme="minorEastAsia"/>
        </w:rPr>
        <w:t xml:space="preserve"> </w:t>
      </w:r>
      <w:r w:rsidR="00BA64A7">
        <w:rPr>
          <w:rFonts w:eastAsiaTheme="minorEastAsia"/>
        </w:rPr>
        <w:t xml:space="preserve">als eine </w:t>
      </w:r>
      <w:r w:rsidR="007D1E23">
        <w:rPr>
          <w:rFonts w:eastAsiaTheme="minorEastAsia"/>
        </w:rPr>
        <w:t xml:space="preserve">Sekunde </w:t>
      </w:r>
      <w:r w:rsidR="00BA64A7">
        <w:rPr>
          <w:rFonts w:eastAsiaTheme="minorEastAsia"/>
        </w:rPr>
        <w:t>Rechenzeit bietet</w:t>
      </w:r>
      <w:r w:rsidR="007D1E23">
        <w:rPr>
          <w:rFonts w:eastAsiaTheme="minorEastAsia"/>
        </w:rPr>
        <w:t xml:space="preserve">, so </w:t>
      </w:r>
      <w:r w:rsidR="003F00E1">
        <w:rPr>
          <w:rFonts w:eastAsiaTheme="minorEastAsia"/>
        </w:rPr>
        <w:t>ergibt sich</w:t>
      </w:r>
      <w:r w:rsidR="007D1E23">
        <w:rPr>
          <w:rFonts w:eastAsiaTheme="minorEastAsia"/>
        </w:rPr>
        <w:t xml:space="preserve"> </w:t>
      </w:r>
      <w:r w:rsidR="002015CF">
        <w:rPr>
          <w:rFonts w:eastAsiaTheme="minorEastAsia"/>
        </w:rPr>
        <w:t xml:space="preserve">die </w:t>
      </w:r>
      <w:r w:rsidR="003F00E1">
        <w:rPr>
          <w:rFonts w:eastAsiaTheme="minorEastAsia"/>
        </w:rPr>
        <w:t xml:space="preserve">neue </w:t>
      </w:r>
      <w:r w:rsidR="002015CF">
        <w:rPr>
          <w:rFonts w:eastAsiaTheme="minorEastAsia"/>
        </w:rPr>
        <w:t xml:space="preserve">Zeitverschiebung </w:t>
      </w:r>
      <m:oMath>
        <m:r>
          <w:rPr>
            <w:rFonts w:ascii="Cambria Math" w:eastAsiaTheme="minorEastAsia" w:hAnsi="Cambria Math"/>
          </w:rPr>
          <m:t>∆t'</m:t>
        </m:r>
      </m:oMath>
      <w:r w:rsidR="002015CF">
        <w:rPr>
          <w:rFonts w:eastAsiaTheme="minorEastAsia"/>
        </w:rPr>
        <w:t xml:space="preserve"> </w:t>
      </w:r>
      <w:r w:rsidR="003F00E1">
        <w:rPr>
          <w:rFonts w:eastAsiaTheme="minorEastAsia"/>
        </w:rPr>
        <w:t>aus</w:t>
      </w:r>
      <w:r w:rsidR="00FE3AAA">
        <w:rPr>
          <w:rFonts w:eastAsiaTheme="minorEastAsia"/>
        </w:rPr>
        <w:t xml:space="preserve"> der </w:t>
      </w:r>
      <w:r w:rsidR="0076088D">
        <w:rPr>
          <w:rFonts w:eastAsiaTheme="minorEastAsia"/>
        </w:rPr>
        <w:t>bisherigen Zeitvers</w:t>
      </w:r>
      <w:r w:rsidR="008D7204">
        <w:rPr>
          <w:rFonts w:eastAsiaTheme="minorEastAsia"/>
        </w:rPr>
        <w:t xml:space="preserve">chiebung </w:t>
      </w:r>
      <m:oMath>
        <m:r>
          <w:rPr>
            <w:rFonts w:ascii="Cambria Math" w:eastAsiaTheme="minorEastAsia" w:hAnsi="Cambria Math"/>
          </w:rPr>
          <m:t>∆t</m:t>
        </m:r>
      </m:oMath>
      <w:r w:rsidR="008D7204">
        <w:rPr>
          <w:rFonts w:eastAsiaTheme="minorEastAsia"/>
        </w:rPr>
        <w:t xml:space="preserve">, </w:t>
      </w:r>
      <w:r w:rsidR="0039728C">
        <w:rPr>
          <w:rFonts w:eastAsiaTheme="minorEastAsia"/>
        </w:rPr>
        <w:t xml:space="preserve">der </w:t>
      </w:r>
      <w:r w:rsidR="00A45438">
        <w:rPr>
          <w:rFonts w:eastAsiaTheme="minorEastAsia"/>
        </w:rPr>
        <w:t xml:space="preserve">aktuellen Clientzeit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c</m:t>
            </m:r>
          </m:sub>
          <m:sup>
            <m:r>
              <w:rPr>
                <w:rFonts w:ascii="Cambria Math" w:eastAsiaTheme="minorEastAsia" w:hAnsi="Cambria Math"/>
              </w:rPr>
              <m:t>'</m:t>
            </m:r>
          </m:sup>
        </m:sSubSup>
      </m:oMath>
      <w:r w:rsidR="003F00E1">
        <w:rPr>
          <w:rFonts w:eastAsiaTheme="minorEastAsia"/>
        </w:rPr>
        <w:t xml:space="preserve"> und de</w:t>
      </w:r>
      <w:r w:rsidR="00FC2484">
        <w:rPr>
          <w:rFonts w:eastAsiaTheme="minorEastAsia"/>
        </w:rPr>
        <w:t>r (</w:t>
      </w:r>
      <w:r w:rsidR="00E36A7B">
        <w:rPr>
          <w:rFonts w:eastAsiaTheme="minorEastAsia"/>
        </w:rPr>
        <w:t>auf dem Client gültigen</w:t>
      </w:r>
      <w:r w:rsidR="00FC2484">
        <w:rPr>
          <w:rFonts w:eastAsiaTheme="minorEastAsia"/>
        </w:rPr>
        <w:t xml:space="preserve">) Deadline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c</m:t>
            </m:r>
          </m:sub>
          <m:sup>
            <m:r>
              <w:rPr>
                <w:rFonts w:ascii="Cambria Math" w:eastAsiaTheme="minorEastAsia" w:hAnsi="Cambria Math"/>
              </w:rPr>
              <m:t>'</m:t>
            </m:r>
          </m:sup>
        </m:sSubSup>
      </m:oMath>
      <w:r w:rsidR="00A1300E">
        <w:rPr>
          <w:rFonts w:eastAsiaTheme="minorEastAsia"/>
        </w:rPr>
        <w:t xml:space="preserve"> </w:t>
      </w:r>
      <w:r w:rsidR="00763950">
        <w:rPr>
          <w:rFonts w:eastAsiaTheme="minorEastAsia"/>
        </w:rPr>
        <w:t>durch</w:t>
      </w:r>
    </w:p>
    <w:p w14:paraId="245E6751" w14:textId="33914A0F" w:rsidR="00865166" w:rsidRPr="001304A0" w:rsidRDefault="001314C3" w:rsidP="008B2E58">
      <w:pPr>
        <w:jc w:val="center"/>
        <w:rPr>
          <w:ins w:id="305" w:author="Autor"/>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∆t-((t</m:t>
            </m:r>
          </m:e>
          <m:sub>
            <m:r>
              <w:rPr>
                <w:rFonts w:ascii="Cambria Math" w:eastAsiaTheme="minorEastAsia" w:hAnsi="Cambria Math"/>
              </w:rPr>
              <m:t>c</m:t>
            </m:r>
          </m:sub>
          <m:sup>
            <m:r>
              <w:rPr>
                <w:rFonts w:ascii="Cambria Math" w:eastAsiaTheme="minorEastAsia" w:hAnsi="Cambria Math"/>
              </w:rPr>
              <m:t>'</m:t>
            </m:r>
          </m:sup>
        </m:sSubSup>
        <m:r>
          <w:rPr>
            <w:rFonts w:ascii="Cambria Math" w:eastAsiaTheme="minorEastAsia" w:hAnsi="Cambria Math"/>
          </w:rPr>
          <m:t>+1s)-</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c</m:t>
            </m:r>
          </m:sub>
          <m:sup>
            <m:r>
              <w:rPr>
                <w:rFonts w:ascii="Cambria Math" w:eastAsiaTheme="minorEastAsia" w:hAnsi="Cambria Math"/>
              </w:rPr>
              <m:t>'</m:t>
            </m:r>
          </m:sup>
        </m:sSubSup>
        <m:r>
          <w:rPr>
            <w:rFonts w:ascii="Cambria Math" w:eastAsiaTheme="minorEastAsia" w:hAnsi="Cambria Math"/>
          </w:rPr>
          <m:t>)</m:t>
        </m:r>
      </m:oMath>
      <w:r w:rsidR="00662FE8">
        <w:rPr>
          <w:rFonts w:eastAsiaTheme="minorEastAsia"/>
        </w:rPr>
        <w:t>.</w:t>
      </w:r>
    </w:p>
    <w:p w14:paraId="1E943AC8" w14:textId="66E656D2" w:rsidR="004330B5" w:rsidRPr="004330B5" w:rsidRDefault="000E0716">
      <w:pPr>
        <w:pStyle w:val="berschrift2"/>
        <w:rPr>
          <w:ins w:id="306" w:author="Autor"/>
          <w:rPrChange w:id="307" w:author="Autor">
            <w:rPr>
              <w:ins w:id="308" w:author="Autor"/>
              <w:rStyle w:val="berschrift2Zchn"/>
              <w:b/>
              <w:szCs w:val="26"/>
            </w:rPr>
          </w:rPrChange>
        </w:rPr>
        <w:pPrChange w:id="309" w:author="Autor">
          <w:pPr>
            <w:pStyle w:val="berschrift1"/>
          </w:pPr>
        </w:pPrChange>
      </w:pPr>
      <w:bookmarkStart w:id="310" w:name="_Toc61790484"/>
      <w:r>
        <w:t>Ablauf</w:t>
      </w:r>
      <w:bookmarkEnd w:id="310"/>
    </w:p>
    <w:p w14:paraId="16CE9A0A" w14:textId="1354C3E9" w:rsidR="00C05DF6" w:rsidRDefault="00832ADF">
      <w:r>
        <w:t xml:space="preserve">Im Folgenden wird der Ablauf </w:t>
      </w:r>
      <w:r w:rsidR="00FD56EB">
        <w:t>der Entscheidungsfindung aufgezeigt</w:t>
      </w:r>
      <w:r>
        <w:t>, der sich durch das Prototyp</w:t>
      </w:r>
      <w:r w:rsidR="00DC41B2">
        <w:t xml:space="preserve">ing </w:t>
      </w:r>
      <w:r w:rsidR="008B2E58">
        <w:t>ergibt</w:t>
      </w:r>
      <w:r w:rsidR="00DC41B2">
        <w:t>.</w:t>
      </w:r>
      <w:r w:rsidR="00973913">
        <w:t xml:space="preserve"> </w:t>
      </w:r>
      <w:r w:rsidR="00D6372D">
        <w:t>Dieser besteht aus den zuvor beschriebenen Elementen der Entscheidungsfindung</w:t>
      </w:r>
      <w:r w:rsidR="000603BC">
        <w:t>.</w:t>
      </w:r>
    </w:p>
    <w:p w14:paraId="5AAC339F" w14:textId="340323F8" w:rsidR="000603BC" w:rsidRDefault="006D7EF4">
      <w:r>
        <w:t xml:space="preserve">Zunächst </w:t>
      </w:r>
      <w:r w:rsidR="005A0A2F">
        <w:t>werden</w:t>
      </w:r>
      <w:r>
        <w:t xml:space="preserve"> </w:t>
      </w:r>
      <w:r w:rsidR="001256F3">
        <w:t xml:space="preserve">mit einer </w:t>
      </w:r>
      <w:r w:rsidR="00502C4B">
        <w:t>nicht priorisierte</w:t>
      </w:r>
      <w:r w:rsidR="005A754B">
        <w:t>n</w:t>
      </w:r>
      <w:r w:rsidR="00502C4B">
        <w:t xml:space="preserve"> rekursive</w:t>
      </w:r>
      <w:r w:rsidR="005A754B">
        <w:t>n</w:t>
      </w:r>
      <w:r w:rsidR="00502C4B">
        <w:t xml:space="preserve"> Vorwärtssuche </w:t>
      </w:r>
      <w:r w:rsidR="001256F3">
        <w:t xml:space="preserve">die gegnerischen </w:t>
      </w:r>
      <w:r w:rsidR="007A7D19">
        <w:t>Aufenthaltsorte</w:t>
      </w:r>
      <w:r w:rsidR="00502C4B">
        <w:t xml:space="preserve"> für die nächsten Runden </w:t>
      </w:r>
      <w:r w:rsidR="007A7D19">
        <w:t>je</w:t>
      </w:r>
      <w:r w:rsidR="001256F3">
        <w:t xml:space="preserve"> Gegner </w:t>
      </w:r>
      <w:r w:rsidR="00502C4B">
        <w:t>bestimmt.</w:t>
      </w:r>
      <w:r w:rsidR="001256F3">
        <w:t xml:space="preserve"> Die</w:t>
      </w:r>
      <w:r w:rsidR="00E538B0">
        <w:t xml:space="preserve"> Ergebnisse aller Gegner werden im Anschluss zusammengefasst. </w:t>
      </w:r>
      <w:r w:rsidR="009324CA">
        <w:t xml:space="preserve">Als Suchtiefe wird </w:t>
      </w:r>
      <m:oMath>
        <m:r>
          <w:rPr>
            <w:rFonts w:ascii="Cambria Math" w:hAnsi="Cambria Math"/>
          </w:rPr>
          <m:t>6</m:t>
        </m:r>
      </m:oMath>
      <w:r w:rsidR="00FD78C7">
        <w:rPr>
          <w:rFonts w:eastAsiaTheme="minorEastAsia"/>
        </w:rPr>
        <w:t xml:space="preserve"> festgelegt, da somit</w:t>
      </w:r>
      <w:r w:rsidR="00597513">
        <w:rPr>
          <w:rFonts w:eastAsiaTheme="minorEastAsia"/>
        </w:rPr>
        <w:t xml:space="preserve"> maximal</w:t>
      </w:r>
      <w:r w:rsidR="00FD78C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6</m:t>
            </m:r>
          </m:sup>
        </m:sSup>
        <m:r>
          <w:rPr>
            <w:rFonts w:ascii="Cambria Math" w:eastAsiaTheme="minorEastAsia" w:hAnsi="Cambria Math"/>
          </w:rPr>
          <m:t>=15.625</m:t>
        </m:r>
      </m:oMath>
      <w:r w:rsidR="00597513">
        <w:rPr>
          <w:rFonts w:eastAsiaTheme="minorEastAsia"/>
        </w:rPr>
        <w:t xml:space="preserve"> Pfade </w:t>
      </w:r>
      <w:r w:rsidR="0092140D">
        <w:rPr>
          <w:rFonts w:eastAsiaTheme="minorEastAsia"/>
        </w:rPr>
        <w:t>pro Gegner</w:t>
      </w:r>
      <w:r w:rsidR="00597513">
        <w:rPr>
          <w:rFonts w:eastAsiaTheme="minorEastAsia"/>
        </w:rPr>
        <w:t xml:space="preserve"> gefunden werden. Diese Anzahl ist </w:t>
      </w:r>
      <w:r w:rsidR="002673E2">
        <w:rPr>
          <w:rFonts w:eastAsiaTheme="minorEastAsia"/>
        </w:rPr>
        <w:t>so gering, dass</w:t>
      </w:r>
      <w:r w:rsidR="006B1A4E">
        <w:rPr>
          <w:rFonts w:eastAsiaTheme="minorEastAsia"/>
        </w:rPr>
        <w:t xml:space="preserve"> hierbei </w:t>
      </w:r>
      <w:r w:rsidR="008B5C0F">
        <w:rPr>
          <w:rFonts w:eastAsiaTheme="minorEastAsia"/>
        </w:rPr>
        <w:t>auf das Sicherstellen des Einhaltens der Deadline verzichtet werden kann.</w:t>
      </w:r>
    </w:p>
    <w:p w14:paraId="77A37F01" w14:textId="31509462" w:rsidR="0069560B" w:rsidRDefault="00D85A88">
      <w:pPr>
        <w:rPr>
          <w:rFonts w:eastAsiaTheme="minorEastAsia"/>
        </w:rPr>
      </w:pPr>
      <w:r>
        <w:rPr>
          <w:rFonts w:eastAsiaTheme="minorEastAsia"/>
        </w:rPr>
        <w:t xml:space="preserve">Im Anschluss erfolgt die </w:t>
      </w:r>
      <w:r w:rsidR="00947E10">
        <w:rPr>
          <w:rFonts w:eastAsiaTheme="minorEastAsia"/>
        </w:rPr>
        <w:t>Suche konkreter Pfade mit</w:t>
      </w:r>
      <w:r w:rsidR="002139DF">
        <w:rPr>
          <w:rFonts w:eastAsiaTheme="minorEastAsia"/>
        </w:rPr>
        <w:t>h</w:t>
      </w:r>
      <w:r w:rsidR="00947E10">
        <w:rPr>
          <w:rFonts w:eastAsiaTheme="minorEastAsia"/>
        </w:rPr>
        <w:t>ilfe der Graph</w:t>
      </w:r>
      <w:r w:rsidR="0017616B">
        <w:rPr>
          <w:rFonts w:eastAsiaTheme="minorEastAsia"/>
        </w:rPr>
        <w:t>-basierten</w:t>
      </w:r>
      <w:r w:rsidR="00947E10">
        <w:rPr>
          <w:rFonts w:eastAsiaTheme="minorEastAsia"/>
        </w:rPr>
        <w:t xml:space="preserve"> Pfadsuche</w:t>
      </w:r>
      <w:r w:rsidR="00EE1AF6">
        <w:rPr>
          <w:rFonts w:eastAsiaTheme="minorEastAsia"/>
        </w:rPr>
        <w:t xml:space="preserve"> für jede mögliche Aktion in der aktuellen Runde</w:t>
      </w:r>
      <w:r w:rsidR="00947E10">
        <w:rPr>
          <w:rFonts w:eastAsiaTheme="minorEastAsia"/>
        </w:rPr>
        <w:t xml:space="preserve">. </w:t>
      </w:r>
      <w:r w:rsidR="0097348E">
        <w:rPr>
          <w:rFonts w:eastAsiaTheme="minorEastAsia"/>
        </w:rPr>
        <w:t xml:space="preserve">Parallel dazu wird die Erfolgs- und die Abschneide-Matrix </w:t>
      </w:r>
      <w:r w:rsidR="00EE1AF6">
        <w:rPr>
          <w:rFonts w:eastAsiaTheme="minorEastAsia"/>
        </w:rPr>
        <w:t>für jede mögliche Aktion gebildet.</w:t>
      </w:r>
      <w:r w:rsidR="00A17ACD">
        <w:rPr>
          <w:rFonts w:eastAsiaTheme="minorEastAsia"/>
        </w:rPr>
        <w:t xml:space="preserve"> </w:t>
      </w:r>
      <w:r w:rsidR="007E283E">
        <w:rPr>
          <w:rFonts w:eastAsiaTheme="minorEastAsia"/>
        </w:rPr>
        <w:t xml:space="preserve">Zudem </w:t>
      </w:r>
      <w:r w:rsidR="00961093">
        <w:rPr>
          <w:rFonts w:eastAsiaTheme="minorEastAsia"/>
        </w:rPr>
        <w:t>wird</w:t>
      </w:r>
      <w:r w:rsidR="007E283E">
        <w:rPr>
          <w:rFonts w:eastAsiaTheme="minorEastAsia"/>
        </w:rPr>
        <w:t xml:space="preserve"> während der Pfadsuche die </w:t>
      </w:r>
      <w:r w:rsidR="003B0CD9">
        <w:rPr>
          <w:rFonts w:eastAsiaTheme="minorEastAsia"/>
        </w:rPr>
        <w:t>Relevanz</w:t>
      </w:r>
      <w:r w:rsidR="007E283E">
        <w:rPr>
          <w:rFonts w:eastAsiaTheme="minorEastAsia"/>
        </w:rPr>
        <w:t xml:space="preserve"> der </w:t>
      </w:r>
      <w:r w:rsidR="0060035D">
        <w:rPr>
          <w:rFonts w:eastAsiaTheme="minorEastAsia"/>
        </w:rPr>
        <w:t xml:space="preserve">unmittelbar </w:t>
      </w:r>
      <w:r w:rsidR="00961093">
        <w:rPr>
          <w:rFonts w:eastAsiaTheme="minorEastAsia"/>
        </w:rPr>
        <w:t>erreichbaren Zellen</w:t>
      </w:r>
      <w:r w:rsidR="007E283E">
        <w:rPr>
          <w:rFonts w:eastAsiaTheme="minorEastAsia"/>
        </w:rPr>
        <w:t xml:space="preserve"> festgestellt und </w:t>
      </w:r>
      <w:r w:rsidR="006A64E5">
        <w:rPr>
          <w:rFonts w:eastAsiaTheme="minorEastAsia"/>
        </w:rPr>
        <w:t xml:space="preserve">im Anschluss </w:t>
      </w:r>
      <w:r w:rsidR="007E283E">
        <w:rPr>
          <w:rFonts w:eastAsiaTheme="minorEastAsia"/>
        </w:rPr>
        <w:t xml:space="preserve">die dazugehörige Aktionsbewertung </w:t>
      </w:r>
      <w:r w:rsidR="006A64E5">
        <w:rPr>
          <w:rFonts w:eastAsiaTheme="minorEastAsia"/>
        </w:rPr>
        <w:t xml:space="preserve">für die invertierte </w:t>
      </w:r>
      <w:r w:rsidR="002139DF">
        <w:rPr>
          <w:rFonts w:eastAsiaTheme="minorEastAsia"/>
        </w:rPr>
        <w:t>R</w:t>
      </w:r>
      <w:r w:rsidR="006A64E5">
        <w:rPr>
          <w:rFonts w:eastAsiaTheme="minorEastAsia"/>
        </w:rPr>
        <w:t>elevanz</w:t>
      </w:r>
      <w:r w:rsidR="007E283E">
        <w:rPr>
          <w:rFonts w:eastAsiaTheme="minorEastAsia"/>
        </w:rPr>
        <w:t xml:space="preserve"> </w:t>
      </w:r>
      <w:r w:rsidR="007F600B">
        <w:rPr>
          <w:rFonts w:eastAsiaTheme="minorEastAsia"/>
        </w:rPr>
        <w:t>erstellt.</w:t>
      </w:r>
      <w:r w:rsidR="001D239E">
        <w:rPr>
          <w:rFonts w:eastAsiaTheme="minorEastAsia"/>
        </w:rPr>
        <w:t xml:space="preserve"> </w:t>
      </w:r>
      <w:r w:rsidR="00D271A9">
        <w:rPr>
          <w:rFonts w:eastAsiaTheme="minorEastAsia"/>
        </w:rPr>
        <w:t>Z</w:t>
      </w:r>
      <w:r w:rsidR="00280BAC">
        <w:rPr>
          <w:rFonts w:eastAsiaTheme="minorEastAsia"/>
        </w:rPr>
        <w:t>ur Performancesteigerung wird zur Graph</w:t>
      </w:r>
      <w:r w:rsidR="0017616B">
        <w:rPr>
          <w:rFonts w:eastAsiaTheme="minorEastAsia"/>
        </w:rPr>
        <w:t>-basierten</w:t>
      </w:r>
      <w:r w:rsidR="00280BAC">
        <w:rPr>
          <w:rFonts w:eastAsiaTheme="minorEastAsia"/>
        </w:rPr>
        <w:t xml:space="preserve"> Pfadsuche Multithreading verwendet.</w:t>
      </w:r>
    </w:p>
    <w:p w14:paraId="29DA9615" w14:textId="4EF6173C" w:rsidR="00192448" w:rsidRDefault="00A17ACD">
      <w:pPr>
        <w:rPr>
          <w:rFonts w:eastAsiaTheme="minorEastAsia"/>
        </w:rPr>
      </w:pPr>
      <w:r>
        <w:rPr>
          <w:rFonts w:eastAsiaTheme="minorEastAsia"/>
        </w:rPr>
        <w:lastRenderedPageBreak/>
        <w:t>Die Pfadsuche stellt den</w:t>
      </w:r>
      <w:r w:rsidR="004A7B08">
        <w:rPr>
          <w:rFonts w:eastAsiaTheme="minorEastAsia"/>
        </w:rPr>
        <w:t xml:space="preserve"> </w:t>
      </w:r>
      <w:r w:rsidR="008C53FB">
        <w:rPr>
          <w:rFonts w:eastAsiaTheme="minorEastAsia"/>
        </w:rPr>
        <w:t>recheni</w:t>
      </w:r>
      <w:r w:rsidR="001C0900">
        <w:rPr>
          <w:rFonts w:eastAsiaTheme="minorEastAsia"/>
        </w:rPr>
        <w:t>n</w:t>
      </w:r>
      <w:r w:rsidR="008C53FB">
        <w:rPr>
          <w:rFonts w:eastAsiaTheme="minorEastAsia"/>
        </w:rPr>
        <w:t>tensivsten</w:t>
      </w:r>
      <w:r w:rsidR="001C0900">
        <w:rPr>
          <w:rFonts w:eastAsiaTheme="minorEastAsia"/>
        </w:rPr>
        <w:t xml:space="preserve"> Arbeitsschritt der Entscheidungsfindung dar. </w:t>
      </w:r>
      <w:r w:rsidR="00815B5E">
        <w:rPr>
          <w:rFonts w:eastAsiaTheme="minorEastAsia"/>
        </w:rPr>
        <w:t>Um sicherzustellen, dass dieser rechtzeitig fertiggestellt ist, wird solange gerechnet, bis nur noch 0,5 Sekunden</w:t>
      </w:r>
      <w:r w:rsidR="00640294">
        <w:rPr>
          <w:rFonts w:eastAsiaTheme="minorEastAsia"/>
        </w:rPr>
        <w:t xml:space="preserve"> der Deadline übrig sind. </w:t>
      </w:r>
      <w:r w:rsidR="00F90688">
        <w:rPr>
          <w:rFonts w:eastAsiaTheme="minorEastAsia"/>
        </w:rPr>
        <w:t xml:space="preserve">Dieser Puffer stellt sicher, dass </w:t>
      </w:r>
      <w:r w:rsidR="00A15018">
        <w:rPr>
          <w:rFonts w:eastAsiaTheme="minorEastAsia"/>
        </w:rPr>
        <w:t>n</w:t>
      </w:r>
      <w:r w:rsidR="00F90688">
        <w:rPr>
          <w:rFonts w:eastAsiaTheme="minorEastAsia"/>
        </w:rPr>
        <w:t xml:space="preserve">achfolgende, </w:t>
      </w:r>
      <w:r w:rsidR="00910B28">
        <w:rPr>
          <w:rFonts w:eastAsiaTheme="minorEastAsia"/>
        </w:rPr>
        <w:t>nicht aufwendige, Rechenschritte zeitgerecht durchgeführt werden können.</w:t>
      </w:r>
    </w:p>
    <w:p w14:paraId="77B464AC" w14:textId="0943E302" w:rsidR="00897460" w:rsidRDefault="00411BEB">
      <w:pPr>
        <w:rPr>
          <w:rFonts w:eastAsiaTheme="minorEastAsia"/>
        </w:rPr>
      </w:pPr>
      <w:r>
        <w:rPr>
          <w:rFonts w:eastAsiaTheme="minorEastAsia"/>
        </w:rPr>
        <w:t>Als letzter Schritt werden die Aktionsbewertungen aus den Matrizen gewonnen</w:t>
      </w:r>
      <w:r w:rsidR="00E5326B">
        <w:rPr>
          <w:rFonts w:eastAsiaTheme="minorEastAsia"/>
        </w:rPr>
        <w:t xml:space="preserve">. </w:t>
      </w:r>
      <w:r w:rsidR="0093741F">
        <w:rPr>
          <w:rFonts w:eastAsiaTheme="minorEastAsia"/>
        </w:rPr>
        <w:t xml:space="preserve">Zur Kombination der Aktionsbewertungen werden </w:t>
      </w:r>
      <w:r w:rsidR="00946E41">
        <w:rPr>
          <w:rFonts w:eastAsiaTheme="minorEastAsia"/>
        </w:rPr>
        <w:t xml:space="preserve">die in </w:t>
      </w:r>
      <w:r w:rsidR="00946E41" w:rsidRPr="00EB5A66">
        <w:rPr>
          <w:rFonts w:eastAsiaTheme="minorEastAsia"/>
          <w:i/>
          <w:iCs/>
        </w:rPr>
        <w:fldChar w:fldCharType="begin"/>
      </w:r>
      <w:r w:rsidR="00946E41" w:rsidRPr="00EB5A66">
        <w:rPr>
          <w:rFonts w:eastAsiaTheme="minorEastAsia"/>
          <w:i/>
          <w:iCs/>
        </w:rPr>
        <w:instrText xml:space="preserve"> REF _Ref61428584 \h </w:instrText>
      </w:r>
      <w:r w:rsidR="00EB5A66">
        <w:rPr>
          <w:rFonts w:eastAsiaTheme="minorEastAsia"/>
          <w:i/>
          <w:iCs/>
        </w:rPr>
        <w:instrText xml:space="preserve"> \* MERGEFORMAT </w:instrText>
      </w:r>
      <w:r w:rsidR="00946E41" w:rsidRPr="00EB5A66">
        <w:rPr>
          <w:rFonts w:eastAsiaTheme="minorEastAsia"/>
          <w:i/>
          <w:iCs/>
        </w:rPr>
      </w:r>
      <w:r w:rsidR="00946E41" w:rsidRPr="00EB5A66">
        <w:rPr>
          <w:rFonts w:eastAsiaTheme="minorEastAsia"/>
          <w:i/>
          <w:iCs/>
        </w:rPr>
        <w:fldChar w:fldCharType="separate"/>
      </w:r>
      <w:r w:rsidR="006A540E" w:rsidRPr="006A540E">
        <w:rPr>
          <w:i/>
          <w:iCs/>
        </w:rPr>
        <w:t xml:space="preserve">Tabelle </w:t>
      </w:r>
      <w:r w:rsidR="006A540E" w:rsidRPr="006A540E">
        <w:rPr>
          <w:i/>
          <w:iCs/>
          <w:noProof/>
        </w:rPr>
        <w:t>1</w:t>
      </w:r>
      <w:r w:rsidR="00946E41" w:rsidRPr="00EB5A66">
        <w:rPr>
          <w:rFonts w:eastAsiaTheme="minorEastAsia"/>
          <w:i/>
          <w:iCs/>
        </w:rPr>
        <w:fldChar w:fldCharType="end"/>
      </w:r>
      <w:r w:rsidR="00946E41">
        <w:rPr>
          <w:rFonts w:eastAsiaTheme="minorEastAsia"/>
        </w:rPr>
        <w:t xml:space="preserve"> dargestellten Gewichtungen </w:t>
      </w:r>
      <w:r w:rsidR="0093741F">
        <w:rPr>
          <w:rFonts w:eastAsiaTheme="minorEastAsia"/>
        </w:rPr>
        <w:t>verwendet</w:t>
      </w:r>
      <w:r w:rsidR="007B7899">
        <w:rPr>
          <w:rFonts w:eastAsiaTheme="minorEastAsia"/>
        </w:rPr>
        <w:t>.</w:t>
      </w:r>
      <w:r w:rsidR="00B7251B">
        <w:rPr>
          <w:rFonts w:eastAsiaTheme="minorEastAsia"/>
        </w:rPr>
        <w:t xml:space="preserve"> Nach der Kombination wird die </w:t>
      </w:r>
      <w:r w:rsidR="00826B08">
        <w:rPr>
          <w:rFonts w:eastAsiaTheme="minorEastAsia"/>
        </w:rPr>
        <w:t xml:space="preserve">Aktion mit der höchsten Einzelbewertung gewählt und als Antwort </w:t>
      </w:r>
      <w:r w:rsidR="000F37D5">
        <w:rPr>
          <w:rFonts w:eastAsiaTheme="minorEastAsia"/>
        </w:rPr>
        <w:t>an den spe_ed Webservice gesendet</w:t>
      </w:r>
      <w:r w:rsidR="00826B08">
        <w:rPr>
          <w:rFonts w:eastAsiaTheme="minorEastAsia"/>
        </w:rPr>
        <w:t>.</w:t>
      </w:r>
      <w:r w:rsidR="00ED6101">
        <w:rPr>
          <w:rFonts w:eastAsiaTheme="minorEastAsia"/>
        </w:rPr>
        <w:t xml:space="preserve"> </w:t>
      </w:r>
    </w:p>
    <w:p w14:paraId="2E9C38CE" w14:textId="77777777" w:rsidR="007F14AE" w:rsidRDefault="007F14AE">
      <w:pPr>
        <w:rPr>
          <w:rFonts w:eastAsiaTheme="minorEastAsia"/>
        </w:rPr>
      </w:pPr>
    </w:p>
    <w:tbl>
      <w:tblPr>
        <w:tblStyle w:val="Listentabelle3Akzent11"/>
        <w:tblW w:w="0" w:type="auto"/>
        <w:tblInd w:w="0" w:type="dxa"/>
        <w:tblCellMar>
          <w:left w:w="284" w:type="dxa"/>
          <w:right w:w="284" w:type="dxa"/>
        </w:tblCellMar>
        <w:tblLook w:val="04A0" w:firstRow="1" w:lastRow="0" w:firstColumn="1" w:lastColumn="0" w:noHBand="0" w:noVBand="1"/>
      </w:tblPr>
      <w:tblGrid>
        <w:gridCol w:w="4531"/>
        <w:gridCol w:w="4531"/>
      </w:tblGrid>
      <w:tr w:rsidR="00B76E9C" w14:paraId="159E6432" w14:textId="77777777" w:rsidTr="00F10DF7">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4531" w:type="dxa"/>
            <w:vAlign w:val="center"/>
          </w:tcPr>
          <w:p w14:paraId="1C65C5C2" w14:textId="12DE9861" w:rsidR="00B76E9C" w:rsidRPr="000B4A99" w:rsidRDefault="00CA5FC9" w:rsidP="00D70322">
            <w:pPr>
              <w:spacing w:line="276" w:lineRule="auto"/>
              <w:jc w:val="left"/>
              <w:rPr>
                <w:sz w:val="24"/>
                <w:szCs w:val="24"/>
              </w:rPr>
            </w:pPr>
            <w:r w:rsidRPr="000B4A99">
              <w:rPr>
                <w:sz w:val="24"/>
                <w:szCs w:val="24"/>
              </w:rPr>
              <w:t>Aktionsbewertung</w:t>
            </w:r>
          </w:p>
        </w:tc>
        <w:tc>
          <w:tcPr>
            <w:tcW w:w="4531" w:type="dxa"/>
            <w:vAlign w:val="center"/>
          </w:tcPr>
          <w:p w14:paraId="076054B5" w14:textId="0AF6DDF3" w:rsidR="00B76E9C" w:rsidRPr="000B4A99" w:rsidRDefault="00CA5FC9" w:rsidP="00D70322">
            <w:pPr>
              <w:spacing w:line="276" w:lineRule="auto"/>
              <w:jc w:val="left"/>
              <w:cnfStyle w:val="100000000000" w:firstRow="1" w:lastRow="0" w:firstColumn="0" w:lastColumn="0" w:oddVBand="0" w:evenVBand="0" w:oddHBand="0" w:evenHBand="0" w:firstRowFirstColumn="0" w:firstRowLastColumn="0" w:lastRowFirstColumn="0" w:lastRowLastColumn="0"/>
              <w:rPr>
                <w:sz w:val="24"/>
                <w:szCs w:val="24"/>
              </w:rPr>
            </w:pPr>
            <w:r w:rsidRPr="000B4A99">
              <w:rPr>
                <w:sz w:val="24"/>
                <w:szCs w:val="24"/>
              </w:rPr>
              <w:t>Gewichtung</w:t>
            </w:r>
          </w:p>
        </w:tc>
      </w:tr>
      <w:tr w:rsidR="00B76E9C" w14:paraId="478CE261" w14:textId="77777777" w:rsidTr="000B4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577E7BE3" w14:textId="102E82F3" w:rsidR="00B76E9C" w:rsidRPr="000B4A99" w:rsidRDefault="00CA5FC9" w:rsidP="00D70322">
            <w:pPr>
              <w:spacing w:line="276" w:lineRule="auto"/>
              <w:jc w:val="left"/>
              <w:rPr>
                <w:b w:val="0"/>
                <w:sz w:val="24"/>
                <w:szCs w:val="24"/>
              </w:rPr>
            </w:pPr>
            <w:r w:rsidRPr="000B4A99">
              <w:rPr>
                <w:b w:val="0"/>
                <w:sz w:val="24"/>
                <w:szCs w:val="24"/>
              </w:rPr>
              <w:t>Erfolg</w:t>
            </w:r>
          </w:p>
        </w:tc>
        <w:tc>
          <w:tcPr>
            <w:tcW w:w="4531" w:type="dxa"/>
            <w:vAlign w:val="center"/>
          </w:tcPr>
          <w:p w14:paraId="2A638909" w14:textId="1D09D05D" w:rsidR="00B76E9C" w:rsidRPr="000B4A99" w:rsidRDefault="002B70D9" w:rsidP="00D70322">
            <w:pPr>
              <w:spacing w:line="276" w:lineRule="auto"/>
              <w:jc w:val="left"/>
              <w:cnfStyle w:val="000000100000" w:firstRow="0" w:lastRow="0" w:firstColumn="0" w:lastColumn="0" w:oddVBand="0" w:evenVBand="0" w:oddHBand="1" w:evenHBand="0" w:firstRowFirstColumn="0" w:firstRowLastColumn="0" w:lastRowFirstColumn="0" w:lastRowLastColumn="0"/>
              <w:rPr>
                <w:sz w:val="24"/>
                <w:szCs w:val="24"/>
              </w:rPr>
            </w:pPr>
            <w:r w:rsidRPr="000B4A99">
              <w:rPr>
                <w:sz w:val="24"/>
                <w:szCs w:val="24"/>
              </w:rPr>
              <w:t>1,00</w:t>
            </w:r>
          </w:p>
        </w:tc>
      </w:tr>
      <w:tr w:rsidR="002B70D9" w14:paraId="25F152C0" w14:textId="77777777" w:rsidTr="000B4A99">
        <w:tc>
          <w:tcPr>
            <w:cnfStyle w:val="001000000000" w:firstRow="0" w:lastRow="0" w:firstColumn="1" w:lastColumn="0" w:oddVBand="0" w:evenVBand="0" w:oddHBand="0" w:evenHBand="0" w:firstRowFirstColumn="0" w:firstRowLastColumn="0" w:lastRowFirstColumn="0" w:lastRowLastColumn="0"/>
            <w:tcW w:w="4531" w:type="dxa"/>
            <w:vAlign w:val="center"/>
          </w:tcPr>
          <w:p w14:paraId="1CEEA193" w14:textId="03D8E269" w:rsidR="002B70D9" w:rsidRPr="000B4A99" w:rsidRDefault="00BC2D46" w:rsidP="00D70322">
            <w:pPr>
              <w:spacing w:line="276" w:lineRule="auto"/>
              <w:jc w:val="left"/>
              <w:rPr>
                <w:b w:val="0"/>
                <w:sz w:val="24"/>
                <w:szCs w:val="24"/>
              </w:rPr>
            </w:pPr>
            <w:r w:rsidRPr="000B4A99">
              <w:rPr>
                <w:b w:val="0"/>
                <w:sz w:val="24"/>
                <w:szCs w:val="24"/>
              </w:rPr>
              <w:t>Abschneiden</w:t>
            </w:r>
          </w:p>
        </w:tc>
        <w:tc>
          <w:tcPr>
            <w:tcW w:w="4531" w:type="dxa"/>
            <w:vAlign w:val="center"/>
          </w:tcPr>
          <w:p w14:paraId="09B954A7" w14:textId="2B84EE0D" w:rsidR="002B70D9" w:rsidRPr="000B4A99" w:rsidRDefault="00BC2D46" w:rsidP="00D70322">
            <w:pPr>
              <w:spacing w:line="276" w:lineRule="auto"/>
              <w:jc w:val="left"/>
              <w:cnfStyle w:val="000000000000" w:firstRow="0" w:lastRow="0" w:firstColumn="0" w:lastColumn="0" w:oddVBand="0" w:evenVBand="0" w:oddHBand="0" w:evenHBand="0" w:firstRowFirstColumn="0" w:firstRowLastColumn="0" w:lastRowFirstColumn="0" w:lastRowLastColumn="0"/>
              <w:rPr>
                <w:sz w:val="24"/>
                <w:szCs w:val="24"/>
              </w:rPr>
            </w:pPr>
            <w:r w:rsidRPr="000B4A99">
              <w:rPr>
                <w:sz w:val="24"/>
                <w:szCs w:val="24"/>
              </w:rPr>
              <w:t>0,40</w:t>
            </w:r>
          </w:p>
        </w:tc>
      </w:tr>
      <w:tr w:rsidR="00BC2D46" w14:paraId="7F6F4786" w14:textId="77777777" w:rsidTr="000B4A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79E2BE92" w14:textId="058AE2E3" w:rsidR="00BC2D46" w:rsidRPr="000B4A99" w:rsidRDefault="00C40E5B" w:rsidP="00D70322">
            <w:pPr>
              <w:spacing w:line="276" w:lineRule="auto"/>
              <w:jc w:val="left"/>
              <w:rPr>
                <w:b w:val="0"/>
                <w:sz w:val="24"/>
                <w:szCs w:val="24"/>
              </w:rPr>
            </w:pPr>
            <w:r w:rsidRPr="000B4A99">
              <w:rPr>
                <w:b w:val="0"/>
                <w:sz w:val="24"/>
                <w:szCs w:val="24"/>
              </w:rPr>
              <w:t xml:space="preserve">Invertierte </w:t>
            </w:r>
            <w:r w:rsidR="008C7D4B" w:rsidRPr="000B4A99">
              <w:rPr>
                <w:b w:val="0"/>
                <w:sz w:val="24"/>
                <w:szCs w:val="24"/>
              </w:rPr>
              <w:t>Relevanz</w:t>
            </w:r>
          </w:p>
        </w:tc>
        <w:tc>
          <w:tcPr>
            <w:tcW w:w="4531" w:type="dxa"/>
            <w:vAlign w:val="center"/>
          </w:tcPr>
          <w:p w14:paraId="0AB5E718" w14:textId="7DA63343" w:rsidR="00BC2D46" w:rsidRPr="000B4A99" w:rsidRDefault="00E42528" w:rsidP="00A678AB">
            <w:pPr>
              <w:keepNext/>
              <w:spacing w:line="276" w:lineRule="auto"/>
              <w:jc w:val="left"/>
              <w:cnfStyle w:val="000000100000" w:firstRow="0" w:lastRow="0" w:firstColumn="0" w:lastColumn="0" w:oddVBand="0" w:evenVBand="0" w:oddHBand="1" w:evenHBand="0" w:firstRowFirstColumn="0" w:firstRowLastColumn="0" w:lastRowFirstColumn="0" w:lastRowLastColumn="0"/>
              <w:rPr>
                <w:sz w:val="24"/>
                <w:szCs w:val="24"/>
              </w:rPr>
            </w:pPr>
            <w:r w:rsidRPr="000B4A99">
              <w:rPr>
                <w:sz w:val="24"/>
                <w:szCs w:val="24"/>
              </w:rPr>
              <w:t>0,</w:t>
            </w:r>
            <w:r w:rsidR="00807432" w:rsidRPr="000B4A99">
              <w:rPr>
                <w:sz w:val="24"/>
                <w:szCs w:val="24"/>
              </w:rPr>
              <w:t>1</w:t>
            </w:r>
            <w:r w:rsidR="00A678AB" w:rsidRPr="000B4A99">
              <w:rPr>
                <w:sz w:val="24"/>
                <w:szCs w:val="24"/>
              </w:rPr>
              <w:t>5</w:t>
            </w:r>
          </w:p>
        </w:tc>
      </w:tr>
    </w:tbl>
    <w:p w14:paraId="79D2C3EC" w14:textId="692C4959" w:rsidR="00A678AB" w:rsidRDefault="00A678AB">
      <w:pPr>
        <w:pStyle w:val="Beschriftung"/>
      </w:pPr>
      <w:bookmarkStart w:id="311" w:name="_Ref61428584"/>
      <w:bookmarkStart w:id="312" w:name="_Toc61790515"/>
      <w:r>
        <w:t xml:space="preserve">Tabelle </w:t>
      </w:r>
      <w:r>
        <w:fldChar w:fldCharType="begin"/>
      </w:r>
      <w:r>
        <w:instrText>SEQ Tabelle \* ARABIC</w:instrText>
      </w:r>
      <w:r>
        <w:fldChar w:fldCharType="separate"/>
      </w:r>
      <w:r w:rsidR="006A540E">
        <w:rPr>
          <w:noProof/>
        </w:rPr>
        <w:t>1</w:t>
      </w:r>
      <w:r>
        <w:fldChar w:fldCharType="end"/>
      </w:r>
      <w:bookmarkEnd w:id="311"/>
      <w:r>
        <w:t>: Gewichtungen für Aktionsbewertungen</w:t>
      </w:r>
      <w:bookmarkEnd w:id="312"/>
    </w:p>
    <w:p w14:paraId="20807396" w14:textId="77777777" w:rsidR="00897460" w:rsidRDefault="00897460" w:rsidP="00897460"/>
    <w:p w14:paraId="7EB391B1" w14:textId="5A8834ED" w:rsidR="00B43811" w:rsidRPr="00763E21" w:rsidRDefault="00897460" w:rsidP="00B43811">
      <w:pPr>
        <w:rPr>
          <w:rFonts w:eastAsiaTheme="minorEastAsia"/>
        </w:rPr>
      </w:pPr>
      <w:r>
        <w:rPr>
          <w:rFonts w:eastAsiaTheme="minorEastAsia"/>
        </w:rPr>
        <w:t xml:space="preserve">Die dargestellten Aktionsbewertungen beruhen dabei auf begründeten Schätzungen. Die Erfolg-Aktionsbewertung stellt mit der Gewichtung von 1,0 die Grundlage der kombinierten Bewertung dar. Die Abscheide-Bewertung wird auf 0,4 gesetzt. Somit wird </w:t>
      </w:r>
      <w:r w:rsidR="00737F7E">
        <w:rPr>
          <w:rFonts w:eastAsiaTheme="minorEastAsia"/>
        </w:rPr>
        <w:t>erlaubt</w:t>
      </w:r>
      <w:r>
        <w:rPr>
          <w:rFonts w:eastAsiaTheme="minorEastAsia"/>
        </w:rPr>
        <w:t xml:space="preserve">, dass ein gegnerischer Pfad abgeschnitten wird, falls es die Möglichkeit dazu gibt. Mit einer Gewichtung von 0,15 soll erreicht werden, dass die </w:t>
      </w:r>
      <w:r w:rsidR="003E39F6">
        <w:rPr>
          <w:rFonts w:eastAsiaTheme="minorEastAsia"/>
        </w:rPr>
        <w:t>i</w:t>
      </w:r>
      <w:r>
        <w:rPr>
          <w:rFonts w:eastAsiaTheme="minorEastAsia"/>
        </w:rPr>
        <w:t>nvertierte Relevanz</w:t>
      </w:r>
      <w:r w:rsidR="007910D6">
        <w:rPr>
          <w:rFonts w:eastAsiaTheme="minorEastAsia"/>
        </w:rPr>
        <w:t xml:space="preserve"> nur dann </w:t>
      </w:r>
      <w:r w:rsidR="00B670E9">
        <w:rPr>
          <w:rFonts w:eastAsiaTheme="minorEastAsia"/>
        </w:rPr>
        <w:t xml:space="preserve">eine Rolle spielt, wenn mit jeder Aktion </w:t>
      </w:r>
      <w:r w:rsidR="0070584E">
        <w:rPr>
          <w:rFonts w:eastAsiaTheme="minorEastAsia"/>
        </w:rPr>
        <w:t>eine ähnliche Erfolgs- und Abschneide-</w:t>
      </w:r>
      <w:r w:rsidR="00EC2CEC">
        <w:rPr>
          <w:rFonts w:eastAsiaTheme="minorEastAsia"/>
        </w:rPr>
        <w:t>Aktionsb</w:t>
      </w:r>
      <w:r w:rsidR="0070584E">
        <w:rPr>
          <w:rFonts w:eastAsiaTheme="minorEastAsia"/>
        </w:rPr>
        <w:t xml:space="preserve">ewertung </w:t>
      </w:r>
      <w:r w:rsidR="00AE27D6">
        <w:rPr>
          <w:rFonts w:eastAsiaTheme="minorEastAsia"/>
        </w:rPr>
        <w:t>erreic</w:t>
      </w:r>
      <w:r w:rsidR="008C4BAA">
        <w:rPr>
          <w:rFonts w:eastAsiaTheme="minorEastAsia"/>
        </w:rPr>
        <w:t xml:space="preserve">ht wird. </w:t>
      </w:r>
      <w:r w:rsidR="00AC05DC">
        <w:rPr>
          <w:rFonts w:eastAsiaTheme="minorEastAsia"/>
        </w:rPr>
        <w:t xml:space="preserve">Somit erhält die </w:t>
      </w:r>
      <w:r w:rsidR="003E39F6">
        <w:rPr>
          <w:rFonts w:eastAsiaTheme="minorEastAsia"/>
        </w:rPr>
        <w:t>i</w:t>
      </w:r>
      <w:r w:rsidR="00AC05DC">
        <w:rPr>
          <w:rFonts w:eastAsiaTheme="minorEastAsia"/>
        </w:rPr>
        <w:t xml:space="preserve">nvertierte Relevanz die geringste Priorität ist jedoch erforderlich, um sicherzustellen, dass </w:t>
      </w:r>
      <w:r w:rsidR="00BF1912">
        <w:rPr>
          <w:rFonts w:eastAsiaTheme="minorEastAsia"/>
        </w:rPr>
        <w:t>wichtige Pfade nicht ohne Grund abgeschnitten werden.</w:t>
      </w:r>
    </w:p>
    <w:p w14:paraId="519A0D05" w14:textId="77777777" w:rsidR="003B721E" w:rsidRDefault="003B721E" w:rsidP="003B721E">
      <w:pPr>
        <w:pStyle w:val="berschrift2"/>
      </w:pPr>
      <w:bookmarkStart w:id="313" w:name="_Ref61625541"/>
      <w:bookmarkStart w:id="314" w:name="_Toc61790485"/>
      <w:r>
        <w:lastRenderedPageBreak/>
        <w:t>Erwartetes Verhalten</w:t>
      </w:r>
      <w:bookmarkEnd w:id="313"/>
      <w:bookmarkEnd w:id="314"/>
    </w:p>
    <w:p w14:paraId="5C54BC7F" w14:textId="3056D41B" w:rsidR="002A48DA" w:rsidRDefault="00670A54" w:rsidP="003B721E">
      <w:pPr>
        <w:pStyle w:val="Text"/>
      </w:pPr>
      <w:r>
        <w:t>Der zuvor beschriebene Ablauf dient de</w:t>
      </w:r>
      <w:r w:rsidR="00682C17">
        <w:t>m Einbezug von gegnerischem Verhalten, sowie de</w:t>
      </w:r>
      <w:r w:rsidR="00DE654A">
        <w:t xml:space="preserve">r Vorhersage des eigenen Verhaltens über mehrere Runden hinweg. </w:t>
      </w:r>
      <w:r w:rsidR="00101FD8">
        <w:t xml:space="preserve">Im </w:t>
      </w:r>
      <w:r w:rsidR="006D5A53">
        <w:t xml:space="preserve">Nachfolgenden </w:t>
      </w:r>
      <w:r w:rsidR="00C95C5C">
        <w:t>wird</w:t>
      </w:r>
      <w:r w:rsidR="00101FD8">
        <w:t xml:space="preserve"> das erwartete </w:t>
      </w:r>
      <w:r w:rsidR="00E93EA9">
        <w:t>Verhalten beschrieben</w:t>
      </w:r>
      <w:r w:rsidR="00C95C5C">
        <w:t>, das der Begründung der zuvor aufgeführten Entscheidungsfindung dient.</w:t>
      </w:r>
      <w:r w:rsidR="006531D9">
        <w:t xml:space="preserve"> Dafür </w:t>
      </w:r>
      <w:r w:rsidR="00B87E4B">
        <w:t xml:space="preserve">werden Situationen </w:t>
      </w:r>
      <w:r w:rsidR="000414B6">
        <w:t xml:space="preserve">beschrieben, die im Verlauf </w:t>
      </w:r>
      <w:r w:rsidR="00CA5A0B">
        <w:t>eines</w:t>
      </w:r>
      <w:r w:rsidR="000414B6">
        <w:t xml:space="preserve"> Spiel</w:t>
      </w:r>
      <w:r w:rsidR="00CA5A0B">
        <w:t>e</w:t>
      </w:r>
      <w:r w:rsidR="000414B6">
        <w:t>s auftreten</w:t>
      </w:r>
      <w:r w:rsidR="00CA5A0B">
        <w:t xml:space="preserve"> können</w:t>
      </w:r>
      <w:r w:rsidR="000414B6">
        <w:t xml:space="preserve">. Durch den Umgang wird beschrieben, wie </w:t>
      </w:r>
      <w:r w:rsidR="00243BBE">
        <w:t>das erhoffte Verhalten der Entscheidungsfindung zu einer angebrachten Konsequenz führt</w:t>
      </w:r>
      <w:r w:rsidR="008C7A94">
        <w:t>.</w:t>
      </w:r>
    </w:p>
    <w:p w14:paraId="43AE9D1D" w14:textId="46BB8739" w:rsidR="00E82179" w:rsidRDefault="00E82179" w:rsidP="003B721E">
      <w:pPr>
        <w:pStyle w:val="Text"/>
      </w:pPr>
    </w:p>
    <w:tbl>
      <w:tblPr>
        <w:tblStyle w:val="Listentabelle3Akzent11"/>
        <w:tblW w:w="0" w:type="auto"/>
        <w:tblInd w:w="0" w:type="dxa"/>
        <w:tblCellMar>
          <w:left w:w="142" w:type="dxa"/>
          <w:right w:w="142" w:type="dxa"/>
        </w:tblCellMar>
        <w:tblLook w:val="04A0" w:firstRow="1" w:lastRow="0" w:firstColumn="1" w:lastColumn="0" w:noHBand="0" w:noVBand="1"/>
      </w:tblPr>
      <w:tblGrid>
        <w:gridCol w:w="2645"/>
        <w:gridCol w:w="6417"/>
      </w:tblGrid>
      <w:tr w:rsidR="00495950" w14:paraId="56CC13C7" w14:textId="77777777" w:rsidTr="003E5CBC">
        <w:trPr>
          <w:cnfStyle w:val="100000000000" w:firstRow="1" w:lastRow="0" w:firstColumn="0" w:lastColumn="0" w:oddVBand="0" w:evenVBand="0" w:oddHBand="0" w:evenHBand="0" w:firstRowFirstColumn="0" w:firstRowLastColumn="0" w:lastRowFirstColumn="0" w:lastRowLastColumn="0"/>
          <w:trHeight w:val="57"/>
        </w:trPr>
        <w:tc>
          <w:tcPr>
            <w:cnfStyle w:val="001000000100" w:firstRow="0" w:lastRow="0" w:firstColumn="1" w:lastColumn="0" w:oddVBand="0" w:evenVBand="0" w:oddHBand="0" w:evenHBand="0" w:firstRowFirstColumn="1" w:firstRowLastColumn="0" w:lastRowFirstColumn="0" w:lastRowLastColumn="0"/>
            <w:tcW w:w="2645" w:type="dxa"/>
          </w:tcPr>
          <w:p w14:paraId="1D427D4B" w14:textId="5DFADA57" w:rsidR="00D44268" w:rsidRPr="00686D78" w:rsidRDefault="00D44268" w:rsidP="00D4125D">
            <w:pPr>
              <w:pStyle w:val="Text"/>
              <w:numPr>
                <w:ilvl w:val="0"/>
                <w:numId w:val="66"/>
              </w:numPr>
              <w:spacing w:line="276" w:lineRule="auto"/>
              <w:rPr>
                <w:bCs w:val="0"/>
                <w:sz w:val="24"/>
                <w:szCs w:val="24"/>
              </w:rPr>
            </w:pPr>
            <w:bookmarkStart w:id="315" w:name="_Ref61626217"/>
          </w:p>
        </w:tc>
        <w:bookmarkEnd w:id="315"/>
        <w:tc>
          <w:tcPr>
            <w:tcW w:w="6417" w:type="dxa"/>
          </w:tcPr>
          <w:p w14:paraId="1ACD7346" w14:textId="6F1C6914" w:rsidR="00495950" w:rsidRPr="00207D98" w:rsidRDefault="00146CDC" w:rsidP="00207D98">
            <w:pPr>
              <w:pStyle w:val="Text"/>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Beschreibung</w:t>
            </w:r>
          </w:p>
        </w:tc>
      </w:tr>
      <w:tr w:rsidR="00495950" w14:paraId="60F2DEA2" w14:textId="77777777" w:rsidTr="008857B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645" w:type="dxa"/>
            <w:shd w:val="clear" w:color="auto" w:fill="292929" w:themeFill="accent1"/>
          </w:tcPr>
          <w:p w14:paraId="6E1FA0D7" w14:textId="310B3981" w:rsidR="00495950" w:rsidRPr="00207D98" w:rsidRDefault="00146CDC" w:rsidP="008857B9">
            <w:pPr>
              <w:pStyle w:val="Text"/>
              <w:spacing w:line="276" w:lineRule="auto"/>
              <w:jc w:val="left"/>
              <w:rPr>
                <w:sz w:val="24"/>
                <w:szCs w:val="24"/>
              </w:rPr>
            </w:pPr>
            <w:r>
              <w:rPr>
                <w:sz w:val="24"/>
                <w:szCs w:val="24"/>
              </w:rPr>
              <w:t>Ausgangssituation</w:t>
            </w:r>
          </w:p>
        </w:tc>
        <w:tc>
          <w:tcPr>
            <w:tcW w:w="6417" w:type="dxa"/>
          </w:tcPr>
          <w:p w14:paraId="4E6A595B" w14:textId="69E60E0E" w:rsidR="00495950" w:rsidRPr="00207D98" w:rsidRDefault="0025659C" w:rsidP="00207D98">
            <w:pPr>
              <w:pStyle w:val="Text"/>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Der Spieler ist in einem kleine</w:t>
            </w:r>
            <w:r w:rsidR="0006286C">
              <w:rPr>
                <w:sz w:val="24"/>
                <w:szCs w:val="24"/>
              </w:rPr>
              <w:t>n</w:t>
            </w:r>
            <w:r>
              <w:rPr>
                <w:sz w:val="24"/>
                <w:szCs w:val="24"/>
              </w:rPr>
              <w:t xml:space="preserve"> Bereich des Spielfeldes, ein kritischer Teil des Spielfeldes ist bedroht von einem anderen Spieler abgeschnitten zu werden, sodass dieser im späteren Verlauf unerreichbar bleibt.</w:t>
            </w:r>
          </w:p>
        </w:tc>
      </w:tr>
      <w:tr w:rsidR="00495950" w14:paraId="6826478F" w14:textId="77777777" w:rsidTr="008857B9">
        <w:trPr>
          <w:trHeight w:val="57"/>
        </w:trPr>
        <w:tc>
          <w:tcPr>
            <w:cnfStyle w:val="001000000000" w:firstRow="0" w:lastRow="0" w:firstColumn="1" w:lastColumn="0" w:oddVBand="0" w:evenVBand="0" w:oddHBand="0" w:evenHBand="0" w:firstRowFirstColumn="0" w:firstRowLastColumn="0" w:lastRowFirstColumn="0" w:lastRowLastColumn="0"/>
            <w:tcW w:w="2645" w:type="dxa"/>
            <w:shd w:val="clear" w:color="auto" w:fill="292929" w:themeFill="accent1"/>
          </w:tcPr>
          <w:p w14:paraId="6053E03D" w14:textId="54462657" w:rsidR="00495950" w:rsidRPr="00207D98" w:rsidRDefault="00146CDC" w:rsidP="008857B9">
            <w:pPr>
              <w:pStyle w:val="Text"/>
              <w:spacing w:line="276" w:lineRule="auto"/>
              <w:jc w:val="left"/>
              <w:rPr>
                <w:sz w:val="24"/>
                <w:szCs w:val="24"/>
              </w:rPr>
            </w:pPr>
            <w:r>
              <w:rPr>
                <w:sz w:val="24"/>
                <w:szCs w:val="24"/>
              </w:rPr>
              <w:t>Umgang</w:t>
            </w:r>
          </w:p>
        </w:tc>
        <w:tc>
          <w:tcPr>
            <w:tcW w:w="6417" w:type="dxa"/>
          </w:tcPr>
          <w:p w14:paraId="77B8E56B" w14:textId="105054A0" w:rsidR="00495950" w:rsidRDefault="009A35E7" w:rsidP="005F775C">
            <w:pPr>
              <w:pStyle w:val="Text"/>
              <w:numPr>
                <w:ilvl w:val="0"/>
                <w:numId w:val="62"/>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w:t>
            </w:r>
            <w:r w:rsidR="005F775C">
              <w:rPr>
                <w:sz w:val="24"/>
                <w:szCs w:val="24"/>
              </w:rPr>
              <w:t xml:space="preserve">ie Wahrscheinlichkeit der </w:t>
            </w:r>
            <w:r>
              <w:rPr>
                <w:sz w:val="24"/>
                <w:szCs w:val="24"/>
              </w:rPr>
              <w:t>gegnerischen Pfade ist an der kritischen Stelle erhöht</w:t>
            </w:r>
          </w:p>
          <w:p w14:paraId="0BD2C691" w14:textId="35DF5FB7" w:rsidR="009A35E7" w:rsidRDefault="007B1B15" w:rsidP="005F775C">
            <w:pPr>
              <w:pStyle w:val="Text"/>
              <w:numPr>
                <w:ilvl w:val="0"/>
                <w:numId w:val="62"/>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Pfade, die durch die kritische Stelle </w:t>
            </w:r>
            <w:r w:rsidR="007E4AB1">
              <w:rPr>
                <w:sz w:val="24"/>
                <w:szCs w:val="24"/>
              </w:rPr>
              <w:t>verlaufen</w:t>
            </w:r>
            <w:r w:rsidR="00B362F3">
              <w:rPr>
                <w:sz w:val="24"/>
                <w:szCs w:val="24"/>
              </w:rPr>
              <w:t>,</w:t>
            </w:r>
            <w:r>
              <w:rPr>
                <w:sz w:val="24"/>
                <w:szCs w:val="24"/>
              </w:rPr>
              <w:t xml:space="preserve"> werden geringer im Erfolg bewertet</w:t>
            </w:r>
            <w:r w:rsidR="000B6EE8">
              <w:rPr>
                <w:sz w:val="24"/>
                <w:szCs w:val="24"/>
              </w:rPr>
              <w:t>, wenn der Gegner vor dem Spieler dort ist</w:t>
            </w:r>
          </w:p>
          <w:p w14:paraId="0CCE79E0" w14:textId="0E514196" w:rsidR="007B1B15" w:rsidRPr="00207D98" w:rsidRDefault="00E72DC6" w:rsidP="005F775C">
            <w:pPr>
              <w:pStyle w:val="Text"/>
              <w:numPr>
                <w:ilvl w:val="0"/>
                <w:numId w:val="62"/>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Aktionen, die mehr Pfade enthalten, die die kritische Stelle vor dem Gegner erreichen</w:t>
            </w:r>
            <w:r w:rsidR="00226BB3">
              <w:rPr>
                <w:sz w:val="24"/>
                <w:szCs w:val="24"/>
              </w:rPr>
              <w:t>,</w:t>
            </w:r>
            <w:r>
              <w:rPr>
                <w:sz w:val="24"/>
                <w:szCs w:val="24"/>
              </w:rPr>
              <w:t xml:space="preserve"> werden besser bewertet</w:t>
            </w:r>
          </w:p>
        </w:tc>
      </w:tr>
      <w:tr w:rsidR="003E5CBC" w14:paraId="37F5E2B6" w14:textId="77777777" w:rsidTr="008857B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645" w:type="dxa"/>
            <w:shd w:val="clear" w:color="auto" w:fill="292929" w:themeFill="accent1"/>
          </w:tcPr>
          <w:p w14:paraId="73912BD9" w14:textId="51DAF9F6" w:rsidR="003E5CBC" w:rsidRDefault="003E5CBC" w:rsidP="008857B9">
            <w:pPr>
              <w:pStyle w:val="Text"/>
              <w:spacing w:line="276" w:lineRule="auto"/>
              <w:jc w:val="left"/>
              <w:rPr>
                <w:sz w:val="24"/>
                <w:szCs w:val="24"/>
              </w:rPr>
            </w:pPr>
            <w:r>
              <w:rPr>
                <w:sz w:val="24"/>
                <w:szCs w:val="24"/>
              </w:rPr>
              <w:t>Konsequenz</w:t>
            </w:r>
          </w:p>
        </w:tc>
        <w:tc>
          <w:tcPr>
            <w:tcW w:w="6417" w:type="dxa"/>
          </w:tcPr>
          <w:p w14:paraId="234C0F5B" w14:textId="335228F9" w:rsidR="003E5CBC" w:rsidRPr="00207D98" w:rsidRDefault="00210CB3" w:rsidP="00207D98">
            <w:pPr>
              <w:pStyle w:val="Text"/>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Spieler bewegt sich in Richtung der betroffenen Stelle</w:t>
            </w:r>
          </w:p>
        </w:tc>
      </w:tr>
    </w:tbl>
    <w:p w14:paraId="475C2F27" w14:textId="77777777" w:rsidR="005D6069" w:rsidRDefault="005D6069" w:rsidP="003B721E">
      <w:pPr>
        <w:pStyle w:val="Text"/>
      </w:pPr>
    </w:p>
    <w:p w14:paraId="1A1E66BF" w14:textId="77777777" w:rsidR="00035448" w:rsidRDefault="00035448" w:rsidP="003B721E">
      <w:pPr>
        <w:pStyle w:val="Text"/>
      </w:pPr>
    </w:p>
    <w:p w14:paraId="2E4638EB" w14:textId="77777777" w:rsidR="00035448" w:rsidRDefault="00035448" w:rsidP="003B721E">
      <w:pPr>
        <w:pStyle w:val="Text"/>
      </w:pPr>
    </w:p>
    <w:p w14:paraId="6F1C47E5" w14:textId="77777777" w:rsidR="00035448" w:rsidRDefault="00035448" w:rsidP="003B721E">
      <w:pPr>
        <w:pStyle w:val="Text"/>
      </w:pPr>
    </w:p>
    <w:p w14:paraId="35086409" w14:textId="77777777" w:rsidR="00035448" w:rsidRDefault="00035448" w:rsidP="003B721E">
      <w:pPr>
        <w:pStyle w:val="Text"/>
      </w:pPr>
    </w:p>
    <w:p w14:paraId="7158CFA9" w14:textId="77777777" w:rsidR="00035448" w:rsidRDefault="00035448" w:rsidP="003B721E">
      <w:pPr>
        <w:pStyle w:val="Text"/>
      </w:pPr>
    </w:p>
    <w:p w14:paraId="2C79F20C" w14:textId="77777777" w:rsidR="00035448" w:rsidRDefault="00035448" w:rsidP="003B721E">
      <w:pPr>
        <w:pStyle w:val="Text"/>
      </w:pPr>
    </w:p>
    <w:p w14:paraId="10A7D85E" w14:textId="77777777" w:rsidR="00035448" w:rsidRDefault="00035448" w:rsidP="003B721E">
      <w:pPr>
        <w:pStyle w:val="Text"/>
      </w:pPr>
    </w:p>
    <w:tbl>
      <w:tblPr>
        <w:tblStyle w:val="Listentabelle3Akzent11"/>
        <w:tblW w:w="0" w:type="auto"/>
        <w:tblInd w:w="0" w:type="dxa"/>
        <w:tblCellMar>
          <w:left w:w="142" w:type="dxa"/>
          <w:right w:w="142" w:type="dxa"/>
        </w:tblCellMar>
        <w:tblLook w:val="04A0" w:firstRow="1" w:lastRow="0" w:firstColumn="1" w:lastColumn="0" w:noHBand="0" w:noVBand="1"/>
      </w:tblPr>
      <w:tblGrid>
        <w:gridCol w:w="2645"/>
        <w:gridCol w:w="6417"/>
      </w:tblGrid>
      <w:tr w:rsidR="002055D3" w14:paraId="638F7DE4" w14:textId="77777777" w:rsidTr="009976EE">
        <w:trPr>
          <w:cnfStyle w:val="100000000000" w:firstRow="1" w:lastRow="0" w:firstColumn="0" w:lastColumn="0" w:oddVBand="0" w:evenVBand="0" w:oddHBand="0" w:evenHBand="0" w:firstRowFirstColumn="0" w:firstRowLastColumn="0" w:lastRowFirstColumn="0" w:lastRowLastColumn="0"/>
          <w:trHeight w:val="57"/>
        </w:trPr>
        <w:tc>
          <w:tcPr>
            <w:cnfStyle w:val="001000000100" w:firstRow="0" w:lastRow="0" w:firstColumn="1" w:lastColumn="0" w:oddVBand="0" w:evenVBand="0" w:oddHBand="0" w:evenHBand="0" w:firstRowFirstColumn="1" w:firstRowLastColumn="0" w:lastRowFirstColumn="0" w:lastRowLastColumn="0"/>
            <w:tcW w:w="2645" w:type="dxa"/>
          </w:tcPr>
          <w:p w14:paraId="73AC6346" w14:textId="254B713F" w:rsidR="002055D3" w:rsidRPr="00207D98" w:rsidRDefault="002055D3" w:rsidP="005039E2">
            <w:pPr>
              <w:pStyle w:val="Text"/>
              <w:numPr>
                <w:ilvl w:val="0"/>
                <w:numId w:val="66"/>
              </w:numPr>
              <w:spacing w:line="276" w:lineRule="auto"/>
              <w:rPr>
                <w:bCs w:val="0"/>
                <w:sz w:val="24"/>
                <w:szCs w:val="24"/>
              </w:rPr>
            </w:pPr>
            <w:bookmarkStart w:id="316" w:name="_Ref61626235"/>
          </w:p>
        </w:tc>
        <w:bookmarkEnd w:id="316"/>
        <w:tc>
          <w:tcPr>
            <w:tcW w:w="6417" w:type="dxa"/>
          </w:tcPr>
          <w:p w14:paraId="376973E2" w14:textId="77777777" w:rsidR="002055D3" w:rsidRPr="00207D98" w:rsidRDefault="002055D3" w:rsidP="009976EE">
            <w:pPr>
              <w:pStyle w:val="Text"/>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Beschreibung</w:t>
            </w:r>
          </w:p>
        </w:tc>
      </w:tr>
      <w:tr w:rsidR="002055D3" w14:paraId="219D9B78" w14:textId="77777777" w:rsidTr="008857B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645" w:type="dxa"/>
            <w:shd w:val="clear" w:color="auto" w:fill="292929" w:themeFill="accent1"/>
          </w:tcPr>
          <w:p w14:paraId="12DD7709" w14:textId="77777777" w:rsidR="002055D3" w:rsidRPr="00207D98" w:rsidRDefault="002055D3" w:rsidP="008857B9">
            <w:pPr>
              <w:pStyle w:val="Text"/>
              <w:spacing w:line="276" w:lineRule="auto"/>
              <w:jc w:val="left"/>
              <w:rPr>
                <w:sz w:val="24"/>
                <w:szCs w:val="24"/>
              </w:rPr>
            </w:pPr>
            <w:r>
              <w:rPr>
                <w:sz w:val="24"/>
                <w:szCs w:val="24"/>
              </w:rPr>
              <w:t>Ausgangssituation</w:t>
            </w:r>
          </w:p>
        </w:tc>
        <w:tc>
          <w:tcPr>
            <w:tcW w:w="6417" w:type="dxa"/>
          </w:tcPr>
          <w:p w14:paraId="552C5AA0" w14:textId="4DBA68C6" w:rsidR="002055D3" w:rsidRPr="00207D98" w:rsidRDefault="00B023B1" w:rsidP="009976EE">
            <w:pPr>
              <w:pStyle w:val="Text"/>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Der Spieler befindet sich in der Nähe eines gegnerischen Spielers. </w:t>
            </w:r>
            <w:r w:rsidR="00EB4BD4">
              <w:rPr>
                <w:sz w:val="24"/>
                <w:szCs w:val="24"/>
              </w:rPr>
              <w:t xml:space="preserve">Der Gegner wird in den nächsten Runden eine </w:t>
            </w:r>
            <w:r w:rsidR="0011158C">
              <w:rPr>
                <w:sz w:val="24"/>
                <w:szCs w:val="24"/>
              </w:rPr>
              <w:t>bestimmte Stelle passieren müssen.</w:t>
            </w:r>
          </w:p>
        </w:tc>
      </w:tr>
      <w:tr w:rsidR="002055D3" w14:paraId="1A1C40B2" w14:textId="77777777" w:rsidTr="008857B9">
        <w:trPr>
          <w:trHeight w:val="57"/>
        </w:trPr>
        <w:tc>
          <w:tcPr>
            <w:cnfStyle w:val="001000000000" w:firstRow="0" w:lastRow="0" w:firstColumn="1" w:lastColumn="0" w:oddVBand="0" w:evenVBand="0" w:oddHBand="0" w:evenHBand="0" w:firstRowFirstColumn="0" w:firstRowLastColumn="0" w:lastRowFirstColumn="0" w:lastRowLastColumn="0"/>
            <w:tcW w:w="2645" w:type="dxa"/>
            <w:shd w:val="clear" w:color="auto" w:fill="292929" w:themeFill="accent1"/>
          </w:tcPr>
          <w:p w14:paraId="36622149" w14:textId="77777777" w:rsidR="002055D3" w:rsidRPr="00207D98" w:rsidRDefault="002055D3" w:rsidP="008857B9">
            <w:pPr>
              <w:pStyle w:val="Text"/>
              <w:spacing w:line="276" w:lineRule="auto"/>
              <w:jc w:val="left"/>
              <w:rPr>
                <w:sz w:val="24"/>
                <w:szCs w:val="24"/>
              </w:rPr>
            </w:pPr>
            <w:r>
              <w:rPr>
                <w:sz w:val="24"/>
                <w:szCs w:val="24"/>
              </w:rPr>
              <w:t>Umgang</w:t>
            </w:r>
          </w:p>
        </w:tc>
        <w:tc>
          <w:tcPr>
            <w:tcW w:w="6417" w:type="dxa"/>
          </w:tcPr>
          <w:p w14:paraId="6DA3CD6D" w14:textId="77777777" w:rsidR="002055D3" w:rsidRDefault="002055D3" w:rsidP="00612D17">
            <w:pPr>
              <w:pStyle w:val="Text"/>
              <w:numPr>
                <w:ilvl w:val="0"/>
                <w:numId w:val="63"/>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die Wahrscheinlichkeit der gegnerischen Pfade ist in an der kritischen Stelle erhöht</w:t>
            </w:r>
          </w:p>
          <w:p w14:paraId="400CBB9E" w14:textId="5CEAE9DC" w:rsidR="002055D3" w:rsidRDefault="002055D3" w:rsidP="00612D17">
            <w:pPr>
              <w:pStyle w:val="Text"/>
              <w:numPr>
                <w:ilvl w:val="0"/>
                <w:numId w:val="63"/>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Pfade, </w:t>
            </w:r>
            <w:r w:rsidR="00B118C4">
              <w:rPr>
                <w:sz w:val="24"/>
                <w:szCs w:val="24"/>
              </w:rPr>
              <w:t xml:space="preserve">die kritische Punkte </w:t>
            </w:r>
            <w:r w:rsidR="005136E2">
              <w:rPr>
                <w:sz w:val="24"/>
                <w:szCs w:val="24"/>
              </w:rPr>
              <w:t xml:space="preserve">der gegnerischen Wahrscheinlichkeit vor einem Gegner berühren, erhalten eine höhere </w:t>
            </w:r>
            <w:r w:rsidR="0056730D">
              <w:rPr>
                <w:sz w:val="24"/>
                <w:szCs w:val="24"/>
              </w:rPr>
              <w:t>Abschneide-Bewertung</w:t>
            </w:r>
          </w:p>
          <w:p w14:paraId="43868154" w14:textId="2EBDAF85" w:rsidR="002055D3" w:rsidRPr="00207D98" w:rsidRDefault="0056730D" w:rsidP="00612D17">
            <w:pPr>
              <w:pStyle w:val="Text"/>
              <w:numPr>
                <w:ilvl w:val="0"/>
                <w:numId w:val="63"/>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Aktionen, die den besten Pfad </w:t>
            </w:r>
            <w:r w:rsidR="00A94C2E">
              <w:rPr>
                <w:sz w:val="24"/>
                <w:szCs w:val="24"/>
              </w:rPr>
              <w:t>zum Abschneiden des Gegners enthalten</w:t>
            </w:r>
            <w:r w:rsidR="00621091">
              <w:rPr>
                <w:sz w:val="24"/>
                <w:szCs w:val="24"/>
              </w:rPr>
              <w:t>,</w:t>
            </w:r>
            <w:r w:rsidR="00A94C2E">
              <w:rPr>
                <w:sz w:val="24"/>
                <w:szCs w:val="24"/>
              </w:rPr>
              <w:t xml:space="preserve"> </w:t>
            </w:r>
            <w:r w:rsidR="00621091">
              <w:rPr>
                <w:sz w:val="24"/>
                <w:szCs w:val="24"/>
              </w:rPr>
              <w:t>werden</w:t>
            </w:r>
            <w:r w:rsidR="00A94C2E">
              <w:rPr>
                <w:sz w:val="24"/>
                <w:szCs w:val="24"/>
              </w:rPr>
              <w:t xml:space="preserve"> höher bewertet.</w:t>
            </w:r>
          </w:p>
        </w:tc>
      </w:tr>
      <w:tr w:rsidR="002055D3" w14:paraId="4DC9E41C" w14:textId="77777777" w:rsidTr="008857B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645" w:type="dxa"/>
            <w:shd w:val="clear" w:color="auto" w:fill="292929" w:themeFill="accent1"/>
          </w:tcPr>
          <w:p w14:paraId="48EAA396" w14:textId="77777777" w:rsidR="002055D3" w:rsidRDefault="002055D3" w:rsidP="008857B9">
            <w:pPr>
              <w:pStyle w:val="Text"/>
              <w:spacing w:line="276" w:lineRule="auto"/>
              <w:jc w:val="left"/>
              <w:rPr>
                <w:sz w:val="24"/>
                <w:szCs w:val="24"/>
              </w:rPr>
            </w:pPr>
            <w:r>
              <w:rPr>
                <w:sz w:val="24"/>
                <w:szCs w:val="24"/>
              </w:rPr>
              <w:t>Konsequenz</w:t>
            </w:r>
          </w:p>
        </w:tc>
        <w:tc>
          <w:tcPr>
            <w:tcW w:w="6417" w:type="dxa"/>
          </w:tcPr>
          <w:p w14:paraId="6C9290CC" w14:textId="3D48085C" w:rsidR="002055D3" w:rsidRPr="00207D98" w:rsidRDefault="002055D3" w:rsidP="009976EE">
            <w:pPr>
              <w:pStyle w:val="Text"/>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Spieler beweg</w:t>
            </w:r>
            <w:r w:rsidR="00D97DCD">
              <w:rPr>
                <w:sz w:val="24"/>
                <w:szCs w:val="24"/>
              </w:rPr>
              <w:t xml:space="preserve">t sich in Richtung der </w:t>
            </w:r>
            <w:r w:rsidR="00421B24">
              <w:rPr>
                <w:sz w:val="24"/>
                <w:szCs w:val="24"/>
              </w:rPr>
              <w:t>abschneidbaren</w:t>
            </w:r>
            <w:r w:rsidR="00D97DCD">
              <w:rPr>
                <w:sz w:val="24"/>
                <w:szCs w:val="24"/>
              </w:rPr>
              <w:t xml:space="preserve"> Stelle</w:t>
            </w:r>
          </w:p>
        </w:tc>
      </w:tr>
    </w:tbl>
    <w:p w14:paraId="09E2D715" w14:textId="77777777" w:rsidR="002055D3" w:rsidRDefault="002055D3" w:rsidP="003B721E">
      <w:pPr>
        <w:pStyle w:val="Text"/>
      </w:pPr>
    </w:p>
    <w:tbl>
      <w:tblPr>
        <w:tblStyle w:val="Listentabelle3Akzent11"/>
        <w:tblW w:w="0" w:type="auto"/>
        <w:tblInd w:w="0" w:type="dxa"/>
        <w:tblCellMar>
          <w:left w:w="142" w:type="dxa"/>
          <w:right w:w="142" w:type="dxa"/>
        </w:tblCellMar>
        <w:tblLook w:val="04A0" w:firstRow="1" w:lastRow="0" w:firstColumn="1" w:lastColumn="0" w:noHBand="0" w:noVBand="1"/>
      </w:tblPr>
      <w:tblGrid>
        <w:gridCol w:w="2645"/>
        <w:gridCol w:w="6417"/>
      </w:tblGrid>
      <w:tr w:rsidR="00C93DF2" w14:paraId="3471EE47" w14:textId="77777777" w:rsidTr="009976EE">
        <w:trPr>
          <w:cnfStyle w:val="100000000000" w:firstRow="1" w:lastRow="0" w:firstColumn="0" w:lastColumn="0" w:oddVBand="0" w:evenVBand="0" w:oddHBand="0" w:evenHBand="0" w:firstRowFirstColumn="0" w:firstRowLastColumn="0" w:lastRowFirstColumn="0" w:lastRowLastColumn="0"/>
          <w:trHeight w:val="57"/>
        </w:trPr>
        <w:tc>
          <w:tcPr>
            <w:cnfStyle w:val="001000000100" w:firstRow="0" w:lastRow="0" w:firstColumn="1" w:lastColumn="0" w:oddVBand="0" w:evenVBand="0" w:oddHBand="0" w:evenHBand="0" w:firstRowFirstColumn="1" w:firstRowLastColumn="0" w:lastRowFirstColumn="0" w:lastRowLastColumn="0"/>
            <w:tcW w:w="2645" w:type="dxa"/>
          </w:tcPr>
          <w:p w14:paraId="5A5D8027" w14:textId="5752C6CB" w:rsidR="00C93DF2" w:rsidRPr="00207D98" w:rsidRDefault="00C93DF2" w:rsidP="005039E2">
            <w:pPr>
              <w:pStyle w:val="Text"/>
              <w:numPr>
                <w:ilvl w:val="0"/>
                <w:numId w:val="66"/>
              </w:numPr>
              <w:spacing w:line="276" w:lineRule="auto"/>
              <w:rPr>
                <w:bCs w:val="0"/>
                <w:sz w:val="24"/>
                <w:szCs w:val="24"/>
              </w:rPr>
            </w:pPr>
            <w:bookmarkStart w:id="317" w:name="_Ref61626239"/>
          </w:p>
        </w:tc>
        <w:bookmarkEnd w:id="317"/>
        <w:tc>
          <w:tcPr>
            <w:tcW w:w="6417" w:type="dxa"/>
          </w:tcPr>
          <w:p w14:paraId="500A4124" w14:textId="77777777" w:rsidR="00C93DF2" w:rsidRPr="00207D98" w:rsidRDefault="00C93DF2" w:rsidP="009976EE">
            <w:pPr>
              <w:pStyle w:val="Text"/>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Beschreibung</w:t>
            </w:r>
          </w:p>
        </w:tc>
      </w:tr>
      <w:tr w:rsidR="00C93DF2" w14:paraId="3EEFE0DE" w14:textId="77777777" w:rsidTr="008857B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645" w:type="dxa"/>
            <w:shd w:val="clear" w:color="auto" w:fill="292929" w:themeFill="accent1"/>
          </w:tcPr>
          <w:p w14:paraId="11CED85C" w14:textId="77777777" w:rsidR="00C93DF2" w:rsidRPr="00207D98" w:rsidRDefault="00C93DF2" w:rsidP="008857B9">
            <w:pPr>
              <w:pStyle w:val="Text"/>
              <w:spacing w:line="276" w:lineRule="auto"/>
              <w:jc w:val="left"/>
              <w:rPr>
                <w:sz w:val="24"/>
                <w:szCs w:val="24"/>
              </w:rPr>
            </w:pPr>
            <w:r>
              <w:rPr>
                <w:sz w:val="24"/>
                <w:szCs w:val="24"/>
              </w:rPr>
              <w:t>Ausgangssituation</w:t>
            </w:r>
          </w:p>
        </w:tc>
        <w:tc>
          <w:tcPr>
            <w:tcW w:w="6417" w:type="dxa"/>
          </w:tcPr>
          <w:p w14:paraId="474F0E99" w14:textId="63456708" w:rsidR="00C93DF2" w:rsidRPr="00207D98" w:rsidRDefault="00C93DF2" w:rsidP="009976EE">
            <w:pPr>
              <w:pStyle w:val="Text"/>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Der Spieler befindet sich </w:t>
            </w:r>
            <w:r w:rsidR="008A37A8">
              <w:rPr>
                <w:sz w:val="24"/>
                <w:szCs w:val="24"/>
              </w:rPr>
              <w:t xml:space="preserve">nicht in der </w:t>
            </w:r>
            <w:r w:rsidR="00C651E3">
              <w:rPr>
                <w:sz w:val="24"/>
                <w:szCs w:val="24"/>
              </w:rPr>
              <w:t>N</w:t>
            </w:r>
            <w:r w:rsidR="008A37A8">
              <w:rPr>
                <w:sz w:val="24"/>
                <w:szCs w:val="24"/>
              </w:rPr>
              <w:t>ähe von gegnerischen Spielern in einem bereits abgeschnittenen Bereich</w:t>
            </w:r>
            <w:r w:rsidR="000A06B2">
              <w:rPr>
                <w:sz w:val="24"/>
                <w:szCs w:val="24"/>
              </w:rPr>
              <w:t>.</w:t>
            </w:r>
          </w:p>
        </w:tc>
      </w:tr>
      <w:tr w:rsidR="00C93DF2" w14:paraId="35D5076D" w14:textId="77777777" w:rsidTr="008857B9">
        <w:trPr>
          <w:trHeight w:val="57"/>
        </w:trPr>
        <w:tc>
          <w:tcPr>
            <w:cnfStyle w:val="001000000000" w:firstRow="0" w:lastRow="0" w:firstColumn="1" w:lastColumn="0" w:oddVBand="0" w:evenVBand="0" w:oddHBand="0" w:evenHBand="0" w:firstRowFirstColumn="0" w:firstRowLastColumn="0" w:lastRowFirstColumn="0" w:lastRowLastColumn="0"/>
            <w:tcW w:w="2645" w:type="dxa"/>
            <w:shd w:val="clear" w:color="auto" w:fill="292929" w:themeFill="accent1"/>
          </w:tcPr>
          <w:p w14:paraId="139283F6" w14:textId="77777777" w:rsidR="00C93DF2" w:rsidRPr="00207D98" w:rsidRDefault="00C93DF2" w:rsidP="008857B9">
            <w:pPr>
              <w:pStyle w:val="Text"/>
              <w:spacing w:line="276" w:lineRule="auto"/>
              <w:jc w:val="left"/>
              <w:rPr>
                <w:sz w:val="24"/>
                <w:szCs w:val="24"/>
              </w:rPr>
            </w:pPr>
            <w:r>
              <w:rPr>
                <w:sz w:val="24"/>
                <w:szCs w:val="24"/>
              </w:rPr>
              <w:t>Umgang</w:t>
            </w:r>
          </w:p>
        </w:tc>
        <w:tc>
          <w:tcPr>
            <w:tcW w:w="6417" w:type="dxa"/>
          </w:tcPr>
          <w:p w14:paraId="76DD29A3" w14:textId="27028193" w:rsidR="00C93DF2" w:rsidRDefault="00C93DF2" w:rsidP="00A85E37">
            <w:pPr>
              <w:pStyle w:val="Text"/>
              <w:numPr>
                <w:ilvl w:val="0"/>
                <w:numId w:val="6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die Wahrscheinlichkeit der gegnerischen Pfade </w:t>
            </w:r>
            <w:r w:rsidR="00F3000D">
              <w:rPr>
                <w:sz w:val="24"/>
                <w:szCs w:val="24"/>
              </w:rPr>
              <w:t>ist in den relevanten Bereichen mit „0“ belegt</w:t>
            </w:r>
          </w:p>
          <w:p w14:paraId="1D93580A" w14:textId="62102152" w:rsidR="00C93DF2" w:rsidRDefault="00415F35" w:rsidP="00A85E37">
            <w:pPr>
              <w:pStyle w:val="Text"/>
              <w:numPr>
                <w:ilvl w:val="0"/>
                <w:numId w:val="6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für jede Aktion werden ähnliche viele und ähnlich gute Pfade gefunden</w:t>
            </w:r>
          </w:p>
          <w:p w14:paraId="067FB25F" w14:textId="25497E05" w:rsidR="00C63FEE" w:rsidRDefault="00364F24" w:rsidP="00A85E37">
            <w:pPr>
              <w:pStyle w:val="Text"/>
              <w:numPr>
                <w:ilvl w:val="0"/>
                <w:numId w:val="6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Aktionsbewertung des Erfolges für die meisten Aktionen nahezu gleich</w:t>
            </w:r>
          </w:p>
          <w:p w14:paraId="38A53AFE" w14:textId="06565191" w:rsidR="00C93DF2" w:rsidRPr="00207D98" w:rsidRDefault="00C63FEE" w:rsidP="00A85E37">
            <w:pPr>
              <w:pStyle w:val="Text"/>
              <w:numPr>
                <w:ilvl w:val="0"/>
                <w:numId w:val="64"/>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Aktionen, die viele relevante Pfade </w:t>
            </w:r>
            <w:r w:rsidR="00781F54">
              <w:rPr>
                <w:sz w:val="24"/>
                <w:szCs w:val="24"/>
              </w:rPr>
              <w:t>abschneiden, erhalten eine schlechte invertierte Relevanz</w:t>
            </w:r>
          </w:p>
        </w:tc>
      </w:tr>
      <w:tr w:rsidR="00C93DF2" w14:paraId="62371EC8" w14:textId="77777777" w:rsidTr="008857B9">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645" w:type="dxa"/>
            <w:shd w:val="clear" w:color="auto" w:fill="292929" w:themeFill="accent1"/>
          </w:tcPr>
          <w:p w14:paraId="488AC2AE" w14:textId="77777777" w:rsidR="00C93DF2" w:rsidRDefault="00C93DF2" w:rsidP="008857B9">
            <w:pPr>
              <w:pStyle w:val="Text"/>
              <w:spacing w:line="276" w:lineRule="auto"/>
              <w:jc w:val="left"/>
              <w:rPr>
                <w:sz w:val="24"/>
                <w:szCs w:val="24"/>
              </w:rPr>
            </w:pPr>
            <w:r>
              <w:rPr>
                <w:sz w:val="24"/>
                <w:szCs w:val="24"/>
              </w:rPr>
              <w:t>Konsequenz</w:t>
            </w:r>
          </w:p>
        </w:tc>
        <w:tc>
          <w:tcPr>
            <w:tcW w:w="6417" w:type="dxa"/>
          </w:tcPr>
          <w:p w14:paraId="0E5B5E23" w14:textId="360CE931" w:rsidR="00C93DF2" w:rsidRPr="00207D98" w:rsidRDefault="006A345A" w:rsidP="009976EE">
            <w:pPr>
              <w:pStyle w:val="Text"/>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Spieler bewegt sich langsam, schneidet keine wichtigen Pfade ab</w:t>
            </w:r>
            <w:r w:rsidR="00875B81">
              <w:rPr>
                <w:sz w:val="24"/>
                <w:szCs w:val="24"/>
              </w:rPr>
              <w:t xml:space="preserve"> </w:t>
            </w:r>
            <w:r w:rsidR="00875B81" w:rsidRPr="00875B81">
              <w:rPr>
                <w:sz w:val="24"/>
                <w:szCs w:val="24"/>
              </w:rPr>
              <w:sym w:font="Wingdings" w:char="F0E0"/>
            </w:r>
            <w:r w:rsidR="00875B81">
              <w:rPr>
                <w:sz w:val="24"/>
                <w:szCs w:val="24"/>
              </w:rPr>
              <w:t xml:space="preserve"> längeres Überleben</w:t>
            </w:r>
          </w:p>
        </w:tc>
      </w:tr>
    </w:tbl>
    <w:p w14:paraId="0DF2B48A" w14:textId="77777777" w:rsidR="00BF7D15" w:rsidRDefault="00BF7D15" w:rsidP="00626A33"/>
    <w:p w14:paraId="355B6172" w14:textId="77777777" w:rsidR="00035448" w:rsidRDefault="00035448" w:rsidP="00626A33"/>
    <w:p w14:paraId="13961913" w14:textId="77777777" w:rsidR="00035448" w:rsidRDefault="00035448" w:rsidP="00626A33"/>
    <w:p w14:paraId="52D843DD" w14:textId="77777777" w:rsidR="00035448" w:rsidRDefault="00035448" w:rsidP="00626A33"/>
    <w:p w14:paraId="2607852F" w14:textId="77777777" w:rsidR="00035448" w:rsidRDefault="00035448" w:rsidP="00626A33"/>
    <w:p w14:paraId="29A77808" w14:textId="77777777" w:rsidR="00035448" w:rsidRDefault="00035448" w:rsidP="00626A33"/>
    <w:p w14:paraId="2D9B7901" w14:textId="77777777" w:rsidR="00035448" w:rsidRDefault="00035448" w:rsidP="00626A33"/>
    <w:p w14:paraId="619BCBAF" w14:textId="77777777" w:rsidR="00035448" w:rsidRDefault="00035448" w:rsidP="00626A33"/>
    <w:tbl>
      <w:tblPr>
        <w:tblStyle w:val="Listentabelle3Akzent11"/>
        <w:tblW w:w="0" w:type="auto"/>
        <w:tblInd w:w="0" w:type="dxa"/>
        <w:tblCellMar>
          <w:left w:w="142" w:type="dxa"/>
          <w:right w:w="142" w:type="dxa"/>
        </w:tblCellMar>
        <w:tblLook w:val="04A0" w:firstRow="1" w:lastRow="0" w:firstColumn="1" w:lastColumn="0" w:noHBand="0" w:noVBand="1"/>
      </w:tblPr>
      <w:tblGrid>
        <w:gridCol w:w="2645"/>
        <w:gridCol w:w="6417"/>
      </w:tblGrid>
      <w:tr w:rsidR="005C508F" w14:paraId="212CF9B3" w14:textId="77777777" w:rsidTr="009976EE">
        <w:trPr>
          <w:cnfStyle w:val="100000000000" w:firstRow="1" w:lastRow="0" w:firstColumn="0" w:lastColumn="0" w:oddVBand="0" w:evenVBand="0" w:oddHBand="0" w:evenHBand="0" w:firstRowFirstColumn="0" w:firstRowLastColumn="0" w:lastRowFirstColumn="0" w:lastRowLastColumn="0"/>
          <w:trHeight w:val="57"/>
        </w:trPr>
        <w:tc>
          <w:tcPr>
            <w:cnfStyle w:val="001000000100" w:firstRow="0" w:lastRow="0" w:firstColumn="1" w:lastColumn="0" w:oddVBand="0" w:evenVBand="0" w:oddHBand="0" w:evenHBand="0" w:firstRowFirstColumn="1" w:firstRowLastColumn="0" w:lastRowFirstColumn="0" w:lastRowLastColumn="0"/>
            <w:tcW w:w="2645" w:type="dxa"/>
          </w:tcPr>
          <w:p w14:paraId="49F040CD" w14:textId="5BD8926C" w:rsidR="005C508F" w:rsidRPr="00207D98" w:rsidRDefault="005C508F" w:rsidP="005039E2">
            <w:pPr>
              <w:pStyle w:val="Text"/>
              <w:numPr>
                <w:ilvl w:val="0"/>
                <w:numId w:val="66"/>
              </w:numPr>
              <w:spacing w:line="276" w:lineRule="auto"/>
              <w:rPr>
                <w:bCs w:val="0"/>
                <w:sz w:val="24"/>
                <w:szCs w:val="24"/>
              </w:rPr>
            </w:pPr>
            <w:bookmarkStart w:id="318" w:name="_Ref61626312"/>
          </w:p>
        </w:tc>
        <w:bookmarkEnd w:id="318"/>
        <w:tc>
          <w:tcPr>
            <w:tcW w:w="6417" w:type="dxa"/>
          </w:tcPr>
          <w:p w14:paraId="20F2E44C" w14:textId="77777777" w:rsidR="005C508F" w:rsidRPr="00207D98" w:rsidRDefault="005C508F" w:rsidP="009976EE">
            <w:pPr>
              <w:pStyle w:val="Text"/>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Beschreibung</w:t>
            </w:r>
          </w:p>
        </w:tc>
      </w:tr>
      <w:tr w:rsidR="005C508F" w14:paraId="61FA1A91" w14:textId="77777777" w:rsidTr="009976E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645" w:type="dxa"/>
            <w:shd w:val="clear" w:color="auto" w:fill="292929" w:themeFill="accent1"/>
          </w:tcPr>
          <w:p w14:paraId="55740372" w14:textId="77777777" w:rsidR="005C508F" w:rsidRPr="00207D98" w:rsidRDefault="005C508F" w:rsidP="009976EE">
            <w:pPr>
              <w:pStyle w:val="Text"/>
              <w:spacing w:line="276" w:lineRule="auto"/>
              <w:jc w:val="left"/>
              <w:rPr>
                <w:sz w:val="24"/>
                <w:szCs w:val="24"/>
              </w:rPr>
            </w:pPr>
            <w:r>
              <w:rPr>
                <w:sz w:val="24"/>
                <w:szCs w:val="24"/>
              </w:rPr>
              <w:t>Ausgangssituation</w:t>
            </w:r>
          </w:p>
        </w:tc>
        <w:tc>
          <w:tcPr>
            <w:tcW w:w="6417" w:type="dxa"/>
          </w:tcPr>
          <w:p w14:paraId="5EB507D3" w14:textId="4D2478EA" w:rsidR="005C508F" w:rsidRPr="00207D98" w:rsidRDefault="009618CF" w:rsidP="009976EE">
            <w:pPr>
              <w:pStyle w:val="Text"/>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Der Spieler steht vor einer Abzweigung</w:t>
            </w:r>
            <w:r w:rsidR="00E82F16">
              <w:rPr>
                <w:sz w:val="24"/>
                <w:szCs w:val="24"/>
              </w:rPr>
              <w:t>: Er kann entweder in eine</w:t>
            </w:r>
            <w:r w:rsidR="003827E7">
              <w:rPr>
                <w:sz w:val="24"/>
                <w:szCs w:val="24"/>
              </w:rPr>
              <w:t>n</w:t>
            </w:r>
            <w:r w:rsidR="00E82F16">
              <w:rPr>
                <w:sz w:val="24"/>
                <w:szCs w:val="24"/>
              </w:rPr>
              <w:t xml:space="preserve"> großen oder einen sehr kleinen Bereich navigieren. </w:t>
            </w:r>
            <w:r w:rsidR="00BD6FB3">
              <w:rPr>
                <w:sz w:val="24"/>
                <w:szCs w:val="24"/>
              </w:rPr>
              <w:t>Navigiert er in den großen Bereich, riskiert er eine Kollision mit einem Gegner</w:t>
            </w:r>
            <w:r w:rsidR="004D5344">
              <w:rPr>
                <w:sz w:val="24"/>
                <w:szCs w:val="24"/>
              </w:rPr>
              <w:t>.</w:t>
            </w:r>
          </w:p>
        </w:tc>
      </w:tr>
      <w:tr w:rsidR="005C508F" w14:paraId="2D80EF20" w14:textId="77777777" w:rsidTr="009976EE">
        <w:trPr>
          <w:trHeight w:val="57"/>
        </w:trPr>
        <w:tc>
          <w:tcPr>
            <w:cnfStyle w:val="001000000000" w:firstRow="0" w:lastRow="0" w:firstColumn="1" w:lastColumn="0" w:oddVBand="0" w:evenVBand="0" w:oddHBand="0" w:evenHBand="0" w:firstRowFirstColumn="0" w:firstRowLastColumn="0" w:lastRowFirstColumn="0" w:lastRowLastColumn="0"/>
            <w:tcW w:w="2645" w:type="dxa"/>
            <w:shd w:val="clear" w:color="auto" w:fill="292929" w:themeFill="accent1"/>
          </w:tcPr>
          <w:p w14:paraId="52DA229D" w14:textId="77777777" w:rsidR="005C508F" w:rsidRPr="00207D98" w:rsidRDefault="005C508F" w:rsidP="009976EE">
            <w:pPr>
              <w:pStyle w:val="Text"/>
              <w:spacing w:line="276" w:lineRule="auto"/>
              <w:jc w:val="left"/>
              <w:rPr>
                <w:sz w:val="24"/>
                <w:szCs w:val="24"/>
              </w:rPr>
            </w:pPr>
            <w:r>
              <w:rPr>
                <w:sz w:val="24"/>
                <w:szCs w:val="24"/>
              </w:rPr>
              <w:t>Umgang</w:t>
            </w:r>
          </w:p>
        </w:tc>
        <w:tc>
          <w:tcPr>
            <w:tcW w:w="6417" w:type="dxa"/>
          </w:tcPr>
          <w:p w14:paraId="156EB721" w14:textId="2C8AC331" w:rsidR="005C508F" w:rsidRDefault="005C508F" w:rsidP="00110F88">
            <w:pPr>
              <w:pStyle w:val="Text"/>
              <w:numPr>
                <w:ilvl w:val="0"/>
                <w:numId w:val="6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die Wahrscheinlichkeit der gegnerischen Pfade ist i</w:t>
            </w:r>
            <w:r w:rsidR="00110F88">
              <w:rPr>
                <w:sz w:val="24"/>
                <w:szCs w:val="24"/>
              </w:rPr>
              <w:t>n Richtung des großen Bereichs hoch</w:t>
            </w:r>
          </w:p>
          <w:p w14:paraId="250E37D7" w14:textId="6BAAF5A4" w:rsidR="005C508F" w:rsidRPr="00207D98" w:rsidRDefault="00D34409" w:rsidP="00110F88">
            <w:pPr>
              <w:pStyle w:val="Text"/>
              <w:numPr>
                <w:ilvl w:val="0"/>
                <w:numId w:val="65"/>
              </w:num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Pfade, die in den großen Bereich gehen </w:t>
            </w:r>
            <w:r w:rsidR="004F2817">
              <w:rPr>
                <w:sz w:val="24"/>
                <w:szCs w:val="24"/>
              </w:rPr>
              <w:t>werden,</w:t>
            </w:r>
            <w:r>
              <w:rPr>
                <w:sz w:val="24"/>
                <w:szCs w:val="24"/>
              </w:rPr>
              <w:t xml:space="preserve"> geringer gewertet in ihrem Erfolg</w:t>
            </w:r>
            <w:r w:rsidR="00905372">
              <w:rPr>
                <w:sz w:val="24"/>
                <w:szCs w:val="24"/>
              </w:rPr>
              <w:t>, aber es werden mehr Pfade im großen Bereich gefunden</w:t>
            </w:r>
          </w:p>
        </w:tc>
      </w:tr>
      <w:tr w:rsidR="005C508F" w14:paraId="6EA0DBA0" w14:textId="77777777" w:rsidTr="009976E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2645" w:type="dxa"/>
            <w:shd w:val="clear" w:color="auto" w:fill="292929" w:themeFill="accent1"/>
          </w:tcPr>
          <w:p w14:paraId="4662650F" w14:textId="77777777" w:rsidR="005C508F" w:rsidRDefault="005C508F" w:rsidP="009976EE">
            <w:pPr>
              <w:pStyle w:val="Text"/>
              <w:spacing w:line="276" w:lineRule="auto"/>
              <w:jc w:val="left"/>
              <w:rPr>
                <w:sz w:val="24"/>
                <w:szCs w:val="24"/>
              </w:rPr>
            </w:pPr>
            <w:r>
              <w:rPr>
                <w:sz w:val="24"/>
                <w:szCs w:val="24"/>
              </w:rPr>
              <w:t>Konsequenz</w:t>
            </w:r>
          </w:p>
        </w:tc>
        <w:tc>
          <w:tcPr>
            <w:tcW w:w="6417" w:type="dxa"/>
          </w:tcPr>
          <w:p w14:paraId="47CBC066" w14:textId="0D15EC08" w:rsidR="005C508F" w:rsidRPr="00207D98" w:rsidRDefault="004F2817" w:rsidP="009976EE">
            <w:pPr>
              <w:pStyle w:val="Text"/>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Kollision wird nicht prinzipiell ausgeschlossen, sondern das Risiko wird </w:t>
            </w:r>
            <w:r w:rsidR="00691CD0">
              <w:rPr>
                <w:sz w:val="24"/>
                <w:szCs w:val="24"/>
              </w:rPr>
              <w:t>bewusst eingegangen, wenn so deutlich mehr Pfade erreicht werden können</w:t>
            </w:r>
          </w:p>
        </w:tc>
      </w:tr>
    </w:tbl>
    <w:p w14:paraId="3003981B" w14:textId="77777777" w:rsidR="005C508F" w:rsidRDefault="005C508F" w:rsidP="00626A33"/>
    <w:p w14:paraId="466DBC54" w14:textId="101EDC6D" w:rsidR="00626A33" w:rsidRPr="003839B2" w:rsidDel="00DE7146" w:rsidRDefault="00626A33" w:rsidP="00C05DF6">
      <w:pPr>
        <w:rPr>
          <w:del w:id="319" w:author="Autor"/>
        </w:rPr>
      </w:pPr>
      <w:r>
        <w:t xml:space="preserve">Die beschriebenen Situationen und den Umgang mit diesen </w:t>
      </w:r>
      <w:r w:rsidR="000C1DD9">
        <w:t>bilden</w:t>
      </w:r>
      <w:r>
        <w:t xml:space="preserve"> </w:t>
      </w:r>
      <w:r w:rsidR="00626676">
        <w:t>eine Grundlage für die Analyse der Funktionsfähigkeit und für die spätere Evaluation des theoretischen Ansatzes.</w:t>
      </w:r>
    </w:p>
    <w:p w14:paraId="5E0D6A7B" w14:textId="70E254FC" w:rsidR="000D5271" w:rsidRPr="00F52330" w:rsidRDefault="000D5271">
      <w:pPr>
        <w:rPr>
          <w:del w:id="320" w:author="Autor"/>
          <w:color w:val="FF0000"/>
        </w:rPr>
      </w:pPr>
      <w:del w:id="321" w:author="Autor">
        <w:r w:rsidRPr="00F52330">
          <w:rPr>
            <w:color w:val="FF0000"/>
          </w:rPr>
          <w:delText>Der Hintergrund der Lösung. Welche theoretischen Ansätze wurden verwendet? Warum wurden diese verwendet?</w:delText>
        </w:r>
      </w:del>
    </w:p>
    <w:p w14:paraId="07F98C31" w14:textId="1F0AA7EC" w:rsidR="000D5271" w:rsidRDefault="000D5271">
      <w:pPr>
        <w:rPr>
          <w:del w:id="322" w:author="Autor"/>
        </w:rPr>
        <w:pPrChange w:id="323" w:author="Autor">
          <w:pPr>
            <w:pStyle w:val="berschrift2"/>
          </w:pPr>
        </w:pPrChange>
      </w:pPr>
      <w:del w:id="324" w:author="Autor">
        <w:r>
          <w:delText>Auswertung</w:delText>
        </w:r>
      </w:del>
    </w:p>
    <w:p w14:paraId="51742288" w14:textId="06E67ED1" w:rsidR="00F52330" w:rsidRDefault="000D5271">
      <w:pPr>
        <w:rPr>
          <w:del w:id="325" w:author="Autor"/>
          <w:color w:val="FF0000"/>
        </w:rPr>
      </w:pPr>
      <w:del w:id="326" w:author="Autor">
        <w:r w:rsidRPr="00F52330">
          <w:rPr>
            <w:color w:val="FF0000"/>
          </w:rPr>
          <w:delText>Wie gut ist die Qualität der Lösung? Nach welchen (wissenschaftlichen) Kriterien wurde bewertet? Warum wurden diese Kriterien verwendet?</w:delText>
        </w:r>
        <w:r w:rsidR="00882FCD" w:rsidRPr="00F52330">
          <w:rPr>
            <w:color w:val="FF0000"/>
          </w:rPr>
          <w:delText xml:space="preserve"> </w:delText>
        </w:r>
      </w:del>
    </w:p>
    <w:p w14:paraId="4D54B041" w14:textId="539BCDB9" w:rsidR="00F52330" w:rsidRDefault="00F52330">
      <w:pPr>
        <w:rPr>
          <w:del w:id="327" w:author="Autor"/>
          <w:color w:val="FF0000"/>
        </w:rPr>
      </w:pPr>
    </w:p>
    <w:p w14:paraId="43BAD803" w14:textId="0F4362E7" w:rsidR="000D5271" w:rsidRDefault="00882FCD">
      <w:pPr>
        <w:rPr>
          <w:del w:id="328" w:author="Autor"/>
        </w:rPr>
        <w:pPrChange w:id="329" w:author="Autor">
          <w:pPr>
            <w:pStyle w:val="Listenabsatz"/>
            <w:numPr>
              <w:numId w:val="31"/>
            </w:numPr>
            <w:ind w:hanging="360"/>
          </w:pPr>
        </w:pPrChange>
      </w:pPr>
      <w:del w:id="330" w:author="Autor">
        <w:r w:rsidRPr="00F52330">
          <w:rPr>
            <w:color w:val="FF0000"/>
          </w:rPr>
          <w:delText>Nutzwertanalyse (Kriterien, K.O. Kriterien, Gewichtung, …)</w:delText>
        </w:r>
        <w:r w:rsidR="00F52330">
          <w:rPr>
            <w:color w:val="FF0000"/>
          </w:rPr>
          <w:delText>??</w:delText>
        </w:r>
      </w:del>
    </w:p>
    <w:p w14:paraId="436CEFE7" w14:textId="2EFC4446" w:rsidR="000D5271" w:rsidRDefault="000D5271">
      <w:pPr>
        <w:rPr>
          <w:del w:id="331" w:author="Autor"/>
        </w:rPr>
        <w:pPrChange w:id="332" w:author="Autor">
          <w:pPr>
            <w:pStyle w:val="berschrift2"/>
          </w:pPr>
        </w:pPrChange>
      </w:pPr>
      <w:del w:id="333" w:author="Autor">
        <w:r>
          <w:delText>Diskussion</w:delText>
        </w:r>
      </w:del>
    </w:p>
    <w:p w14:paraId="71FDB112" w14:textId="38B72D2C" w:rsidR="000D5271" w:rsidRPr="00F52330" w:rsidRDefault="000D5271">
      <w:pPr>
        <w:rPr>
          <w:del w:id="334" w:author="Autor"/>
          <w:color w:val="FF0000"/>
        </w:rPr>
      </w:pPr>
      <w:del w:id="335" w:author="Autor">
        <w:r w:rsidRPr="00F52330">
          <w:rPr>
            <w:color w:val="FF0000"/>
          </w:rPr>
          <w:delText>Wie "gut" (auch außerhalb der reinen Qualität) ist die Lösung? Was für Probleme gibt es noch? Wie lässt sich die Lösung praktisch einsetzen?</w:delText>
        </w:r>
      </w:del>
    </w:p>
    <w:p w14:paraId="5D916F5B" w14:textId="72948494" w:rsidR="000D5271" w:rsidRDefault="000D5271">
      <w:pPr>
        <w:pPrChange w:id="336" w:author="Autor">
          <w:pPr>
            <w:spacing w:line="240" w:lineRule="auto"/>
            <w:jc w:val="left"/>
          </w:pPr>
        </w:pPrChange>
      </w:pPr>
      <w:r>
        <w:br w:type="page"/>
      </w:r>
    </w:p>
    <w:p w14:paraId="65D8672A" w14:textId="6A72CC2B" w:rsidR="000D5271" w:rsidRDefault="000D5271">
      <w:pPr>
        <w:pStyle w:val="berschrift1"/>
      </w:pPr>
      <w:bookmarkStart w:id="337" w:name="_Toc61281418"/>
      <w:bookmarkStart w:id="338" w:name="_Toc61790486"/>
      <w:r>
        <w:lastRenderedPageBreak/>
        <w:t>Softwarearchitektur und -qualität</w:t>
      </w:r>
      <w:bookmarkEnd w:id="337"/>
      <w:bookmarkEnd w:id="338"/>
    </w:p>
    <w:p w14:paraId="45D6CC5D" w14:textId="70E53E05" w:rsidR="00D96283" w:rsidRDefault="007143E8" w:rsidP="00D96283">
      <w:r>
        <w:t xml:space="preserve">Die </w:t>
      </w:r>
      <w:r w:rsidR="00DC5002">
        <w:t xml:space="preserve">verwendete </w:t>
      </w:r>
      <w:r>
        <w:t>Softwarearchitektur</w:t>
      </w:r>
      <w:r w:rsidR="00902F3A">
        <w:t xml:space="preserve"> ist</w:t>
      </w:r>
      <w:r w:rsidR="003812E6">
        <w:t xml:space="preserve"> </w:t>
      </w:r>
      <w:r w:rsidR="00DC5002">
        <w:t xml:space="preserve">ein Ergebnis, welches </w:t>
      </w:r>
      <w:r w:rsidR="00A93319">
        <w:t>auf den Vorgaben de</w:t>
      </w:r>
      <w:r w:rsidR="001B188C">
        <w:t>s Informati</w:t>
      </w:r>
      <w:r w:rsidR="00F81E2D">
        <w:t>C</w:t>
      </w:r>
      <w:r w:rsidR="001B188C">
        <w:t xml:space="preserve">up-Wettbewerbs und </w:t>
      </w:r>
      <w:r w:rsidR="00DC5002">
        <w:t xml:space="preserve">den </w:t>
      </w:r>
      <w:r w:rsidR="003812E6">
        <w:t>Erkenntnisse</w:t>
      </w:r>
      <w:r w:rsidR="00DC5002">
        <w:t>n</w:t>
      </w:r>
      <w:r w:rsidR="003812E6">
        <w:t xml:space="preserve"> </w:t>
      </w:r>
      <w:r w:rsidR="00DC5002">
        <w:t xml:space="preserve">des </w:t>
      </w:r>
      <w:r w:rsidR="003812E6">
        <w:t xml:space="preserve">bereits beschriebenen </w:t>
      </w:r>
      <w:r w:rsidR="003812E6" w:rsidRPr="00333ED5">
        <w:rPr>
          <w:rStyle w:val="SchwacheHervorhebung"/>
        </w:rPr>
        <w:t>Prototyping</w:t>
      </w:r>
      <w:r w:rsidR="00333ED5" w:rsidRPr="00333ED5">
        <w:rPr>
          <w:rStyle w:val="SchwacheHervorhebung"/>
        </w:rPr>
        <w:t>s</w:t>
      </w:r>
      <w:r w:rsidR="003812E6">
        <w:t xml:space="preserve"> </w:t>
      </w:r>
      <w:r w:rsidR="00902F3A">
        <w:t>basiert.</w:t>
      </w:r>
      <w:r w:rsidR="00A21C85">
        <w:t xml:space="preserve"> D</w:t>
      </w:r>
      <w:r w:rsidR="000156D2">
        <w:t xml:space="preserve">as Nachfolgende gilt </w:t>
      </w:r>
      <w:r w:rsidR="0059753B">
        <w:t xml:space="preserve">der Beschreibung der Architektur auf </w:t>
      </w:r>
      <w:r w:rsidR="0077290E">
        <w:t>m</w:t>
      </w:r>
      <w:r w:rsidR="0059753B">
        <w:t xml:space="preserve">akroskopischer </w:t>
      </w:r>
      <w:r w:rsidR="0077290E">
        <w:t>Ebene</w:t>
      </w:r>
      <w:r w:rsidR="00E2121C">
        <w:t>. Die feinere D</w:t>
      </w:r>
      <w:r w:rsidR="006F4626">
        <w:t xml:space="preserve">okumentation der Architektur </w:t>
      </w:r>
      <w:r w:rsidR="00FC6DE5">
        <w:t xml:space="preserve">erfolgt zur besseren Lesbarkeit im Quellcode selbst in </w:t>
      </w:r>
      <w:r w:rsidR="00DA73DD">
        <w:t xml:space="preserve">Form von dokumentierenden Kommentaren und </w:t>
      </w:r>
      <w:r w:rsidR="00E27B68">
        <w:t>als separate, automatisiert generierte HTML Quellcodedokumentation.</w:t>
      </w:r>
    </w:p>
    <w:p w14:paraId="1C39FDFC" w14:textId="6D11A869" w:rsidR="00BA204B" w:rsidRDefault="00BE528A" w:rsidP="00F57C4E">
      <w:pPr>
        <w:pStyle w:val="berschrift2"/>
      </w:pPr>
      <w:bookmarkStart w:id="339" w:name="_Toc61281419"/>
      <w:bookmarkStart w:id="340" w:name="_Toc61790487"/>
      <w:r>
        <w:t>Architekturanforderungen</w:t>
      </w:r>
      <w:bookmarkEnd w:id="339"/>
      <w:bookmarkEnd w:id="340"/>
    </w:p>
    <w:p w14:paraId="3B83344D" w14:textId="4AC6F598" w:rsidR="0093342B" w:rsidRDefault="00075B43" w:rsidP="00075B43">
      <w:pPr>
        <w:rPr>
          <w:color w:val="FF0000"/>
        </w:rPr>
      </w:pPr>
      <w:r w:rsidRPr="00075B43">
        <w:t xml:space="preserve">Durch die Prototyp-Entwicklung mit der Programmiersprache </w:t>
      </w:r>
      <w:r w:rsidRPr="00075B43">
        <w:rPr>
          <w:rStyle w:val="SchwacheHervorhebung"/>
        </w:rPr>
        <w:t>Python 3</w:t>
      </w:r>
      <w:r w:rsidRPr="00075B43">
        <w:t xml:space="preserve"> sind konkrete und vielversprechende Lösungsansätze hervorgegangen und es </w:t>
      </w:r>
      <w:r w:rsidR="00002417">
        <w:t>können</w:t>
      </w:r>
      <w:r w:rsidRPr="00075B43">
        <w:t xml:space="preserve"> Anforderungen an die Architektur und Funktionalität des Ergebnisses spezifiziert werden. </w:t>
      </w:r>
      <w:r w:rsidR="003C0CDC" w:rsidRPr="00075B43">
        <w:t>Zum</w:t>
      </w:r>
      <w:r w:rsidR="003C0CDC">
        <w:t xml:space="preserve"> einen gibt e</w:t>
      </w:r>
      <w:r w:rsidR="00174DB6">
        <w:t xml:space="preserve">s </w:t>
      </w:r>
      <w:r w:rsidR="00832A8E">
        <w:t>Funktionalitäten,</w:t>
      </w:r>
      <w:r w:rsidR="005B3EE0">
        <w:t xml:space="preserve"> welche durch die Entwicklung mit </w:t>
      </w:r>
      <w:r w:rsidR="005B3EE0" w:rsidRPr="00B7412B">
        <w:rPr>
          <w:rStyle w:val="SchwacheHervorhebung"/>
        </w:rPr>
        <w:t>Python</w:t>
      </w:r>
      <w:r w:rsidR="00B7412B" w:rsidRPr="00B7412B">
        <w:rPr>
          <w:rStyle w:val="SchwacheHervorhebung"/>
        </w:rPr>
        <w:t xml:space="preserve"> 3</w:t>
      </w:r>
      <w:r w:rsidR="005B3EE0">
        <w:t xml:space="preserve"> </w:t>
      </w:r>
      <w:r w:rsidR="00832A8E">
        <w:t>möglich sind und in der zu verwendenden Architektur auch unterstütz werden müssen</w:t>
      </w:r>
      <w:r w:rsidR="003C0CDC">
        <w:t xml:space="preserve">, zum </w:t>
      </w:r>
      <w:r w:rsidR="0004496F">
        <w:t>anderen</w:t>
      </w:r>
      <w:r w:rsidR="003C0CDC">
        <w:t xml:space="preserve"> gibt</w:t>
      </w:r>
      <w:r w:rsidR="00832A8E">
        <w:t xml:space="preserve"> es Funktionalitäten, welche nicht durch </w:t>
      </w:r>
      <w:r w:rsidR="00832A8E" w:rsidRPr="00B7412B">
        <w:rPr>
          <w:rStyle w:val="SchwacheHervorhebung"/>
        </w:rPr>
        <w:t>Python</w:t>
      </w:r>
      <w:r w:rsidR="00B7412B" w:rsidRPr="00B7412B">
        <w:rPr>
          <w:rStyle w:val="SchwacheHervorhebung"/>
        </w:rPr>
        <w:t xml:space="preserve"> 3</w:t>
      </w:r>
      <w:r w:rsidR="00832A8E">
        <w:t xml:space="preserve"> unterstützt werden, jedoch für </w:t>
      </w:r>
      <w:r w:rsidR="00B76C41">
        <w:t>die festzulegende Architektur erforderlich sind.</w:t>
      </w:r>
      <w:r w:rsidR="00265D6B">
        <w:t xml:space="preserve"> Im </w:t>
      </w:r>
      <w:r w:rsidR="00EA5693">
        <w:t>Folgenden</w:t>
      </w:r>
      <w:r w:rsidR="00265D6B">
        <w:t xml:space="preserve"> sind die </w:t>
      </w:r>
      <w:r w:rsidR="00AE421A">
        <w:t>Architektur</w:t>
      </w:r>
      <w:r w:rsidR="00EA5693">
        <w:t>-A</w:t>
      </w:r>
      <w:r w:rsidR="00265D6B">
        <w:t>nforderungen</w:t>
      </w:r>
      <w:r w:rsidR="00536388">
        <w:t xml:space="preserve"> </w:t>
      </w:r>
      <w:r w:rsidR="00265D6B" w:rsidRPr="006F7994">
        <w:t>AA1 – AA</w:t>
      </w:r>
      <w:r w:rsidR="00536388" w:rsidRPr="006F7994">
        <w:t>7</w:t>
      </w:r>
      <w:r w:rsidR="00265D6B">
        <w:t xml:space="preserve"> </w:t>
      </w:r>
      <w:r w:rsidR="00265D6B" w:rsidRPr="00AA7810">
        <w:t xml:space="preserve">aufgeführt. </w:t>
      </w:r>
      <w:r w:rsidR="002927C1" w:rsidRPr="00AA7810">
        <w:t>Di</w:t>
      </w:r>
      <w:r w:rsidR="00265D6B" w:rsidRPr="00AA7810">
        <w:t xml:space="preserve">e Wichtigkeit der Anforderungen </w:t>
      </w:r>
      <w:r w:rsidR="002927C1" w:rsidRPr="00AA7810">
        <w:t xml:space="preserve">ist durch </w:t>
      </w:r>
      <w:r w:rsidR="00265D6B" w:rsidRPr="00AA7810">
        <w:t>die Ein-Kriteriums-Klassifikation (</w:t>
      </w:r>
      <w:r w:rsidR="000F2CCD" w:rsidRPr="00A75BFE">
        <w:rPr>
          <w:rFonts w:cs="Segoe UI"/>
          <w:b/>
        </w:rPr>
        <w:t>↑</w:t>
      </w:r>
      <w:r w:rsidR="00060C82">
        <w:t xml:space="preserve"> </w:t>
      </w:r>
      <w:r w:rsidR="00BA460E" w:rsidRPr="00AA7810">
        <w:t xml:space="preserve">Obligatory, </w:t>
      </w:r>
      <w:r w:rsidR="000F2CCD">
        <w:rPr>
          <w:rFonts w:cs="Segoe UI"/>
        </w:rPr>
        <w:t>−</w:t>
      </w:r>
      <w:r w:rsidR="00060C82">
        <w:t xml:space="preserve"> </w:t>
      </w:r>
      <w:r w:rsidR="000F2CCD">
        <w:t>M</w:t>
      </w:r>
      <w:r w:rsidR="00BA460E" w:rsidRPr="00AA7810">
        <w:t xml:space="preserve">andatory, </w:t>
      </w:r>
      <w:r w:rsidR="000F2CCD">
        <w:rPr>
          <w:rFonts w:cs="Segoe UI"/>
        </w:rPr>
        <w:t>↓</w:t>
      </w:r>
      <w:r w:rsidR="00060C82">
        <w:t xml:space="preserve"> </w:t>
      </w:r>
      <w:r w:rsidR="00BA460E" w:rsidRPr="00AA7810">
        <w:t xml:space="preserve">nice-to-have) </w:t>
      </w:r>
      <w:r w:rsidR="002927C1" w:rsidRPr="00AA7810">
        <w:t>gekennzeichnet</w:t>
      </w:r>
      <w:r w:rsidR="00265D6B" w:rsidRPr="00AA7810">
        <w:t>.</w:t>
      </w:r>
      <w:r w:rsidR="00BA460E" w:rsidRPr="00AA7810">
        <w:t xml:space="preserve"> </w:t>
      </w:r>
      <w:sdt>
        <w:sdtPr>
          <w:id w:val="-447390924"/>
          <w:citation/>
        </w:sdtPr>
        <w:sdtEndPr/>
        <w:sdtContent>
          <w:r w:rsidR="000D5A6B">
            <w:fldChar w:fldCharType="begin"/>
          </w:r>
          <w:r w:rsidR="000D5A6B">
            <w:instrText xml:space="preserve">CITATION Kla15 \p 128 \l 1031 </w:instrText>
          </w:r>
          <w:r w:rsidR="000D5A6B">
            <w:fldChar w:fldCharType="separate"/>
          </w:r>
          <w:r w:rsidR="006A540E" w:rsidRPr="006A540E">
            <w:rPr>
              <w:noProof/>
            </w:rPr>
            <w:t>[7, p. 128]</w:t>
          </w:r>
          <w:r w:rsidR="000D5A6B">
            <w:fldChar w:fldCharType="end"/>
          </w:r>
        </w:sdtContent>
      </w:sdt>
    </w:p>
    <w:p w14:paraId="510B7934" w14:textId="77777777" w:rsidR="0093342B" w:rsidRPr="0000043C" w:rsidRDefault="0093342B">
      <w:pPr>
        <w:spacing w:line="240" w:lineRule="auto"/>
        <w:jc w:val="left"/>
        <w:rPr>
          <w:b/>
          <w:color w:val="FF0000"/>
        </w:rPr>
      </w:pPr>
      <w:r w:rsidRPr="0000043C">
        <w:rPr>
          <w:b/>
          <w:color w:val="FF0000"/>
        </w:rPr>
        <w:br w:type="page"/>
      </w:r>
    </w:p>
    <w:p w14:paraId="41AEAFD7" w14:textId="561FAA0B" w:rsidR="00543159" w:rsidRPr="00543159" w:rsidRDefault="00543159" w:rsidP="00F57C4E">
      <w:pPr>
        <w:rPr>
          <w:b/>
        </w:rPr>
      </w:pPr>
      <w:r w:rsidRPr="00543159">
        <w:rPr>
          <w:b/>
        </w:rPr>
        <w:lastRenderedPageBreak/>
        <w:t xml:space="preserve">Aus der Aufgabenstellung resultierende </w:t>
      </w:r>
      <w:r w:rsidR="00732217">
        <w:rPr>
          <w:b/>
        </w:rPr>
        <w:t>Architektur-</w:t>
      </w:r>
      <w:r w:rsidRPr="00543159">
        <w:rPr>
          <w:b/>
        </w:rPr>
        <w:t>Anforderungen</w:t>
      </w:r>
    </w:p>
    <w:tbl>
      <w:tblPr>
        <w:tblStyle w:val="Tabellenraster"/>
        <w:tblW w:w="5000" w:type="pct"/>
        <w:tblLook w:val="04A0" w:firstRow="1" w:lastRow="0" w:firstColumn="1" w:lastColumn="0" w:noHBand="0" w:noVBand="1"/>
      </w:tblPr>
      <w:tblGrid>
        <w:gridCol w:w="8464"/>
        <w:gridCol w:w="598"/>
      </w:tblGrid>
      <w:tr w:rsidR="004F6B29" w14:paraId="28A04219" w14:textId="77777777" w:rsidTr="00172A06">
        <w:tc>
          <w:tcPr>
            <w:tcW w:w="4670" w:type="pct"/>
            <w:shd w:val="clear" w:color="auto" w:fill="292929" w:themeFill="accent1"/>
            <w:vAlign w:val="center"/>
          </w:tcPr>
          <w:p w14:paraId="0AC0AEF4" w14:textId="49A917C2" w:rsidR="004F6B29" w:rsidRPr="00172A06" w:rsidRDefault="004F6B29" w:rsidP="00D865EF">
            <w:pPr>
              <w:pStyle w:val="Listenabsatz"/>
              <w:numPr>
                <w:ilvl w:val="0"/>
                <w:numId w:val="36"/>
              </w:numPr>
              <w:spacing w:before="60" w:after="60" w:line="240" w:lineRule="auto"/>
              <w:jc w:val="left"/>
              <w:rPr>
                <w:b/>
              </w:rPr>
            </w:pPr>
            <w:bookmarkStart w:id="341" w:name="_Ref61425781"/>
            <w:r w:rsidRPr="00172A06">
              <w:rPr>
                <w:b/>
              </w:rPr>
              <w:t xml:space="preserve">Kommunikation über </w:t>
            </w:r>
            <w:r w:rsidRPr="00172A06">
              <w:rPr>
                <w:rStyle w:val="SchwacheHervorhebung"/>
                <w:b/>
                <w:i w:val="0"/>
              </w:rPr>
              <w:t>Web</w:t>
            </w:r>
            <w:r w:rsidR="00FB4846" w:rsidRPr="00172A06">
              <w:rPr>
                <w:rStyle w:val="SchwacheHervorhebung"/>
                <w:b/>
                <w:i w:val="0"/>
              </w:rPr>
              <w:t>S</w:t>
            </w:r>
            <w:r w:rsidRPr="00172A06">
              <w:rPr>
                <w:rStyle w:val="SchwacheHervorhebung"/>
                <w:b/>
                <w:i w:val="0"/>
              </w:rPr>
              <w:t>ockets</w:t>
            </w:r>
            <w:bookmarkEnd w:id="341"/>
          </w:p>
        </w:tc>
        <w:tc>
          <w:tcPr>
            <w:tcW w:w="330" w:type="pct"/>
            <w:shd w:val="clear" w:color="auto" w:fill="292929" w:themeFill="accent1"/>
            <w:vAlign w:val="center"/>
          </w:tcPr>
          <w:p w14:paraId="271696B4" w14:textId="08C518BE" w:rsidR="004F6B29" w:rsidRPr="00172A06" w:rsidRDefault="00A75BFE" w:rsidP="00D865EF">
            <w:pPr>
              <w:spacing w:before="60" w:after="60" w:line="240" w:lineRule="auto"/>
              <w:jc w:val="center"/>
              <w:rPr>
                <w:b/>
              </w:rPr>
            </w:pPr>
            <w:r w:rsidRPr="00172A06">
              <w:rPr>
                <w:b/>
              </w:rPr>
              <w:t>↑</w:t>
            </w:r>
          </w:p>
        </w:tc>
      </w:tr>
      <w:tr w:rsidR="00EB4F16" w14:paraId="56225548" w14:textId="77777777" w:rsidTr="00A45315">
        <w:tc>
          <w:tcPr>
            <w:tcW w:w="5000" w:type="pct"/>
            <w:gridSpan w:val="2"/>
          </w:tcPr>
          <w:p w14:paraId="2714703B" w14:textId="729929F1" w:rsidR="00EB4F16" w:rsidRDefault="00EB4F16" w:rsidP="008E0BED">
            <w:pPr>
              <w:spacing w:line="276" w:lineRule="auto"/>
            </w:pPr>
            <w:r>
              <w:t xml:space="preserve">Durch die Aufgabenstellung ist eine Anforderung an die Architektur die </w:t>
            </w:r>
            <w:r w:rsidRPr="00582F5D">
              <w:t xml:space="preserve">Möglichkeit </w:t>
            </w:r>
            <w:r>
              <w:t>der</w:t>
            </w:r>
            <w:r w:rsidRPr="00582F5D">
              <w:t xml:space="preserve"> verschlüsselt</w:t>
            </w:r>
            <w:r>
              <w:t>en</w:t>
            </w:r>
            <w:r w:rsidRPr="00582F5D">
              <w:t xml:space="preserve"> </w:t>
            </w:r>
            <w:r>
              <w:t xml:space="preserve">Kommunikation </w:t>
            </w:r>
            <w:r w:rsidRPr="00582F5D">
              <w:t xml:space="preserve">über </w:t>
            </w:r>
            <w:r w:rsidRPr="00027D6D">
              <w:rPr>
                <w:rStyle w:val="SchwacheHervorhebung"/>
                <w:i w:val="0"/>
              </w:rPr>
              <w:t>Web</w:t>
            </w:r>
            <w:r w:rsidR="00F3381D">
              <w:rPr>
                <w:rStyle w:val="SchwacheHervorhebung"/>
                <w:i w:val="0"/>
              </w:rPr>
              <w:t>S</w:t>
            </w:r>
            <w:r w:rsidRPr="00027D6D">
              <w:rPr>
                <w:rStyle w:val="SchwacheHervorhebung"/>
                <w:i w:val="0"/>
              </w:rPr>
              <w:t>ockets</w:t>
            </w:r>
            <w:r w:rsidRPr="00582F5D">
              <w:t xml:space="preserve"> mit dem Spielserve</w:t>
            </w:r>
            <w:r>
              <w:t>r</w:t>
            </w:r>
            <w:r w:rsidRPr="00582F5D">
              <w:t>.</w:t>
            </w:r>
          </w:p>
        </w:tc>
      </w:tr>
    </w:tbl>
    <w:p w14:paraId="563998F5" w14:textId="6A2D7F6B" w:rsidR="00543159" w:rsidRDefault="00543159" w:rsidP="004C4343"/>
    <w:tbl>
      <w:tblPr>
        <w:tblStyle w:val="Tabellenraster"/>
        <w:tblW w:w="5000" w:type="pct"/>
        <w:tblLook w:val="04A0" w:firstRow="1" w:lastRow="0" w:firstColumn="1" w:lastColumn="0" w:noHBand="0" w:noVBand="1"/>
      </w:tblPr>
      <w:tblGrid>
        <w:gridCol w:w="8464"/>
        <w:gridCol w:w="598"/>
      </w:tblGrid>
      <w:tr w:rsidR="004F6B29" w14:paraId="0255C73F" w14:textId="77777777" w:rsidTr="00172A06">
        <w:tc>
          <w:tcPr>
            <w:tcW w:w="4670" w:type="pct"/>
            <w:shd w:val="clear" w:color="auto" w:fill="292929" w:themeFill="accent1"/>
            <w:vAlign w:val="center"/>
          </w:tcPr>
          <w:p w14:paraId="56B0204A" w14:textId="77777777" w:rsidR="004F6B29" w:rsidRPr="00172A06" w:rsidRDefault="004F6B29" w:rsidP="00D865EF">
            <w:pPr>
              <w:pStyle w:val="Listenabsatz"/>
              <w:numPr>
                <w:ilvl w:val="0"/>
                <w:numId w:val="36"/>
              </w:numPr>
              <w:spacing w:before="60" w:after="60" w:line="240" w:lineRule="auto"/>
              <w:jc w:val="left"/>
              <w:rPr>
                <w:b/>
              </w:rPr>
            </w:pPr>
            <w:bookmarkStart w:id="342" w:name="_Ref61425791"/>
            <w:r w:rsidRPr="00172A06">
              <w:rPr>
                <w:b/>
              </w:rPr>
              <w:t>Über Docker bereitstellbar</w:t>
            </w:r>
            <w:bookmarkEnd w:id="342"/>
          </w:p>
        </w:tc>
        <w:tc>
          <w:tcPr>
            <w:tcW w:w="330" w:type="pct"/>
            <w:shd w:val="clear" w:color="auto" w:fill="292929" w:themeFill="accent1"/>
            <w:vAlign w:val="center"/>
          </w:tcPr>
          <w:p w14:paraId="10DCD14A" w14:textId="6C4BE0FB" w:rsidR="004F6B29" w:rsidRPr="00172A06" w:rsidRDefault="00A75BFE" w:rsidP="00D865EF">
            <w:pPr>
              <w:spacing w:before="60" w:after="60" w:line="240" w:lineRule="auto"/>
              <w:jc w:val="center"/>
              <w:rPr>
                <w:b/>
              </w:rPr>
            </w:pPr>
            <w:r w:rsidRPr="00172A06">
              <w:rPr>
                <w:b/>
              </w:rPr>
              <w:t>↑</w:t>
            </w:r>
          </w:p>
        </w:tc>
      </w:tr>
      <w:tr w:rsidR="00A178EE" w14:paraId="5F7420EE" w14:textId="77777777" w:rsidTr="00A45315">
        <w:tc>
          <w:tcPr>
            <w:tcW w:w="5000" w:type="pct"/>
            <w:gridSpan w:val="2"/>
          </w:tcPr>
          <w:p w14:paraId="2FC97AAE" w14:textId="78DFC327" w:rsidR="00A178EE" w:rsidRDefault="00A178EE" w:rsidP="008E0BED">
            <w:pPr>
              <w:spacing w:line="276" w:lineRule="auto"/>
            </w:pPr>
            <w:r>
              <w:t xml:space="preserve">Durch die Aufgabenstellung ist eine Anforderung an die </w:t>
            </w:r>
            <w:r w:rsidR="00AB383B">
              <w:t xml:space="preserve">Technologieauswahl, dass das Ergebnis </w:t>
            </w:r>
            <w:r w:rsidR="006832B8">
              <w:t xml:space="preserve">als </w:t>
            </w:r>
            <w:r w:rsidR="006832B8" w:rsidRPr="008669E1">
              <w:rPr>
                <w:rStyle w:val="SchwacheHervorhebung"/>
              </w:rPr>
              <w:t>Docker Image</w:t>
            </w:r>
            <w:r w:rsidR="006832B8">
              <w:t xml:space="preserve"> </w:t>
            </w:r>
            <w:r w:rsidR="00AB383B">
              <w:t>in</w:t>
            </w:r>
            <w:r w:rsidR="00AB383B" w:rsidRPr="008669E1">
              <w:t xml:space="preserve"> einem </w:t>
            </w:r>
            <w:r w:rsidR="00AB383B" w:rsidRPr="008669E1">
              <w:rPr>
                <w:rStyle w:val="SchwacheHervorhebung"/>
              </w:rPr>
              <w:t>Docker Container</w:t>
            </w:r>
            <w:r w:rsidR="00AB383B" w:rsidRPr="008669E1">
              <w:t xml:space="preserve"> lauffähig </w:t>
            </w:r>
            <w:r w:rsidR="00E812F3" w:rsidRPr="008669E1">
              <w:t>sein muss</w:t>
            </w:r>
            <w:r w:rsidR="00AB383B" w:rsidRPr="008669E1">
              <w:t xml:space="preserve">. </w:t>
            </w:r>
            <w:r w:rsidR="002A7A1A" w:rsidRPr="008669E1">
              <w:t xml:space="preserve">Alle </w:t>
            </w:r>
            <w:r w:rsidR="001649D9" w:rsidRPr="008669E1">
              <w:t>verwendeten</w:t>
            </w:r>
            <w:r w:rsidR="002A7A1A" w:rsidRPr="008669E1">
              <w:t xml:space="preserve"> Technologien </w:t>
            </w:r>
            <w:r w:rsidR="001649D9" w:rsidRPr="008669E1">
              <w:t xml:space="preserve">der Gesamtarchitektur müssen </w:t>
            </w:r>
            <w:r w:rsidR="008669E1" w:rsidRPr="008669E1">
              <w:t>dieser Anforderung nachkommen.</w:t>
            </w:r>
          </w:p>
        </w:tc>
      </w:tr>
    </w:tbl>
    <w:p w14:paraId="6F32C72C" w14:textId="77777777" w:rsidR="00A178EE" w:rsidRDefault="00A178EE" w:rsidP="004C4343"/>
    <w:p w14:paraId="23CBE2EE" w14:textId="77777777" w:rsidR="00683B26" w:rsidRDefault="00683B26" w:rsidP="004C4343"/>
    <w:p w14:paraId="7EC36CF7" w14:textId="4C5A0CFF" w:rsidR="00543159" w:rsidRPr="00727965" w:rsidRDefault="004B3A01" w:rsidP="004C4343">
      <w:pPr>
        <w:rPr>
          <w:b/>
        </w:rPr>
      </w:pPr>
      <w:r w:rsidRPr="00727965">
        <w:rPr>
          <w:b/>
        </w:rPr>
        <w:t xml:space="preserve">Aus </w:t>
      </w:r>
      <w:r w:rsidR="00852952" w:rsidRPr="00727965">
        <w:rPr>
          <w:b/>
        </w:rPr>
        <w:t>dem Prototyp</w:t>
      </w:r>
      <w:r w:rsidRPr="00727965">
        <w:rPr>
          <w:b/>
        </w:rPr>
        <w:t>ing resultierende Anforderungen</w:t>
      </w:r>
    </w:p>
    <w:tbl>
      <w:tblPr>
        <w:tblStyle w:val="Tabellenraster"/>
        <w:tblW w:w="5000" w:type="pct"/>
        <w:tblLook w:val="04A0" w:firstRow="1" w:lastRow="0" w:firstColumn="1" w:lastColumn="0" w:noHBand="0" w:noVBand="1"/>
      </w:tblPr>
      <w:tblGrid>
        <w:gridCol w:w="8464"/>
        <w:gridCol w:w="598"/>
      </w:tblGrid>
      <w:tr w:rsidR="004F6B29" w14:paraId="49FA041B" w14:textId="77777777" w:rsidTr="00172A06">
        <w:tc>
          <w:tcPr>
            <w:tcW w:w="4670" w:type="pct"/>
            <w:shd w:val="clear" w:color="auto" w:fill="292929" w:themeFill="accent1"/>
            <w:vAlign w:val="center"/>
          </w:tcPr>
          <w:p w14:paraId="690F2D22" w14:textId="77777777" w:rsidR="004F6B29" w:rsidRPr="00172A06" w:rsidRDefault="004F6B29" w:rsidP="00D865EF">
            <w:pPr>
              <w:pStyle w:val="Listenabsatz"/>
              <w:numPr>
                <w:ilvl w:val="0"/>
                <w:numId w:val="36"/>
              </w:numPr>
              <w:spacing w:before="60" w:after="60" w:line="240" w:lineRule="auto"/>
              <w:jc w:val="left"/>
              <w:rPr>
                <w:b/>
              </w:rPr>
            </w:pPr>
            <w:r w:rsidRPr="00172A06">
              <w:rPr>
                <w:b/>
              </w:rPr>
              <w:t>Multithreading ermöglichen</w:t>
            </w:r>
          </w:p>
        </w:tc>
        <w:tc>
          <w:tcPr>
            <w:tcW w:w="330" w:type="pct"/>
            <w:shd w:val="clear" w:color="auto" w:fill="292929" w:themeFill="accent1"/>
            <w:vAlign w:val="center"/>
          </w:tcPr>
          <w:p w14:paraId="3A938FA2" w14:textId="65475AF2" w:rsidR="004F6B29" w:rsidRPr="00172A06" w:rsidRDefault="00A75BFE" w:rsidP="00D865EF">
            <w:pPr>
              <w:spacing w:before="60" w:after="60" w:line="240" w:lineRule="auto"/>
              <w:jc w:val="center"/>
              <w:rPr>
                <w:b/>
              </w:rPr>
            </w:pPr>
            <w:r w:rsidRPr="00172A06">
              <w:rPr>
                <w:rFonts w:cs="Segoe UI"/>
                <w:b/>
              </w:rPr>
              <w:t>↓</w:t>
            </w:r>
          </w:p>
        </w:tc>
      </w:tr>
      <w:tr w:rsidR="006E137C" w14:paraId="1890A697" w14:textId="77777777" w:rsidTr="00A45315">
        <w:tc>
          <w:tcPr>
            <w:tcW w:w="5000" w:type="pct"/>
            <w:gridSpan w:val="2"/>
          </w:tcPr>
          <w:p w14:paraId="177C59E0" w14:textId="71A21404" w:rsidR="006E137C" w:rsidRDefault="00DC5738" w:rsidP="008E0BED">
            <w:pPr>
              <w:spacing w:line="276" w:lineRule="auto"/>
            </w:pPr>
            <w:r w:rsidRPr="00BC39F1">
              <w:t xml:space="preserve">Da </w:t>
            </w:r>
            <w:r w:rsidR="00985599" w:rsidRPr="00BC39F1">
              <w:t>das Lösen</w:t>
            </w:r>
            <w:r w:rsidRPr="00BC39F1">
              <w:t xml:space="preserve"> de</w:t>
            </w:r>
            <w:r w:rsidR="000A2BF4" w:rsidRPr="00BC39F1">
              <w:t xml:space="preserve">r Aufgabe </w:t>
            </w:r>
            <w:r w:rsidR="00091CAA" w:rsidRPr="00BC39F1">
              <w:t xml:space="preserve">im Sinn der Komplexitätstheorie als Optimierungsproblem angesehen werden kann, </w:t>
            </w:r>
            <w:r w:rsidR="00985599" w:rsidRPr="00BC39F1">
              <w:t>hat die verfügbare Rechenleistung Einfluss auf das Ergebnis.</w:t>
            </w:r>
            <w:r w:rsidR="00F96682">
              <w:t xml:space="preserve"> </w:t>
            </w:r>
            <w:r w:rsidR="00F50BFE">
              <w:t xml:space="preserve">Durch die Zusicherung </w:t>
            </w:r>
            <w:r w:rsidR="00C36024">
              <w:t>des Wettbewerb-Teams, dass die Referenzsysteme „</w:t>
            </w:r>
            <w:r w:rsidR="00C36024" w:rsidRPr="00C36024">
              <w:t>moderne Mehrkernprozessor-Computer</w:t>
            </w:r>
            <w:r w:rsidR="00C36024">
              <w:t>“ sind</w:t>
            </w:r>
            <w:sdt>
              <w:sdtPr>
                <w:id w:val="-1141195817"/>
                <w:citation/>
              </w:sdtPr>
              <w:sdtEndPr/>
              <w:sdtContent>
                <w:r w:rsidR="006950CF">
                  <w:fldChar w:fldCharType="begin"/>
                </w:r>
                <w:r w:rsidR="006950CF">
                  <w:instrText xml:space="preserve"> CITATION Sol201 \l 1031 </w:instrText>
                </w:r>
                <w:r w:rsidR="006950CF">
                  <w:fldChar w:fldCharType="separate"/>
                </w:r>
                <w:r w:rsidR="006A540E">
                  <w:rPr>
                    <w:noProof/>
                  </w:rPr>
                  <w:t xml:space="preserve"> </w:t>
                </w:r>
                <w:r w:rsidR="006A540E" w:rsidRPr="006A540E">
                  <w:rPr>
                    <w:noProof/>
                  </w:rPr>
                  <w:t>[6]</w:t>
                </w:r>
                <w:r w:rsidR="006950CF">
                  <w:fldChar w:fldCharType="end"/>
                </w:r>
              </w:sdtContent>
            </w:sdt>
            <w:r w:rsidR="00C36024">
              <w:t>,</w:t>
            </w:r>
            <w:r w:rsidR="00F96682">
              <w:t xml:space="preserve"> muss die Architektur ermöglichen </w:t>
            </w:r>
            <w:r w:rsidR="009B5268">
              <w:t>die vorhandenen Kerne de</w:t>
            </w:r>
            <w:r w:rsidR="00E93577">
              <w:t xml:space="preserve">s Prozessors </w:t>
            </w:r>
            <w:r w:rsidR="009B5268">
              <w:t>auszunutzen.</w:t>
            </w:r>
          </w:p>
        </w:tc>
      </w:tr>
    </w:tbl>
    <w:p w14:paraId="076ADEAF" w14:textId="77777777" w:rsidR="004D5DFB" w:rsidRDefault="004D5DFB" w:rsidP="004C4343"/>
    <w:tbl>
      <w:tblPr>
        <w:tblStyle w:val="Tabellenraster"/>
        <w:tblW w:w="5000" w:type="pct"/>
        <w:tblLook w:val="04A0" w:firstRow="1" w:lastRow="0" w:firstColumn="1" w:lastColumn="0" w:noHBand="0" w:noVBand="1"/>
      </w:tblPr>
      <w:tblGrid>
        <w:gridCol w:w="8464"/>
        <w:gridCol w:w="598"/>
      </w:tblGrid>
      <w:tr w:rsidR="004F6B29" w14:paraId="196B42A0" w14:textId="77777777" w:rsidTr="00172A06">
        <w:tc>
          <w:tcPr>
            <w:tcW w:w="4670" w:type="pct"/>
            <w:shd w:val="clear" w:color="auto" w:fill="292929" w:themeFill="accent1"/>
            <w:vAlign w:val="center"/>
          </w:tcPr>
          <w:p w14:paraId="5BBBE2A5" w14:textId="5A8748EB" w:rsidR="004F6B29" w:rsidRPr="00172A06" w:rsidRDefault="004F6B29" w:rsidP="00D865EF">
            <w:pPr>
              <w:pStyle w:val="Listenabsatz"/>
              <w:numPr>
                <w:ilvl w:val="0"/>
                <w:numId w:val="36"/>
              </w:numPr>
              <w:spacing w:before="60" w:after="60" w:line="240" w:lineRule="auto"/>
              <w:jc w:val="left"/>
              <w:rPr>
                <w:b/>
              </w:rPr>
            </w:pPr>
            <w:r w:rsidRPr="00172A06">
              <w:rPr>
                <w:b/>
              </w:rPr>
              <w:t xml:space="preserve">Einfache </w:t>
            </w:r>
            <w:r w:rsidR="00633C91" w:rsidRPr="00172A06">
              <w:rPr>
                <w:b/>
              </w:rPr>
              <w:t>Anbindung</w:t>
            </w:r>
            <w:r w:rsidRPr="00172A06">
              <w:rPr>
                <w:b/>
              </w:rPr>
              <w:t xml:space="preserve"> externer APIs</w:t>
            </w:r>
          </w:p>
        </w:tc>
        <w:tc>
          <w:tcPr>
            <w:tcW w:w="330" w:type="pct"/>
            <w:shd w:val="clear" w:color="auto" w:fill="292929" w:themeFill="accent1"/>
            <w:vAlign w:val="center"/>
          </w:tcPr>
          <w:p w14:paraId="2C8585D0" w14:textId="0C30FA65" w:rsidR="004F6B29" w:rsidRPr="00172A06" w:rsidRDefault="00A75BFE" w:rsidP="00D865EF">
            <w:pPr>
              <w:spacing w:before="60" w:after="60" w:line="240" w:lineRule="auto"/>
              <w:jc w:val="center"/>
              <w:rPr>
                <w:b/>
              </w:rPr>
            </w:pPr>
            <w:r w:rsidRPr="00172A06">
              <w:rPr>
                <w:rFonts w:cs="Segoe UI"/>
                <w:b/>
              </w:rPr>
              <w:t>−</w:t>
            </w:r>
          </w:p>
        </w:tc>
      </w:tr>
      <w:tr w:rsidR="008669E1" w14:paraId="4B213B9C" w14:textId="77777777" w:rsidTr="00A45315">
        <w:tc>
          <w:tcPr>
            <w:tcW w:w="5000" w:type="pct"/>
            <w:gridSpan w:val="2"/>
          </w:tcPr>
          <w:p w14:paraId="42E7A13B" w14:textId="1BB706BD" w:rsidR="008669E1" w:rsidRDefault="00633C91" w:rsidP="008E0BED">
            <w:pPr>
              <w:spacing w:line="276" w:lineRule="auto"/>
            </w:pPr>
            <w:r w:rsidRPr="00E16A40">
              <w:t xml:space="preserve">Die Integration externer Programmbibliotheken soll </w:t>
            </w:r>
            <w:r w:rsidR="00E16A40" w:rsidRPr="00E16A40">
              <w:t>durch die Architektur ermöglicht werden, sodass Abhängigkeiten</w:t>
            </w:r>
            <w:r w:rsidR="00CD2E0C">
              <w:t xml:space="preserve"> und deren</w:t>
            </w:r>
            <w:r w:rsidR="00E16A40">
              <w:t xml:space="preserve"> </w:t>
            </w:r>
            <w:r w:rsidR="00CD2E0C">
              <w:t xml:space="preserve">Lizenzen strukturiert </w:t>
            </w:r>
            <w:r w:rsidR="00101383">
              <w:t xml:space="preserve">und einfach </w:t>
            </w:r>
            <w:r w:rsidR="00CD2E0C">
              <w:t>verwaltet werden können.</w:t>
            </w:r>
          </w:p>
        </w:tc>
      </w:tr>
    </w:tbl>
    <w:p w14:paraId="23802027" w14:textId="77777777" w:rsidR="00962258" w:rsidRDefault="00962258" w:rsidP="004C4343"/>
    <w:tbl>
      <w:tblPr>
        <w:tblStyle w:val="Tabellenraster"/>
        <w:tblW w:w="5000" w:type="pct"/>
        <w:tblLook w:val="04A0" w:firstRow="1" w:lastRow="0" w:firstColumn="1" w:lastColumn="0" w:noHBand="0" w:noVBand="1"/>
      </w:tblPr>
      <w:tblGrid>
        <w:gridCol w:w="8464"/>
        <w:gridCol w:w="598"/>
      </w:tblGrid>
      <w:tr w:rsidR="004F6B29" w14:paraId="57A1F4AD" w14:textId="77777777" w:rsidTr="00172A06">
        <w:tc>
          <w:tcPr>
            <w:tcW w:w="4670" w:type="pct"/>
            <w:shd w:val="clear" w:color="auto" w:fill="292929" w:themeFill="accent1"/>
            <w:vAlign w:val="center"/>
          </w:tcPr>
          <w:p w14:paraId="6B14C930" w14:textId="77777777" w:rsidR="004F6B29" w:rsidRPr="00172A06" w:rsidRDefault="004F6B29" w:rsidP="00D865EF">
            <w:pPr>
              <w:pStyle w:val="Listenabsatz"/>
              <w:numPr>
                <w:ilvl w:val="0"/>
                <w:numId w:val="36"/>
              </w:numPr>
              <w:spacing w:before="60" w:after="60" w:line="240" w:lineRule="auto"/>
              <w:jc w:val="left"/>
              <w:rPr>
                <w:b/>
              </w:rPr>
            </w:pPr>
            <w:bookmarkStart w:id="343" w:name="_Ref61427298"/>
            <w:r w:rsidRPr="00172A06">
              <w:rPr>
                <w:b/>
              </w:rPr>
              <w:t>Hohe und Stabile Performance</w:t>
            </w:r>
            <w:bookmarkEnd w:id="343"/>
          </w:p>
        </w:tc>
        <w:tc>
          <w:tcPr>
            <w:tcW w:w="330" w:type="pct"/>
            <w:shd w:val="clear" w:color="auto" w:fill="292929" w:themeFill="accent1"/>
            <w:vAlign w:val="center"/>
          </w:tcPr>
          <w:p w14:paraId="3FD4893E" w14:textId="38DE054A" w:rsidR="004F6B29" w:rsidRPr="00172A06" w:rsidRDefault="00A75BFE" w:rsidP="00D865EF">
            <w:pPr>
              <w:spacing w:before="60" w:after="60" w:line="240" w:lineRule="auto"/>
              <w:jc w:val="center"/>
              <w:rPr>
                <w:b/>
              </w:rPr>
            </w:pPr>
            <w:r w:rsidRPr="00172A06">
              <w:rPr>
                <w:b/>
              </w:rPr>
              <w:t>↑</w:t>
            </w:r>
          </w:p>
        </w:tc>
      </w:tr>
      <w:tr w:rsidR="00EB5D1D" w14:paraId="2629E563" w14:textId="77777777" w:rsidTr="00962258">
        <w:tc>
          <w:tcPr>
            <w:tcW w:w="5000" w:type="pct"/>
            <w:gridSpan w:val="2"/>
          </w:tcPr>
          <w:p w14:paraId="7B3472ED" w14:textId="746DC5F3" w:rsidR="00EB5D1D" w:rsidRDefault="00C0619C" w:rsidP="008E0BED">
            <w:pPr>
              <w:spacing w:line="276" w:lineRule="auto"/>
            </w:pPr>
            <w:r w:rsidRPr="00724D3A">
              <w:t xml:space="preserve">Das Prototyping mit </w:t>
            </w:r>
            <w:r w:rsidR="00724D3A" w:rsidRPr="00724D3A">
              <w:rPr>
                <w:rStyle w:val="SchwacheHervorhebung"/>
              </w:rPr>
              <w:t>Python 3</w:t>
            </w:r>
            <w:r w:rsidRPr="00724D3A">
              <w:t xml:space="preserve"> zeigt </w:t>
            </w:r>
            <w:r w:rsidR="00F703D5" w:rsidRPr="00724D3A">
              <w:t>eine</w:t>
            </w:r>
            <w:r w:rsidR="00724D3A">
              <w:t xml:space="preserve"> S</w:t>
            </w:r>
            <w:r w:rsidR="00F703D5" w:rsidRPr="00724D3A">
              <w:t xml:space="preserve">chwäche bei der </w:t>
            </w:r>
            <w:r w:rsidR="000A640E">
              <w:t>P</w:t>
            </w:r>
            <w:r w:rsidR="00F703D5" w:rsidRPr="00724D3A">
              <w:t xml:space="preserve">erfomance </w:t>
            </w:r>
            <w:r w:rsidR="00884E82">
              <w:t>während der Ausführung auf, d</w:t>
            </w:r>
            <w:r w:rsidR="00724D3A" w:rsidRPr="00724D3A">
              <w:t xml:space="preserve">a die Skriptsprache langsamer als Programmiersprachen mit JIT-Compiler </w:t>
            </w:r>
            <w:r w:rsidR="00753024">
              <w:t>ist</w:t>
            </w:r>
            <w:r w:rsidR="00724D3A" w:rsidRPr="00724D3A">
              <w:t xml:space="preserve">. Aus diesem </w:t>
            </w:r>
            <w:r w:rsidR="00C808F5">
              <w:t>G</w:t>
            </w:r>
            <w:r w:rsidR="00724D3A" w:rsidRPr="00724D3A">
              <w:t xml:space="preserve">rund muss eine etablierte Technologie mit möglichst hoher </w:t>
            </w:r>
            <w:r w:rsidR="000D10F0" w:rsidRPr="00724D3A">
              <w:t>Performance</w:t>
            </w:r>
            <w:r w:rsidR="00724D3A" w:rsidRPr="00724D3A">
              <w:t xml:space="preserve"> verwendet werden.</w:t>
            </w:r>
          </w:p>
        </w:tc>
      </w:tr>
    </w:tbl>
    <w:p w14:paraId="4D87B20E" w14:textId="786F96F9" w:rsidR="00EB5D1D" w:rsidRDefault="00EB5D1D" w:rsidP="004C4343"/>
    <w:tbl>
      <w:tblPr>
        <w:tblStyle w:val="Tabellenraster"/>
        <w:tblW w:w="5000" w:type="pct"/>
        <w:tblLook w:val="04A0" w:firstRow="1" w:lastRow="0" w:firstColumn="1" w:lastColumn="0" w:noHBand="0" w:noVBand="1"/>
      </w:tblPr>
      <w:tblGrid>
        <w:gridCol w:w="8464"/>
        <w:gridCol w:w="598"/>
      </w:tblGrid>
      <w:tr w:rsidR="004F6B29" w14:paraId="280FE02D" w14:textId="77777777" w:rsidTr="00172A06">
        <w:tc>
          <w:tcPr>
            <w:tcW w:w="4670" w:type="pct"/>
            <w:shd w:val="clear" w:color="auto" w:fill="292929" w:themeFill="accent1"/>
            <w:vAlign w:val="center"/>
          </w:tcPr>
          <w:p w14:paraId="2A629908" w14:textId="77777777" w:rsidR="004F6B29" w:rsidRPr="00172A06" w:rsidRDefault="004F6B29" w:rsidP="00D865EF">
            <w:pPr>
              <w:pStyle w:val="Listenabsatz"/>
              <w:numPr>
                <w:ilvl w:val="0"/>
                <w:numId w:val="36"/>
              </w:numPr>
              <w:spacing w:before="60" w:after="60" w:line="240" w:lineRule="auto"/>
              <w:jc w:val="left"/>
              <w:rPr>
                <w:b/>
              </w:rPr>
            </w:pPr>
            <w:bookmarkStart w:id="344" w:name="_Ref61425690"/>
            <w:r w:rsidRPr="00172A06">
              <w:rPr>
                <w:b/>
              </w:rPr>
              <w:lastRenderedPageBreak/>
              <w:t>Vererbung und Polymorphie</w:t>
            </w:r>
            <w:bookmarkEnd w:id="344"/>
          </w:p>
        </w:tc>
        <w:tc>
          <w:tcPr>
            <w:tcW w:w="330" w:type="pct"/>
            <w:shd w:val="clear" w:color="auto" w:fill="292929" w:themeFill="accent1"/>
            <w:vAlign w:val="center"/>
          </w:tcPr>
          <w:p w14:paraId="0C72B82A" w14:textId="3DA5381D" w:rsidR="004F6B29" w:rsidRPr="00172A06" w:rsidRDefault="00A75BFE" w:rsidP="00D865EF">
            <w:pPr>
              <w:spacing w:before="60" w:after="60" w:line="240" w:lineRule="auto"/>
              <w:jc w:val="center"/>
              <w:rPr>
                <w:b/>
              </w:rPr>
            </w:pPr>
            <w:r w:rsidRPr="00172A06">
              <w:rPr>
                <w:rFonts w:cs="Segoe UI"/>
                <w:b/>
              </w:rPr>
              <w:t>−</w:t>
            </w:r>
          </w:p>
        </w:tc>
      </w:tr>
      <w:tr w:rsidR="0047388A" w14:paraId="24B910B5" w14:textId="77777777" w:rsidTr="00962258">
        <w:tc>
          <w:tcPr>
            <w:tcW w:w="5000" w:type="pct"/>
            <w:gridSpan w:val="2"/>
          </w:tcPr>
          <w:p w14:paraId="0417EBAD" w14:textId="6695BE01" w:rsidR="0047388A" w:rsidRDefault="002F3949" w:rsidP="008E0BED">
            <w:pPr>
              <w:spacing w:line="276" w:lineRule="auto"/>
            </w:pPr>
            <w:r>
              <w:t xml:space="preserve">Die </w:t>
            </w:r>
            <w:r w:rsidR="008618A4">
              <w:t>stark dynamische Typisierung</w:t>
            </w:r>
            <w:r w:rsidR="00163ADC">
              <w:t xml:space="preserve">, </w:t>
            </w:r>
            <w:r w:rsidR="006A2D57">
              <w:t>M</w:t>
            </w:r>
            <w:r w:rsidR="00163ADC">
              <w:t>ehrfachvererbung</w:t>
            </w:r>
            <w:r w:rsidR="00B932D1">
              <w:t xml:space="preserve"> und</w:t>
            </w:r>
            <w:r w:rsidR="00381A89">
              <w:t xml:space="preserve"> fehlenden expliziten Zugriffsmodi</w:t>
            </w:r>
            <w:r w:rsidR="00B932D1">
              <w:t xml:space="preserve">fikatoren in </w:t>
            </w:r>
            <w:r w:rsidR="00B932D1" w:rsidRPr="004B36F4">
              <w:rPr>
                <w:rStyle w:val="SchwacheHervorhebung"/>
              </w:rPr>
              <w:t>Python 3</w:t>
            </w:r>
            <w:r w:rsidR="00B932D1">
              <w:t xml:space="preserve"> </w:t>
            </w:r>
            <w:r w:rsidR="004B36F4">
              <w:t xml:space="preserve">sind im Kontext </w:t>
            </w:r>
            <w:r w:rsidR="000B2970">
              <w:t xml:space="preserve">des </w:t>
            </w:r>
            <w:r w:rsidR="0073298A">
              <w:t>P</w:t>
            </w:r>
            <w:r w:rsidR="000B2970">
              <w:t xml:space="preserve">rototypings sinnvoll und </w:t>
            </w:r>
            <w:r w:rsidR="00D36E73">
              <w:t xml:space="preserve">beschleunigen das Produzieren von Quellcode, für eine </w:t>
            </w:r>
            <w:r w:rsidR="0073298A">
              <w:t>s</w:t>
            </w:r>
            <w:r w:rsidR="00D36E73">
              <w:t xml:space="preserve">tabile und </w:t>
            </w:r>
            <w:r w:rsidR="0064554F">
              <w:t>w</w:t>
            </w:r>
            <w:r w:rsidR="00D36E73">
              <w:t xml:space="preserve">artbare </w:t>
            </w:r>
            <w:r w:rsidR="0073298A">
              <w:t xml:space="preserve">Software wird jedoch </w:t>
            </w:r>
            <w:r w:rsidR="00551FB6">
              <w:t xml:space="preserve">auf </w:t>
            </w:r>
            <w:r w:rsidR="0073298A">
              <w:t xml:space="preserve">eine klassische </w:t>
            </w:r>
            <w:r w:rsidR="00CF0EFD">
              <w:t>o</w:t>
            </w:r>
            <w:r w:rsidR="0073298A">
              <w:t>bjektorientierte</w:t>
            </w:r>
            <w:r w:rsidR="00551FB6">
              <w:t xml:space="preserve"> </w:t>
            </w:r>
            <w:r w:rsidR="00896725">
              <w:t>Technologie gesetzt</w:t>
            </w:r>
            <w:r w:rsidR="0073298A">
              <w:t>.</w:t>
            </w:r>
            <w:r w:rsidR="009A7AEB">
              <w:t xml:space="preserve"> Das Ziel hierbei ist </w:t>
            </w:r>
            <w:r w:rsidR="007043D9">
              <w:t xml:space="preserve">eine </w:t>
            </w:r>
            <w:r w:rsidR="00017DEF">
              <w:t>m</w:t>
            </w:r>
            <w:r w:rsidR="007043D9">
              <w:t xml:space="preserve">odulare, strukturierte Software zu erstellen, welche es </w:t>
            </w:r>
            <w:r w:rsidR="009A7AEB">
              <w:t xml:space="preserve">durch Datenkapselung und </w:t>
            </w:r>
            <w:r w:rsidR="00D22F21">
              <w:t xml:space="preserve">Wiederverwendung </w:t>
            </w:r>
            <w:r w:rsidR="007043D9">
              <w:t xml:space="preserve">ermöglicht </w:t>
            </w:r>
            <w:r w:rsidR="00D22F21">
              <w:t xml:space="preserve">verschiedene </w:t>
            </w:r>
            <w:r w:rsidR="00614DE2">
              <w:t>Implementierungen</w:t>
            </w:r>
            <w:r w:rsidR="00D22F21">
              <w:t xml:space="preserve"> </w:t>
            </w:r>
            <w:r w:rsidR="00CA0453">
              <w:t xml:space="preserve">zu </w:t>
            </w:r>
            <w:r w:rsidR="0048228A">
              <w:t>vergleiche</w:t>
            </w:r>
            <w:r w:rsidR="00CA0453">
              <w:t>n</w:t>
            </w:r>
            <w:r w:rsidR="0048228A">
              <w:t>.</w:t>
            </w:r>
          </w:p>
        </w:tc>
      </w:tr>
    </w:tbl>
    <w:p w14:paraId="1E09E39D" w14:textId="16BC644C" w:rsidR="004D5DFB" w:rsidRDefault="004D5DFB" w:rsidP="004C4343"/>
    <w:tbl>
      <w:tblPr>
        <w:tblStyle w:val="Tabellenraster"/>
        <w:tblW w:w="5000" w:type="pct"/>
        <w:tblLook w:val="04A0" w:firstRow="1" w:lastRow="0" w:firstColumn="1" w:lastColumn="0" w:noHBand="0" w:noVBand="1"/>
      </w:tblPr>
      <w:tblGrid>
        <w:gridCol w:w="8464"/>
        <w:gridCol w:w="598"/>
      </w:tblGrid>
      <w:tr w:rsidR="004F6B29" w14:paraId="6122E1B7" w14:textId="77777777" w:rsidTr="00172A06">
        <w:tc>
          <w:tcPr>
            <w:tcW w:w="4670" w:type="pct"/>
            <w:shd w:val="clear" w:color="auto" w:fill="292929" w:themeFill="accent1"/>
            <w:vAlign w:val="center"/>
          </w:tcPr>
          <w:p w14:paraId="7EF41993" w14:textId="77777777" w:rsidR="004F6B29" w:rsidRPr="00172A06" w:rsidRDefault="004F6B29" w:rsidP="00D865EF">
            <w:pPr>
              <w:pStyle w:val="Listenabsatz"/>
              <w:numPr>
                <w:ilvl w:val="0"/>
                <w:numId w:val="36"/>
              </w:numPr>
              <w:spacing w:before="60" w:after="60" w:line="240" w:lineRule="auto"/>
              <w:jc w:val="left"/>
              <w:rPr>
                <w:b/>
              </w:rPr>
            </w:pPr>
            <w:r w:rsidRPr="00172A06">
              <w:rPr>
                <w:b/>
              </w:rPr>
              <w:t>Trennbarkeit von Bestandteilen</w:t>
            </w:r>
          </w:p>
        </w:tc>
        <w:tc>
          <w:tcPr>
            <w:tcW w:w="330" w:type="pct"/>
            <w:shd w:val="clear" w:color="auto" w:fill="292929" w:themeFill="accent1"/>
            <w:vAlign w:val="center"/>
          </w:tcPr>
          <w:p w14:paraId="38A305D0" w14:textId="666C9DAA" w:rsidR="004F6B29" w:rsidRPr="00172A06" w:rsidRDefault="00A75BFE" w:rsidP="00D865EF">
            <w:pPr>
              <w:spacing w:before="60" w:after="60" w:line="240" w:lineRule="auto"/>
              <w:jc w:val="center"/>
              <w:rPr>
                <w:b/>
              </w:rPr>
            </w:pPr>
            <w:r w:rsidRPr="00172A06">
              <w:rPr>
                <w:rFonts w:cs="Segoe UI"/>
                <w:b/>
              </w:rPr>
              <w:t>↓</w:t>
            </w:r>
          </w:p>
        </w:tc>
      </w:tr>
      <w:tr w:rsidR="00A56031" w14:paraId="57DA643C" w14:textId="77777777" w:rsidTr="00962258">
        <w:tc>
          <w:tcPr>
            <w:tcW w:w="5000" w:type="pct"/>
            <w:gridSpan w:val="2"/>
          </w:tcPr>
          <w:p w14:paraId="123A0B91" w14:textId="6D13D4A0" w:rsidR="00A56031" w:rsidRDefault="00BC39F1" w:rsidP="008E0BED">
            <w:pPr>
              <w:spacing w:line="276" w:lineRule="auto"/>
            </w:pPr>
            <w:r w:rsidRPr="00BC39F1">
              <w:t xml:space="preserve">Die Trennung und Austauschbarkeit von Bestandteilen </w:t>
            </w:r>
            <w:r w:rsidR="0044794C">
              <w:t>sind</w:t>
            </w:r>
            <w:r w:rsidRPr="00BC39F1">
              <w:t xml:space="preserve"> wichtig, um das System ohne großen Aufwand ändern</w:t>
            </w:r>
            <w:r w:rsidR="00092C2A">
              <w:t xml:space="preserve"> zu können</w:t>
            </w:r>
            <w:r w:rsidRPr="00BC39F1">
              <w:t>. Da das System kontinuierlich getestet und verbessert wird, ist es von Bedeutung, dass die einzelnen Komponenten klar getrennt und austauschbar sind.</w:t>
            </w:r>
            <w:r>
              <w:t xml:space="preserve"> Hierfür bieten sich verschiedene Konzepte von </w:t>
            </w:r>
            <w:r w:rsidR="00034037">
              <w:t>o</w:t>
            </w:r>
            <w:r>
              <w:t>bjektorientierten Programmiersprachen an.</w:t>
            </w:r>
          </w:p>
        </w:tc>
      </w:tr>
    </w:tbl>
    <w:p w14:paraId="6ABFCC72" w14:textId="77777777" w:rsidR="008669E1" w:rsidRPr="008669E1" w:rsidRDefault="008669E1" w:rsidP="008669E1">
      <w:pPr>
        <w:rPr>
          <w:color w:val="FF0000"/>
        </w:rPr>
      </w:pPr>
    </w:p>
    <w:p w14:paraId="028107B1" w14:textId="77777777" w:rsidR="00BC39F1" w:rsidRDefault="00BC39F1">
      <w:pPr>
        <w:spacing w:line="240" w:lineRule="auto"/>
        <w:jc w:val="left"/>
        <w:rPr>
          <w:color w:val="FF0000"/>
        </w:rPr>
      </w:pPr>
      <w:r>
        <w:rPr>
          <w:color w:val="FF0000"/>
        </w:rPr>
        <w:br w:type="page"/>
      </w:r>
    </w:p>
    <w:p w14:paraId="54B83587" w14:textId="32E88489" w:rsidR="0093342B" w:rsidRPr="0093342B" w:rsidRDefault="00CA797E" w:rsidP="0093342B">
      <w:pPr>
        <w:pStyle w:val="berschrift2"/>
      </w:pPr>
      <w:bookmarkStart w:id="345" w:name="_Toc61281420"/>
      <w:bookmarkStart w:id="346" w:name="_Toc61790488"/>
      <w:r>
        <w:lastRenderedPageBreak/>
        <w:t xml:space="preserve">Technologie </w:t>
      </w:r>
      <w:bookmarkEnd w:id="345"/>
      <w:r w:rsidR="00286677">
        <w:t>Auswahl</w:t>
      </w:r>
      <w:bookmarkEnd w:id="346"/>
    </w:p>
    <w:p w14:paraId="5C04FD88" w14:textId="57963354" w:rsidR="00F74624" w:rsidRPr="00F74624" w:rsidRDefault="004F16B3" w:rsidP="00F74624">
      <w:r w:rsidRPr="001679C7">
        <w:t>Als</w:t>
      </w:r>
      <w:r w:rsidR="00DB42E3" w:rsidRPr="001679C7">
        <w:t xml:space="preserve"> Alternativen für die Technologieauswahl </w:t>
      </w:r>
      <w:r w:rsidR="00465B34" w:rsidRPr="001679C7">
        <w:t xml:space="preserve">werden </w:t>
      </w:r>
      <w:r w:rsidR="00DB42E3" w:rsidRPr="00ED0FE4">
        <w:rPr>
          <w:rStyle w:val="SchwacheHervorhebung"/>
        </w:rPr>
        <w:t>Java 11</w:t>
      </w:r>
      <w:r w:rsidR="00DB42E3" w:rsidRPr="001679C7">
        <w:t xml:space="preserve">, </w:t>
      </w:r>
      <w:r w:rsidR="00DB42E3" w:rsidRPr="00ED0FE4">
        <w:rPr>
          <w:rStyle w:val="SchwacheHervorhebung"/>
        </w:rPr>
        <w:t>C#</w:t>
      </w:r>
      <w:r w:rsidR="00706A02" w:rsidRPr="00ED0FE4">
        <w:rPr>
          <w:rStyle w:val="SchwacheHervorhebung"/>
        </w:rPr>
        <w:t>9</w:t>
      </w:r>
      <w:r w:rsidR="00DB42E3" w:rsidRPr="00ED0FE4">
        <w:rPr>
          <w:rStyle w:val="SchwacheHervorhebung"/>
        </w:rPr>
        <w:t xml:space="preserve"> im .</w:t>
      </w:r>
      <w:r w:rsidR="001679C7" w:rsidRPr="00ED0FE4">
        <w:rPr>
          <w:rStyle w:val="SchwacheHervorhebung"/>
        </w:rPr>
        <w:t>NET 5.0</w:t>
      </w:r>
      <w:r w:rsidR="00DB42E3" w:rsidRPr="00ED0FE4">
        <w:rPr>
          <w:rStyle w:val="SchwacheHervorhebung"/>
        </w:rPr>
        <w:t xml:space="preserve"> Framework</w:t>
      </w:r>
      <w:r w:rsidR="00C978D5" w:rsidRPr="001679C7">
        <w:t xml:space="preserve"> </w:t>
      </w:r>
      <w:r w:rsidR="00DB42E3" w:rsidRPr="001679C7">
        <w:t xml:space="preserve">und </w:t>
      </w:r>
      <w:r w:rsidR="00416E8F" w:rsidRPr="00ED0FE4">
        <w:rPr>
          <w:rStyle w:val="SchwacheHervorhebung"/>
        </w:rPr>
        <w:t>C++</w:t>
      </w:r>
      <w:r w:rsidR="00C978D5" w:rsidRPr="001679C7">
        <w:t xml:space="preserve"> betrachtet.</w:t>
      </w:r>
      <w:r w:rsidR="00E83E55">
        <w:t xml:space="preserve"> Trotz der </w:t>
      </w:r>
      <w:r w:rsidR="006437C7">
        <w:t>Popularität</w:t>
      </w:r>
      <w:r w:rsidR="00E83E55">
        <w:t xml:space="preserve"> von Python </w:t>
      </w:r>
      <w:r w:rsidR="006437C7">
        <w:t>3</w:t>
      </w:r>
      <w:r w:rsidR="00E83E55">
        <w:t xml:space="preserve"> </w:t>
      </w:r>
      <w:r w:rsidR="006437C7">
        <w:t>wird</w:t>
      </w:r>
      <w:r w:rsidR="00E83E55">
        <w:t xml:space="preserve"> diese </w:t>
      </w:r>
      <w:r w:rsidR="006437C7">
        <w:t>Technologie</w:t>
      </w:r>
      <w:r w:rsidR="00E83E55">
        <w:t xml:space="preserve"> nicht betrachtet, da </w:t>
      </w:r>
      <w:r w:rsidR="00A02003">
        <w:t xml:space="preserve">sie als Ergebnis des </w:t>
      </w:r>
      <w:r w:rsidR="006437C7">
        <w:t xml:space="preserve">Prototypings als </w:t>
      </w:r>
      <w:r w:rsidR="001E1E98">
        <w:t>unzureichend</w:t>
      </w:r>
      <w:r w:rsidR="006437C7">
        <w:t xml:space="preserve"> eingestuft wird.</w:t>
      </w:r>
      <w:r w:rsidR="00F60573">
        <w:t xml:space="preserve"> </w:t>
      </w:r>
      <w:r w:rsidR="0077746D">
        <w:t xml:space="preserve">Dies beruht auf dem in Python verwendeten </w:t>
      </w:r>
      <w:r w:rsidR="00EA6BD9">
        <w:t xml:space="preserve">Global Interpreter Lock (GIL), das Multithreading </w:t>
      </w:r>
      <w:r w:rsidR="003E0B18">
        <w:t xml:space="preserve">erheblich </w:t>
      </w:r>
      <w:r w:rsidR="00EA6BD9">
        <w:t>erschwert</w:t>
      </w:r>
      <w:r w:rsidR="002911CD">
        <w:t xml:space="preserve"> </w:t>
      </w:r>
      <w:sdt>
        <w:sdtPr>
          <w:id w:val="-105661937"/>
          <w:citation/>
        </w:sdtPr>
        <w:sdtEndPr/>
        <w:sdtContent>
          <w:r w:rsidR="002911CD">
            <w:fldChar w:fldCharType="begin"/>
          </w:r>
          <w:r w:rsidR="002911CD">
            <w:instrText xml:space="preserve"> CITATION pyt20 \l 1031 </w:instrText>
          </w:r>
          <w:r w:rsidR="002911CD">
            <w:fldChar w:fldCharType="separate"/>
          </w:r>
          <w:r w:rsidR="006A540E" w:rsidRPr="006A540E">
            <w:rPr>
              <w:noProof/>
            </w:rPr>
            <w:t>[8]</w:t>
          </w:r>
          <w:r w:rsidR="002911CD">
            <w:fldChar w:fldCharType="end"/>
          </w:r>
        </w:sdtContent>
      </w:sdt>
      <w:r w:rsidR="002911CD">
        <w:t xml:space="preserve">. </w:t>
      </w:r>
      <w:r w:rsidR="005E1E1B">
        <w:t>Für das</w:t>
      </w:r>
      <w:r w:rsidR="00A34D63">
        <w:t xml:space="preserve"> Multiprocessing </w:t>
      </w:r>
      <w:r w:rsidR="005E1E1B">
        <w:t xml:space="preserve">zeigten sich im Prototyping bereits Performanceprobleme. </w:t>
      </w:r>
      <w:r w:rsidR="006D2058">
        <w:t xml:space="preserve">Die Performance von </w:t>
      </w:r>
      <w:r w:rsidR="00B8290D">
        <w:t>Python in einem einzigen Thread wurde als nicht ausreichend wa</w:t>
      </w:r>
      <w:r w:rsidR="00465F93">
        <w:t>h</w:t>
      </w:r>
      <w:r w:rsidR="00B8290D">
        <w:t xml:space="preserve">rgenommen. </w:t>
      </w:r>
    </w:p>
    <w:p w14:paraId="1A50761E" w14:textId="48E8D719" w:rsidR="00282CFF" w:rsidRPr="00282CFF" w:rsidRDefault="00172537" w:rsidP="00282CFF">
      <w:r>
        <w:t xml:space="preserve">Eine </w:t>
      </w:r>
      <w:r w:rsidR="00773950">
        <w:t>Vorauswahl</w:t>
      </w:r>
      <w:r>
        <w:t xml:space="preserve"> der Technologie erfolgt durch die </w:t>
      </w:r>
      <w:r w:rsidR="00773950">
        <w:t>Spezifikation</w:t>
      </w:r>
      <w:r>
        <w:t xml:space="preserve"> von K. O. Kriterien, welche erfüllt werden müssen. Diese Kriterien sind </w:t>
      </w:r>
      <w:r w:rsidR="00552543" w:rsidRPr="00552543">
        <w:rPr>
          <w:rStyle w:val="SchwacheHervorhebung"/>
        </w:rPr>
        <w:fldChar w:fldCharType="begin"/>
      </w:r>
      <w:r w:rsidR="00552543" w:rsidRPr="00552543">
        <w:rPr>
          <w:rStyle w:val="SchwacheHervorhebung"/>
        </w:rPr>
        <w:instrText xml:space="preserve"> REF _Ref61425781 \r \h </w:instrText>
      </w:r>
      <w:r w:rsidR="00552543">
        <w:rPr>
          <w:rStyle w:val="SchwacheHervorhebung"/>
        </w:rPr>
        <w:instrText xml:space="preserve"> \* MERGEFORMAT </w:instrText>
      </w:r>
      <w:r w:rsidR="00552543" w:rsidRPr="00552543">
        <w:rPr>
          <w:rStyle w:val="SchwacheHervorhebung"/>
        </w:rPr>
      </w:r>
      <w:r w:rsidR="00552543" w:rsidRPr="00552543">
        <w:rPr>
          <w:rStyle w:val="SchwacheHervorhebung"/>
        </w:rPr>
        <w:fldChar w:fldCharType="separate"/>
      </w:r>
      <w:r w:rsidR="006A540E">
        <w:rPr>
          <w:rStyle w:val="SchwacheHervorhebung"/>
        </w:rPr>
        <w:t>AA1:</w:t>
      </w:r>
      <w:r w:rsidR="00552543" w:rsidRPr="00552543">
        <w:rPr>
          <w:rStyle w:val="SchwacheHervorhebung"/>
        </w:rPr>
        <w:fldChar w:fldCharType="end"/>
      </w:r>
      <w:r w:rsidR="00552543" w:rsidRPr="00552543">
        <w:rPr>
          <w:rStyle w:val="SchwacheHervorhebung"/>
        </w:rPr>
        <w:t xml:space="preserve"> </w:t>
      </w:r>
      <w:r w:rsidR="00552543" w:rsidRPr="00552543">
        <w:rPr>
          <w:rStyle w:val="SchwacheHervorhebung"/>
        </w:rPr>
        <w:fldChar w:fldCharType="begin"/>
      </w:r>
      <w:r w:rsidR="00552543" w:rsidRPr="00552543">
        <w:rPr>
          <w:rStyle w:val="SchwacheHervorhebung"/>
        </w:rPr>
        <w:instrText xml:space="preserve"> REF _Ref61425781 \h </w:instrText>
      </w:r>
      <w:r w:rsidR="00552543">
        <w:rPr>
          <w:rStyle w:val="SchwacheHervorhebung"/>
        </w:rPr>
        <w:instrText xml:space="preserve"> \* MERGEFORMAT </w:instrText>
      </w:r>
      <w:r w:rsidR="00552543" w:rsidRPr="00552543">
        <w:rPr>
          <w:rStyle w:val="SchwacheHervorhebung"/>
        </w:rPr>
      </w:r>
      <w:r w:rsidR="00552543" w:rsidRPr="00552543">
        <w:rPr>
          <w:rStyle w:val="SchwacheHervorhebung"/>
        </w:rPr>
        <w:fldChar w:fldCharType="separate"/>
      </w:r>
      <w:r w:rsidR="006A540E" w:rsidRPr="006A540E">
        <w:rPr>
          <w:rStyle w:val="SchwacheHervorhebung"/>
        </w:rPr>
        <w:t>Kommunikation über WebSockets</w:t>
      </w:r>
      <w:r w:rsidR="00552543" w:rsidRPr="00552543">
        <w:rPr>
          <w:rStyle w:val="SchwacheHervorhebung"/>
        </w:rPr>
        <w:fldChar w:fldCharType="end"/>
      </w:r>
      <w:r>
        <w:t xml:space="preserve"> und </w:t>
      </w:r>
      <w:r w:rsidR="00552543" w:rsidRPr="00552543">
        <w:rPr>
          <w:rStyle w:val="SchwacheHervorhebung"/>
        </w:rPr>
        <w:fldChar w:fldCharType="begin"/>
      </w:r>
      <w:r w:rsidR="00552543" w:rsidRPr="00552543">
        <w:rPr>
          <w:rStyle w:val="SchwacheHervorhebung"/>
        </w:rPr>
        <w:instrText xml:space="preserve"> REF _Ref61425791 \r \h </w:instrText>
      </w:r>
      <w:r w:rsidR="00552543">
        <w:rPr>
          <w:rStyle w:val="SchwacheHervorhebung"/>
        </w:rPr>
        <w:instrText xml:space="preserve"> \* MERGEFORMAT </w:instrText>
      </w:r>
      <w:r w:rsidR="00552543" w:rsidRPr="00552543">
        <w:rPr>
          <w:rStyle w:val="SchwacheHervorhebung"/>
        </w:rPr>
      </w:r>
      <w:r w:rsidR="00552543" w:rsidRPr="00552543">
        <w:rPr>
          <w:rStyle w:val="SchwacheHervorhebung"/>
        </w:rPr>
        <w:fldChar w:fldCharType="separate"/>
      </w:r>
      <w:r w:rsidR="006A540E">
        <w:rPr>
          <w:rStyle w:val="SchwacheHervorhebung"/>
        </w:rPr>
        <w:t>AA2:</w:t>
      </w:r>
      <w:r w:rsidR="00552543" w:rsidRPr="00552543">
        <w:rPr>
          <w:rStyle w:val="SchwacheHervorhebung"/>
        </w:rPr>
        <w:fldChar w:fldCharType="end"/>
      </w:r>
      <w:r w:rsidR="00552543">
        <w:rPr>
          <w:rStyle w:val="SchwacheHervorhebung"/>
        </w:rPr>
        <w:t xml:space="preserve"> </w:t>
      </w:r>
      <w:r w:rsidR="00552543" w:rsidRPr="00552543">
        <w:rPr>
          <w:rStyle w:val="SchwacheHervorhebung"/>
        </w:rPr>
        <w:fldChar w:fldCharType="begin"/>
      </w:r>
      <w:r w:rsidR="00552543" w:rsidRPr="00552543">
        <w:rPr>
          <w:rStyle w:val="SchwacheHervorhebung"/>
        </w:rPr>
        <w:instrText xml:space="preserve"> REF _Ref61425791 \h </w:instrText>
      </w:r>
      <w:r w:rsidR="00552543">
        <w:rPr>
          <w:rStyle w:val="SchwacheHervorhebung"/>
        </w:rPr>
        <w:instrText xml:space="preserve"> \* MERGEFORMAT </w:instrText>
      </w:r>
      <w:r w:rsidR="00552543" w:rsidRPr="00552543">
        <w:rPr>
          <w:rStyle w:val="SchwacheHervorhebung"/>
        </w:rPr>
      </w:r>
      <w:r w:rsidR="00552543" w:rsidRPr="00552543">
        <w:rPr>
          <w:rStyle w:val="SchwacheHervorhebung"/>
        </w:rPr>
        <w:fldChar w:fldCharType="separate"/>
      </w:r>
      <w:r w:rsidR="006A540E" w:rsidRPr="006A540E">
        <w:rPr>
          <w:rStyle w:val="SchwacheHervorhebung"/>
        </w:rPr>
        <w:t>Über Docker bereitstellbar</w:t>
      </w:r>
      <w:r w:rsidR="00552543" w:rsidRPr="00552543">
        <w:rPr>
          <w:rStyle w:val="SchwacheHervorhebung"/>
        </w:rPr>
        <w:fldChar w:fldCharType="end"/>
      </w:r>
      <w:r>
        <w:t xml:space="preserve"> aufgrund der Wettbewerbsregeln</w:t>
      </w:r>
      <w:r w:rsidR="001110EA">
        <w:t>.</w:t>
      </w:r>
    </w:p>
    <w:p w14:paraId="41B9DAC6" w14:textId="571D5F1E" w:rsidR="00ED53DA" w:rsidRDefault="002045D0" w:rsidP="00DB42E3">
      <w:r>
        <w:t xml:space="preserve">Da die Technologien </w:t>
      </w:r>
      <w:r w:rsidR="0091103A">
        <w:t xml:space="preserve">sehr ähnlich sind, erfüllen diese die Architekturanforderungen auch gleichermaßen. Lediglich C++ </w:t>
      </w:r>
      <w:r w:rsidR="002736AE">
        <w:t xml:space="preserve">erlaubt eine höhere Performance, </w:t>
      </w:r>
      <w:r w:rsidR="00907AC3">
        <w:t xml:space="preserve">jedoch auch die Notwendigkeit </w:t>
      </w:r>
      <w:r w:rsidR="00EE0F65">
        <w:t xml:space="preserve">einer manuellen Speicherverwaltung. </w:t>
      </w:r>
      <w:r w:rsidR="0045535D">
        <w:t>Der resultierende,</w:t>
      </w:r>
      <w:r w:rsidR="00EE0F65">
        <w:t xml:space="preserve"> höhere </w:t>
      </w:r>
      <w:r w:rsidR="00EE0F65" w:rsidRPr="00ED53DA">
        <w:rPr>
          <w:color w:val="000000" w:themeColor="text1"/>
        </w:rPr>
        <w:t>Aufwand bei der Entwicklung</w:t>
      </w:r>
      <w:r w:rsidR="00EE0F65">
        <w:t xml:space="preserve">, </w:t>
      </w:r>
      <w:r w:rsidR="00E762C5">
        <w:t>ist ein Nachteil von C++, sodass die Wahl auf Java oder C# fällt.</w:t>
      </w:r>
      <w:r w:rsidR="0092516A">
        <w:t xml:space="preserve"> </w:t>
      </w:r>
    </w:p>
    <w:p w14:paraId="607AB657" w14:textId="1D2AECAB" w:rsidR="00B07B35" w:rsidRDefault="00E81E7F" w:rsidP="00CE3BC7">
      <w:r>
        <w:t xml:space="preserve">Aufgrund von </w:t>
      </w:r>
      <w:r w:rsidR="009C72D3">
        <w:t xml:space="preserve">persönlichen Kenntnissen </w:t>
      </w:r>
      <w:r w:rsidR="00F00060">
        <w:t xml:space="preserve">der Teammitglieder </w:t>
      </w:r>
      <w:r w:rsidR="0001085E">
        <w:t xml:space="preserve">wird Java als Programmiersprache gewählt. Java wurde in einer Vorlesung </w:t>
      </w:r>
      <w:r w:rsidR="007C1B21">
        <w:t>behandelt</w:t>
      </w:r>
      <w:r w:rsidR="00CE3BC7">
        <w:t xml:space="preserve">, womit eine gemeinsame Grundlage für die Programmierkenntnisse gesichert ist. Des Weiteren bietet Java eine Plattformunabhängigkeit, </w:t>
      </w:r>
      <w:r w:rsidR="006B6A0E">
        <w:t>womit</w:t>
      </w:r>
      <w:r w:rsidR="00CE3BC7">
        <w:t xml:space="preserve"> auch eine weitläufige Verwendung des Programms außerhalb des Docker Containers sichergestellt ist.</w:t>
      </w:r>
    </w:p>
    <w:p w14:paraId="2D8F3CE4" w14:textId="77777777" w:rsidR="00F4043D" w:rsidRDefault="00F4043D" w:rsidP="00DB42E3"/>
    <w:p w14:paraId="7BA60329" w14:textId="0038569A" w:rsidR="00B325BF" w:rsidRDefault="00B325BF" w:rsidP="00B325BF">
      <w:pPr>
        <w:pStyle w:val="berschrift2"/>
      </w:pPr>
      <w:bookmarkStart w:id="347" w:name="_Toc61281421"/>
      <w:bookmarkStart w:id="348" w:name="_Toc61790489"/>
      <w:ins w:id="349" w:author="Autor">
        <w:r>
          <w:lastRenderedPageBreak/>
          <w:t>Technologie</w:t>
        </w:r>
      </w:ins>
      <w:r w:rsidR="004F09BE">
        <w:t xml:space="preserve"> S</w:t>
      </w:r>
      <w:ins w:id="350" w:author="Autor">
        <w:r>
          <w:t>tack</w:t>
        </w:r>
      </w:ins>
      <w:bookmarkEnd w:id="347"/>
      <w:bookmarkEnd w:id="348"/>
    </w:p>
    <w:p w14:paraId="5774937B" w14:textId="2CF61B9E" w:rsidR="00A92AC1" w:rsidRDefault="00825665" w:rsidP="00A92AC1">
      <w:pPr>
        <w:pStyle w:val="Text"/>
      </w:pPr>
      <w:r>
        <w:t xml:space="preserve">Neben der Kerntechnologie </w:t>
      </w:r>
      <w:r w:rsidR="00537F20">
        <w:t xml:space="preserve">sind weitere </w:t>
      </w:r>
      <w:r w:rsidR="005E1C58">
        <w:t>Tools erforderlich.</w:t>
      </w:r>
      <w:r w:rsidR="004B3F9A">
        <w:t xml:space="preserve"> In </w:t>
      </w:r>
      <w:r w:rsidR="00AC7CDF" w:rsidRPr="0043574A">
        <w:rPr>
          <w:i/>
          <w:iCs/>
          <w:color w:val="FF0000"/>
        </w:rPr>
        <w:fldChar w:fldCharType="begin"/>
      </w:r>
      <w:r w:rsidR="00AC7CDF" w:rsidRPr="0043574A">
        <w:rPr>
          <w:i/>
          <w:iCs/>
          <w:color w:val="FF0000"/>
        </w:rPr>
        <w:instrText xml:space="preserve"> REF _Ref61513620 \h </w:instrText>
      </w:r>
      <w:r w:rsidR="0043574A">
        <w:rPr>
          <w:i/>
          <w:iCs/>
          <w:color w:val="FF0000"/>
        </w:rPr>
        <w:instrText xml:space="preserve"> \* MERGEFORMAT </w:instrText>
      </w:r>
      <w:r w:rsidR="00AC7CDF" w:rsidRPr="0043574A">
        <w:rPr>
          <w:i/>
          <w:iCs/>
          <w:color w:val="FF0000"/>
        </w:rPr>
      </w:r>
      <w:r w:rsidR="00AC7CDF" w:rsidRPr="0043574A">
        <w:rPr>
          <w:i/>
          <w:iCs/>
          <w:color w:val="FF0000"/>
        </w:rPr>
        <w:fldChar w:fldCharType="separate"/>
      </w:r>
      <w:r w:rsidR="006A540E" w:rsidRPr="006A540E">
        <w:rPr>
          <w:i/>
          <w:iCs/>
        </w:rPr>
        <w:t xml:space="preserve">Tabelle </w:t>
      </w:r>
      <w:r w:rsidR="006A540E" w:rsidRPr="006A540E">
        <w:rPr>
          <w:i/>
          <w:iCs/>
          <w:noProof/>
        </w:rPr>
        <w:t>2</w:t>
      </w:r>
      <w:r w:rsidR="00AC7CDF" w:rsidRPr="0043574A">
        <w:rPr>
          <w:i/>
          <w:iCs/>
          <w:color w:val="FF0000"/>
        </w:rPr>
        <w:fldChar w:fldCharType="end"/>
      </w:r>
      <w:r w:rsidR="0043574A">
        <w:rPr>
          <w:color w:val="FF0000"/>
        </w:rPr>
        <w:t xml:space="preserve"> </w:t>
      </w:r>
      <w:r w:rsidR="004B3F9A">
        <w:t>sind die verwendeten Tools</w:t>
      </w:r>
      <w:r w:rsidR="00AC7CDF">
        <w:t xml:space="preserve"> und externen Abhängigkeiten</w:t>
      </w:r>
      <w:r w:rsidR="004B3F9A">
        <w:t xml:space="preserve"> aufgeführt.</w:t>
      </w:r>
      <w:r w:rsidR="00AC7CDF">
        <w:t xml:space="preserve"> </w:t>
      </w:r>
      <w:r w:rsidR="001876F3">
        <w:t xml:space="preserve">Für alle externen Abhängigkeiten </w:t>
      </w:r>
      <w:r w:rsidR="002D4E7D">
        <w:t>ist</w:t>
      </w:r>
      <w:r w:rsidR="001876F3">
        <w:t xml:space="preserve"> sichergestellt, dass diese über Lizenzen verfügen, </w:t>
      </w:r>
      <w:r w:rsidR="00890ACC">
        <w:t>die</w:t>
      </w:r>
      <w:r w:rsidR="001876F3">
        <w:t xml:space="preserve"> die Verwendung im R</w:t>
      </w:r>
      <w:r w:rsidR="00890ACC">
        <w:t>ahmen des Vorhabens erlauben.</w:t>
      </w:r>
    </w:p>
    <w:p w14:paraId="32F1C7C3" w14:textId="77777777" w:rsidR="0043574A" w:rsidRDefault="0043574A" w:rsidP="00A92AC1">
      <w:pPr>
        <w:pStyle w:val="Text"/>
      </w:pPr>
    </w:p>
    <w:tbl>
      <w:tblPr>
        <w:tblStyle w:val="Listentabelle3Akzent11"/>
        <w:tblW w:w="0" w:type="auto"/>
        <w:tblInd w:w="0" w:type="dxa"/>
        <w:tblCellMar>
          <w:left w:w="284" w:type="dxa"/>
          <w:right w:w="284" w:type="dxa"/>
        </w:tblCellMar>
        <w:tblLook w:val="04A0" w:firstRow="1" w:lastRow="0" w:firstColumn="1" w:lastColumn="0" w:noHBand="0" w:noVBand="1"/>
      </w:tblPr>
      <w:tblGrid>
        <w:gridCol w:w="4531"/>
        <w:gridCol w:w="4531"/>
      </w:tblGrid>
      <w:tr w:rsidR="004B3F9A" w14:paraId="47F3377F" w14:textId="77777777" w:rsidTr="00F10DF7">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4531" w:type="dxa"/>
          </w:tcPr>
          <w:p w14:paraId="436043B1" w14:textId="73461057" w:rsidR="004B3F9A" w:rsidRPr="00AD7AEF" w:rsidRDefault="00AD7AEF" w:rsidP="00AD7AEF">
            <w:pPr>
              <w:pStyle w:val="Text"/>
              <w:spacing w:line="276" w:lineRule="auto"/>
              <w:rPr>
                <w:sz w:val="24"/>
                <w:szCs w:val="24"/>
              </w:rPr>
            </w:pPr>
            <w:r>
              <w:rPr>
                <w:sz w:val="24"/>
                <w:szCs w:val="24"/>
              </w:rPr>
              <w:t>Aufgabe</w:t>
            </w:r>
          </w:p>
        </w:tc>
        <w:tc>
          <w:tcPr>
            <w:tcW w:w="4531" w:type="dxa"/>
          </w:tcPr>
          <w:p w14:paraId="5F11C659" w14:textId="6A542652" w:rsidR="004B3F9A" w:rsidRPr="00AD7AEF" w:rsidRDefault="00AD7AEF" w:rsidP="00AD7AEF">
            <w:pPr>
              <w:pStyle w:val="Text"/>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Auswahl</w:t>
            </w:r>
          </w:p>
        </w:tc>
      </w:tr>
      <w:tr w:rsidR="004B3F9A" w14:paraId="768516FE" w14:textId="77777777" w:rsidTr="00AD7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8A4E3F1" w14:textId="246E0F64" w:rsidR="004B3F9A" w:rsidRPr="00AD7AEF" w:rsidRDefault="00F67CE4" w:rsidP="00AD7AEF">
            <w:pPr>
              <w:pStyle w:val="Text"/>
              <w:spacing w:line="276" w:lineRule="auto"/>
              <w:rPr>
                <w:b w:val="0"/>
                <w:sz w:val="24"/>
                <w:szCs w:val="24"/>
              </w:rPr>
            </w:pPr>
            <w:r w:rsidRPr="00AD7AEF">
              <w:rPr>
                <w:b w:val="0"/>
                <w:sz w:val="24"/>
                <w:szCs w:val="24"/>
              </w:rPr>
              <w:t>Versionsverwaltung</w:t>
            </w:r>
          </w:p>
        </w:tc>
        <w:tc>
          <w:tcPr>
            <w:tcW w:w="4531" w:type="dxa"/>
          </w:tcPr>
          <w:p w14:paraId="48C98877" w14:textId="1EC2429C" w:rsidR="004B3F9A" w:rsidRPr="00AD7AEF" w:rsidRDefault="00F67CE4" w:rsidP="00AD7AEF">
            <w:pPr>
              <w:pStyle w:val="Text"/>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AD7AEF">
              <w:rPr>
                <w:sz w:val="24"/>
                <w:szCs w:val="24"/>
              </w:rPr>
              <w:t>Git über GitHub</w:t>
            </w:r>
          </w:p>
        </w:tc>
      </w:tr>
      <w:tr w:rsidR="00AD7AEF" w14:paraId="79594EB1" w14:textId="77777777" w:rsidTr="00AD7AEF">
        <w:tc>
          <w:tcPr>
            <w:cnfStyle w:val="001000000000" w:firstRow="0" w:lastRow="0" w:firstColumn="1" w:lastColumn="0" w:oddVBand="0" w:evenVBand="0" w:oddHBand="0" w:evenHBand="0" w:firstRowFirstColumn="0" w:firstRowLastColumn="0" w:lastRowFirstColumn="0" w:lastRowLastColumn="0"/>
            <w:tcW w:w="4531" w:type="dxa"/>
          </w:tcPr>
          <w:p w14:paraId="6ACFFF57" w14:textId="0ED1B30A" w:rsidR="00AD7AEF" w:rsidRPr="00AD7AEF" w:rsidRDefault="00AD7AEF" w:rsidP="00AD7AEF">
            <w:pPr>
              <w:pStyle w:val="Text"/>
              <w:spacing w:line="276" w:lineRule="auto"/>
              <w:rPr>
                <w:b w:val="0"/>
                <w:sz w:val="24"/>
                <w:szCs w:val="24"/>
              </w:rPr>
            </w:pPr>
            <w:r w:rsidRPr="00AD7AEF">
              <w:rPr>
                <w:b w:val="0"/>
                <w:sz w:val="24"/>
                <w:szCs w:val="24"/>
              </w:rPr>
              <w:t>Build-Management-Tool</w:t>
            </w:r>
          </w:p>
        </w:tc>
        <w:tc>
          <w:tcPr>
            <w:tcW w:w="4531" w:type="dxa"/>
          </w:tcPr>
          <w:p w14:paraId="48838A31" w14:textId="1DCE341E" w:rsidR="00AD7AEF" w:rsidRPr="00AD7AEF" w:rsidRDefault="00AD7AEF" w:rsidP="00AD7AEF">
            <w:pPr>
              <w:pStyle w:val="Text"/>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AD7AEF">
              <w:rPr>
                <w:sz w:val="24"/>
                <w:szCs w:val="24"/>
              </w:rPr>
              <w:t>Apache Maven</w:t>
            </w:r>
          </w:p>
        </w:tc>
      </w:tr>
      <w:tr w:rsidR="00AD7AEF" w14:paraId="44C3507F" w14:textId="77777777" w:rsidTr="00AD7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22CD4C8" w14:textId="0DEA11DA" w:rsidR="00AD7AEF" w:rsidRPr="005C5724" w:rsidRDefault="001C324A" w:rsidP="00AD7AEF">
            <w:pPr>
              <w:pStyle w:val="Text"/>
              <w:spacing w:line="276" w:lineRule="auto"/>
              <w:rPr>
                <w:b w:val="0"/>
                <w:sz w:val="24"/>
                <w:szCs w:val="24"/>
              </w:rPr>
            </w:pPr>
            <w:r>
              <w:rPr>
                <w:b w:val="0"/>
                <w:sz w:val="24"/>
                <w:szCs w:val="24"/>
              </w:rPr>
              <w:t xml:space="preserve">Unit </w:t>
            </w:r>
            <w:r w:rsidR="008A0E5B">
              <w:rPr>
                <w:b w:val="0"/>
                <w:sz w:val="24"/>
                <w:szCs w:val="24"/>
              </w:rPr>
              <w:t>Test</w:t>
            </w:r>
            <w:r>
              <w:rPr>
                <w:b w:val="0"/>
                <w:sz w:val="24"/>
                <w:szCs w:val="24"/>
              </w:rPr>
              <w:t>ing</w:t>
            </w:r>
          </w:p>
        </w:tc>
        <w:tc>
          <w:tcPr>
            <w:tcW w:w="4531" w:type="dxa"/>
          </w:tcPr>
          <w:p w14:paraId="3CEBFFDB" w14:textId="05158E0E" w:rsidR="00AD7AEF" w:rsidRPr="005C5724" w:rsidRDefault="008A0E5B" w:rsidP="00AD7AEF">
            <w:pPr>
              <w:pStyle w:val="Text"/>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JUnit4</w:t>
            </w:r>
          </w:p>
        </w:tc>
      </w:tr>
      <w:tr w:rsidR="00AD7AEF" w14:paraId="05A83946" w14:textId="77777777" w:rsidTr="00AD7AEF">
        <w:tc>
          <w:tcPr>
            <w:cnfStyle w:val="001000000000" w:firstRow="0" w:lastRow="0" w:firstColumn="1" w:lastColumn="0" w:oddVBand="0" w:evenVBand="0" w:oddHBand="0" w:evenHBand="0" w:firstRowFirstColumn="0" w:firstRowLastColumn="0" w:lastRowFirstColumn="0" w:lastRowLastColumn="0"/>
            <w:tcW w:w="4531" w:type="dxa"/>
          </w:tcPr>
          <w:p w14:paraId="13F3ED1C" w14:textId="57A21C16" w:rsidR="00AD7AEF" w:rsidRPr="005C5724" w:rsidRDefault="00B04C67" w:rsidP="00AD7AEF">
            <w:pPr>
              <w:pStyle w:val="Text"/>
              <w:spacing w:line="276" w:lineRule="auto"/>
              <w:rPr>
                <w:b w:val="0"/>
                <w:sz w:val="24"/>
                <w:szCs w:val="24"/>
              </w:rPr>
            </w:pPr>
            <w:r>
              <w:rPr>
                <w:b w:val="0"/>
                <w:sz w:val="24"/>
                <w:szCs w:val="24"/>
              </w:rPr>
              <w:t>Kommandozeilenargumente</w:t>
            </w:r>
          </w:p>
        </w:tc>
        <w:tc>
          <w:tcPr>
            <w:tcW w:w="4531" w:type="dxa"/>
          </w:tcPr>
          <w:p w14:paraId="0FDBFDE7" w14:textId="5977AE42" w:rsidR="00AD7AEF" w:rsidRPr="005C5724" w:rsidRDefault="001305B9" w:rsidP="00AD7AEF">
            <w:pPr>
              <w:pStyle w:val="Text"/>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picocli</w:t>
            </w:r>
          </w:p>
        </w:tc>
      </w:tr>
      <w:tr w:rsidR="00AD7AEF" w14:paraId="0BDB9489" w14:textId="77777777" w:rsidTr="00AD7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1A9E84E" w14:textId="5D834C36" w:rsidR="00AD7AEF" w:rsidRPr="005C5724" w:rsidRDefault="00CA51CF" w:rsidP="00AD7AEF">
            <w:pPr>
              <w:pStyle w:val="Text"/>
              <w:spacing w:line="276" w:lineRule="auto"/>
              <w:rPr>
                <w:b w:val="0"/>
                <w:sz w:val="24"/>
                <w:szCs w:val="24"/>
              </w:rPr>
            </w:pPr>
            <w:r>
              <w:rPr>
                <w:b w:val="0"/>
                <w:sz w:val="24"/>
                <w:szCs w:val="24"/>
              </w:rPr>
              <w:t>JSON Parsing</w:t>
            </w:r>
          </w:p>
        </w:tc>
        <w:tc>
          <w:tcPr>
            <w:tcW w:w="4531" w:type="dxa"/>
          </w:tcPr>
          <w:p w14:paraId="0E41C2D1" w14:textId="5FB3455D" w:rsidR="00AD7AEF" w:rsidRPr="005C5724" w:rsidRDefault="00D10416" w:rsidP="00AD7AEF">
            <w:pPr>
              <w:pStyle w:val="Text"/>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gson</w:t>
            </w:r>
          </w:p>
        </w:tc>
      </w:tr>
      <w:tr w:rsidR="00AD7AEF" w14:paraId="04F489CC" w14:textId="77777777" w:rsidTr="00AD7AEF">
        <w:tc>
          <w:tcPr>
            <w:cnfStyle w:val="001000000000" w:firstRow="0" w:lastRow="0" w:firstColumn="1" w:lastColumn="0" w:oddVBand="0" w:evenVBand="0" w:oddHBand="0" w:evenHBand="0" w:firstRowFirstColumn="0" w:firstRowLastColumn="0" w:lastRowFirstColumn="0" w:lastRowLastColumn="0"/>
            <w:tcW w:w="4531" w:type="dxa"/>
          </w:tcPr>
          <w:p w14:paraId="01DDFFA0" w14:textId="4545D612" w:rsidR="00AD7AEF" w:rsidRPr="005C5724" w:rsidRDefault="00B84162" w:rsidP="00AD7AEF">
            <w:pPr>
              <w:pStyle w:val="Text"/>
              <w:spacing w:line="276" w:lineRule="auto"/>
              <w:rPr>
                <w:b w:val="0"/>
                <w:sz w:val="24"/>
                <w:szCs w:val="24"/>
              </w:rPr>
            </w:pPr>
            <w:r>
              <w:rPr>
                <w:b w:val="0"/>
                <w:sz w:val="24"/>
                <w:szCs w:val="24"/>
              </w:rPr>
              <w:t>Websocket</w:t>
            </w:r>
          </w:p>
        </w:tc>
        <w:tc>
          <w:tcPr>
            <w:tcW w:w="4531" w:type="dxa"/>
          </w:tcPr>
          <w:p w14:paraId="3CA444EA" w14:textId="7FA28121" w:rsidR="00AD7AEF" w:rsidRPr="005C5724" w:rsidRDefault="00B84162" w:rsidP="00E21309">
            <w:pPr>
              <w:pStyle w:val="Text"/>
              <w:keepNext/>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Jetty Websocket</w:t>
            </w:r>
          </w:p>
        </w:tc>
      </w:tr>
    </w:tbl>
    <w:p w14:paraId="75376223" w14:textId="1FB810BA" w:rsidR="004B3F9A" w:rsidRDefault="00E21309" w:rsidP="00E21309">
      <w:pPr>
        <w:pStyle w:val="Beschriftung"/>
      </w:pPr>
      <w:bookmarkStart w:id="351" w:name="_Ref61513620"/>
      <w:bookmarkStart w:id="352" w:name="_Ref61513617"/>
      <w:bookmarkStart w:id="353" w:name="_Toc61790516"/>
      <w:r>
        <w:t xml:space="preserve">Tabelle </w:t>
      </w:r>
      <w:r>
        <w:fldChar w:fldCharType="begin"/>
      </w:r>
      <w:r>
        <w:instrText>SEQ Tabelle \* ARABIC</w:instrText>
      </w:r>
      <w:r>
        <w:fldChar w:fldCharType="separate"/>
      </w:r>
      <w:r w:rsidR="006A540E">
        <w:rPr>
          <w:noProof/>
        </w:rPr>
        <w:t>2</w:t>
      </w:r>
      <w:r>
        <w:fldChar w:fldCharType="end"/>
      </w:r>
      <w:bookmarkEnd w:id="351"/>
      <w:r w:rsidRPr="00E72496">
        <w:t>: Technologie Stack</w:t>
      </w:r>
      <w:bookmarkEnd w:id="352"/>
      <w:bookmarkEnd w:id="353"/>
    </w:p>
    <w:p w14:paraId="663682AC" w14:textId="77777777" w:rsidR="00075E97" w:rsidRPr="00075E97" w:rsidRDefault="00075E97" w:rsidP="00075E97"/>
    <w:p w14:paraId="4EAD32FE" w14:textId="421B1C13" w:rsidR="00EE7D57" w:rsidRDefault="00566DCF" w:rsidP="00566DCF">
      <w:r>
        <w:t>Die Auswahl de</w:t>
      </w:r>
      <w:r w:rsidR="00B625F6">
        <w:t xml:space="preserve">s Technologies Stacks </w:t>
      </w:r>
      <w:r w:rsidR="00B83AEB">
        <w:t>erfolg</w:t>
      </w:r>
      <w:r w:rsidR="00046D07">
        <w:t>t</w:t>
      </w:r>
      <w:r w:rsidR="00B83AEB">
        <w:t xml:space="preserve">e nach dem Kriterium der Vertrautheit der Teammitglieder mit den entsprechenden Tools. </w:t>
      </w:r>
      <w:r w:rsidR="00FA2D45">
        <w:t xml:space="preserve">Zur Auswahl wurden keine weiteren Kriterien betrachtet, da die </w:t>
      </w:r>
      <w:r w:rsidR="00B554C4">
        <w:t>Ver</w:t>
      </w:r>
      <w:r w:rsidR="00E01F8E">
        <w:t xml:space="preserve">wendung </w:t>
      </w:r>
      <w:r w:rsidR="00380AE1">
        <w:t>der</w:t>
      </w:r>
      <w:r w:rsidR="00E01F8E">
        <w:t xml:space="preserve"> Tools bereits ausreichende Ergebnisse ermöglicht.</w:t>
      </w:r>
    </w:p>
    <w:p w14:paraId="316E209C" w14:textId="629747C8" w:rsidR="00566DCF" w:rsidRPr="00566DCF" w:rsidRDefault="00BA5C22">
      <w:pPr>
        <w:spacing w:line="240" w:lineRule="auto"/>
        <w:jc w:val="left"/>
      </w:pPr>
      <w:r>
        <w:br w:type="page"/>
      </w:r>
    </w:p>
    <w:p w14:paraId="350EB1DC" w14:textId="2D7FFE7C" w:rsidR="000D5271" w:rsidRDefault="00AF53BB" w:rsidP="000D5271">
      <w:pPr>
        <w:pStyle w:val="berschrift2"/>
      </w:pPr>
      <w:bookmarkStart w:id="354" w:name="_Toc61281422"/>
      <w:bookmarkStart w:id="355" w:name="_Toc61790490"/>
      <w:ins w:id="356" w:author="Autor">
        <w:r>
          <w:lastRenderedPageBreak/>
          <w:t xml:space="preserve">Modulare </w:t>
        </w:r>
      </w:ins>
      <w:r w:rsidR="000D5271">
        <w:t>Architektur</w:t>
      </w:r>
      <w:bookmarkEnd w:id="354"/>
      <w:bookmarkEnd w:id="355"/>
    </w:p>
    <w:p w14:paraId="13E67A82" w14:textId="6F2C29F6" w:rsidR="00E568B9" w:rsidRPr="00E568B9" w:rsidRDefault="00E568B9" w:rsidP="00E568B9">
      <w:r>
        <w:t>Die Software wird in mehrere Module untergliedert, die jeweils eine</w:t>
      </w:r>
      <w:r w:rsidR="0066317F">
        <w:t xml:space="preserve">n zusammenhängenden Funktionalitätsbereich </w:t>
      </w:r>
      <w:r w:rsidR="006E21F9">
        <w:t xml:space="preserve">darstellen. Somit wird eine höhere </w:t>
      </w:r>
      <w:r w:rsidR="004E525E">
        <w:t xml:space="preserve">Wartbarkeit gewährleistet, da einzelne Module </w:t>
      </w:r>
      <w:r w:rsidR="00D91F04">
        <w:t>bei Bedarf ausgetauscht werden können.</w:t>
      </w:r>
    </w:p>
    <w:p w14:paraId="10E3F782" w14:textId="7D1B0DDC" w:rsidR="008442E2" w:rsidRDefault="006252BC" w:rsidP="000C3AB8">
      <w:r>
        <w:t xml:space="preserve">Die entwickelten Module sind in </w:t>
      </w:r>
      <w:r w:rsidRPr="00432125">
        <w:rPr>
          <w:i/>
        </w:rPr>
        <w:fldChar w:fldCharType="begin"/>
      </w:r>
      <w:r w:rsidRPr="00432125">
        <w:rPr>
          <w:i/>
        </w:rPr>
        <w:instrText xml:space="preserve"> REF _Ref61447935 \h </w:instrText>
      </w:r>
      <w:r w:rsidR="00AF4727" w:rsidRPr="00432125">
        <w:rPr>
          <w:i/>
        </w:rPr>
        <w:instrText xml:space="preserve"> \* MERGEFORMAT </w:instrText>
      </w:r>
      <w:r w:rsidRPr="00432125">
        <w:rPr>
          <w:i/>
        </w:rPr>
      </w:r>
      <w:r w:rsidRPr="00432125">
        <w:rPr>
          <w:i/>
        </w:rPr>
        <w:fldChar w:fldCharType="separate"/>
      </w:r>
      <w:r w:rsidR="006A540E">
        <w:t xml:space="preserve">Tabelle </w:t>
      </w:r>
      <w:r w:rsidR="006A540E">
        <w:rPr>
          <w:noProof/>
        </w:rPr>
        <w:t>3</w:t>
      </w:r>
      <w:r w:rsidR="006A540E">
        <w:t>: Aufteilung der Software in Module</w:t>
      </w:r>
      <w:r w:rsidRPr="00432125">
        <w:rPr>
          <w:i/>
        </w:rPr>
        <w:fldChar w:fldCharType="end"/>
      </w:r>
      <w:r w:rsidR="00432125" w:rsidRPr="00432125">
        <w:rPr>
          <w:i/>
        </w:rPr>
        <w:fldChar w:fldCharType="begin"/>
      </w:r>
      <w:r w:rsidR="00432125" w:rsidRPr="00432125">
        <w:rPr>
          <w:i/>
        </w:rPr>
        <w:instrText xml:space="preserve"> REF _Ref61710345 \h  \* MERGEFORMAT </w:instrText>
      </w:r>
      <w:r w:rsidR="00432125" w:rsidRPr="00432125">
        <w:rPr>
          <w:i/>
        </w:rPr>
      </w:r>
      <w:r w:rsidR="00432125" w:rsidRPr="00432125">
        <w:rPr>
          <w:i/>
        </w:rPr>
        <w:fldChar w:fldCharType="separate"/>
      </w:r>
      <w:r w:rsidR="006A540E" w:rsidRPr="006A540E">
        <w:rPr>
          <w:i/>
        </w:rPr>
        <w:t xml:space="preserve">Tabelle </w:t>
      </w:r>
      <w:r w:rsidR="006A540E" w:rsidRPr="006A540E">
        <w:rPr>
          <w:i/>
          <w:noProof/>
        </w:rPr>
        <w:t>3</w:t>
      </w:r>
      <w:r w:rsidR="00432125" w:rsidRPr="00432125">
        <w:rPr>
          <w:i/>
        </w:rPr>
        <w:fldChar w:fldCharType="end"/>
      </w:r>
      <w:r w:rsidR="00432125">
        <w:rPr>
          <w:i/>
        </w:rPr>
        <w:t xml:space="preserve"> </w:t>
      </w:r>
      <w:r>
        <w:t xml:space="preserve">dargestellt. </w:t>
      </w:r>
      <w:r w:rsidR="00AA1E83">
        <w:t xml:space="preserve">Durch die </w:t>
      </w:r>
      <w:r w:rsidR="00B52FE1">
        <w:t xml:space="preserve">vorliegende Aufteilung der Software in die einzelnen Module ergibt sich </w:t>
      </w:r>
      <w:r w:rsidR="00537EC1">
        <w:t xml:space="preserve">eine weitgehende </w:t>
      </w:r>
      <w:r w:rsidR="00423DD8">
        <w:t xml:space="preserve">gegenseitige </w:t>
      </w:r>
      <w:r w:rsidR="00537EC1">
        <w:t>Unabhängigkeit der Module</w:t>
      </w:r>
      <w:r w:rsidR="00423DD8">
        <w:t xml:space="preserve">. </w:t>
      </w:r>
      <w:r w:rsidR="00C879D5">
        <w:t xml:space="preserve">Lediglich das </w:t>
      </w:r>
      <w:r w:rsidR="0033067C">
        <w:t>unterstützende</w:t>
      </w:r>
      <w:r w:rsidR="00C879D5">
        <w:t xml:space="preserve"> </w:t>
      </w:r>
      <w:r w:rsidR="00AF0CA2">
        <w:t xml:space="preserve">„utility“ Modul wird </w:t>
      </w:r>
      <w:r w:rsidR="007F3927">
        <w:t xml:space="preserve">von </w:t>
      </w:r>
      <w:r w:rsidR="001052E3">
        <w:t>allen</w:t>
      </w:r>
      <w:r w:rsidR="007F3927">
        <w:t xml:space="preserve"> operativen</w:t>
      </w:r>
      <w:r w:rsidR="00AF0CA2">
        <w:t xml:space="preserve"> Modulen verwendet</w:t>
      </w:r>
      <w:r w:rsidR="000115AA">
        <w:t xml:space="preserve">, da es wichtige Austauschformate </w:t>
      </w:r>
      <w:r w:rsidR="002C1702">
        <w:t>beinhaltet und somit die Kommunikation zwischen den Modulen ermöglicht.</w:t>
      </w:r>
      <w:r w:rsidR="00AD1F90">
        <w:t xml:space="preserve"> Das „core“ Modul steuert die Anwendung und </w:t>
      </w:r>
      <w:r w:rsidR="00C424DA">
        <w:t xml:space="preserve">ist deshalb </w:t>
      </w:r>
      <w:r w:rsidR="007F3927">
        <w:t>direkt von den operativen</w:t>
      </w:r>
      <w:r w:rsidR="00C424DA">
        <w:t xml:space="preserve"> Modulen abhängig.</w:t>
      </w:r>
    </w:p>
    <w:p w14:paraId="5DF11DBE" w14:textId="77777777" w:rsidR="00432125" w:rsidRPr="006252BC" w:rsidRDefault="00432125" w:rsidP="000C3AB8"/>
    <w:tbl>
      <w:tblPr>
        <w:tblStyle w:val="Listentabelle3Akzent11"/>
        <w:tblW w:w="5000" w:type="pct"/>
        <w:tblInd w:w="0" w:type="dxa"/>
        <w:tblCellMar>
          <w:left w:w="284" w:type="dxa"/>
          <w:right w:w="284" w:type="dxa"/>
        </w:tblCellMar>
        <w:tblLook w:val="04A0" w:firstRow="1" w:lastRow="0" w:firstColumn="1" w:lastColumn="0" w:noHBand="0" w:noVBand="1"/>
      </w:tblPr>
      <w:tblGrid>
        <w:gridCol w:w="2972"/>
        <w:gridCol w:w="6090"/>
      </w:tblGrid>
      <w:tr w:rsidR="00D951F8" w14:paraId="2B35D814" w14:textId="77777777" w:rsidTr="00F10DF7">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1640" w:type="pct"/>
            <w:vAlign w:val="center"/>
          </w:tcPr>
          <w:p w14:paraId="20D1B2C6" w14:textId="449DDB9A" w:rsidR="00D951F8" w:rsidRPr="00D951F8" w:rsidRDefault="00D951F8" w:rsidP="00D951F8">
            <w:pPr>
              <w:spacing w:line="240" w:lineRule="auto"/>
              <w:jc w:val="left"/>
              <w:rPr>
                <w:sz w:val="24"/>
                <w:szCs w:val="24"/>
              </w:rPr>
            </w:pPr>
            <w:r w:rsidRPr="00D951F8">
              <w:rPr>
                <w:sz w:val="24"/>
                <w:szCs w:val="24"/>
              </w:rPr>
              <w:t>Modul</w:t>
            </w:r>
          </w:p>
        </w:tc>
        <w:tc>
          <w:tcPr>
            <w:tcW w:w="3360" w:type="pct"/>
            <w:vAlign w:val="center"/>
          </w:tcPr>
          <w:p w14:paraId="27C427C1" w14:textId="08CC8400" w:rsidR="00D951F8" w:rsidRPr="00D951F8" w:rsidRDefault="00D951F8" w:rsidP="00D951F8">
            <w:pPr>
              <w:spacing w:line="240" w:lineRule="auto"/>
              <w:jc w:val="left"/>
              <w:cnfStyle w:val="100000000000" w:firstRow="1" w:lastRow="0" w:firstColumn="0" w:lastColumn="0" w:oddVBand="0" w:evenVBand="0" w:oddHBand="0" w:evenHBand="0" w:firstRowFirstColumn="0" w:firstRowLastColumn="0" w:lastRowFirstColumn="0" w:lastRowLastColumn="0"/>
              <w:rPr>
                <w:sz w:val="24"/>
                <w:szCs w:val="24"/>
              </w:rPr>
            </w:pPr>
            <w:r w:rsidRPr="00D951F8">
              <w:rPr>
                <w:sz w:val="24"/>
                <w:szCs w:val="24"/>
              </w:rPr>
              <w:t>Aufgaben</w:t>
            </w:r>
          </w:p>
        </w:tc>
      </w:tr>
      <w:tr w:rsidR="00D951F8" w14:paraId="149D8D0D" w14:textId="77777777" w:rsidTr="004A1F8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40" w:type="pct"/>
          </w:tcPr>
          <w:p w14:paraId="4BAF3D40" w14:textId="69DBDA68" w:rsidR="00D951F8" w:rsidRPr="00F96816" w:rsidRDefault="00BD3F48" w:rsidP="00D77CB6">
            <w:pPr>
              <w:spacing w:line="276" w:lineRule="auto"/>
              <w:jc w:val="left"/>
              <w:rPr>
                <w:b w:val="0"/>
                <w:sz w:val="24"/>
                <w:szCs w:val="24"/>
              </w:rPr>
            </w:pPr>
            <w:r>
              <w:rPr>
                <w:b w:val="0"/>
                <w:sz w:val="24"/>
                <w:szCs w:val="24"/>
              </w:rPr>
              <w:t>c</w:t>
            </w:r>
            <w:r w:rsidR="00F96816" w:rsidRPr="00F96816">
              <w:rPr>
                <w:b w:val="0"/>
                <w:sz w:val="24"/>
                <w:szCs w:val="24"/>
              </w:rPr>
              <w:t>ore</w:t>
            </w:r>
          </w:p>
        </w:tc>
        <w:tc>
          <w:tcPr>
            <w:tcW w:w="3360" w:type="pct"/>
          </w:tcPr>
          <w:p w14:paraId="7F30AACF" w14:textId="77777777" w:rsidR="00D951F8" w:rsidRDefault="00F96816" w:rsidP="00D77CB6">
            <w:pPr>
              <w:pStyle w:val="Listenabsatz"/>
              <w:numPr>
                <w:ilvl w:val="0"/>
                <w:numId w:val="56"/>
              </w:numPr>
              <w:spacing w:line="276" w:lineRule="auto"/>
              <w:jc w:val="lef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Parsen von Umgebungsvariablen</w:t>
            </w:r>
          </w:p>
          <w:p w14:paraId="2EEFD259" w14:textId="77777777" w:rsidR="00F96816" w:rsidRDefault="00F96816" w:rsidP="00D77CB6">
            <w:pPr>
              <w:pStyle w:val="Listenabsatz"/>
              <w:numPr>
                <w:ilvl w:val="0"/>
                <w:numId w:val="56"/>
              </w:numPr>
              <w:spacing w:line="276" w:lineRule="auto"/>
              <w:jc w:val="lef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Parsen von Kommandozeilenargumente</w:t>
            </w:r>
            <w:r w:rsidR="00012CDB">
              <w:rPr>
                <w:sz w:val="24"/>
                <w:szCs w:val="24"/>
              </w:rPr>
              <w:t>n</w:t>
            </w:r>
          </w:p>
          <w:p w14:paraId="1CCD8CC1" w14:textId="6C1416F1" w:rsidR="00AD35F7" w:rsidRPr="006252BC" w:rsidRDefault="00170AC1" w:rsidP="006252BC">
            <w:pPr>
              <w:pStyle w:val="Listenabsatz"/>
              <w:numPr>
                <w:ilvl w:val="0"/>
                <w:numId w:val="56"/>
              </w:numPr>
              <w:spacing w:line="276" w:lineRule="auto"/>
              <w:jc w:val="lef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Starten der Anwendung mit richtigen Parametern</w:t>
            </w:r>
          </w:p>
        </w:tc>
      </w:tr>
      <w:tr w:rsidR="004A1F8D" w14:paraId="7E2B92EA" w14:textId="77777777" w:rsidTr="004A1F8D">
        <w:trPr>
          <w:trHeight w:val="340"/>
        </w:trPr>
        <w:tc>
          <w:tcPr>
            <w:cnfStyle w:val="001000000000" w:firstRow="0" w:lastRow="0" w:firstColumn="1" w:lastColumn="0" w:oddVBand="0" w:evenVBand="0" w:oddHBand="0" w:evenHBand="0" w:firstRowFirstColumn="0" w:firstRowLastColumn="0" w:lastRowFirstColumn="0" w:lastRowLastColumn="0"/>
            <w:tcW w:w="1640" w:type="pct"/>
          </w:tcPr>
          <w:p w14:paraId="5126FDDA" w14:textId="64E5803E" w:rsidR="004A1F8D" w:rsidRPr="00F96816" w:rsidRDefault="00BD3F48" w:rsidP="00D77CB6">
            <w:pPr>
              <w:spacing w:line="276" w:lineRule="auto"/>
              <w:jc w:val="left"/>
              <w:rPr>
                <w:b w:val="0"/>
                <w:sz w:val="24"/>
                <w:szCs w:val="24"/>
              </w:rPr>
            </w:pPr>
            <w:r>
              <w:rPr>
                <w:b w:val="0"/>
                <w:sz w:val="24"/>
                <w:szCs w:val="24"/>
              </w:rPr>
              <w:t>s</w:t>
            </w:r>
            <w:r w:rsidR="004A1F8D">
              <w:rPr>
                <w:b w:val="0"/>
                <w:sz w:val="24"/>
                <w:szCs w:val="24"/>
              </w:rPr>
              <w:t>olver</w:t>
            </w:r>
          </w:p>
        </w:tc>
        <w:tc>
          <w:tcPr>
            <w:tcW w:w="3360" w:type="pct"/>
          </w:tcPr>
          <w:p w14:paraId="5FE5639E" w14:textId="375E63FD" w:rsidR="008174FB" w:rsidRPr="008174FB" w:rsidRDefault="00C90E91" w:rsidP="008174FB">
            <w:pPr>
              <w:pStyle w:val="Listenabsatz"/>
              <w:numPr>
                <w:ilvl w:val="0"/>
                <w:numId w:val="56"/>
              </w:numPr>
              <w:spacing w:line="276" w:lineRule="auto"/>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Entscheidungsfindung</w:t>
            </w:r>
          </w:p>
        </w:tc>
      </w:tr>
      <w:tr w:rsidR="004A1F8D" w14:paraId="075ACE6B" w14:textId="77777777" w:rsidTr="004A1F8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40" w:type="pct"/>
          </w:tcPr>
          <w:p w14:paraId="182A0B85" w14:textId="6D89E78F" w:rsidR="004A1F8D" w:rsidRDefault="00BD3F48" w:rsidP="00D77CB6">
            <w:pPr>
              <w:spacing w:line="276" w:lineRule="auto"/>
              <w:jc w:val="left"/>
              <w:rPr>
                <w:b w:val="0"/>
                <w:sz w:val="24"/>
                <w:szCs w:val="24"/>
              </w:rPr>
            </w:pPr>
            <w:r>
              <w:rPr>
                <w:b w:val="0"/>
                <w:sz w:val="24"/>
                <w:szCs w:val="24"/>
              </w:rPr>
              <w:t>v</w:t>
            </w:r>
            <w:r w:rsidR="004A1F8D">
              <w:rPr>
                <w:b w:val="0"/>
                <w:sz w:val="24"/>
                <w:szCs w:val="24"/>
              </w:rPr>
              <w:t>isualisation</w:t>
            </w:r>
          </w:p>
        </w:tc>
        <w:tc>
          <w:tcPr>
            <w:tcW w:w="3360" w:type="pct"/>
          </w:tcPr>
          <w:p w14:paraId="2008A97C" w14:textId="1E56BF6E" w:rsidR="004A1F8D" w:rsidRDefault="00A96845" w:rsidP="00D77CB6">
            <w:pPr>
              <w:pStyle w:val="Listenabsatz"/>
              <w:numPr>
                <w:ilvl w:val="0"/>
                <w:numId w:val="56"/>
              </w:numPr>
              <w:spacing w:line="276" w:lineRule="auto"/>
              <w:jc w:val="lef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Verwaltung der grafischen Benutzeroberfläche</w:t>
            </w:r>
          </w:p>
        </w:tc>
      </w:tr>
      <w:tr w:rsidR="004A1F8D" w14:paraId="381311A8" w14:textId="77777777" w:rsidTr="004A1F8D">
        <w:trPr>
          <w:trHeight w:val="340"/>
        </w:trPr>
        <w:tc>
          <w:tcPr>
            <w:cnfStyle w:val="001000000000" w:firstRow="0" w:lastRow="0" w:firstColumn="1" w:lastColumn="0" w:oddVBand="0" w:evenVBand="0" w:oddHBand="0" w:evenHBand="0" w:firstRowFirstColumn="0" w:firstRowLastColumn="0" w:lastRowFirstColumn="0" w:lastRowLastColumn="0"/>
            <w:tcW w:w="1640" w:type="pct"/>
          </w:tcPr>
          <w:p w14:paraId="601B10B2" w14:textId="7F9A05ED" w:rsidR="004A1F8D" w:rsidRDefault="00BD3F48" w:rsidP="00D77CB6">
            <w:pPr>
              <w:spacing w:line="276" w:lineRule="auto"/>
              <w:jc w:val="left"/>
              <w:rPr>
                <w:b w:val="0"/>
                <w:sz w:val="24"/>
                <w:szCs w:val="24"/>
              </w:rPr>
            </w:pPr>
            <w:r>
              <w:rPr>
                <w:b w:val="0"/>
                <w:sz w:val="24"/>
                <w:szCs w:val="24"/>
              </w:rPr>
              <w:t>s</w:t>
            </w:r>
            <w:r w:rsidR="004A1F8D">
              <w:rPr>
                <w:b w:val="0"/>
                <w:sz w:val="24"/>
                <w:szCs w:val="24"/>
              </w:rPr>
              <w:t>imulation</w:t>
            </w:r>
          </w:p>
        </w:tc>
        <w:tc>
          <w:tcPr>
            <w:tcW w:w="3360" w:type="pct"/>
          </w:tcPr>
          <w:p w14:paraId="095C6172" w14:textId="1234B4A3" w:rsidR="004A1F8D" w:rsidRDefault="0064660F" w:rsidP="00D77CB6">
            <w:pPr>
              <w:pStyle w:val="Listenabsatz"/>
              <w:numPr>
                <w:ilvl w:val="0"/>
                <w:numId w:val="56"/>
              </w:numPr>
              <w:spacing w:line="276" w:lineRule="auto"/>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Offline</w:t>
            </w:r>
            <w:r w:rsidR="00B1494E">
              <w:rPr>
                <w:sz w:val="24"/>
                <w:szCs w:val="24"/>
              </w:rPr>
              <w:t>-</w:t>
            </w:r>
            <w:r w:rsidR="00AD35F7">
              <w:rPr>
                <w:sz w:val="24"/>
                <w:szCs w:val="24"/>
              </w:rPr>
              <w:t>Simulation</w:t>
            </w:r>
            <w:r w:rsidR="00AE1A7D">
              <w:rPr>
                <w:sz w:val="24"/>
                <w:szCs w:val="24"/>
              </w:rPr>
              <w:t xml:space="preserve"> des Spiels</w:t>
            </w:r>
          </w:p>
        </w:tc>
      </w:tr>
      <w:tr w:rsidR="004A1F8D" w14:paraId="0801CBFC" w14:textId="77777777" w:rsidTr="004A1F8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40" w:type="pct"/>
          </w:tcPr>
          <w:p w14:paraId="3E13A595" w14:textId="45D53348" w:rsidR="004A1F8D" w:rsidRDefault="00D83854" w:rsidP="00D77CB6">
            <w:pPr>
              <w:spacing w:line="276" w:lineRule="auto"/>
              <w:jc w:val="left"/>
              <w:rPr>
                <w:b w:val="0"/>
                <w:sz w:val="24"/>
                <w:szCs w:val="24"/>
              </w:rPr>
            </w:pPr>
            <w:r>
              <w:rPr>
                <w:b w:val="0"/>
                <w:sz w:val="24"/>
                <w:szCs w:val="24"/>
              </w:rPr>
              <w:t>w</w:t>
            </w:r>
            <w:r w:rsidR="004A1F8D">
              <w:rPr>
                <w:b w:val="0"/>
                <w:sz w:val="24"/>
                <w:szCs w:val="24"/>
              </w:rPr>
              <w:t>eb</w:t>
            </w:r>
            <w:r w:rsidR="00E76260">
              <w:rPr>
                <w:b w:val="0"/>
                <w:sz w:val="24"/>
                <w:szCs w:val="24"/>
              </w:rPr>
              <w:t>-</w:t>
            </w:r>
            <w:r w:rsidR="004A1F8D">
              <w:rPr>
                <w:b w:val="0"/>
                <w:sz w:val="24"/>
                <w:szCs w:val="24"/>
              </w:rPr>
              <w:t>communication</w:t>
            </w:r>
          </w:p>
        </w:tc>
        <w:tc>
          <w:tcPr>
            <w:tcW w:w="3360" w:type="pct"/>
          </w:tcPr>
          <w:p w14:paraId="79CE172D" w14:textId="632505F3" w:rsidR="00FA1E70" w:rsidRDefault="00FA1E70" w:rsidP="00D77CB6">
            <w:pPr>
              <w:pStyle w:val="Listenabsatz"/>
              <w:numPr>
                <w:ilvl w:val="0"/>
                <w:numId w:val="56"/>
              </w:numPr>
              <w:spacing w:line="276" w:lineRule="auto"/>
              <w:jc w:val="lef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Online</w:t>
            </w:r>
            <w:r w:rsidR="00B1494E">
              <w:rPr>
                <w:sz w:val="24"/>
                <w:szCs w:val="24"/>
              </w:rPr>
              <w:t>-</w:t>
            </w:r>
            <w:r>
              <w:rPr>
                <w:sz w:val="24"/>
                <w:szCs w:val="24"/>
              </w:rPr>
              <w:t>Durchführung des Spiels</w:t>
            </w:r>
          </w:p>
          <w:p w14:paraId="1E29CB5F" w14:textId="0D1856FE" w:rsidR="004A1F8D" w:rsidRDefault="008174FB" w:rsidP="00D77CB6">
            <w:pPr>
              <w:pStyle w:val="Listenabsatz"/>
              <w:numPr>
                <w:ilvl w:val="0"/>
                <w:numId w:val="56"/>
              </w:numPr>
              <w:spacing w:line="276" w:lineRule="auto"/>
              <w:jc w:val="lef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Synchronisation mit Serverzeit</w:t>
            </w:r>
          </w:p>
          <w:p w14:paraId="12C4190D" w14:textId="16566F31" w:rsidR="008174FB" w:rsidRDefault="00673348" w:rsidP="00D77CB6">
            <w:pPr>
              <w:pStyle w:val="Listenabsatz"/>
              <w:numPr>
                <w:ilvl w:val="0"/>
                <w:numId w:val="56"/>
              </w:numPr>
              <w:spacing w:line="276" w:lineRule="auto"/>
              <w:jc w:val="lef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Kommunikation mit spe_ed </w:t>
            </w:r>
            <w:r w:rsidR="00CB2CCF">
              <w:rPr>
                <w:sz w:val="24"/>
                <w:szCs w:val="24"/>
              </w:rPr>
              <w:t>Webserver</w:t>
            </w:r>
          </w:p>
        </w:tc>
      </w:tr>
      <w:tr w:rsidR="002F24E5" w14:paraId="27CBCC00" w14:textId="77777777" w:rsidTr="004A1F8D">
        <w:trPr>
          <w:trHeight w:val="340"/>
        </w:trPr>
        <w:tc>
          <w:tcPr>
            <w:cnfStyle w:val="001000000000" w:firstRow="0" w:lastRow="0" w:firstColumn="1" w:lastColumn="0" w:oddVBand="0" w:evenVBand="0" w:oddHBand="0" w:evenHBand="0" w:firstRowFirstColumn="0" w:firstRowLastColumn="0" w:lastRowFirstColumn="0" w:lastRowLastColumn="0"/>
            <w:tcW w:w="1640" w:type="pct"/>
          </w:tcPr>
          <w:p w14:paraId="7CB2A8B9" w14:textId="4F354317" w:rsidR="002F24E5" w:rsidRDefault="00BD3F48" w:rsidP="00D77CB6">
            <w:pPr>
              <w:spacing w:line="276" w:lineRule="auto"/>
              <w:jc w:val="left"/>
              <w:rPr>
                <w:b w:val="0"/>
                <w:sz w:val="24"/>
                <w:szCs w:val="24"/>
              </w:rPr>
            </w:pPr>
            <w:r>
              <w:rPr>
                <w:b w:val="0"/>
                <w:sz w:val="24"/>
                <w:szCs w:val="24"/>
              </w:rPr>
              <w:t>u</w:t>
            </w:r>
            <w:r w:rsidR="002F24E5">
              <w:rPr>
                <w:b w:val="0"/>
                <w:sz w:val="24"/>
                <w:szCs w:val="24"/>
              </w:rPr>
              <w:t>tility</w:t>
            </w:r>
          </w:p>
        </w:tc>
        <w:tc>
          <w:tcPr>
            <w:tcW w:w="3360" w:type="pct"/>
          </w:tcPr>
          <w:p w14:paraId="2290CC53" w14:textId="26D633E6" w:rsidR="002F24E5" w:rsidRDefault="002F24E5" w:rsidP="00D77CB6">
            <w:pPr>
              <w:pStyle w:val="Listenabsatz"/>
              <w:numPr>
                <w:ilvl w:val="0"/>
                <w:numId w:val="56"/>
              </w:numPr>
              <w:spacing w:line="276" w:lineRule="auto"/>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geteilte </w:t>
            </w:r>
            <w:r w:rsidR="004955F4">
              <w:rPr>
                <w:sz w:val="24"/>
                <w:szCs w:val="24"/>
              </w:rPr>
              <w:t xml:space="preserve">Datentypen </w:t>
            </w:r>
            <w:r w:rsidR="000D1A27">
              <w:rPr>
                <w:sz w:val="24"/>
                <w:szCs w:val="24"/>
              </w:rPr>
              <w:t xml:space="preserve">und </w:t>
            </w:r>
            <w:r w:rsidR="001F4BE6">
              <w:rPr>
                <w:sz w:val="24"/>
                <w:szCs w:val="24"/>
              </w:rPr>
              <w:t xml:space="preserve">Funktionalitäten </w:t>
            </w:r>
            <w:r w:rsidR="004955F4">
              <w:rPr>
                <w:sz w:val="24"/>
                <w:szCs w:val="24"/>
              </w:rPr>
              <w:t>alle</w:t>
            </w:r>
            <w:r w:rsidR="00632B71">
              <w:rPr>
                <w:sz w:val="24"/>
                <w:szCs w:val="24"/>
              </w:rPr>
              <w:t>r</w:t>
            </w:r>
            <w:r w:rsidR="004955F4">
              <w:rPr>
                <w:sz w:val="24"/>
                <w:szCs w:val="24"/>
              </w:rPr>
              <w:t xml:space="preserve"> Module</w:t>
            </w:r>
          </w:p>
          <w:p w14:paraId="6CFFAE3A" w14:textId="5CE3D131" w:rsidR="004955F4" w:rsidRDefault="007F4DDD" w:rsidP="009576AF">
            <w:pPr>
              <w:pStyle w:val="Listenabsatz"/>
              <w:keepNext/>
              <w:numPr>
                <w:ilvl w:val="0"/>
                <w:numId w:val="56"/>
              </w:numPr>
              <w:spacing w:line="276" w:lineRule="auto"/>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w:t>
            </w:r>
            <w:r w:rsidR="004955F4">
              <w:rPr>
                <w:sz w:val="24"/>
                <w:szCs w:val="24"/>
              </w:rPr>
              <w:t>ereitstellen von Austauschformaten</w:t>
            </w:r>
          </w:p>
        </w:tc>
      </w:tr>
    </w:tbl>
    <w:p w14:paraId="05DA6921" w14:textId="0EBE865F" w:rsidR="009F12C7" w:rsidRDefault="009576AF" w:rsidP="00780DD2">
      <w:pPr>
        <w:pStyle w:val="Beschriftung"/>
      </w:pPr>
      <w:bookmarkStart w:id="357" w:name="_Ref61710345"/>
      <w:bookmarkStart w:id="358" w:name="_Ref61447935"/>
      <w:bookmarkStart w:id="359" w:name="_Toc61790517"/>
      <w:r>
        <w:t xml:space="preserve">Tabelle </w:t>
      </w:r>
      <w:r>
        <w:fldChar w:fldCharType="begin"/>
      </w:r>
      <w:r>
        <w:instrText>SEQ Tabelle \* ARABIC</w:instrText>
      </w:r>
      <w:r>
        <w:fldChar w:fldCharType="separate"/>
      </w:r>
      <w:r w:rsidR="006A540E">
        <w:rPr>
          <w:noProof/>
        </w:rPr>
        <w:t>3</w:t>
      </w:r>
      <w:r>
        <w:fldChar w:fldCharType="end"/>
      </w:r>
      <w:bookmarkEnd w:id="357"/>
      <w:r>
        <w:t>: Aufteilung der Software in Module</w:t>
      </w:r>
      <w:bookmarkStart w:id="360" w:name="_Toc61281426"/>
      <w:bookmarkEnd w:id="358"/>
      <w:bookmarkEnd w:id="359"/>
    </w:p>
    <w:p w14:paraId="50B7D725" w14:textId="77777777" w:rsidR="00F11FF6" w:rsidRDefault="00F11FF6" w:rsidP="00F11FF6"/>
    <w:p w14:paraId="5F3AA7CB" w14:textId="77777777" w:rsidR="00F11FF6" w:rsidRDefault="00F11FF6" w:rsidP="00F11FF6"/>
    <w:p w14:paraId="7844BF55" w14:textId="77777777" w:rsidR="00F11FF6" w:rsidRPr="00F11FF6" w:rsidRDefault="00F11FF6" w:rsidP="00F11FF6"/>
    <w:p w14:paraId="3E0D17AA" w14:textId="727700D2" w:rsidR="00FE27AF" w:rsidRDefault="00163E13" w:rsidP="009F12C7">
      <w:r>
        <w:t xml:space="preserve">In </w:t>
      </w:r>
      <w:r w:rsidR="003252B0" w:rsidRPr="00907E84">
        <w:rPr>
          <w:i/>
          <w:iCs/>
        </w:rPr>
        <w:fldChar w:fldCharType="begin"/>
      </w:r>
      <w:r w:rsidR="003252B0" w:rsidRPr="00907E84">
        <w:rPr>
          <w:i/>
          <w:iCs/>
        </w:rPr>
        <w:instrText xml:space="preserve"> REF _Ref61515897 \h </w:instrText>
      </w:r>
      <w:r w:rsidR="00907E84">
        <w:rPr>
          <w:i/>
          <w:iCs/>
        </w:rPr>
        <w:instrText xml:space="preserve"> \* MERGEFORMAT </w:instrText>
      </w:r>
      <w:r w:rsidR="003252B0" w:rsidRPr="00907E84">
        <w:rPr>
          <w:i/>
          <w:iCs/>
        </w:rPr>
      </w:r>
      <w:r w:rsidR="003252B0" w:rsidRPr="00907E84">
        <w:rPr>
          <w:i/>
          <w:iCs/>
        </w:rPr>
        <w:fldChar w:fldCharType="separate"/>
      </w:r>
      <w:r w:rsidR="006A540E" w:rsidRPr="006A540E">
        <w:rPr>
          <w:i/>
          <w:iCs/>
        </w:rPr>
        <w:t xml:space="preserve">Abbildung </w:t>
      </w:r>
      <w:r w:rsidR="006A540E" w:rsidRPr="006A540E">
        <w:rPr>
          <w:i/>
          <w:iCs/>
          <w:noProof/>
        </w:rPr>
        <w:t>9</w:t>
      </w:r>
      <w:r w:rsidR="003252B0" w:rsidRPr="00907E84">
        <w:rPr>
          <w:i/>
          <w:iCs/>
        </w:rPr>
        <w:fldChar w:fldCharType="end"/>
      </w:r>
      <w:r>
        <w:t xml:space="preserve"> sind die Abhängigkeiten der</w:t>
      </w:r>
      <w:r w:rsidR="004D237D">
        <w:t xml:space="preserve"> Module</w:t>
      </w:r>
      <w:r>
        <w:t xml:space="preserve"> </w:t>
      </w:r>
      <w:r w:rsidR="00D402EC">
        <w:t xml:space="preserve">in UML-Notation </w:t>
      </w:r>
      <w:r>
        <w:t>dargestellt.</w:t>
      </w:r>
      <w:r w:rsidR="00D402EC">
        <w:t xml:space="preserve"> </w:t>
      </w:r>
      <w:r w:rsidR="006005DF">
        <w:t xml:space="preserve">Durch </w:t>
      </w:r>
      <w:r w:rsidR="004541C8">
        <w:t xml:space="preserve">die Architektur in der gezeigten </w:t>
      </w:r>
      <w:r w:rsidR="008E0EC2">
        <w:t>Schichten</w:t>
      </w:r>
      <w:r w:rsidR="004541C8">
        <w:t xml:space="preserve">-Form </w:t>
      </w:r>
      <w:r w:rsidR="00273B43">
        <w:t>sind die Module „solver“, „visualisation“</w:t>
      </w:r>
      <w:r w:rsidR="00982367">
        <w:t>, „simulation“ und „web</w:t>
      </w:r>
      <w:r w:rsidR="00FE27AF">
        <w:t>-</w:t>
      </w:r>
      <w:r w:rsidR="00982367">
        <w:t xml:space="preserve">communication“ leicht austauschbar, da </w:t>
      </w:r>
      <w:r w:rsidR="008450C5">
        <w:t xml:space="preserve">jeweils nur das „core“ Modul von ihnen abhängig ist. </w:t>
      </w:r>
      <w:r w:rsidR="00FC3D04">
        <w:t xml:space="preserve">Das „core“ Modul ist </w:t>
      </w:r>
      <w:r w:rsidR="00186D0E">
        <w:t xml:space="preserve">somit für das Initialisieren des Kontrollflusses </w:t>
      </w:r>
      <w:r w:rsidR="00927C0F">
        <w:t xml:space="preserve">und für die Kooperation der Module </w:t>
      </w:r>
      <w:r w:rsidR="00186D0E">
        <w:t>in der Anwendung zuständig.</w:t>
      </w:r>
    </w:p>
    <w:p w14:paraId="0512A758" w14:textId="77777777" w:rsidR="004C756B" w:rsidRPr="009F12C7" w:rsidRDefault="004C756B" w:rsidP="009F12C7"/>
    <w:p w14:paraId="67106085" w14:textId="43744B2B" w:rsidR="00E568B9" w:rsidRDefault="00485D14" w:rsidP="00FE27AF">
      <w:pPr>
        <w:pStyle w:val="Beschriftung"/>
        <w:keepNext/>
        <w:spacing w:before="60" w:after="0"/>
      </w:pPr>
      <w:r>
        <w:object w:dxaOrig="10996" w:dyaOrig="6330" w14:anchorId="1243FC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61.1pt" o:ole="" o:bordertopcolor="this" o:borderleftcolor="this" o:borderbottomcolor="this" o:borderrightcolor="this">
            <v:imagedata r:id="rId33" o:title=""/>
            <w10:bordertop type="single" width="4"/>
            <w10:borderleft type="single" width="4"/>
            <w10:borderbottom type="single" width="4"/>
            <w10:borderright type="single" width="4"/>
          </v:shape>
          <o:OLEObject Type="Embed" ProgID="Visio.Drawing.15" ShapeID="_x0000_i1025" DrawAspect="Content" ObjectID="_1672404525" r:id="rId34"/>
        </w:object>
      </w:r>
    </w:p>
    <w:p w14:paraId="6D317E79" w14:textId="5248BB72" w:rsidR="00780DD2" w:rsidRDefault="00E568B9" w:rsidP="00E568B9">
      <w:pPr>
        <w:pStyle w:val="Beschriftung"/>
      </w:pPr>
      <w:bookmarkStart w:id="361" w:name="_Ref61515897"/>
      <w:bookmarkStart w:id="362" w:name="_Toc61790511"/>
      <w:r>
        <w:t xml:space="preserve">Abbildung </w:t>
      </w:r>
      <w:r>
        <w:fldChar w:fldCharType="begin"/>
      </w:r>
      <w:r>
        <w:instrText>SEQ Abbildung \* ARABIC</w:instrText>
      </w:r>
      <w:r>
        <w:fldChar w:fldCharType="separate"/>
      </w:r>
      <w:r w:rsidR="006A540E">
        <w:rPr>
          <w:noProof/>
        </w:rPr>
        <w:t>9</w:t>
      </w:r>
      <w:r>
        <w:fldChar w:fldCharType="end"/>
      </w:r>
      <w:bookmarkEnd w:id="361"/>
      <w:r>
        <w:t>: Abhängigkeiten der Module</w:t>
      </w:r>
      <w:bookmarkEnd w:id="362"/>
    </w:p>
    <w:p w14:paraId="70DC02B0" w14:textId="77777777" w:rsidR="00DE57A2" w:rsidRDefault="00DE57A2">
      <w:pPr>
        <w:spacing w:line="240" w:lineRule="auto"/>
        <w:jc w:val="left"/>
        <w:rPr>
          <w:rFonts w:eastAsiaTheme="majorEastAsia" w:cs="Calibri Light"/>
          <w:b/>
          <w:sz w:val="32"/>
        </w:rPr>
      </w:pPr>
      <w:r>
        <w:br w:type="page"/>
      </w:r>
    </w:p>
    <w:p w14:paraId="2157A974" w14:textId="3CAA6B1D" w:rsidR="000D5271" w:rsidRDefault="000D5271" w:rsidP="00780DD2">
      <w:pPr>
        <w:pStyle w:val="berschrift2"/>
      </w:pPr>
      <w:bookmarkStart w:id="363" w:name="_Toc61790491"/>
      <w:r>
        <w:lastRenderedPageBreak/>
        <w:t xml:space="preserve">Software </w:t>
      </w:r>
      <w:r w:rsidR="00081D32">
        <w:t>T</w:t>
      </w:r>
      <w:r>
        <w:t>esting</w:t>
      </w:r>
      <w:bookmarkEnd w:id="360"/>
      <w:bookmarkEnd w:id="363"/>
    </w:p>
    <w:p w14:paraId="2E2F933F" w14:textId="3DDF1B57" w:rsidR="0066242D" w:rsidRDefault="0043189A" w:rsidP="004C4D27">
      <w:r>
        <w:t>Das Testen der Software stellt eine</w:t>
      </w:r>
      <w:r w:rsidR="00DE57A2">
        <w:t>n</w:t>
      </w:r>
      <w:r>
        <w:t xml:space="preserve"> essenziellen</w:t>
      </w:r>
      <w:r w:rsidR="00111BD2">
        <w:t xml:space="preserve"> Kontrollprozess der Entwicklung der Software dar. Nur durch ausreichende Tests kann die Funktionali</w:t>
      </w:r>
      <w:r w:rsidR="009E788C">
        <w:t xml:space="preserve">tät der Anwendung sichergestellt werden. </w:t>
      </w:r>
      <w:r w:rsidR="0066242D">
        <w:t xml:space="preserve">Für das vorzustellende Testkonzept </w:t>
      </w:r>
      <w:r w:rsidR="008329D0">
        <w:t xml:space="preserve">werden Erfahrungen aus dem Prototyp </w:t>
      </w:r>
      <w:r w:rsidR="008C2399">
        <w:t>verwendet.</w:t>
      </w:r>
    </w:p>
    <w:p w14:paraId="1D1C9C9C" w14:textId="29610C28" w:rsidR="00213B3E" w:rsidRDefault="00213B3E" w:rsidP="000D5271">
      <w:r>
        <w:t xml:space="preserve">Funktionen des „utility“ Moduls </w:t>
      </w:r>
      <w:r w:rsidR="00265ED3">
        <w:t xml:space="preserve">werden in </w:t>
      </w:r>
      <w:r w:rsidR="00DC56F6">
        <w:t xml:space="preserve">allen weiteren Modulen verwendet. Während der Entwicklung des Prototyps zeigt sich, dass </w:t>
      </w:r>
      <w:r w:rsidR="00C10350">
        <w:t>gefunde</w:t>
      </w:r>
      <w:r w:rsidR="008B043C">
        <w:t xml:space="preserve">ne Fehler </w:t>
      </w:r>
      <w:r w:rsidR="00A63404">
        <w:t>in</w:t>
      </w:r>
      <w:r w:rsidR="008B043C">
        <w:t xml:space="preserve"> </w:t>
      </w:r>
      <w:r w:rsidR="00F91998">
        <w:t xml:space="preserve">dem </w:t>
      </w:r>
      <w:r w:rsidR="00A63404">
        <w:t>Aufgabenbereich des Moduls</w:t>
      </w:r>
      <w:r w:rsidR="008B043C">
        <w:t xml:space="preserve"> </w:t>
      </w:r>
      <w:r w:rsidR="00F91998">
        <w:t xml:space="preserve">in </w:t>
      </w:r>
      <w:r w:rsidR="008B043C">
        <w:t>eine</w:t>
      </w:r>
      <w:r w:rsidR="00F91998">
        <w:t>m</w:t>
      </w:r>
      <w:r w:rsidR="008B043C">
        <w:t xml:space="preserve"> </w:t>
      </w:r>
      <w:r w:rsidR="00834D12">
        <w:t xml:space="preserve">sehr hohen Suchaufwand </w:t>
      </w:r>
      <w:r w:rsidR="00F91998">
        <w:t>resultieren</w:t>
      </w:r>
      <w:r w:rsidR="00254AC1">
        <w:t xml:space="preserve">. </w:t>
      </w:r>
      <w:r w:rsidR="00CE1FB6">
        <w:t xml:space="preserve">Zudem </w:t>
      </w:r>
      <w:r w:rsidR="00C87DBA">
        <w:t xml:space="preserve">wird das „utiltity“ Modul häufig verändert und Funktionalitäten geändert. </w:t>
      </w:r>
      <w:r w:rsidR="005767E7">
        <w:t>Au</w:t>
      </w:r>
      <w:r w:rsidR="00A9358B">
        <w:t>fgrund</w:t>
      </w:r>
      <w:r w:rsidR="005767E7">
        <w:t xml:space="preserve"> </w:t>
      </w:r>
      <w:r w:rsidR="00A9358B">
        <w:t xml:space="preserve">der besonderen Wichtigkeit des Moduls und dem hohen Behebungsaufwand von Fehlern </w:t>
      </w:r>
      <w:r w:rsidR="005767E7">
        <w:t>werden für alle Klassen des Moduls automatisierte Tests geschrieben.</w:t>
      </w:r>
    </w:p>
    <w:p w14:paraId="4B7257F8" w14:textId="7E548B91" w:rsidR="00EC52D1" w:rsidRDefault="000A31BC" w:rsidP="000D5271">
      <w:r>
        <w:t xml:space="preserve">Das „core“ Modul ist vor allem für das </w:t>
      </w:r>
      <w:r w:rsidR="00770AB2">
        <w:t xml:space="preserve">Starten der Anwendung und den Programmfluss </w:t>
      </w:r>
      <w:r w:rsidR="00BB5697">
        <w:t xml:space="preserve">in Verwendung. </w:t>
      </w:r>
      <w:r w:rsidR="00A47168">
        <w:t xml:space="preserve">Bereits im Prototyp zeigt sich, dass hier auftretende Fehler schnell erkannt und behoben werden können. Zudem </w:t>
      </w:r>
      <w:r w:rsidR="00B80690">
        <w:t xml:space="preserve">werden nur minimale Änderungen des Moduls während der Entwicklung durchgeführt. </w:t>
      </w:r>
      <w:r w:rsidR="009A4333">
        <w:t xml:space="preserve">Manuelle Tests, z.B. für </w:t>
      </w:r>
      <w:r w:rsidR="003D6A70">
        <w:t>falsche Benutzereingaben sind aufgrund der Verwendung de</w:t>
      </w:r>
      <w:r w:rsidR="00366DD7">
        <w:t>r</w:t>
      </w:r>
      <w:r w:rsidR="003D6A70">
        <w:t xml:space="preserve"> externen </w:t>
      </w:r>
      <w:r w:rsidR="00366DD7">
        <w:t xml:space="preserve">Abhängigkeit für die Kommandozeile ohnehin durchzuführen. Eine automatisierte Testabdeckung </w:t>
      </w:r>
      <w:r w:rsidR="00E76D6F">
        <w:t xml:space="preserve">würde </w:t>
      </w:r>
      <w:r w:rsidR="00CA3013">
        <w:t xml:space="preserve">hier also </w:t>
      </w:r>
      <w:r w:rsidR="009A0710">
        <w:t>nur bereits getestetes Verhalten validieren und einen erheblichen Mehraufwand für die Entwicklungszeit bedeute</w:t>
      </w:r>
      <w:r w:rsidR="00EC52D1">
        <w:t xml:space="preserve">n, weshalb </w:t>
      </w:r>
      <w:r w:rsidR="001246C6">
        <w:t xml:space="preserve">für das „core“ Modul manuelle Tests angedacht sind. </w:t>
      </w:r>
      <w:r w:rsidR="00F47600">
        <w:t xml:space="preserve">Um den Prozess zu beschleunigen werden in der </w:t>
      </w:r>
      <w:r w:rsidR="00F04EE4">
        <w:t xml:space="preserve">verwendeten </w:t>
      </w:r>
      <w:r w:rsidR="00F47600">
        <w:t xml:space="preserve">IDE </w:t>
      </w:r>
      <w:r w:rsidR="00006765" w:rsidRPr="00006CBD">
        <w:rPr>
          <w:i/>
          <w:iCs/>
        </w:rPr>
        <w:t>run configurations</w:t>
      </w:r>
      <w:r w:rsidR="00006765">
        <w:t xml:space="preserve"> </w:t>
      </w:r>
      <w:r w:rsidR="004358EF">
        <w:t xml:space="preserve">mit bestimmten Umgebungsvariablen und </w:t>
      </w:r>
      <w:r w:rsidR="00273B6B">
        <w:t xml:space="preserve">Kommandozeilenargumenten </w:t>
      </w:r>
      <w:r w:rsidR="00006765">
        <w:t>angelegt.</w:t>
      </w:r>
    </w:p>
    <w:p w14:paraId="04CC6EEE" w14:textId="24313435" w:rsidR="00F44B2F" w:rsidRDefault="00462B08" w:rsidP="000D5271">
      <w:r>
        <w:t xml:space="preserve">Das „visualisation“ Modul dient lediglich der Beschleunigung des Entwicklungsprozesses. </w:t>
      </w:r>
      <w:r w:rsidR="00A75DA9">
        <w:t xml:space="preserve">Es ist davon auszugehen, dass </w:t>
      </w:r>
      <w:r w:rsidR="00137711">
        <w:t>Visualisierungsfehler direkt erkannt werden</w:t>
      </w:r>
      <w:r w:rsidR="008D017E">
        <w:t xml:space="preserve"> und leicht zu beheben sind. Dies wird bestätigt durch die </w:t>
      </w:r>
      <w:r w:rsidR="00876B22">
        <w:t xml:space="preserve">entwickelte </w:t>
      </w:r>
      <w:r w:rsidR="006229E9">
        <w:t xml:space="preserve">Visualisierung </w:t>
      </w:r>
      <w:r w:rsidR="00876B22">
        <w:t>des</w:t>
      </w:r>
      <w:r w:rsidR="006229E9">
        <w:t xml:space="preserve"> Prototyp</w:t>
      </w:r>
      <w:r w:rsidR="00876B22">
        <w:t>s</w:t>
      </w:r>
      <w:r w:rsidR="00D95289">
        <w:t>.</w:t>
      </w:r>
      <w:r w:rsidR="00876B22">
        <w:t xml:space="preserve"> </w:t>
      </w:r>
      <w:r w:rsidR="00300111">
        <w:t xml:space="preserve">Separate </w:t>
      </w:r>
      <w:r w:rsidR="005E524C">
        <w:t xml:space="preserve">Tests </w:t>
      </w:r>
      <w:r w:rsidR="00A05F58">
        <w:t xml:space="preserve">sind hier ausdrücklich nicht </w:t>
      </w:r>
      <w:r w:rsidR="00A05F58">
        <w:lastRenderedPageBreak/>
        <w:t>angedacht</w:t>
      </w:r>
      <w:r w:rsidR="00220FC8">
        <w:t xml:space="preserve">, da das Modul selbst </w:t>
      </w:r>
      <w:r w:rsidR="00D16092">
        <w:t xml:space="preserve">während des gesamten Entwicklungsprozesses </w:t>
      </w:r>
      <w:r w:rsidR="00B66517">
        <w:t xml:space="preserve">in einem einzigen Modus getestet </w:t>
      </w:r>
      <w:r w:rsidR="00855D36">
        <w:t>wird</w:t>
      </w:r>
      <w:r w:rsidR="005F2F0D">
        <w:t xml:space="preserve"> und im Endergebnis (Docker Container) deaktiviert ist</w:t>
      </w:r>
      <w:r w:rsidR="00855D36">
        <w:t>.</w:t>
      </w:r>
    </w:p>
    <w:p w14:paraId="0D5EA758" w14:textId="6E611CC8" w:rsidR="004B7032" w:rsidRDefault="007B282C" w:rsidP="000D5271">
      <w:r>
        <w:t xml:space="preserve">In der Simulation ist vorrangig darauf zu achten, dass </w:t>
      </w:r>
      <w:r w:rsidR="00BE6B4B">
        <w:t>das Spielerverhalten mit de</w:t>
      </w:r>
      <w:r w:rsidR="00B67396">
        <w:t>n spe_ed Spielregeln kompatibel ist.</w:t>
      </w:r>
      <w:r w:rsidR="00383477">
        <w:t xml:space="preserve"> Deshalb ist dieses durch automatisierte Tests abzudecken. </w:t>
      </w:r>
      <w:r w:rsidR="00080BEE">
        <w:t xml:space="preserve">Weitere </w:t>
      </w:r>
      <w:r w:rsidR="00B16EB9">
        <w:t>Verhaltensweisen</w:t>
      </w:r>
      <w:r w:rsidR="00A819DB">
        <w:t xml:space="preserve"> </w:t>
      </w:r>
      <w:r w:rsidR="00A33061">
        <w:t xml:space="preserve">sind oft über Zufälle gesteuert, wodurch eine automatisierte Testung hier </w:t>
      </w:r>
      <w:r w:rsidR="00F511B5">
        <w:t xml:space="preserve">nicht zielführend ist. </w:t>
      </w:r>
      <w:r w:rsidR="002E39AE">
        <w:t xml:space="preserve">Da jedes Simulationsspiel </w:t>
      </w:r>
      <w:r w:rsidR="00C62689">
        <w:t xml:space="preserve">ohnehin ausführlich analysiert wird, </w:t>
      </w:r>
      <w:r w:rsidR="00861135">
        <w:t xml:space="preserve">ist davon auszugehen, dass </w:t>
      </w:r>
      <w:r w:rsidR="001B6C6A">
        <w:t xml:space="preserve">solche Fehler </w:t>
      </w:r>
      <w:r w:rsidR="00577DE1">
        <w:t xml:space="preserve">dort </w:t>
      </w:r>
      <w:r w:rsidR="001B6C6A">
        <w:t xml:space="preserve">gefunden werden. </w:t>
      </w:r>
      <w:r w:rsidR="00B72ABE">
        <w:t>Dies bestätigte sich ebenfalls durch die Prototypentwicklung. Gleiches gilt für die unabdingbare Notwendigkeit</w:t>
      </w:r>
      <w:r w:rsidR="00314248">
        <w:t>,</w:t>
      </w:r>
      <w:r w:rsidR="00B72ABE">
        <w:t xml:space="preserve"> das Spielerverhalten automatisiert zu </w:t>
      </w:r>
      <w:r w:rsidR="00424CE1">
        <w:t>t</w:t>
      </w:r>
      <w:r w:rsidR="00B72ABE">
        <w:t xml:space="preserve">esten. </w:t>
      </w:r>
    </w:p>
    <w:p w14:paraId="1D48A4A9" w14:textId="29691B21" w:rsidR="00845E51" w:rsidRDefault="00F30CA2" w:rsidP="000D5271">
      <w:r>
        <w:t xml:space="preserve">Tests in der Kommunikation mit dem Webserver </w:t>
      </w:r>
      <w:r w:rsidR="00F25E3E">
        <w:t xml:space="preserve">müssen bereits manuell durchgeführt </w:t>
      </w:r>
      <w:r w:rsidR="009B1976">
        <w:t>werden,</w:t>
      </w:r>
      <w:r w:rsidR="00F25E3E">
        <w:t xml:space="preserve"> um die Funktonalität des fertigen Docker Images </w:t>
      </w:r>
      <w:r w:rsidR="009B1976">
        <w:t xml:space="preserve">sicherzustellen. Zudem wird die Kommunikation </w:t>
      </w:r>
      <w:r w:rsidR="00564251">
        <w:t>bei jede</w:t>
      </w:r>
      <w:r w:rsidR="00F0485E">
        <w:t xml:space="preserve">r Auswertung des Spielverhaltens auf der Online API </w:t>
      </w:r>
      <w:r w:rsidR="004463B9">
        <w:t xml:space="preserve">hinsichtlich der Funktionalität getestet. </w:t>
      </w:r>
      <w:r w:rsidR="008C0B19">
        <w:t xml:space="preserve">Eine automatisierte Testabdeckung ist hier </w:t>
      </w:r>
      <w:r w:rsidR="00C62F92">
        <w:t xml:space="preserve">vor allem für Randfälle sinnvoll, die seitens des Servers nicht zu erwarten sind. Das gilt z.B. für falsch formatierte </w:t>
      </w:r>
      <w:r w:rsidR="00C857FC">
        <w:t xml:space="preserve">oder ungültige </w:t>
      </w:r>
      <w:r w:rsidR="00C62F92">
        <w:t xml:space="preserve">JSON </w:t>
      </w:r>
      <w:r w:rsidR="00703F57">
        <w:t>Objekte</w:t>
      </w:r>
      <w:r w:rsidR="00C62F92">
        <w:t>.</w:t>
      </w:r>
    </w:p>
    <w:p w14:paraId="3D98CF03" w14:textId="486184E6" w:rsidR="00A74777" w:rsidRPr="009A0710" w:rsidRDefault="00CE7809" w:rsidP="000D5271">
      <w:r>
        <w:t xml:space="preserve">Das „solver“ Modul beinhaltet die </w:t>
      </w:r>
      <w:r w:rsidR="00F17095">
        <w:t xml:space="preserve">eigentliche Lösung des spe_ed Problems und </w:t>
      </w:r>
      <w:r w:rsidR="004F3229">
        <w:t xml:space="preserve">kontrolliert die Entscheidungsfindung. </w:t>
      </w:r>
      <w:r w:rsidR="002A3DBB">
        <w:t xml:space="preserve">Bereits kleine Änderungen </w:t>
      </w:r>
      <w:r w:rsidR="00114F24">
        <w:t xml:space="preserve">an der Programmierung können eine erhebliche Änderung am Spielverhalten </w:t>
      </w:r>
      <w:r w:rsidR="00A53A1D">
        <w:t xml:space="preserve">verursachen. Diese Veränderungen sind </w:t>
      </w:r>
      <w:r w:rsidR="004C0FE8">
        <w:t xml:space="preserve">nicht automatisiert </w:t>
      </w:r>
      <w:r w:rsidR="00457F26">
        <w:t>erfassbar,</w:t>
      </w:r>
      <w:r w:rsidR="004C0FE8">
        <w:t xml:space="preserve"> sondern müssen manuell, mit Hilfe des Viewers und der Logs nachvollzogen und evaluiert werden. </w:t>
      </w:r>
      <w:r w:rsidR="00457F26">
        <w:t>Dennoch ist es wichtig</w:t>
      </w:r>
      <w:r w:rsidR="00DE711C">
        <w:t>,</w:t>
      </w:r>
      <w:r w:rsidR="00457F26">
        <w:t xml:space="preserve"> </w:t>
      </w:r>
      <w:r w:rsidR="00D669CA">
        <w:t xml:space="preserve">die korrekte Funktion von </w:t>
      </w:r>
      <w:r w:rsidR="00457F26">
        <w:t>oft benutzte</w:t>
      </w:r>
      <w:r w:rsidR="00D669CA">
        <w:t>m</w:t>
      </w:r>
      <w:r w:rsidR="00457F26">
        <w:t xml:space="preserve"> Kernverhalten </w:t>
      </w:r>
      <w:r w:rsidR="00F54083">
        <w:t xml:space="preserve">durch </w:t>
      </w:r>
      <w:r w:rsidR="00D669CA">
        <w:t>automatisierte Tests sicherzustellen.</w:t>
      </w:r>
    </w:p>
    <w:p w14:paraId="1D378D57" w14:textId="27881C56" w:rsidR="000D5271" w:rsidRDefault="000D5271" w:rsidP="000D5271">
      <w:pPr>
        <w:pStyle w:val="berschrift2"/>
      </w:pPr>
      <w:bookmarkStart w:id="364" w:name="_Toc61281427"/>
      <w:bookmarkStart w:id="365" w:name="_Toc61790492"/>
      <w:r>
        <w:lastRenderedPageBreak/>
        <w:t xml:space="preserve">Coding </w:t>
      </w:r>
      <w:r w:rsidR="0045297A">
        <w:t>C</w:t>
      </w:r>
      <w:r>
        <w:t>onventions</w:t>
      </w:r>
      <w:bookmarkEnd w:id="364"/>
      <w:bookmarkEnd w:id="365"/>
    </w:p>
    <w:p w14:paraId="66D58320" w14:textId="42407314" w:rsidR="007A002A" w:rsidRDefault="00B81F1F" w:rsidP="007A002A">
      <w:r>
        <w:t xml:space="preserve">Die </w:t>
      </w:r>
      <w:r w:rsidR="009B0D04">
        <w:t>Verständlichkeit</w:t>
      </w:r>
      <w:r>
        <w:t xml:space="preserve"> des Quellcodes sowie dessen Wartbarkeit kann durch den sinnvollen Einsatz von </w:t>
      </w:r>
      <w:r w:rsidR="0072540E">
        <w:t xml:space="preserve">Coding </w:t>
      </w:r>
      <w:r w:rsidR="00704C9A">
        <w:t>C</w:t>
      </w:r>
      <w:r w:rsidR="0072540E">
        <w:t>onve</w:t>
      </w:r>
      <w:r w:rsidR="00A031EE">
        <w:t>n</w:t>
      </w:r>
      <w:r w:rsidR="0072540E">
        <w:t xml:space="preserve">tions erhöht werden. </w:t>
      </w:r>
    </w:p>
    <w:p w14:paraId="65606D50" w14:textId="60859837" w:rsidR="003769F0" w:rsidRPr="001765E0" w:rsidRDefault="001634FC" w:rsidP="007A002A">
      <w:r>
        <w:t xml:space="preserve">Neben der Einhaltung der </w:t>
      </w:r>
      <w:r w:rsidR="00853281">
        <w:t xml:space="preserve">Empfehlungen der </w:t>
      </w:r>
      <w:r w:rsidR="005D7FF1" w:rsidRPr="00EF2AF0">
        <w:rPr>
          <w:i/>
          <w:iCs/>
        </w:rPr>
        <w:t>Java language specification</w:t>
      </w:r>
      <w:r w:rsidR="00CF3256">
        <w:t xml:space="preserve"> </w:t>
      </w:r>
      <w:sdt>
        <w:sdtPr>
          <w:id w:val="121423454"/>
          <w:citation/>
        </w:sdtPr>
        <w:sdtEndPr/>
        <w:sdtContent>
          <w:r w:rsidR="00853281">
            <w:fldChar w:fldCharType="begin"/>
          </w:r>
          <w:r w:rsidR="00853281">
            <w:instrText xml:space="preserve"> CITATION Ora20 \l 1031 </w:instrText>
          </w:r>
          <w:r w:rsidR="00853281">
            <w:fldChar w:fldCharType="separate"/>
          </w:r>
          <w:r w:rsidR="006A540E" w:rsidRPr="006A540E">
            <w:rPr>
              <w:noProof/>
            </w:rPr>
            <w:t>[9]</w:t>
          </w:r>
          <w:r w:rsidR="00853281">
            <w:fldChar w:fldCharType="end"/>
          </w:r>
        </w:sdtContent>
      </w:sdt>
      <w:r w:rsidR="00CF3256">
        <w:t xml:space="preserve"> </w:t>
      </w:r>
      <w:r w:rsidR="007D266E">
        <w:t>und</w:t>
      </w:r>
      <w:r w:rsidR="00B82A1C">
        <w:t xml:space="preserve"> </w:t>
      </w:r>
      <w:r w:rsidR="003928A1">
        <w:t xml:space="preserve">dem </w:t>
      </w:r>
      <w:r w:rsidR="007D266E" w:rsidRPr="004C465C">
        <w:rPr>
          <w:i/>
          <w:iCs/>
        </w:rPr>
        <w:t xml:space="preserve">Java </w:t>
      </w:r>
      <w:r w:rsidR="00DD2EA0" w:rsidRPr="004C465C">
        <w:rPr>
          <w:i/>
          <w:iCs/>
        </w:rPr>
        <w:t>Style</w:t>
      </w:r>
      <w:r w:rsidR="00931C77" w:rsidRPr="004C465C">
        <w:rPr>
          <w:i/>
          <w:iCs/>
        </w:rPr>
        <w:t xml:space="preserve"> G</w:t>
      </w:r>
      <w:r w:rsidR="00DD2EA0" w:rsidRPr="004C465C">
        <w:rPr>
          <w:i/>
          <w:iCs/>
        </w:rPr>
        <w:t>uide</w:t>
      </w:r>
      <w:r w:rsidR="003928A1">
        <w:t xml:space="preserve"> von Google </w:t>
      </w:r>
      <w:sdt>
        <w:sdtPr>
          <w:id w:val="494848576"/>
          <w:citation/>
        </w:sdtPr>
        <w:sdtEndPr/>
        <w:sdtContent>
          <w:r w:rsidR="00931C77">
            <w:fldChar w:fldCharType="begin"/>
          </w:r>
          <w:r w:rsidR="00931C77">
            <w:instrText xml:space="preserve"> CITATION Goo21 \l 1031 </w:instrText>
          </w:r>
          <w:r w:rsidR="00931C77">
            <w:fldChar w:fldCharType="separate"/>
          </w:r>
          <w:r w:rsidR="006A540E" w:rsidRPr="006A540E">
            <w:rPr>
              <w:noProof/>
            </w:rPr>
            <w:t>[10]</w:t>
          </w:r>
          <w:r w:rsidR="00931C77">
            <w:fldChar w:fldCharType="end"/>
          </w:r>
        </w:sdtContent>
      </w:sdt>
      <w:r w:rsidR="003928A1">
        <w:t xml:space="preserve"> werden </w:t>
      </w:r>
      <w:r w:rsidR="00DD2EA0">
        <w:t xml:space="preserve">für das Projekt </w:t>
      </w:r>
      <w:r w:rsidR="003928A1">
        <w:t xml:space="preserve">weitere </w:t>
      </w:r>
      <w:r w:rsidR="00DD2EA0">
        <w:t>Konventionen</w:t>
      </w:r>
      <w:r w:rsidR="003928A1">
        <w:t xml:space="preserve"> definiert.</w:t>
      </w:r>
    </w:p>
    <w:p w14:paraId="10D1447E" w14:textId="09B56AD9" w:rsidR="003769F0" w:rsidRDefault="003769F0" w:rsidP="007A002A">
      <w:r w:rsidRPr="0075124B">
        <w:t xml:space="preserve">Die Umsetzung dieser Konventionen wird einerseits durch </w:t>
      </w:r>
      <w:r>
        <w:t>Code-</w:t>
      </w:r>
      <w:r w:rsidRPr="0075124B">
        <w:t xml:space="preserve">Reviews nach dem 4-Augen-Prinzip sichergestellt, andererseits wird </w:t>
      </w:r>
      <w:r w:rsidR="00853281">
        <w:t>das</w:t>
      </w:r>
      <w:r w:rsidRPr="0075124B">
        <w:t xml:space="preserve"> Tool </w:t>
      </w:r>
      <w:r w:rsidR="00853281" w:rsidRPr="00E834E2">
        <w:rPr>
          <w:i/>
          <w:iCs/>
        </w:rPr>
        <w:t>SonarLint</w:t>
      </w:r>
      <w:r w:rsidR="00853281">
        <w:t xml:space="preserve"> </w:t>
      </w:r>
      <w:r w:rsidRPr="0075124B">
        <w:t>zur Statischen-Codeanalyse eingesetzt, welches die Einhaltung von unterstützten Konventionen überprüft.</w:t>
      </w:r>
      <w:r w:rsidR="002F5079">
        <w:t xml:space="preserve"> </w:t>
      </w:r>
    </w:p>
    <w:p w14:paraId="25CE7867" w14:textId="77777777" w:rsidR="002B6291" w:rsidRDefault="002B6291" w:rsidP="007A002A"/>
    <w:p w14:paraId="62B5CD8F" w14:textId="77777777" w:rsidR="002B2133" w:rsidRPr="00795496" w:rsidRDefault="002B2133" w:rsidP="002B2133">
      <w:pPr>
        <w:rPr>
          <w:b/>
          <w:lang w:val="en-GB"/>
        </w:rPr>
      </w:pPr>
      <w:r w:rsidRPr="00795496">
        <w:rPr>
          <w:b/>
          <w:lang w:val="en-GB"/>
        </w:rPr>
        <w:t>Naming Conventions</w:t>
      </w:r>
    </w:p>
    <w:p w14:paraId="739BC7FB" w14:textId="77777777" w:rsidR="002B2133" w:rsidRPr="00716ACD" w:rsidRDefault="002B2133" w:rsidP="002B2133">
      <w:pPr>
        <w:pStyle w:val="Listenabsatz"/>
        <w:numPr>
          <w:ilvl w:val="0"/>
          <w:numId w:val="33"/>
        </w:numPr>
      </w:pPr>
      <w:r>
        <w:t>D</w:t>
      </w:r>
      <w:r w:rsidRPr="00716ACD">
        <w:t xml:space="preserve">ie gesamte Code-Basis </w:t>
      </w:r>
      <w:r>
        <w:t>(</w:t>
      </w:r>
      <w:r w:rsidRPr="00716ACD">
        <w:t>inklusive Kommentare</w:t>
      </w:r>
      <w:r>
        <w:t>)</w:t>
      </w:r>
      <w:r w:rsidRPr="00716ACD">
        <w:t xml:space="preserve"> ist ausschließlich in englischer Sprache verfasst</w:t>
      </w:r>
    </w:p>
    <w:p w14:paraId="3A53CAA4" w14:textId="77777777" w:rsidR="002B2133" w:rsidRPr="00716ACD" w:rsidRDefault="002B2133" w:rsidP="002B2133">
      <w:pPr>
        <w:pStyle w:val="Listenabsatz"/>
        <w:numPr>
          <w:ilvl w:val="0"/>
          <w:numId w:val="33"/>
        </w:numPr>
      </w:pPr>
      <w:r>
        <w:t>K</w:t>
      </w:r>
      <w:r w:rsidRPr="00716ACD">
        <w:t xml:space="preserve">eine Verwendung von Abkürzungen </w:t>
      </w:r>
      <w:r>
        <w:t>in Kommentaren oder als variablen Namen</w:t>
      </w:r>
    </w:p>
    <w:p w14:paraId="3B91C321" w14:textId="77777777" w:rsidR="002B2133" w:rsidRPr="00716ACD" w:rsidRDefault="002B2133" w:rsidP="002B2133">
      <w:pPr>
        <w:pStyle w:val="Listenabsatz"/>
        <w:numPr>
          <w:ilvl w:val="0"/>
          <w:numId w:val="33"/>
        </w:numPr>
      </w:pPr>
      <w:r w:rsidRPr="00716ACD">
        <w:t>Interfaces</w:t>
      </w:r>
      <w:r>
        <w:t>: Um Interfaces von Elementen mit implementierter Logik unterscheiden zu können, beginnen diese mit dem Großbuchstaben „</w:t>
      </w:r>
      <w:r w:rsidRPr="009B74C8">
        <w:rPr>
          <w:rFonts w:ascii="Consolas" w:hAnsi="Consolas"/>
        </w:rPr>
        <w:t>I</w:t>
      </w:r>
      <w:r>
        <w:t>“.</w:t>
      </w:r>
    </w:p>
    <w:p w14:paraId="61F7A2C0" w14:textId="77777777" w:rsidR="002B2133" w:rsidRDefault="002B2133" w:rsidP="002B2133">
      <w:pPr>
        <w:pStyle w:val="Listenabsatz"/>
        <w:numPr>
          <w:ilvl w:val="0"/>
          <w:numId w:val="33"/>
        </w:numPr>
      </w:pPr>
      <w:r w:rsidRPr="00716ACD">
        <w:t>Generics</w:t>
      </w:r>
      <w:r>
        <w:t>: Für generische Typen auf Klassen-Ebene wird die Konvention für Klassennamen verwendet. Generics auf Methoden-Ebene dürfen zusätzlich ein einzelner Großbuchstabe sein.</w:t>
      </w:r>
    </w:p>
    <w:p w14:paraId="742B90D0" w14:textId="77777777" w:rsidR="002B2133" w:rsidRDefault="002B2133" w:rsidP="002B2133">
      <w:pPr>
        <w:pStyle w:val="Listenabsatz"/>
        <w:numPr>
          <w:ilvl w:val="0"/>
          <w:numId w:val="33"/>
        </w:numPr>
      </w:pPr>
      <w:r>
        <w:t>Unit T</w:t>
      </w:r>
      <w:r w:rsidRPr="0047787A">
        <w:t>ests: Der Name von Test-Klassen endet mit „Test“. Die enthaltenen Test-Funktionen beginnen mit „test“ gefolgt von dem Namen der zu testenden Funktion</w:t>
      </w:r>
      <w:r>
        <w:t>.</w:t>
      </w:r>
    </w:p>
    <w:p w14:paraId="14FD4AA2" w14:textId="77777777" w:rsidR="00E834E2" w:rsidRDefault="00E834E2" w:rsidP="007A002A"/>
    <w:p w14:paraId="70E7879A" w14:textId="77777777" w:rsidR="002B2133" w:rsidRDefault="002B2133" w:rsidP="007A002A"/>
    <w:p w14:paraId="306442F4" w14:textId="77777777" w:rsidR="002B2133" w:rsidRPr="001765E0" w:rsidRDefault="002B2133" w:rsidP="007A002A"/>
    <w:p w14:paraId="48C0621A" w14:textId="0EEB4F92" w:rsidR="002555AB" w:rsidRPr="00795496" w:rsidRDefault="00AA62FA" w:rsidP="00795496">
      <w:pPr>
        <w:rPr>
          <w:b/>
        </w:rPr>
      </w:pPr>
      <w:r w:rsidRPr="00795496">
        <w:rPr>
          <w:b/>
        </w:rPr>
        <w:lastRenderedPageBreak/>
        <w:t>Dokumentation</w:t>
      </w:r>
    </w:p>
    <w:p w14:paraId="74453E84" w14:textId="430F7240" w:rsidR="00680410" w:rsidRDefault="00AA62FA" w:rsidP="00680410">
      <w:pPr>
        <w:pStyle w:val="Listenabsatz"/>
        <w:numPr>
          <w:ilvl w:val="0"/>
          <w:numId w:val="32"/>
        </w:numPr>
      </w:pPr>
      <w:r>
        <w:t>Jede Funktion, welche außerhalb der umgebenden Klasse zugreifbar ist</w:t>
      </w:r>
      <w:r w:rsidR="002555AB">
        <w:t>,</w:t>
      </w:r>
      <w:r>
        <w:t xml:space="preserve"> muss</w:t>
      </w:r>
      <w:r w:rsidR="006F346F">
        <w:t xml:space="preserve"> durch einen JavaDoc-Kommentar beschrieben werden. Das schließt auch Argumente, potenziell geworfene Exceptions</w:t>
      </w:r>
      <w:r w:rsidR="00683DAF">
        <w:t>,</w:t>
      </w:r>
      <w:r w:rsidR="006F346F">
        <w:t xml:space="preserve"> sowie </w:t>
      </w:r>
      <w:r w:rsidR="00D70565">
        <w:t>die</w:t>
      </w:r>
      <w:r w:rsidR="006F346F">
        <w:t xml:space="preserve"> Rückgabe ein.</w:t>
      </w:r>
    </w:p>
    <w:p w14:paraId="4A2C7924" w14:textId="77777777" w:rsidR="00E834E2" w:rsidRPr="0078483B" w:rsidRDefault="00E834E2" w:rsidP="00E834E2"/>
    <w:p w14:paraId="4B3472F4" w14:textId="77777777" w:rsidR="00E834E2" w:rsidRDefault="00E834E2" w:rsidP="00E834E2"/>
    <w:p w14:paraId="72189954" w14:textId="04218165" w:rsidR="00E35410" w:rsidRPr="00E35410" w:rsidRDefault="00E35410" w:rsidP="00E35410">
      <w:pPr>
        <w:rPr>
          <w:b/>
        </w:rPr>
      </w:pPr>
      <w:r w:rsidRPr="00E35410">
        <w:rPr>
          <w:b/>
        </w:rPr>
        <w:t>Clean Code</w:t>
      </w:r>
    </w:p>
    <w:p w14:paraId="266C9FF9" w14:textId="6038917A" w:rsidR="00107869" w:rsidRPr="00E35410" w:rsidRDefault="00F95F73" w:rsidP="00107869">
      <w:pPr>
        <w:pStyle w:val="Text"/>
      </w:pPr>
      <w:r>
        <w:t xml:space="preserve">Damit der Quellcode intuitiv verständlich ist, werden </w:t>
      </w:r>
      <w:r w:rsidR="00870F2E">
        <w:t>diverse</w:t>
      </w:r>
      <w:r w:rsidR="00BF198B">
        <w:t xml:space="preserve"> R</w:t>
      </w:r>
      <w:r w:rsidR="00B97DCE">
        <w:t>egeln befolgt</w:t>
      </w:r>
      <w:r w:rsidR="00EB2977">
        <w:t>:</w:t>
      </w:r>
    </w:p>
    <w:p w14:paraId="34BF32E9" w14:textId="22D4ECD9" w:rsidR="00E35410" w:rsidRPr="006A56FC" w:rsidRDefault="00E75256" w:rsidP="00E35410">
      <w:pPr>
        <w:pStyle w:val="Listenabsatz"/>
        <w:numPr>
          <w:ilvl w:val="0"/>
          <w:numId w:val="33"/>
        </w:numPr>
      </w:pPr>
      <w:r>
        <w:t>D</w:t>
      </w:r>
      <w:r w:rsidR="00E35410">
        <w:t>as Schlüsselwort final muss für alle Variablen, welche nicht verändert werden sollen</w:t>
      </w:r>
      <w:r w:rsidR="003711B3">
        <w:t>,</w:t>
      </w:r>
      <w:r w:rsidR="00E35410">
        <w:t xml:space="preserve"> verwendet werden.</w:t>
      </w:r>
    </w:p>
    <w:p w14:paraId="2610F72D" w14:textId="34741181" w:rsidR="00E35410" w:rsidRPr="00EE5E66" w:rsidRDefault="00E35410" w:rsidP="00E35410">
      <w:pPr>
        <w:pStyle w:val="Listenabsatz"/>
        <w:numPr>
          <w:ilvl w:val="0"/>
          <w:numId w:val="33"/>
        </w:numPr>
      </w:pPr>
      <w:r w:rsidRPr="00EE5E66">
        <w:t xml:space="preserve">Die Anzahl der Zeichen in jeder Zeile darf </w:t>
      </w:r>
      <w:r w:rsidR="0006348F" w:rsidRPr="00EE5E66">
        <w:t>120</w:t>
      </w:r>
      <w:r w:rsidRPr="00EE5E66">
        <w:t xml:space="preserve"> nicht überschreiten</w:t>
      </w:r>
      <w:r w:rsidR="00124881" w:rsidRPr="00EE5E66">
        <w:t>.</w:t>
      </w:r>
    </w:p>
    <w:p w14:paraId="73E74DB7" w14:textId="4CD60B6E" w:rsidR="00E35410" w:rsidRPr="00EE5E66" w:rsidRDefault="00E35410" w:rsidP="00E35410">
      <w:pPr>
        <w:pStyle w:val="Listenabsatz"/>
        <w:numPr>
          <w:ilvl w:val="0"/>
          <w:numId w:val="33"/>
        </w:numPr>
      </w:pPr>
      <w:r w:rsidRPr="00EE5E66">
        <w:t>Die Komplexität von Methoden und die Anzahl der Argumente soll</w:t>
      </w:r>
      <w:r w:rsidR="00A853AD" w:rsidRPr="00EE5E66">
        <w:t xml:space="preserve"> bei maximal 15 liegen.</w:t>
      </w:r>
    </w:p>
    <w:p w14:paraId="2141F615" w14:textId="04D5623D" w:rsidR="00124881" w:rsidRDefault="009D5A32" w:rsidP="00E35410">
      <w:pPr>
        <w:pStyle w:val="Listenabsatz"/>
        <w:numPr>
          <w:ilvl w:val="0"/>
          <w:numId w:val="33"/>
        </w:numPr>
      </w:pPr>
      <w:r w:rsidRPr="00EE5E66">
        <w:t xml:space="preserve">Inline </w:t>
      </w:r>
      <w:r w:rsidR="00E75256" w:rsidRPr="00EE5E66">
        <w:t>Kommentare</w:t>
      </w:r>
      <w:r w:rsidRPr="00EE5E66">
        <w:t xml:space="preserve"> sind</w:t>
      </w:r>
      <w:r w:rsidR="00D2716D" w:rsidRPr="00EE5E66">
        <w:t>,</w:t>
      </w:r>
      <w:r w:rsidRPr="00EE5E66">
        <w:t xml:space="preserve"> wenn möglich</w:t>
      </w:r>
      <w:r w:rsidR="00D2716D" w:rsidRPr="00EE5E66">
        <w:t>,</w:t>
      </w:r>
      <w:r w:rsidRPr="00EE5E66">
        <w:t xml:space="preserve"> zu vermeiden und durch leicht verständlichen Quellcode zu ersetzen.</w:t>
      </w:r>
    </w:p>
    <w:p w14:paraId="0D330B3D" w14:textId="77777777" w:rsidR="00747396" w:rsidRPr="00EE5E66" w:rsidRDefault="00747396" w:rsidP="00747396"/>
    <w:p w14:paraId="1074C4B5" w14:textId="2B0AC27A" w:rsidR="00D35BA4" w:rsidRPr="00795496" w:rsidRDefault="00D35BA4" w:rsidP="00795496">
      <w:pPr>
        <w:rPr>
          <w:b/>
        </w:rPr>
      </w:pPr>
      <w:r w:rsidRPr="00795496">
        <w:rPr>
          <w:b/>
        </w:rPr>
        <w:t>Exceptionhandling</w:t>
      </w:r>
    </w:p>
    <w:p w14:paraId="1420AFBE" w14:textId="5D36B2F8" w:rsidR="0027494C" w:rsidRPr="004A37CE" w:rsidRDefault="00C01331" w:rsidP="007F0D78">
      <w:pPr>
        <w:rPr>
          <w:color w:val="FF0000"/>
        </w:rPr>
      </w:pPr>
      <w:r>
        <w:t>Um Fehler zu vermeiden und wenn nötig nachvollziehen zu können</w:t>
      </w:r>
      <w:r w:rsidR="00A02633">
        <w:t>,</w:t>
      </w:r>
      <w:r>
        <w:t xml:space="preserve"> ist </w:t>
      </w:r>
      <w:r w:rsidR="0027494C">
        <w:t xml:space="preserve">es </w:t>
      </w:r>
      <w:r w:rsidR="00AA3575">
        <w:t>erforderlich</w:t>
      </w:r>
      <w:r w:rsidR="0027494C">
        <w:t xml:space="preserve"> den Umgang mit (unerwarteten) </w:t>
      </w:r>
      <w:r w:rsidR="004A37CE">
        <w:t>F</w:t>
      </w:r>
      <w:r w:rsidR="0027494C">
        <w:t xml:space="preserve">ehlern </w:t>
      </w:r>
      <w:r w:rsidR="004A37CE">
        <w:t>festzulegen</w:t>
      </w:r>
      <w:r w:rsidR="0027494C">
        <w:t>.</w:t>
      </w:r>
      <w:r w:rsidR="00DC6F62">
        <w:t xml:space="preserve"> Hierfür </w:t>
      </w:r>
      <w:r w:rsidR="00417D19">
        <w:t>wird</w:t>
      </w:r>
      <w:r w:rsidR="005D0C52">
        <w:t xml:space="preserve"> ein Logging-Konzept </w:t>
      </w:r>
      <w:r w:rsidR="00417D19">
        <w:t>verwendet, welches es erlaubt</w:t>
      </w:r>
      <w:r w:rsidR="00962A55">
        <w:t>,</w:t>
      </w:r>
      <w:r w:rsidR="00417D19">
        <w:t xml:space="preserve"> </w:t>
      </w:r>
      <w:r w:rsidR="00475870">
        <w:t>die Ausgaben in der Konsole einzuschränken</w:t>
      </w:r>
      <w:r w:rsidR="006557B8">
        <w:t>, erweiterte Debug-Informationen anzuzeigen, Ausgaben in einer Log-Datei</w:t>
      </w:r>
      <w:r w:rsidR="00E41D73">
        <w:t xml:space="preserve"> </w:t>
      </w:r>
      <w:r w:rsidR="004C438A">
        <w:t xml:space="preserve">zu persistieren und </w:t>
      </w:r>
      <w:r w:rsidR="0077155E">
        <w:t>unerwartete Fehler abzufangen</w:t>
      </w:r>
      <w:r w:rsidR="00B44CCA">
        <w:t xml:space="preserve">, sodass benutzerfreundliche Meldungen ausgegeben werden und </w:t>
      </w:r>
      <w:r w:rsidR="0014048E">
        <w:t xml:space="preserve">technische Fehlerbeschreibungen nur in </w:t>
      </w:r>
      <w:r w:rsidR="00AA3575">
        <w:t>der</w:t>
      </w:r>
      <w:r w:rsidR="0014048E">
        <w:t xml:space="preserve"> Log-Datei </w:t>
      </w:r>
      <w:r w:rsidR="00AA3575">
        <w:t>verfügbar sind.</w:t>
      </w:r>
      <w:r w:rsidR="00E35410">
        <w:rPr>
          <w:rStyle w:val="Funotenzeichen"/>
        </w:rPr>
        <w:footnoteReference w:id="7"/>
      </w:r>
    </w:p>
    <w:p w14:paraId="6D1C6EE0" w14:textId="0781DE21" w:rsidR="000D5271" w:rsidRDefault="000D5271" w:rsidP="000D5271">
      <w:pPr>
        <w:pStyle w:val="berschrift2"/>
      </w:pPr>
      <w:bookmarkStart w:id="366" w:name="_Toc61281429"/>
      <w:bookmarkStart w:id="367" w:name="_Toc61790493"/>
      <w:r>
        <w:lastRenderedPageBreak/>
        <w:t>Wartbarkeit</w:t>
      </w:r>
      <w:bookmarkEnd w:id="366"/>
      <w:bookmarkEnd w:id="367"/>
    </w:p>
    <w:p w14:paraId="1D61E5BD" w14:textId="1A052D90" w:rsidR="0058799B" w:rsidRDefault="0086499C" w:rsidP="000173F2">
      <w:r>
        <w:t xml:space="preserve">Die Anpassung und Erweiterung des </w:t>
      </w:r>
      <w:r w:rsidR="00012CA4">
        <w:t xml:space="preserve">Systems </w:t>
      </w:r>
      <w:r w:rsidR="00544E09">
        <w:t>sind</w:t>
      </w:r>
      <w:r w:rsidR="007078CB">
        <w:t xml:space="preserve"> aufgrund der verwendeten Technologien gegeben.</w:t>
      </w:r>
      <w:r w:rsidR="00DF1FB5">
        <w:t xml:space="preserve"> </w:t>
      </w:r>
      <w:r w:rsidR="00BD6A82">
        <w:t xml:space="preserve">Die </w:t>
      </w:r>
      <w:r w:rsidR="00B87C71">
        <w:t>m</w:t>
      </w:r>
      <w:r w:rsidR="00BD6A82">
        <w:t>odulare Struktur des Maven-Projekts ermöglicht es</w:t>
      </w:r>
      <w:r w:rsidR="00987FA2">
        <w:t>,</w:t>
      </w:r>
      <w:r w:rsidR="00BD6A82">
        <w:t xml:space="preserve"> </w:t>
      </w:r>
      <w:r w:rsidR="00DF1FB5">
        <w:t>einzelne Komponenten</w:t>
      </w:r>
      <w:r w:rsidR="00BD6A82">
        <w:t xml:space="preserve"> </w:t>
      </w:r>
      <w:r w:rsidR="00DF1FB5">
        <w:t>separat zu betrachten</w:t>
      </w:r>
      <w:r w:rsidR="00F85F46">
        <w:t xml:space="preserve">, </w:t>
      </w:r>
      <w:r w:rsidR="00DF1FB5">
        <w:t>anzupassen</w:t>
      </w:r>
      <w:r w:rsidR="00F85F46">
        <w:t xml:space="preserve"> und auszutauschen</w:t>
      </w:r>
      <w:r w:rsidR="00DF1FB5">
        <w:t xml:space="preserve">. </w:t>
      </w:r>
      <w:r w:rsidR="00D57CCC">
        <w:t>Die</w:t>
      </w:r>
      <w:r w:rsidR="00DF1FB5">
        <w:t xml:space="preserve"> Verfügbarkeit und </w:t>
      </w:r>
      <w:r w:rsidR="00A14054">
        <w:t>Aktualität</w:t>
      </w:r>
      <w:r w:rsidR="00DF1FB5">
        <w:t xml:space="preserve"> </w:t>
      </w:r>
      <w:r w:rsidR="00147252">
        <w:t>von externen Komponenten</w:t>
      </w:r>
      <w:r w:rsidR="00D57CCC">
        <w:t xml:space="preserve"> </w:t>
      </w:r>
      <w:r w:rsidR="00DF1FB5">
        <w:t xml:space="preserve">wird über die Plattform </w:t>
      </w:r>
      <w:r w:rsidR="00DF1FB5" w:rsidRPr="007F7931">
        <w:rPr>
          <w:i/>
          <w:iCs/>
        </w:rPr>
        <w:t>GitHub</w:t>
      </w:r>
      <w:r w:rsidR="00DF1FB5">
        <w:t xml:space="preserve"> </w:t>
      </w:r>
      <w:r w:rsidR="00A14054">
        <w:t xml:space="preserve">mithilfe des sogenannten </w:t>
      </w:r>
      <w:r w:rsidR="00A14054" w:rsidRPr="007F7931">
        <w:rPr>
          <w:i/>
          <w:iCs/>
        </w:rPr>
        <w:t>Dependabot</w:t>
      </w:r>
      <w:r w:rsidR="00A14054" w:rsidRPr="00F451DD">
        <w:t xml:space="preserve"> </w:t>
      </w:r>
      <w:r w:rsidR="00DF1FB5">
        <w:t>sichergestellt.</w:t>
      </w:r>
    </w:p>
    <w:p w14:paraId="650C917B" w14:textId="6E2772C1" w:rsidR="00E8280E" w:rsidRDefault="00B253A2" w:rsidP="000173F2">
      <w:r>
        <w:t xml:space="preserve">Durch die vorgestellten Coding </w:t>
      </w:r>
      <w:r w:rsidR="0098269D">
        <w:t>C</w:t>
      </w:r>
      <w:r>
        <w:t xml:space="preserve">onventions ist die Dokumentation des Quellcodes sichergestellt und </w:t>
      </w:r>
      <w:r w:rsidR="00E8280E">
        <w:t xml:space="preserve">durch die Verwendung des Versionsverwaltung-Tools </w:t>
      </w:r>
      <w:r w:rsidR="00E8280E" w:rsidRPr="008E70D1">
        <w:rPr>
          <w:i/>
          <w:iCs/>
        </w:rPr>
        <w:t>Git</w:t>
      </w:r>
      <w:r w:rsidR="00E8280E">
        <w:t xml:space="preserve"> können einzelne Änderungen und deren Begründung nachverfolgt werden.</w:t>
      </w:r>
    </w:p>
    <w:p w14:paraId="484098AD" w14:textId="4E424FD9" w:rsidR="009453ED" w:rsidRDefault="009453ED" w:rsidP="000173F2">
      <w:r>
        <w:t xml:space="preserve">Durch </w:t>
      </w:r>
      <w:r w:rsidR="001A7E98">
        <w:t>T</w:t>
      </w:r>
      <w:r>
        <w:t xml:space="preserve">ests </w:t>
      </w:r>
      <w:r w:rsidR="00151717">
        <w:t xml:space="preserve">in den zuvor beschriebenen Bereichen </w:t>
      </w:r>
      <w:r w:rsidR="001A7E98">
        <w:t xml:space="preserve">ist sichergestellt, dass </w:t>
      </w:r>
      <w:r w:rsidR="00E12C94">
        <w:t>z</w:t>
      </w:r>
      <w:r w:rsidR="001A7E98">
        <w:t xml:space="preserve">ukünftige Änderungen </w:t>
      </w:r>
      <w:r w:rsidR="00430935">
        <w:t>am System keine neuen Fehler verursachen</w:t>
      </w:r>
      <w:r w:rsidR="00A9161C">
        <w:t>.</w:t>
      </w:r>
    </w:p>
    <w:p w14:paraId="05DE8419" w14:textId="4633F09A" w:rsidR="00031A52" w:rsidRPr="00990D6F" w:rsidRDefault="005477DC" w:rsidP="000D5271">
      <w:r w:rsidRPr="009D58C2">
        <w:t xml:space="preserve">Eine nachträgliche Anpassung des Systems </w:t>
      </w:r>
      <w:r w:rsidR="009E3842" w:rsidRPr="009D58C2">
        <w:t xml:space="preserve">wird durch diese Technologien unterstütz und </w:t>
      </w:r>
      <w:r w:rsidR="00A44B41" w:rsidRPr="009D58C2">
        <w:t xml:space="preserve">kann aufgrund der Dokumentation und </w:t>
      </w:r>
      <w:r w:rsidR="009D58C2" w:rsidRPr="009D58C2">
        <w:t xml:space="preserve">den </w:t>
      </w:r>
      <w:r w:rsidR="00A44B41" w:rsidRPr="009D58C2">
        <w:t xml:space="preserve">Coding </w:t>
      </w:r>
      <w:r w:rsidR="0056182D">
        <w:t>C</w:t>
      </w:r>
      <w:r w:rsidR="00A44B41" w:rsidRPr="009D58C2">
        <w:t xml:space="preserve">onventions auch von </w:t>
      </w:r>
      <w:r w:rsidR="00C35731">
        <w:t>pr</w:t>
      </w:r>
      <w:r w:rsidR="00A44B41" w:rsidRPr="009D58C2">
        <w:t>ojektfremden Personen durchgeführt werden.</w:t>
      </w:r>
    </w:p>
    <w:p w14:paraId="77C9DF19" w14:textId="184912A4" w:rsidR="0096466C" w:rsidRPr="00FF790B" w:rsidRDefault="00FF790B" w:rsidP="00FF790B">
      <w:pPr>
        <w:pStyle w:val="berschrift2"/>
      </w:pPr>
      <w:bookmarkStart w:id="368" w:name="_Toc61281430"/>
      <w:bookmarkStart w:id="369" w:name="_Toc61790494"/>
      <w:r>
        <w:t>C</w:t>
      </w:r>
      <w:r w:rsidR="00637378" w:rsidRPr="00FF790B">
        <w:t xml:space="preserve">ontinuous </w:t>
      </w:r>
      <w:r w:rsidR="00990D6F">
        <w:t>I</w:t>
      </w:r>
      <w:r w:rsidR="00637378" w:rsidRPr="00FF790B">
        <w:t>ntegration</w:t>
      </w:r>
      <w:bookmarkEnd w:id="368"/>
      <w:bookmarkEnd w:id="369"/>
    </w:p>
    <w:p w14:paraId="3B9DE240" w14:textId="636E7132" w:rsidR="00902A73" w:rsidRPr="0061129C" w:rsidRDefault="00C5142E" w:rsidP="00902A73">
      <w:r>
        <w:t>Um die</w:t>
      </w:r>
      <w:r w:rsidR="009F2EB4">
        <w:t xml:space="preserve"> Qualität </w:t>
      </w:r>
      <w:r w:rsidR="008B7D4E">
        <w:t xml:space="preserve">des Systems sicherzustellen, </w:t>
      </w:r>
      <w:r w:rsidR="009F2EB4">
        <w:t xml:space="preserve">werden die </w:t>
      </w:r>
      <w:r w:rsidR="007B07D1">
        <w:t>folgenden</w:t>
      </w:r>
      <w:r w:rsidR="009F2EB4">
        <w:t xml:space="preserve"> </w:t>
      </w:r>
      <w:r w:rsidR="007B07D1">
        <w:t>Aspekte</w:t>
      </w:r>
      <w:r w:rsidR="009F2EB4">
        <w:t xml:space="preserve"> </w:t>
      </w:r>
      <w:r w:rsidR="00393D8E">
        <w:t>von</w:t>
      </w:r>
      <w:r w:rsidR="0044079B" w:rsidRPr="0044079B">
        <w:t xml:space="preserve"> Continuous </w:t>
      </w:r>
      <w:r w:rsidR="00B7610B">
        <w:t>I</w:t>
      </w:r>
      <w:r w:rsidR="0044079B" w:rsidRPr="0044079B">
        <w:t>ntegration</w:t>
      </w:r>
      <w:r w:rsidR="0044079B">
        <w:t xml:space="preserve"> eingesetzt</w:t>
      </w:r>
      <w:r w:rsidR="008D7081">
        <w:t>.</w:t>
      </w:r>
      <w:r w:rsidR="0061129C">
        <w:t xml:space="preserve"> </w:t>
      </w:r>
      <w:sdt>
        <w:sdtPr>
          <w:id w:val="300657278"/>
          <w:citation/>
        </w:sdtPr>
        <w:sdtEndPr/>
        <w:sdtContent>
          <w:r w:rsidR="00A71DEA">
            <w:fldChar w:fldCharType="begin"/>
          </w:r>
          <w:r w:rsidR="00A71DEA" w:rsidRPr="0061129C">
            <w:instrText xml:space="preserve"> CITATION Fow06 \l 1031 </w:instrText>
          </w:r>
          <w:r w:rsidR="00A71DEA">
            <w:fldChar w:fldCharType="separate"/>
          </w:r>
          <w:r w:rsidR="006A540E" w:rsidRPr="006A540E">
            <w:rPr>
              <w:noProof/>
            </w:rPr>
            <w:t>[11]</w:t>
          </w:r>
          <w:r w:rsidR="00A71DEA">
            <w:fldChar w:fldCharType="end"/>
          </w:r>
        </w:sdtContent>
      </w:sdt>
    </w:p>
    <w:p w14:paraId="3DF5142C" w14:textId="75FE49A5" w:rsidR="00D44D29" w:rsidRDefault="00190212" w:rsidP="00796786">
      <w:pPr>
        <w:pStyle w:val="Listenabsatz"/>
        <w:numPr>
          <w:ilvl w:val="0"/>
          <w:numId w:val="57"/>
        </w:numPr>
        <w:rPr>
          <w:bCs/>
        </w:rPr>
      </w:pPr>
      <w:r w:rsidRPr="00D44D29">
        <w:rPr>
          <w:bCs/>
        </w:rPr>
        <w:t>Verwendung eines einzelnen Repositories</w:t>
      </w:r>
      <w:r w:rsidR="00D44D29">
        <w:rPr>
          <w:bCs/>
        </w:rPr>
        <w:t xml:space="preserve"> und geteilter Dokumente</w:t>
      </w:r>
      <w:r w:rsidRPr="00D44D29">
        <w:rPr>
          <w:bCs/>
        </w:rPr>
        <w:t xml:space="preserve">, um </w:t>
      </w:r>
      <w:r w:rsidR="002C1721" w:rsidRPr="00D44D29">
        <w:rPr>
          <w:bCs/>
        </w:rPr>
        <w:t>gemeinsam am Quellcode zu arbeiten.</w:t>
      </w:r>
    </w:p>
    <w:p w14:paraId="18EEB951" w14:textId="77777777" w:rsidR="00796786" w:rsidRDefault="002C1721" w:rsidP="00796786">
      <w:pPr>
        <w:pStyle w:val="Listenabsatz"/>
        <w:numPr>
          <w:ilvl w:val="0"/>
          <w:numId w:val="57"/>
        </w:numPr>
      </w:pPr>
      <w:r w:rsidRPr="008309C2">
        <w:t xml:space="preserve">Mithilfe von GitHub Actions wird bei einer </w:t>
      </w:r>
      <w:r w:rsidR="008E3D8E" w:rsidRPr="008309C2">
        <w:t>Änderung</w:t>
      </w:r>
      <w:r w:rsidRPr="008309C2">
        <w:t xml:space="preserve"> des Quellcodes</w:t>
      </w:r>
    </w:p>
    <w:p w14:paraId="65B8E10C" w14:textId="2D0B77C6" w:rsidR="00796786" w:rsidRDefault="002C1721" w:rsidP="00D44D29">
      <w:pPr>
        <w:pStyle w:val="Listenabsatz"/>
        <w:numPr>
          <w:ilvl w:val="1"/>
          <w:numId w:val="57"/>
        </w:numPr>
      </w:pPr>
      <w:r w:rsidRPr="008309C2">
        <w:t>die Software</w:t>
      </w:r>
      <w:r w:rsidR="00796786">
        <w:t xml:space="preserve"> kompiliert</w:t>
      </w:r>
    </w:p>
    <w:p w14:paraId="0B8A446B" w14:textId="28387041" w:rsidR="00796786" w:rsidRDefault="00796786" w:rsidP="00D44D29">
      <w:pPr>
        <w:pStyle w:val="Listenabsatz"/>
        <w:numPr>
          <w:ilvl w:val="1"/>
          <w:numId w:val="57"/>
        </w:numPr>
      </w:pPr>
      <w:r>
        <w:t>alle</w:t>
      </w:r>
      <w:r w:rsidR="008E3D8E" w:rsidRPr="008309C2">
        <w:t xml:space="preserve"> </w:t>
      </w:r>
      <w:r>
        <w:t>U</w:t>
      </w:r>
      <w:r w:rsidR="00B8088F" w:rsidRPr="008309C2">
        <w:t>nit-Tests ausgeführt</w:t>
      </w:r>
    </w:p>
    <w:p w14:paraId="508468A9" w14:textId="1F73658F" w:rsidR="008309C2" w:rsidRPr="008309C2" w:rsidRDefault="008309C2" w:rsidP="00D44D29">
      <w:pPr>
        <w:pStyle w:val="Listenabsatz"/>
        <w:numPr>
          <w:ilvl w:val="1"/>
          <w:numId w:val="57"/>
        </w:numPr>
      </w:pPr>
      <w:r w:rsidRPr="008309C2">
        <w:t>ein DockerImage auf der Plattform DockerHub veröffentlicht</w:t>
      </w:r>
    </w:p>
    <w:p w14:paraId="45B032DC" w14:textId="00334034" w:rsidR="003E5B22" w:rsidRPr="008309C2" w:rsidRDefault="003E5B22" w:rsidP="00D44D29">
      <w:pPr>
        <w:pStyle w:val="Listenabsatz"/>
        <w:numPr>
          <w:ilvl w:val="1"/>
          <w:numId w:val="57"/>
        </w:numPr>
      </w:pPr>
      <w:r>
        <w:t xml:space="preserve">die </w:t>
      </w:r>
      <w:r w:rsidR="00A22768">
        <w:t>D</w:t>
      </w:r>
      <w:r>
        <w:t>okumentation des Quellcodes aktualisiert</w:t>
      </w:r>
    </w:p>
    <w:p w14:paraId="5078622B" w14:textId="77777777" w:rsidR="00796786" w:rsidRDefault="00796786">
      <w:pPr>
        <w:spacing w:line="240" w:lineRule="auto"/>
        <w:jc w:val="left"/>
      </w:pPr>
      <w:r>
        <w:br w:type="page"/>
      </w:r>
    </w:p>
    <w:p w14:paraId="5F5368C9" w14:textId="6A8DC22A" w:rsidR="00675DAA" w:rsidRDefault="00600EA8" w:rsidP="00675DAA">
      <w:pPr>
        <w:pStyle w:val="berschrift1"/>
      </w:pPr>
      <w:bookmarkStart w:id="370" w:name="_Toc61281431"/>
      <w:bookmarkStart w:id="371" w:name="_Toc61790495"/>
      <w:r>
        <w:lastRenderedPageBreak/>
        <w:t>Auswertung</w:t>
      </w:r>
      <w:bookmarkEnd w:id="370"/>
      <w:bookmarkEnd w:id="371"/>
    </w:p>
    <w:p w14:paraId="695A66EC" w14:textId="147459A0" w:rsidR="00AF477C" w:rsidRDefault="00C24745" w:rsidP="00C24745">
      <w:r>
        <w:t xml:space="preserve">Im nachfolgenden </w:t>
      </w:r>
      <w:r w:rsidR="001057B8">
        <w:t>wird</w:t>
      </w:r>
      <w:r>
        <w:t xml:space="preserve"> die </w:t>
      </w:r>
      <w:r w:rsidR="004041A0">
        <w:t xml:space="preserve">Evaluation des theoretischen Ansatzes durchgeführt. </w:t>
      </w:r>
      <w:r w:rsidR="005A0273">
        <w:t xml:space="preserve">Dafür wird zunächst die generelle Funktionsfähigkeit geprüft. Im Anschluss werden Spiele auf der Online API des Wettbewerbs zum Vergleich gegen andere Teams </w:t>
      </w:r>
      <w:r w:rsidR="00024BE5">
        <w:t>analysiert.</w:t>
      </w:r>
    </w:p>
    <w:p w14:paraId="5427D9A1" w14:textId="5B9CFD14" w:rsidR="008950C1" w:rsidRDefault="0012040F" w:rsidP="008950C1">
      <w:pPr>
        <w:pStyle w:val="berschrift2"/>
      </w:pPr>
      <w:bookmarkStart w:id="372" w:name="_Toc61790496"/>
      <w:r>
        <w:t>Szenarien</w:t>
      </w:r>
      <w:bookmarkEnd w:id="372"/>
    </w:p>
    <w:p w14:paraId="4F46F1F7" w14:textId="6572F1AF" w:rsidR="0012040F" w:rsidRDefault="00C01617" w:rsidP="0012040F">
      <w:r>
        <w:t xml:space="preserve">In </w:t>
      </w:r>
      <w:r w:rsidRPr="00D21C8A">
        <w:rPr>
          <w:i/>
          <w:iCs/>
        </w:rPr>
        <w:t xml:space="preserve">Kapitel </w:t>
      </w:r>
      <w:r w:rsidR="00C45D7C" w:rsidRPr="00D21C8A">
        <w:rPr>
          <w:i/>
          <w:iCs/>
        </w:rPr>
        <w:fldChar w:fldCharType="begin"/>
      </w:r>
      <w:r w:rsidR="00C45D7C" w:rsidRPr="00D21C8A">
        <w:rPr>
          <w:i/>
          <w:iCs/>
        </w:rPr>
        <w:instrText xml:space="preserve"> REF _Ref61625541 \w \h </w:instrText>
      </w:r>
      <w:r w:rsidR="00D21C8A">
        <w:rPr>
          <w:i/>
          <w:iCs/>
        </w:rPr>
        <w:instrText xml:space="preserve"> \* MERGEFORMAT </w:instrText>
      </w:r>
      <w:r w:rsidR="00C45D7C" w:rsidRPr="00D21C8A">
        <w:rPr>
          <w:i/>
          <w:iCs/>
        </w:rPr>
      </w:r>
      <w:r w:rsidR="00C45D7C" w:rsidRPr="00D21C8A">
        <w:rPr>
          <w:i/>
          <w:iCs/>
        </w:rPr>
        <w:fldChar w:fldCharType="separate"/>
      </w:r>
      <w:r w:rsidR="006A540E">
        <w:rPr>
          <w:i/>
          <w:iCs/>
        </w:rPr>
        <w:t>5.6</w:t>
      </w:r>
      <w:r w:rsidR="00C45D7C" w:rsidRPr="00D21C8A">
        <w:rPr>
          <w:i/>
          <w:iCs/>
        </w:rPr>
        <w:fldChar w:fldCharType="end"/>
      </w:r>
      <w:r w:rsidR="00C45D7C">
        <w:t xml:space="preserve"> wurden bereits bestimmte Szenarien beschrieben und der erhoffte Umgang mit diesen geschildert.</w:t>
      </w:r>
      <w:r w:rsidR="001A24A1">
        <w:t xml:space="preserve"> Im Rahmen der Evaluation </w:t>
      </w:r>
      <w:r w:rsidR="007F3957">
        <w:t xml:space="preserve">sollen diese Szenarien </w:t>
      </w:r>
      <w:r w:rsidR="00182356">
        <w:t>hinsichtlich ihres Auftretens</w:t>
      </w:r>
      <w:r w:rsidR="00756352">
        <w:t xml:space="preserve"> in</w:t>
      </w:r>
      <w:r w:rsidR="007F3957">
        <w:t xml:space="preserve"> real durchgeführt</w:t>
      </w:r>
      <w:r w:rsidR="001326AE">
        <w:t>en</w:t>
      </w:r>
      <w:r w:rsidR="007F3957">
        <w:t xml:space="preserve"> Spiele</w:t>
      </w:r>
      <w:r w:rsidR="001326AE">
        <w:t>n</w:t>
      </w:r>
      <w:r w:rsidR="00DE3E66">
        <w:t xml:space="preserve"> </w:t>
      </w:r>
      <w:r w:rsidR="007F3957">
        <w:t>auf der bereitgestellten Online API</w:t>
      </w:r>
      <w:r w:rsidR="00DE3E66">
        <w:t>,</w:t>
      </w:r>
      <w:r w:rsidR="007F3957">
        <w:t xml:space="preserve"> </w:t>
      </w:r>
      <w:r w:rsidR="00756352">
        <w:t>geprüft werden.</w:t>
      </w:r>
    </w:p>
    <w:p w14:paraId="1794983F" w14:textId="5103F0F6" w:rsidR="001125E4" w:rsidRPr="00EA7C53" w:rsidRDefault="00EF01DD" w:rsidP="00EA7C53">
      <w:pPr>
        <w:pStyle w:val="Text"/>
        <w:rPr>
          <w:color w:val="FF0000"/>
          <w:shd w:val="clear" w:color="auto" w:fill="FFFFFF"/>
        </w:rPr>
      </w:pPr>
      <w:r>
        <w:t>Die</w:t>
      </w:r>
      <w:r w:rsidR="005137D1">
        <w:t xml:space="preserve"> Szenarien </w:t>
      </w:r>
      <w:r w:rsidR="005137D1" w:rsidRPr="009A6EF9">
        <w:rPr>
          <w:i/>
          <w:iCs/>
        </w:rPr>
        <w:t>„</w:t>
      </w:r>
      <w:r w:rsidR="005137D1" w:rsidRPr="009A6EF9">
        <w:rPr>
          <w:i/>
          <w:iCs/>
        </w:rPr>
        <w:fldChar w:fldCharType="begin"/>
      </w:r>
      <w:r w:rsidR="005137D1" w:rsidRPr="009A6EF9">
        <w:rPr>
          <w:i/>
          <w:iCs/>
        </w:rPr>
        <w:instrText xml:space="preserve"> REF _Ref61626217 \w \h </w:instrText>
      </w:r>
      <w:r w:rsidR="009A6EF9">
        <w:rPr>
          <w:i/>
          <w:iCs/>
        </w:rPr>
        <w:instrText xml:space="preserve"> \* MERGEFORMAT </w:instrText>
      </w:r>
      <w:r w:rsidR="005137D1" w:rsidRPr="009A6EF9">
        <w:rPr>
          <w:i/>
          <w:iCs/>
        </w:rPr>
      </w:r>
      <w:r w:rsidR="005137D1" w:rsidRPr="009A6EF9">
        <w:rPr>
          <w:i/>
          <w:iCs/>
        </w:rPr>
        <w:fldChar w:fldCharType="separate"/>
      </w:r>
      <w:r w:rsidR="006A540E">
        <w:rPr>
          <w:i/>
          <w:iCs/>
        </w:rPr>
        <w:t>Szenario 1</w:t>
      </w:r>
      <w:r w:rsidR="005137D1" w:rsidRPr="009A6EF9">
        <w:rPr>
          <w:i/>
          <w:iCs/>
        </w:rPr>
        <w:fldChar w:fldCharType="end"/>
      </w:r>
      <w:r w:rsidR="005137D1" w:rsidRPr="009A6EF9">
        <w:rPr>
          <w:i/>
          <w:iCs/>
        </w:rPr>
        <w:t>“</w:t>
      </w:r>
      <w:r w:rsidR="005137D1">
        <w:t xml:space="preserve">, </w:t>
      </w:r>
      <w:r w:rsidR="005137D1" w:rsidRPr="009A6EF9">
        <w:rPr>
          <w:i/>
          <w:iCs/>
        </w:rPr>
        <w:t>„</w:t>
      </w:r>
      <w:r w:rsidR="005137D1" w:rsidRPr="009A6EF9">
        <w:rPr>
          <w:i/>
          <w:iCs/>
        </w:rPr>
        <w:fldChar w:fldCharType="begin"/>
      </w:r>
      <w:r w:rsidR="005137D1" w:rsidRPr="009A6EF9">
        <w:rPr>
          <w:i/>
          <w:iCs/>
        </w:rPr>
        <w:instrText xml:space="preserve"> REF _Ref61626235 \w \h </w:instrText>
      </w:r>
      <w:r w:rsidR="009A6EF9">
        <w:rPr>
          <w:i/>
          <w:iCs/>
        </w:rPr>
        <w:instrText xml:space="preserve"> \* MERGEFORMAT </w:instrText>
      </w:r>
      <w:r w:rsidR="005137D1" w:rsidRPr="009A6EF9">
        <w:rPr>
          <w:i/>
          <w:iCs/>
        </w:rPr>
      </w:r>
      <w:r w:rsidR="005137D1" w:rsidRPr="009A6EF9">
        <w:rPr>
          <w:i/>
          <w:iCs/>
        </w:rPr>
        <w:fldChar w:fldCharType="separate"/>
      </w:r>
      <w:r w:rsidR="006A540E">
        <w:rPr>
          <w:i/>
          <w:iCs/>
        </w:rPr>
        <w:t>Szenario 2</w:t>
      </w:r>
      <w:r w:rsidR="005137D1" w:rsidRPr="009A6EF9">
        <w:rPr>
          <w:i/>
          <w:iCs/>
        </w:rPr>
        <w:fldChar w:fldCharType="end"/>
      </w:r>
      <w:r w:rsidR="005137D1" w:rsidRPr="009A6EF9">
        <w:rPr>
          <w:i/>
          <w:iCs/>
        </w:rPr>
        <w:t>“</w:t>
      </w:r>
      <w:r w:rsidR="00501143">
        <w:t xml:space="preserve">, </w:t>
      </w:r>
      <w:r w:rsidR="005137D1" w:rsidRPr="009A6EF9">
        <w:rPr>
          <w:i/>
          <w:iCs/>
        </w:rPr>
        <w:t>„</w:t>
      </w:r>
      <w:r w:rsidR="005137D1" w:rsidRPr="009A6EF9">
        <w:rPr>
          <w:i/>
          <w:iCs/>
        </w:rPr>
        <w:fldChar w:fldCharType="begin"/>
      </w:r>
      <w:r w:rsidR="005137D1" w:rsidRPr="009A6EF9">
        <w:rPr>
          <w:i/>
          <w:iCs/>
        </w:rPr>
        <w:instrText xml:space="preserve"> REF _Ref61626239 \w \h </w:instrText>
      </w:r>
      <w:r w:rsidR="009A6EF9">
        <w:rPr>
          <w:i/>
          <w:iCs/>
        </w:rPr>
        <w:instrText xml:space="preserve"> \* MERGEFORMAT </w:instrText>
      </w:r>
      <w:r w:rsidR="005137D1" w:rsidRPr="009A6EF9">
        <w:rPr>
          <w:i/>
          <w:iCs/>
        </w:rPr>
      </w:r>
      <w:r w:rsidR="005137D1" w:rsidRPr="009A6EF9">
        <w:rPr>
          <w:i/>
          <w:iCs/>
        </w:rPr>
        <w:fldChar w:fldCharType="separate"/>
      </w:r>
      <w:r w:rsidR="006A540E">
        <w:rPr>
          <w:i/>
          <w:iCs/>
        </w:rPr>
        <w:t>Szenario 3</w:t>
      </w:r>
      <w:r w:rsidR="005137D1" w:rsidRPr="009A6EF9">
        <w:rPr>
          <w:i/>
          <w:iCs/>
        </w:rPr>
        <w:fldChar w:fldCharType="end"/>
      </w:r>
      <w:r w:rsidR="005137D1" w:rsidRPr="009A6EF9">
        <w:rPr>
          <w:i/>
          <w:iCs/>
        </w:rPr>
        <w:t>“</w:t>
      </w:r>
      <w:r w:rsidR="00501143">
        <w:t xml:space="preserve"> und </w:t>
      </w:r>
      <w:r w:rsidR="00501143" w:rsidRPr="009A6EF9">
        <w:rPr>
          <w:i/>
          <w:iCs/>
        </w:rPr>
        <w:t>„</w:t>
      </w:r>
      <w:r w:rsidR="00501143" w:rsidRPr="009A6EF9">
        <w:rPr>
          <w:i/>
          <w:iCs/>
        </w:rPr>
        <w:fldChar w:fldCharType="begin"/>
      </w:r>
      <w:r w:rsidR="00501143" w:rsidRPr="009A6EF9">
        <w:rPr>
          <w:i/>
          <w:iCs/>
        </w:rPr>
        <w:instrText xml:space="preserve"> REF _Ref61626312 \w \h </w:instrText>
      </w:r>
      <w:r w:rsidR="009A6EF9">
        <w:rPr>
          <w:i/>
          <w:iCs/>
        </w:rPr>
        <w:instrText xml:space="preserve"> \* MERGEFORMAT </w:instrText>
      </w:r>
      <w:r w:rsidR="00501143" w:rsidRPr="009A6EF9">
        <w:rPr>
          <w:i/>
          <w:iCs/>
        </w:rPr>
      </w:r>
      <w:r w:rsidR="00501143" w:rsidRPr="009A6EF9">
        <w:rPr>
          <w:i/>
          <w:iCs/>
        </w:rPr>
        <w:fldChar w:fldCharType="separate"/>
      </w:r>
      <w:r w:rsidR="006A540E">
        <w:rPr>
          <w:i/>
          <w:iCs/>
        </w:rPr>
        <w:t>Szenario 4</w:t>
      </w:r>
      <w:r w:rsidR="00501143" w:rsidRPr="009A6EF9">
        <w:rPr>
          <w:i/>
          <w:iCs/>
        </w:rPr>
        <w:fldChar w:fldCharType="end"/>
      </w:r>
      <w:r w:rsidR="00501143" w:rsidRPr="009A6EF9">
        <w:rPr>
          <w:i/>
          <w:iCs/>
        </w:rPr>
        <w:t>“</w:t>
      </w:r>
      <w:r w:rsidR="005137D1">
        <w:t xml:space="preserve"> </w:t>
      </w:r>
      <w:r w:rsidR="00DE3299">
        <w:t>können</w:t>
      </w:r>
      <w:r w:rsidR="005137D1">
        <w:t xml:space="preserve"> </w:t>
      </w:r>
      <w:r w:rsidR="00C7114C">
        <w:t xml:space="preserve">in den Spielen nachgewiesen werden. </w:t>
      </w:r>
      <w:r w:rsidR="004C0949">
        <w:t xml:space="preserve">Videos von deren Auftreten </w:t>
      </w:r>
      <w:r w:rsidR="00DE3299">
        <w:t>sind über</w:t>
      </w:r>
      <w:r w:rsidR="00083FC4">
        <w:t xml:space="preserve"> </w:t>
      </w:r>
      <w:r w:rsidR="003E1F0A" w:rsidRPr="003E1F0A">
        <w:rPr>
          <w:i/>
          <w:iCs/>
        </w:rPr>
        <w:fldChar w:fldCharType="begin"/>
      </w:r>
      <w:r w:rsidR="003E1F0A" w:rsidRPr="003E1F0A">
        <w:rPr>
          <w:i/>
          <w:iCs/>
        </w:rPr>
        <w:instrText xml:space="preserve"> REF _Ref61713213 \h  \* MERGEFORMAT </w:instrText>
      </w:r>
      <w:r w:rsidR="003E1F0A" w:rsidRPr="003E1F0A">
        <w:rPr>
          <w:i/>
          <w:iCs/>
        </w:rPr>
      </w:r>
      <w:r w:rsidR="003E1F0A" w:rsidRPr="003E1F0A">
        <w:rPr>
          <w:i/>
          <w:iCs/>
        </w:rPr>
        <w:fldChar w:fldCharType="separate"/>
      </w:r>
      <w:r w:rsidR="006A540E" w:rsidRPr="006A540E">
        <w:rPr>
          <w:i/>
          <w:iCs/>
        </w:rPr>
        <w:t>Anhang 3</w:t>
      </w:r>
      <w:r w:rsidR="003E1F0A" w:rsidRPr="003E1F0A">
        <w:rPr>
          <w:i/>
          <w:iCs/>
        </w:rPr>
        <w:fldChar w:fldCharType="end"/>
      </w:r>
      <w:r w:rsidR="00083FC4">
        <w:t xml:space="preserve"> </w:t>
      </w:r>
      <w:r w:rsidR="00DE3299">
        <w:t>einzusehen</w:t>
      </w:r>
      <w:r w:rsidR="004C0949">
        <w:t xml:space="preserve">. </w:t>
      </w:r>
      <w:r w:rsidR="009C2619">
        <w:t xml:space="preserve">Durch die Visualisierung </w:t>
      </w:r>
      <w:r w:rsidR="003A1D09">
        <w:t xml:space="preserve">wird auch die Funktionsfähigkeit der Entscheidungsfindung nachgewiesen. </w:t>
      </w:r>
    </w:p>
    <w:p w14:paraId="03203A13" w14:textId="775DF68F" w:rsidR="008950C1" w:rsidRDefault="008950C1" w:rsidP="008950C1">
      <w:pPr>
        <w:pStyle w:val="berschrift2"/>
      </w:pPr>
      <w:bookmarkStart w:id="373" w:name="_Toc61790497"/>
      <w:r>
        <w:t>Vergleich mit anderen Teams</w:t>
      </w:r>
      <w:bookmarkEnd w:id="373"/>
    </w:p>
    <w:p w14:paraId="707A71F7" w14:textId="036E68AC" w:rsidR="008818D7" w:rsidRDefault="004041A0" w:rsidP="00C24745">
      <w:r>
        <w:t>Über die bereitgestellte Online API des Wettbewerbs ist es möglich, gegen andere Spieler anzutreten</w:t>
      </w:r>
      <w:r w:rsidR="00513C82">
        <w:t xml:space="preserve">. </w:t>
      </w:r>
      <w:r w:rsidR="00B33F03">
        <w:t>Am Ende des Spiels wird der Name aller beteiligten Teams angezeigt</w:t>
      </w:r>
      <w:r w:rsidR="000353F1">
        <w:t>, so sind Spieler über einen gewissen Zeitraum hinweg nachverfolgbar.</w:t>
      </w:r>
      <w:sdt>
        <w:sdtPr>
          <w:id w:val="1540165908"/>
          <w:citation/>
        </w:sdtPr>
        <w:sdtEndPr/>
        <w:sdtContent>
          <w:r w:rsidR="000C4DE3">
            <w:fldChar w:fldCharType="begin"/>
          </w:r>
          <w:r w:rsidR="003B31F2">
            <w:instrText xml:space="preserve">CITATION inf20 \p 3 \l 1031 </w:instrText>
          </w:r>
          <w:r w:rsidR="000C4DE3">
            <w:fldChar w:fldCharType="separate"/>
          </w:r>
          <w:r w:rsidR="006A540E">
            <w:rPr>
              <w:noProof/>
            </w:rPr>
            <w:t xml:space="preserve"> </w:t>
          </w:r>
          <w:r w:rsidR="006A540E" w:rsidRPr="006A540E">
            <w:rPr>
              <w:noProof/>
            </w:rPr>
            <w:t>[2, p. 3]</w:t>
          </w:r>
          <w:r w:rsidR="000C4DE3">
            <w:fldChar w:fldCharType="end"/>
          </w:r>
        </w:sdtContent>
      </w:sdt>
      <w:r w:rsidR="000353F1">
        <w:t xml:space="preserve"> </w:t>
      </w:r>
      <w:r w:rsidR="004261A0">
        <w:t xml:space="preserve">Aus </w:t>
      </w:r>
      <w:r w:rsidR="005E2270">
        <w:t>mehreren</w:t>
      </w:r>
      <w:r w:rsidR="004261A0">
        <w:t xml:space="preserve"> Spielen ging hervor, dass ein Spiel der Online API oft mit Bots aufgefüllt wird. </w:t>
      </w:r>
      <w:r w:rsidR="00AD1AE3">
        <w:t>Diese Bots zeigen meist ein primitives Verhalten, haben aber ebenfalls ein</w:t>
      </w:r>
      <w:r w:rsidR="0047427B">
        <w:t>en</w:t>
      </w:r>
      <w:r w:rsidR="00AD1AE3">
        <w:t xml:space="preserve"> Name</w:t>
      </w:r>
      <w:r w:rsidR="0047427B">
        <w:t>n</w:t>
      </w:r>
      <w:r w:rsidR="00AD1AE3">
        <w:t>.</w:t>
      </w:r>
    </w:p>
    <w:p w14:paraId="7944E53B" w14:textId="77777777" w:rsidR="008818D7" w:rsidRDefault="008818D7">
      <w:pPr>
        <w:spacing w:line="240" w:lineRule="auto"/>
        <w:jc w:val="left"/>
      </w:pPr>
      <w:r>
        <w:br w:type="page"/>
      </w:r>
    </w:p>
    <w:p w14:paraId="332D0A10" w14:textId="5ECBE154" w:rsidR="000C0144" w:rsidRDefault="003656F0" w:rsidP="00C24745">
      <w:r>
        <w:lastRenderedPageBreak/>
        <w:t xml:space="preserve">Zur Auswertung werden Spiele über einen längeren Zeitraum hinweg dokumentiert. </w:t>
      </w:r>
      <w:r w:rsidR="007F588B">
        <w:t xml:space="preserve">Dabei wird vor vermerkt, wie oft ein anderes Team früher oder später ausscheidet </w:t>
      </w:r>
      <w:r w:rsidR="00DA3DC5">
        <w:t xml:space="preserve">im Vergleich zu Team Lehnurr. </w:t>
      </w:r>
      <w:r w:rsidR="00670027">
        <w:t xml:space="preserve">Zudem erfolgt für jedes Spiel und jeden Spieler eine Einschätzung, ob es sich bei dem Spieler </w:t>
      </w:r>
      <w:r w:rsidR="00720CCE">
        <w:t>um ein</w:t>
      </w:r>
      <w:r w:rsidR="008772CB">
        <w:t>en</w:t>
      </w:r>
      <w:r w:rsidR="00720CCE">
        <w:t xml:space="preserve"> Bot</w:t>
      </w:r>
      <w:r w:rsidR="00670027">
        <w:t xml:space="preserve"> </w:t>
      </w:r>
      <w:r w:rsidR="0065148D">
        <w:t xml:space="preserve">der API </w:t>
      </w:r>
      <w:r w:rsidR="00670027">
        <w:t xml:space="preserve">handelt. </w:t>
      </w:r>
      <w:r w:rsidR="00720CCE">
        <w:t>Ziel der Auswertung ist es</w:t>
      </w:r>
      <w:r w:rsidR="00955FB6">
        <w:t>,</w:t>
      </w:r>
      <w:r w:rsidR="00720CCE">
        <w:t xml:space="preserve"> </w:t>
      </w:r>
      <w:r w:rsidR="00347F4F">
        <w:t>die Gewinnrate gegenüber anderen Teams</w:t>
      </w:r>
      <w:r w:rsidR="0025434C">
        <w:rPr>
          <w:rStyle w:val="Funotenzeichen"/>
        </w:rPr>
        <w:footnoteReference w:id="8"/>
      </w:r>
      <w:r w:rsidR="0025434C">
        <w:t xml:space="preserve"> </w:t>
      </w:r>
      <w:r w:rsidR="00347F4F">
        <w:t>zu vergleichen</w:t>
      </w:r>
      <w:r w:rsidR="0025434C">
        <w:t xml:space="preserve"> und die allgemeine Gewinnrate</w:t>
      </w:r>
      <w:r w:rsidR="003E7F54">
        <w:rPr>
          <w:rStyle w:val="Funotenzeichen"/>
        </w:rPr>
        <w:footnoteReference w:id="9"/>
      </w:r>
      <w:r w:rsidR="0025434C">
        <w:t xml:space="preserve"> festzustellen.</w:t>
      </w:r>
      <w:r w:rsidR="006C64F6">
        <w:t xml:space="preserve"> </w:t>
      </w:r>
    </w:p>
    <w:p w14:paraId="07DFB917" w14:textId="526F5070" w:rsidR="004016CE" w:rsidRDefault="004016CE" w:rsidP="004016CE">
      <w:r>
        <w:t xml:space="preserve">In </w:t>
      </w:r>
      <w:r w:rsidR="001E2E15" w:rsidRPr="00590C36">
        <w:rPr>
          <w:i/>
          <w:iCs/>
        </w:rPr>
        <w:fldChar w:fldCharType="begin"/>
      </w:r>
      <w:r w:rsidR="001E2E15" w:rsidRPr="00590C36">
        <w:rPr>
          <w:i/>
          <w:iCs/>
        </w:rPr>
        <w:instrText xml:space="preserve"> REF _Ref61690478 \h </w:instrText>
      </w:r>
      <w:r w:rsidR="00590C36">
        <w:rPr>
          <w:i/>
          <w:iCs/>
        </w:rPr>
        <w:instrText xml:space="preserve"> \* MERGEFORMAT </w:instrText>
      </w:r>
      <w:r w:rsidR="001E2E15" w:rsidRPr="00590C36">
        <w:rPr>
          <w:i/>
          <w:iCs/>
        </w:rPr>
      </w:r>
      <w:r w:rsidR="001E2E15" w:rsidRPr="00590C36">
        <w:rPr>
          <w:i/>
          <w:iCs/>
        </w:rPr>
        <w:fldChar w:fldCharType="separate"/>
      </w:r>
      <w:r w:rsidR="006A540E" w:rsidRPr="006A540E">
        <w:rPr>
          <w:i/>
          <w:iCs/>
        </w:rPr>
        <w:t xml:space="preserve">Abbildung </w:t>
      </w:r>
      <w:r w:rsidR="006A540E" w:rsidRPr="006A540E">
        <w:rPr>
          <w:i/>
          <w:iCs/>
          <w:noProof/>
        </w:rPr>
        <w:t>10</w:t>
      </w:r>
      <w:r w:rsidR="001E2E15" w:rsidRPr="00590C36">
        <w:rPr>
          <w:i/>
          <w:iCs/>
        </w:rPr>
        <w:fldChar w:fldCharType="end"/>
      </w:r>
      <w:r w:rsidRPr="00590C36">
        <w:rPr>
          <w:i/>
        </w:rPr>
        <w:t xml:space="preserve"> </w:t>
      </w:r>
      <w:r>
        <w:t xml:space="preserve">sind die Platzierungen in den durchgeführten Testspielen dargestellt. </w:t>
      </w:r>
      <w:r w:rsidR="00236574">
        <w:t xml:space="preserve">In Summe wurden 35 Testspiele durchgeführt, von denen 30 Mal der erste Platz belegt werden konnte. </w:t>
      </w:r>
      <w:r w:rsidR="008827AA">
        <w:t xml:space="preserve">In fünf Fällen wurde der zweite Platz belegt. </w:t>
      </w:r>
      <w:r w:rsidR="00095F39">
        <w:t>Nahezu alle Spiele beinhalteten mindestens einen echten Gegner.</w:t>
      </w:r>
    </w:p>
    <w:p w14:paraId="62388800" w14:textId="77777777" w:rsidR="00881426" w:rsidRDefault="00881426" w:rsidP="00C24745"/>
    <w:p w14:paraId="201C20CF" w14:textId="77777777" w:rsidR="00440E06" w:rsidRDefault="00881426" w:rsidP="00440E06">
      <w:pPr>
        <w:keepNext/>
        <w:jc w:val="center"/>
      </w:pPr>
      <w:r>
        <w:rPr>
          <w:noProof/>
        </w:rPr>
        <w:drawing>
          <wp:inline distT="0" distB="0" distL="0" distR="0" wp14:anchorId="6C2043FB" wp14:editId="31E179A5">
            <wp:extent cx="4572000" cy="2752725"/>
            <wp:effectExtent l="0" t="0" r="0" b="9525"/>
            <wp:docPr id="27" name="Diagramm 27">
              <a:extLst xmlns:a="http://schemas.openxmlformats.org/drawingml/2006/main">
                <a:ext uri="{FF2B5EF4-FFF2-40B4-BE49-F238E27FC236}">
                  <a16:creationId xmlns:a16="http://schemas.microsoft.com/office/drawing/2014/main" id="{9ABA2586-1531-477A-B316-81F341C150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6D51550" w14:textId="3B56C662" w:rsidR="00881426" w:rsidRDefault="00440E06" w:rsidP="00440E06">
      <w:pPr>
        <w:pStyle w:val="Beschriftung"/>
      </w:pPr>
      <w:bookmarkStart w:id="374" w:name="_Ref61690478"/>
      <w:bookmarkStart w:id="375" w:name="_Toc61790512"/>
      <w:r>
        <w:t xml:space="preserve">Abbildung </w:t>
      </w:r>
      <w:r w:rsidR="00B837DE">
        <w:fldChar w:fldCharType="begin"/>
      </w:r>
      <w:r w:rsidR="00B837DE">
        <w:instrText xml:space="preserve"> SEQ Abbildung \* ARABIC </w:instrText>
      </w:r>
      <w:r w:rsidR="00B837DE">
        <w:fldChar w:fldCharType="separate"/>
      </w:r>
      <w:r w:rsidR="006A540E">
        <w:rPr>
          <w:noProof/>
        </w:rPr>
        <w:t>10</w:t>
      </w:r>
      <w:r w:rsidR="00B837DE">
        <w:rPr>
          <w:noProof/>
        </w:rPr>
        <w:fldChar w:fldCharType="end"/>
      </w:r>
      <w:bookmarkEnd w:id="374"/>
      <w:r>
        <w:t>: Platzierungen in den Testspielen</w:t>
      </w:r>
      <w:bookmarkEnd w:id="375"/>
    </w:p>
    <w:p w14:paraId="2D24E598" w14:textId="77777777" w:rsidR="00881426" w:rsidRDefault="00881426" w:rsidP="00C24745"/>
    <w:p w14:paraId="27A6E750" w14:textId="77777777" w:rsidR="0024296E" w:rsidRDefault="0024296E">
      <w:pPr>
        <w:spacing w:line="240" w:lineRule="auto"/>
        <w:jc w:val="left"/>
      </w:pPr>
      <w:r>
        <w:br w:type="page"/>
      </w:r>
    </w:p>
    <w:p w14:paraId="10D0BB00" w14:textId="4B9C9631" w:rsidR="00720CCE" w:rsidRDefault="006C64F6" w:rsidP="00C24745">
      <w:r>
        <w:lastRenderedPageBreak/>
        <w:t xml:space="preserve">In </w:t>
      </w:r>
      <w:r w:rsidR="00A61ED7" w:rsidRPr="003E1F0A">
        <w:rPr>
          <w:i/>
          <w:iCs/>
        </w:rPr>
        <w:fldChar w:fldCharType="begin"/>
      </w:r>
      <w:r w:rsidR="00A61ED7" w:rsidRPr="003E1F0A">
        <w:rPr>
          <w:i/>
          <w:iCs/>
        </w:rPr>
        <w:instrText xml:space="preserve"> REF _Ref61690125 \h </w:instrText>
      </w:r>
      <w:r w:rsidR="003E1F0A">
        <w:rPr>
          <w:i/>
          <w:iCs/>
        </w:rPr>
        <w:instrText xml:space="preserve"> \* MERGEFORMAT </w:instrText>
      </w:r>
      <w:r w:rsidR="00A61ED7" w:rsidRPr="003E1F0A">
        <w:rPr>
          <w:i/>
          <w:iCs/>
        </w:rPr>
      </w:r>
      <w:r w:rsidR="00A61ED7" w:rsidRPr="003E1F0A">
        <w:rPr>
          <w:i/>
          <w:iCs/>
        </w:rPr>
        <w:fldChar w:fldCharType="separate"/>
      </w:r>
      <w:r w:rsidR="006A540E" w:rsidRPr="006A540E">
        <w:rPr>
          <w:i/>
          <w:iCs/>
        </w:rPr>
        <w:t xml:space="preserve">Abbildung </w:t>
      </w:r>
      <w:r w:rsidR="006A540E" w:rsidRPr="006A540E">
        <w:rPr>
          <w:i/>
          <w:iCs/>
          <w:noProof/>
        </w:rPr>
        <w:t>11</w:t>
      </w:r>
      <w:r w:rsidR="00A61ED7" w:rsidRPr="003E1F0A">
        <w:rPr>
          <w:i/>
          <w:iCs/>
        </w:rPr>
        <w:fldChar w:fldCharType="end"/>
      </w:r>
      <w:r>
        <w:t xml:space="preserve"> ist die Gewinnrate im Vergleich zu den besten gegnerischen </w:t>
      </w:r>
      <w:r w:rsidR="006835D7">
        <w:t>Teams</w:t>
      </w:r>
      <w:r>
        <w:t xml:space="preserve"> </w:t>
      </w:r>
      <w:r w:rsidR="006835D7">
        <w:t>dargestellt</w:t>
      </w:r>
      <w:r>
        <w:t xml:space="preserve">. </w:t>
      </w:r>
      <w:r w:rsidR="006835D7">
        <w:t>Dies beinhaltet alle Gegner, die ein Spiel gewonnen haben und Gegner, die nicht als API</w:t>
      </w:r>
      <w:r w:rsidR="000C0144">
        <w:t>-</w:t>
      </w:r>
      <w:r w:rsidR="006835D7">
        <w:t xml:space="preserve">Bot eingeschätzt </w:t>
      </w:r>
      <w:r w:rsidR="00D53F91">
        <w:t>werden</w:t>
      </w:r>
      <w:r w:rsidR="006835D7">
        <w:t>.</w:t>
      </w:r>
      <w:r w:rsidR="00B61658">
        <w:t xml:space="preserve"> Die schlechteste Gewinnrate </w:t>
      </w:r>
      <w:r w:rsidR="005A69CA">
        <w:t>liegt</w:t>
      </w:r>
      <w:r w:rsidR="00B61658">
        <w:t xml:space="preserve"> in zwei Fällen bei 50% für jeweils vier Spiele, die gegen die Teams durchgeführt wurden.</w:t>
      </w:r>
    </w:p>
    <w:p w14:paraId="24E3372A" w14:textId="77777777" w:rsidR="00A61ED7" w:rsidRDefault="00A61ED7" w:rsidP="00C24745"/>
    <w:p w14:paraId="0B8BEFAD" w14:textId="77777777" w:rsidR="00E23093" w:rsidRDefault="00E23093" w:rsidP="00E23093">
      <w:pPr>
        <w:keepNext/>
      </w:pPr>
      <w:r>
        <w:rPr>
          <w:noProof/>
        </w:rPr>
        <w:drawing>
          <wp:inline distT="0" distB="0" distL="0" distR="0" wp14:anchorId="7FDE2608" wp14:editId="320470A8">
            <wp:extent cx="5760720" cy="3307080"/>
            <wp:effectExtent l="0" t="0" r="11430" b="7620"/>
            <wp:docPr id="26" name="Diagramm 26">
              <a:extLst xmlns:a="http://schemas.openxmlformats.org/drawingml/2006/main">
                <a:ext uri="{FF2B5EF4-FFF2-40B4-BE49-F238E27FC236}">
                  <a16:creationId xmlns:a16="http://schemas.microsoft.com/office/drawing/2014/main" id="{2BB04749-EDF9-4627-9E24-108AD09469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380D444" w14:textId="165453ED" w:rsidR="00E23093" w:rsidRDefault="00E23093" w:rsidP="00CC711F">
      <w:pPr>
        <w:pStyle w:val="Beschriftung"/>
      </w:pPr>
      <w:bookmarkStart w:id="376" w:name="_Ref61690125"/>
      <w:bookmarkStart w:id="377" w:name="_Toc61790513"/>
      <w:r>
        <w:t xml:space="preserve">Abbildung </w:t>
      </w:r>
      <w:r w:rsidR="00B837DE">
        <w:fldChar w:fldCharType="begin"/>
      </w:r>
      <w:r w:rsidR="00B837DE">
        <w:instrText xml:space="preserve"> SEQ Abbildung \* ARABIC </w:instrText>
      </w:r>
      <w:r w:rsidR="00B837DE">
        <w:fldChar w:fldCharType="separate"/>
      </w:r>
      <w:r w:rsidR="006A540E">
        <w:rPr>
          <w:noProof/>
        </w:rPr>
        <w:t>11</w:t>
      </w:r>
      <w:r w:rsidR="00B837DE">
        <w:rPr>
          <w:noProof/>
        </w:rPr>
        <w:fldChar w:fldCharType="end"/>
      </w:r>
      <w:bookmarkEnd w:id="376"/>
      <w:r>
        <w:t xml:space="preserve">: Vergleich </w:t>
      </w:r>
      <w:r w:rsidR="00B454F6">
        <w:t>der Lösung zu</w:t>
      </w:r>
      <w:r>
        <w:t xml:space="preserve"> gegnerische</w:t>
      </w:r>
      <w:r w:rsidR="00B454F6">
        <w:t>n</w:t>
      </w:r>
      <w:r>
        <w:t xml:space="preserve"> Spieler</w:t>
      </w:r>
      <w:r w:rsidR="007C730F">
        <w:t>n</w:t>
      </w:r>
      <w:bookmarkEnd w:id="377"/>
    </w:p>
    <w:p w14:paraId="7C6648F6" w14:textId="77777777" w:rsidR="000E7552" w:rsidRDefault="000E7552" w:rsidP="00C24745"/>
    <w:p w14:paraId="0CA1C6BE" w14:textId="133B0977" w:rsidR="005C5B25" w:rsidRDefault="000E7552" w:rsidP="00C24745">
      <w:r>
        <w:t>Timeouts</w:t>
      </w:r>
      <w:r>
        <w:rPr>
          <w:rStyle w:val="Funotenzeichen"/>
        </w:rPr>
        <w:footnoteReference w:id="10"/>
      </w:r>
      <w:r>
        <w:t xml:space="preserve"> wurden aus den Berechnungen ausgeschlossen, da davon auszugehen ist, dass diese nicht das echte Spielerverhalten der gegnerischen Teams darstellen. </w:t>
      </w:r>
    </w:p>
    <w:p w14:paraId="413A46FD" w14:textId="77777777" w:rsidR="002528D0" w:rsidRDefault="002528D0">
      <w:pPr>
        <w:spacing w:line="240" w:lineRule="auto"/>
        <w:jc w:val="left"/>
      </w:pPr>
      <w:r>
        <w:br w:type="page"/>
      </w:r>
    </w:p>
    <w:p w14:paraId="1A1A49CE" w14:textId="66861757" w:rsidR="008D30CA" w:rsidRDefault="008D30CA" w:rsidP="00C24745">
      <w:r>
        <w:lastRenderedPageBreak/>
        <w:t xml:space="preserve">Es ist darauf hinzuweisen, dass die Gewinnraten </w:t>
      </w:r>
      <w:r w:rsidR="009E1060">
        <w:t xml:space="preserve">gegen verschiedene Spieler, sowie die Qualität der Lösung im </w:t>
      </w:r>
      <w:r w:rsidR="004E66AB">
        <w:t>A</w:t>
      </w:r>
      <w:r w:rsidR="009E1060">
        <w:t>llgemeinen</w:t>
      </w:r>
      <w:r w:rsidR="004E66AB">
        <w:t>,</w:t>
      </w:r>
      <w:r w:rsidR="009E1060">
        <w:t xml:space="preserve"> </w:t>
      </w:r>
      <w:r w:rsidR="004E66AB">
        <w:t xml:space="preserve">in ihrer </w:t>
      </w:r>
      <w:r w:rsidR="00D3483B">
        <w:t xml:space="preserve">Genauigkeit begrenzt </w:t>
      </w:r>
      <w:r w:rsidR="00125814">
        <w:t>sind</w:t>
      </w:r>
      <w:r w:rsidR="00D3483B">
        <w:t xml:space="preserve">. Störungsfaktoren sind dabei vor allem die mehrfach auftretenden Timeouts, die </w:t>
      </w:r>
      <w:r w:rsidR="00B053C0">
        <w:t xml:space="preserve">API-Bots und die dadurch resultierende </w:t>
      </w:r>
      <w:r w:rsidR="00D7581E">
        <w:t xml:space="preserve">geringe </w:t>
      </w:r>
      <w:r w:rsidR="00B053C0">
        <w:t xml:space="preserve">Anzahl an echten Spielern in einem Spiel. </w:t>
      </w:r>
      <w:r w:rsidR="00A739BA">
        <w:t>Des Weiteren</w:t>
      </w:r>
      <w:r w:rsidR="001D5CC1">
        <w:t xml:space="preserve"> ist nicht ausgeschlossen, dass Teams, die eine Taktik verwenden, </w:t>
      </w:r>
      <w:r w:rsidR="00D7581E">
        <w:t>welche</w:t>
      </w:r>
      <w:r w:rsidR="001D5CC1">
        <w:t xml:space="preserve"> leicht gekontert werden kann, </w:t>
      </w:r>
      <w:r w:rsidR="00A15B05">
        <w:t xml:space="preserve">die Online API nicht nutzen, um ihre Lösung </w:t>
      </w:r>
      <w:r w:rsidR="000A0AD5">
        <w:t>geheim zu halten</w:t>
      </w:r>
      <w:r w:rsidR="00A15B05">
        <w:t xml:space="preserve">. </w:t>
      </w:r>
    </w:p>
    <w:p w14:paraId="10E1A599" w14:textId="4A52F710" w:rsidR="00B31FB2" w:rsidRDefault="006C2625" w:rsidP="00A43A9E">
      <w:pPr>
        <w:pStyle w:val="Text"/>
      </w:pPr>
      <w:r>
        <w:t xml:space="preserve">Die gesammelten Daten der gesamten Auswertung und die verwendeten Rechenvorschriften </w:t>
      </w:r>
      <w:r w:rsidRPr="00CC5CF2">
        <w:t xml:space="preserve">sind in </w:t>
      </w:r>
      <w:r w:rsidR="003E1F0A" w:rsidRPr="003E1F0A">
        <w:rPr>
          <w:i/>
          <w:iCs/>
        </w:rPr>
        <w:fldChar w:fldCharType="begin"/>
      </w:r>
      <w:r w:rsidR="003E1F0A" w:rsidRPr="003E1F0A">
        <w:rPr>
          <w:i/>
          <w:iCs/>
        </w:rPr>
        <w:instrText xml:space="preserve"> REF _Ref61713171 \h  \* MERGEFORMAT </w:instrText>
      </w:r>
      <w:r w:rsidR="003E1F0A" w:rsidRPr="003E1F0A">
        <w:rPr>
          <w:i/>
          <w:iCs/>
        </w:rPr>
      </w:r>
      <w:r w:rsidR="003E1F0A" w:rsidRPr="003E1F0A">
        <w:rPr>
          <w:i/>
          <w:iCs/>
        </w:rPr>
        <w:fldChar w:fldCharType="separate"/>
      </w:r>
      <w:r w:rsidR="006A540E" w:rsidRPr="006A540E">
        <w:rPr>
          <w:i/>
          <w:iCs/>
        </w:rPr>
        <w:t>Anhang 4</w:t>
      </w:r>
      <w:r w:rsidR="003E1F0A" w:rsidRPr="003E1F0A">
        <w:rPr>
          <w:i/>
          <w:iCs/>
        </w:rPr>
        <w:fldChar w:fldCharType="end"/>
      </w:r>
      <w:r w:rsidR="00B63D29">
        <w:rPr>
          <w:i/>
          <w:iCs/>
        </w:rPr>
        <w:t xml:space="preserve"> </w:t>
      </w:r>
      <w:r w:rsidR="001F6D69" w:rsidRPr="00CC5CF2">
        <w:t>enthalten</w:t>
      </w:r>
      <w:r w:rsidR="001E4199">
        <w:t xml:space="preserve"> und können unter dem dort angegebenen Link eingesehen werden.</w:t>
      </w:r>
      <w:r w:rsidR="001F6D69">
        <w:t xml:space="preserve"> </w:t>
      </w:r>
      <w:r w:rsidR="00B31FB2">
        <w:br w:type="page"/>
      </w:r>
    </w:p>
    <w:p w14:paraId="0C1FD2D0" w14:textId="3E31153B" w:rsidR="00B43811" w:rsidRDefault="009C2FBF" w:rsidP="00B31FB2">
      <w:pPr>
        <w:pStyle w:val="berschrift1"/>
      </w:pPr>
      <w:bookmarkStart w:id="378" w:name="_Toc61281433"/>
      <w:bookmarkStart w:id="379" w:name="_Toc61790498"/>
      <w:r w:rsidRPr="00EE11DD">
        <w:lastRenderedPageBreak/>
        <w:t>Ausblick</w:t>
      </w:r>
      <w:bookmarkEnd w:id="378"/>
      <w:bookmarkEnd w:id="379"/>
    </w:p>
    <w:p w14:paraId="09B61015" w14:textId="6F8A48D8" w:rsidR="00741144" w:rsidRDefault="001A75DE" w:rsidP="001A75DE">
      <w:r>
        <w:t xml:space="preserve">Die </w:t>
      </w:r>
      <w:r w:rsidR="00A26BFB">
        <w:t>e</w:t>
      </w:r>
      <w:r>
        <w:t xml:space="preserve">rhaltenen Ergebnisse </w:t>
      </w:r>
      <w:r w:rsidR="00935FAE">
        <w:t>der vorausgegangenen Auswertung</w:t>
      </w:r>
      <w:r w:rsidR="00A2254B">
        <w:t xml:space="preserve"> </w:t>
      </w:r>
      <w:r w:rsidR="00B21844">
        <w:t xml:space="preserve">sind </w:t>
      </w:r>
      <w:r w:rsidR="00402F24">
        <w:t>nur als vorläufige</w:t>
      </w:r>
      <w:r w:rsidR="000F388A">
        <w:t xml:space="preserve">r Zwischenstand </w:t>
      </w:r>
      <w:r w:rsidR="00402F24">
        <w:t>anzusehen,</w:t>
      </w:r>
      <w:r w:rsidR="00C91B15">
        <w:t xml:space="preserve"> da die Lösungen anderer Teams nicht bekannt sind. </w:t>
      </w:r>
      <w:r w:rsidR="00ED179E">
        <w:t>Der nächste Schritt einer möglichen Erweiterung besteht also in der Analyse der Lösungen anderer Teams.</w:t>
      </w:r>
      <w:r w:rsidR="00741144">
        <w:t xml:space="preserve"> Dennoch gibt es auch in </w:t>
      </w:r>
      <w:r w:rsidR="00643EED">
        <w:t>der vorliegenden Lösung Erweiterungspotenzial.</w:t>
      </w:r>
    </w:p>
    <w:p w14:paraId="3688BC8B" w14:textId="41E3E754" w:rsidR="003F09B2" w:rsidRDefault="003F09B2" w:rsidP="001A75DE">
      <w:r>
        <w:t xml:space="preserve">Die Gewichtungen </w:t>
      </w:r>
      <w:r w:rsidR="00B40C42">
        <w:t xml:space="preserve">der </w:t>
      </w:r>
      <w:r w:rsidR="00C40FBB">
        <w:t xml:space="preserve">Aktionsbewertungen bestehen derzeit auf begründeten Schätzungen und einigen Tests im Prototyp. </w:t>
      </w:r>
      <w:r w:rsidR="00E67F08">
        <w:t xml:space="preserve">Durch evolutionäre Verfahren </w:t>
      </w:r>
      <w:r w:rsidR="00317E67">
        <w:t>können</w:t>
      </w:r>
      <w:r w:rsidR="006833AB">
        <w:t xml:space="preserve"> hierfür bessere Gewichtungen gesucht werden. </w:t>
      </w:r>
      <w:r w:rsidR="00897A76">
        <w:t>Dafür ist zw</w:t>
      </w:r>
      <w:r w:rsidR="002C5424">
        <w:t>ingend erforderlich, dass Gewichtungen auf realistisch-handelnden gegnerischen Verhaltensweisen aufgebaut werde</w:t>
      </w:r>
      <w:r w:rsidR="00787F99">
        <w:t>n</w:t>
      </w:r>
      <w:r w:rsidR="002C5424">
        <w:t>.</w:t>
      </w:r>
      <w:r w:rsidR="0038778B">
        <w:t xml:space="preserve"> </w:t>
      </w:r>
    </w:p>
    <w:p w14:paraId="5A3752BB" w14:textId="031569CF" w:rsidR="007C31A6" w:rsidRDefault="004F27B6" w:rsidP="001A75DE">
      <w:r>
        <w:t>Auch</w:t>
      </w:r>
      <w:r w:rsidR="00CE4B70">
        <w:t xml:space="preserve"> durch</w:t>
      </w:r>
      <w:r>
        <w:t xml:space="preserve"> die Optimierung bestimmter Algorithmen (z.B. zur Pfadsuche oder zur Berechnung der Wahrscheinlichkeiten) </w:t>
      </w:r>
      <w:r w:rsidR="006B0EA5">
        <w:t>kann</w:t>
      </w:r>
      <w:r>
        <w:t xml:space="preserve"> eine Performancesteigerung und somit auch eine </w:t>
      </w:r>
      <w:r w:rsidR="00607E87">
        <w:t xml:space="preserve">Verbesserung der Lösungsqualität </w:t>
      </w:r>
      <w:r w:rsidR="002B4D2D">
        <w:t>erreicht werden.</w:t>
      </w:r>
      <w:r w:rsidR="00C14A1B">
        <w:t xml:space="preserve"> </w:t>
      </w:r>
    </w:p>
    <w:p w14:paraId="70C0C5EF" w14:textId="3AFDBED4" w:rsidR="00D414B7" w:rsidRPr="001A75DE" w:rsidRDefault="00D414B7" w:rsidP="001A75DE">
      <w:r>
        <w:t xml:space="preserve">Durch den modularen Aufbau der Softwarearchitektur, ist die Erweiterung </w:t>
      </w:r>
      <w:r w:rsidR="00677A14">
        <w:t xml:space="preserve">der Software leicht möglich. Auch </w:t>
      </w:r>
      <w:r w:rsidR="0076489F">
        <w:t xml:space="preserve">können leicht neue Spielertypen mit neuen Verhaltensweisen </w:t>
      </w:r>
      <w:r w:rsidR="00DE48DE">
        <w:t xml:space="preserve">in die Software integriert werden. Dies wird unterstützt durch </w:t>
      </w:r>
      <w:r w:rsidR="00387EA1">
        <w:t>die JavaDocs</w:t>
      </w:r>
      <w:r w:rsidR="00F4301C">
        <w:t>, die den Quellcode dokumentieren</w:t>
      </w:r>
      <w:r w:rsidR="00864FB3">
        <w:t xml:space="preserve">. </w:t>
      </w:r>
    </w:p>
    <w:p w14:paraId="5CD138C6" w14:textId="77777777" w:rsidR="007D1EAC" w:rsidRDefault="007D1EAC">
      <w:pPr>
        <w:spacing w:line="240" w:lineRule="auto"/>
        <w:jc w:val="left"/>
        <w:rPr>
          <w:rFonts w:eastAsiaTheme="majorEastAsia" w:cs="Calibri Light"/>
          <w:b/>
          <w:sz w:val="34"/>
          <w:szCs w:val="32"/>
        </w:rPr>
      </w:pPr>
      <w:r>
        <w:br w:type="page"/>
      </w:r>
    </w:p>
    <w:p w14:paraId="7CEC4F80" w14:textId="7D7A6DBF" w:rsidR="00283AA7" w:rsidRDefault="00A86C4E" w:rsidP="00B31FB2">
      <w:pPr>
        <w:pStyle w:val="berschrift1"/>
      </w:pPr>
      <w:bookmarkStart w:id="380" w:name="_Toc61790499"/>
      <w:r w:rsidRPr="00373AEF">
        <w:lastRenderedPageBreak/>
        <w:t>Fazit</w:t>
      </w:r>
      <w:bookmarkEnd w:id="380"/>
    </w:p>
    <w:p w14:paraId="4E210511" w14:textId="5D9C562C" w:rsidR="004614A6" w:rsidRDefault="004614A6" w:rsidP="004614A6">
      <w:r>
        <w:t>In dieser Ausarbeitung wurde die Entwicklung eines Lösungsverfahrens für das Spiel spe_ed im Rahmen des InformatiCup</w:t>
      </w:r>
      <w:r w:rsidR="00D96825">
        <w:t xml:space="preserve"> 2021 entwickelt. </w:t>
      </w:r>
      <w:r w:rsidR="00AE2AFB">
        <w:t>Nach einer init</w:t>
      </w:r>
      <w:r w:rsidR="004146D4">
        <w:t xml:space="preserve">ialen </w:t>
      </w:r>
      <w:r w:rsidR="006230BF">
        <w:t xml:space="preserve">Modellierung und </w:t>
      </w:r>
      <w:r w:rsidR="00763F58">
        <w:t xml:space="preserve">Analyse des Spiels und seiner Parameter wurde ein theoretischer Ansatz zur Lösung des Spiels erarbeitet. </w:t>
      </w:r>
    </w:p>
    <w:p w14:paraId="6EBAFAAA" w14:textId="1583AD28" w:rsidR="00D4369F" w:rsidRDefault="00D4369F" w:rsidP="004614A6">
      <w:r>
        <w:t>Um die schnelle Evaluation von Lösungsideen auszuwerten wurde ein Prototyp entwickelt, der über eine Visualisierung des Spiels</w:t>
      </w:r>
      <w:r w:rsidR="00606E64">
        <w:t xml:space="preserve"> </w:t>
      </w:r>
      <w:r w:rsidR="00A67810">
        <w:t xml:space="preserve">verfügt. </w:t>
      </w:r>
      <w:r w:rsidR="008E29C3">
        <w:t xml:space="preserve">In Kombination mit </w:t>
      </w:r>
      <w:r w:rsidR="0050684A">
        <w:t xml:space="preserve">einer Nachbildung des Spielverhaltens in einer Simulation </w:t>
      </w:r>
      <w:r w:rsidR="00627B54">
        <w:t>kann so der Entwicklungsprozess erheblich beschleunigt werden.</w:t>
      </w:r>
      <w:r w:rsidR="00263B3A">
        <w:t xml:space="preserve"> </w:t>
      </w:r>
    </w:p>
    <w:p w14:paraId="4864008B" w14:textId="06E7AD9A" w:rsidR="006607AC" w:rsidRDefault="00A82628" w:rsidP="004614A6">
      <w:r>
        <w:t xml:space="preserve">Aufgrund der </w:t>
      </w:r>
      <w:r w:rsidR="001C39C6">
        <w:t xml:space="preserve">gewünschten </w:t>
      </w:r>
      <w:r>
        <w:t>T</w:t>
      </w:r>
      <w:r w:rsidR="00987FC6">
        <w:t xml:space="preserve">ransparenz </w:t>
      </w:r>
      <w:r w:rsidR="00023469">
        <w:t xml:space="preserve">und Nachvollziehbarkeit </w:t>
      </w:r>
      <w:r w:rsidR="001C39C6">
        <w:t xml:space="preserve">der Lösung </w:t>
      </w:r>
      <w:r w:rsidR="00775195">
        <w:t>wurde eine heuristische Entscheidungsfindung entwickelt, d</w:t>
      </w:r>
      <w:r w:rsidR="00E45FBE">
        <w:t xml:space="preserve">ie mögliche Spieleraktionen hinsichtlich ihres Erfolgs und </w:t>
      </w:r>
      <w:r w:rsidR="00C633DA">
        <w:t xml:space="preserve">ihrer Chance gegnerische Pfade abzuschneiden bewertet. </w:t>
      </w:r>
      <w:r w:rsidR="00C63B99">
        <w:t xml:space="preserve">Kern der </w:t>
      </w:r>
      <w:r w:rsidR="002F07B0">
        <w:t>Bewertung ist die Graph</w:t>
      </w:r>
      <w:r w:rsidR="0017616B">
        <w:t>-basierte</w:t>
      </w:r>
      <w:r w:rsidR="002F07B0">
        <w:t xml:space="preserve"> Pfadsuche, die </w:t>
      </w:r>
      <w:r w:rsidR="00AA1D52">
        <w:t xml:space="preserve">das </w:t>
      </w:r>
      <w:r w:rsidR="00D8687C">
        <w:t>effiziente Suchen nach möglichen zukünftigen Pfaden ermöglicht.</w:t>
      </w:r>
    </w:p>
    <w:p w14:paraId="50DED7A2" w14:textId="6EA6AFC8" w:rsidR="00845D1D" w:rsidRDefault="00684A93" w:rsidP="004614A6">
      <w:r>
        <w:t>Der theoretische Ansatz wurde in eine</w:t>
      </w:r>
      <w:r w:rsidR="004A3F1F">
        <w:t xml:space="preserve">m Java Programm </w:t>
      </w:r>
      <w:r w:rsidR="0095598F">
        <w:t>umgesetzt</w:t>
      </w:r>
      <w:r w:rsidR="00023063">
        <w:t xml:space="preserve">. </w:t>
      </w:r>
      <w:r w:rsidR="009122F0">
        <w:t xml:space="preserve">Durch einen modularen Aufbau </w:t>
      </w:r>
      <w:r w:rsidR="00F911CB">
        <w:t>wird die Erweiterbarkeit der Software erleichtert</w:t>
      </w:r>
      <w:r w:rsidR="00435F87">
        <w:t xml:space="preserve"> und der Entwicklungsprozess erheblich </w:t>
      </w:r>
      <w:r w:rsidR="002A74A8">
        <w:t>beschleunigt</w:t>
      </w:r>
      <w:r w:rsidR="00F911CB">
        <w:t xml:space="preserve">. </w:t>
      </w:r>
      <w:r w:rsidR="001B4271">
        <w:t>Mit Hilfe von Git</w:t>
      </w:r>
      <w:r w:rsidR="00036D00">
        <w:t>H</w:t>
      </w:r>
      <w:r w:rsidR="001B4271">
        <w:t xml:space="preserve">ub Actions </w:t>
      </w:r>
      <w:r w:rsidR="00D42F51">
        <w:t xml:space="preserve">wird </w:t>
      </w:r>
      <w:r w:rsidR="00067105">
        <w:t xml:space="preserve">bei jeder Änderung </w:t>
      </w:r>
      <w:r w:rsidR="00D42F51">
        <w:t xml:space="preserve">automatisiert </w:t>
      </w:r>
      <w:r w:rsidR="00067105">
        <w:t>die Software getestet</w:t>
      </w:r>
      <w:r w:rsidR="007A37E3">
        <w:t xml:space="preserve">, ein Docker Image erstellt und </w:t>
      </w:r>
      <w:r w:rsidR="00E73529">
        <w:t xml:space="preserve">eine Dokumentation </w:t>
      </w:r>
      <w:r w:rsidR="005673A1">
        <w:t xml:space="preserve">des Projekts </w:t>
      </w:r>
      <w:r w:rsidR="007E59F1">
        <w:t>erstellt.</w:t>
      </w:r>
    </w:p>
    <w:p w14:paraId="27470310" w14:textId="41994A51" w:rsidR="004475DF" w:rsidRPr="004614A6" w:rsidRDefault="00182014" w:rsidP="004614A6">
      <w:r>
        <w:t xml:space="preserve">Anhand von </w:t>
      </w:r>
      <w:r w:rsidR="00823D6D">
        <w:t xml:space="preserve">durchgeführten Spielen auf der bereitgestellten Online API des Wettbewerbs, </w:t>
      </w:r>
      <w:r w:rsidR="00EF2E75">
        <w:t>kann</w:t>
      </w:r>
      <w:r w:rsidR="00823D6D">
        <w:t xml:space="preserve"> die Eignung der </w:t>
      </w:r>
      <w:r w:rsidR="007F4F6E">
        <w:t>entwickelten</w:t>
      </w:r>
      <w:r w:rsidR="00823D6D">
        <w:t xml:space="preserve"> Lösung </w:t>
      </w:r>
      <w:r w:rsidR="00890163">
        <w:t xml:space="preserve">gegen andere Teams </w:t>
      </w:r>
      <w:r w:rsidR="00823D6D">
        <w:t xml:space="preserve">aufgezeigt </w:t>
      </w:r>
      <w:r w:rsidR="00E360C2">
        <w:t xml:space="preserve">und evaluiert </w:t>
      </w:r>
      <w:r w:rsidR="00823D6D">
        <w:t>werden.</w:t>
      </w:r>
      <w:r w:rsidR="001175C6">
        <w:t xml:space="preserve"> </w:t>
      </w:r>
      <w:r w:rsidR="00EB380C">
        <w:t xml:space="preserve">Das erhoffte Verhalten der Entscheidungsfindung </w:t>
      </w:r>
      <w:r w:rsidR="00DC3164">
        <w:t>ist</w:t>
      </w:r>
      <w:r w:rsidR="00EB380C">
        <w:t xml:space="preserve"> ebenfalls</w:t>
      </w:r>
      <w:r w:rsidR="004A2A3E">
        <w:t xml:space="preserve"> </w:t>
      </w:r>
      <w:r w:rsidR="00890163">
        <w:t xml:space="preserve">validiert und anhand von Spielen gegen andere Teams </w:t>
      </w:r>
      <w:r w:rsidR="00020858">
        <w:t>nachgewiesen</w:t>
      </w:r>
      <w:r w:rsidR="00EB380C">
        <w:t>.</w:t>
      </w:r>
    </w:p>
    <w:p w14:paraId="3B6E8F5F" w14:textId="77777777" w:rsidR="00B93705" w:rsidRDefault="00B93705">
      <w:pPr>
        <w:spacing w:line="240" w:lineRule="auto"/>
        <w:jc w:val="left"/>
      </w:pPr>
      <w:r>
        <w:br w:type="page"/>
      </w:r>
    </w:p>
    <w:p w14:paraId="1A44B1DF" w14:textId="215321E6" w:rsidR="004475DF" w:rsidRDefault="00B93705" w:rsidP="005852E4">
      <w:pPr>
        <w:pStyle w:val="berschrift1"/>
      </w:pPr>
      <w:bookmarkStart w:id="381" w:name="_Toc61790500"/>
      <w:r>
        <w:lastRenderedPageBreak/>
        <w:t>Handbuch</w:t>
      </w:r>
      <w:bookmarkEnd w:id="381"/>
    </w:p>
    <w:p w14:paraId="061B6997" w14:textId="4ABF44C3" w:rsidR="00070917" w:rsidRDefault="00B93705" w:rsidP="00B93705">
      <w:r>
        <w:t>In diesem Handbuch werden der Installationsprozess und die Benutzerschnittstellen des spe-ed-solvers von Team Lehnurr für den InformatiCup:2021 beschrieben. Theoretische und technische Hintergründe sind nicht enthalten und können über die folgenden Wege in Erfahrung gebracht werden</w:t>
      </w:r>
      <w:r w:rsidR="00546052">
        <w:t>:</w:t>
      </w:r>
    </w:p>
    <w:p w14:paraId="57956FE1" w14:textId="77777777" w:rsidR="00070917" w:rsidRDefault="00070917" w:rsidP="00B93705"/>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42"/>
      </w:tblGrid>
      <w:tr w:rsidR="00B93705" w:rsidRPr="00A16D14" w14:paraId="709D62A9" w14:textId="77777777" w:rsidTr="00B93705">
        <w:tc>
          <w:tcPr>
            <w:tcW w:w="4820" w:type="dxa"/>
          </w:tcPr>
          <w:p w14:paraId="6631D854" w14:textId="77777777" w:rsidR="00B93705" w:rsidRPr="00810193" w:rsidRDefault="00B93705" w:rsidP="00350A2D">
            <w:pPr>
              <w:spacing w:line="240" w:lineRule="auto"/>
              <w:jc w:val="left"/>
              <w:rPr>
                <w:b/>
              </w:rPr>
            </w:pPr>
            <w:r w:rsidRPr="00810193">
              <w:rPr>
                <w:b/>
              </w:rPr>
              <w:t>Quellcode</w:t>
            </w:r>
          </w:p>
        </w:tc>
        <w:tc>
          <w:tcPr>
            <w:tcW w:w="4242" w:type="dxa"/>
            <w:vAlign w:val="center"/>
          </w:tcPr>
          <w:p w14:paraId="21450A00" w14:textId="051183C0" w:rsidR="00B93705" w:rsidRPr="0061057C" w:rsidRDefault="00B93705" w:rsidP="00350A2D">
            <w:pPr>
              <w:spacing w:line="240" w:lineRule="auto"/>
              <w:jc w:val="left"/>
              <w:rPr>
                <w:lang w:val="en-GB"/>
              </w:rPr>
            </w:pPr>
            <w:r w:rsidRPr="0061057C">
              <w:rPr>
                <w:lang w:val="en-GB"/>
              </w:rPr>
              <w:t>GitHub Repository</w:t>
            </w:r>
            <w:r>
              <w:rPr>
                <w:lang w:val="en-GB"/>
              </w:rPr>
              <w:t>:</w:t>
            </w:r>
            <w:r w:rsidRPr="0061057C">
              <w:rPr>
                <w:lang w:val="en-GB"/>
              </w:rPr>
              <w:t xml:space="preserve"> </w:t>
            </w:r>
            <w:r>
              <w:rPr>
                <w:lang w:val="en-GB"/>
              </w:rPr>
              <w:br/>
            </w:r>
            <w:hyperlink r:id="rId37" w:history="1">
              <w:r w:rsidRPr="004F756B">
                <w:rPr>
                  <w:rStyle w:val="Hyperlink"/>
                  <w:lang w:val="en-GB"/>
                </w:rPr>
                <w:t>lehnurr/spe-ed-solver</w:t>
              </w:r>
            </w:hyperlink>
          </w:p>
        </w:tc>
      </w:tr>
      <w:tr w:rsidR="00B93705" w:rsidRPr="00A16D14" w14:paraId="64121A69" w14:textId="77777777" w:rsidTr="00B93705">
        <w:tc>
          <w:tcPr>
            <w:tcW w:w="4820" w:type="dxa"/>
          </w:tcPr>
          <w:p w14:paraId="60DEE43B" w14:textId="77777777" w:rsidR="00B93705" w:rsidRPr="00810193" w:rsidRDefault="00B93705" w:rsidP="00350A2D">
            <w:pPr>
              <w:spacing w:after="120" w:line="240" w:lineRule="auto"/>
              <w:jc w:val="left"/>
              <w:rPr>
                <w:b/>
                <w:lang w:val="en-GB"/>
              </w:rPr>
            </w:pPr>
            <w:r w:rsidRPr="00810193">
              <w:rPr>
                <w:b/>
                <w:lang w:val="en-GB"/>
              </w:rPr>
              <w:t>Dokumentation des</w:t>
            </w:r>
            <w:r w:rsidRPr="00810193">
              <w:rPr>
                <w:b/>
                <w:lang w:val="en-GB"/>
              </w:rPr>
              <w:br/>
              <w:t>Quellcodes</w:t>
            </w:r>
          </w:p>
        </w:tc>
        <w:tc>
          <w:tcPr>
            <w:tcW w:w="4242" w:type="dxa"/>
            <w:vAlign w:val="center"/>
          </w:tcPr>
          <w:p w14:paraId="61E68891" w14:textId="0BF80BCF" w:rsidR="00B93705" w:rsidRPr="002A1738" w:rsidRDefault="00B837DE" w:rsidP="00350A2D">
            <w:pPr>
              <w:spacing w:line="240" w:lineRule="auto"/>
              <w:jc w:val="left"/>
              <w:rPr>
                <w:lang w:val="en-GB"/>
              </w:rPr>
            </w:pPr>
            <w:hyperlink r:id="rId38" w:history="1">
              <w:r w:rsidR="00B93705" w:rsidRPr="004F756B">
                <w:rPr>
                  <w:rStyle w:val="Hyperlink"/>
                  <w:lang w:val="en-GB"/>
                </w:rPr>
                <w:t>https://spe-ed-docs.lehnurr.de</w:t>
              </w:r>
            </w:hyperlink>
          </w:p>
        </w:tc>
      </w:tr>
      <w:tr w:rsidR="00B93705" w:rsidRPr="00A16D14" w14:paraId="4C8B4B15" w14:textId="77777777" w:rsidTr="00B93705">
        <w:tc>
          <w:tcPr>
            <w:tcW w:w="4820" w:type="dxa"/>
          </w:tcPr>
          <w:p w14:paraId="258C1207" w14:textId="77777777" w:rsidR="00B93705" w:rsidRPr="00810193" w:rsidRDefault="00B93705" w:rsidP="00350A2D">
            <w:pPr>
              <w:spacing w:after="120" w:line="240" w:lineRule="auto"/>
              <w:jc w:val="left"/>
              <w:rPr>
                <w:b/>
                <w:lang w:val="en-GB"/>
              </w:rPr>
            </w:pPr>
            <w:r w:rsidRPr="00810193">
              <w:rPr>
                <w:b/>
              </w:rPr>
              <w:t>Theoretische Ausarbeitung</w:t>
            </w:r>
            <w:r>
              <w:rPr>
                <w:b/>
              </w:rPr>
              <w:br/>
            </w:r>
            <w:r w:rsidRPr="00810193">
              <w:rPr>
                <w:b/>
              </w:rPr>
              <w:t>und Architektur</w:t>
            </w:r>
          </w:p>
        </w:tc>
        <w:tc>
          <w:tcPr>
            <w:tcW w:w="4242" w:type="dxa"/>
            <w:vAlign w:val="center"/>
          </w:tcPr>
          <w:p w14:paraId="099C4EE5" w14:textId="45E9BA5F" w:rsidR="00B93705" w:rsidRPr="0061057C" w:rsidRDefault="00B93705" w:rsidP="00350A2D">
            <w:pPr>
              <w:spacing w:line="240" w:lineRule="auto"/>
              <w:jc w:val="left"/>
              <w:rPr>
                <w:lang w:val="en-GB"/>
              </w:rPr>
            </w:pPr>
            <w:r>
              <w:rPr>
                <w:lang w:val="en-GB"/>
              </w:rPr>
              <w:t>In GitHub repository</w:t>
            </w:r>
            <w:r>
              <w:rPr>
                <w:lang w:val="en-GB"/>
              </w:rPr>
              <w:br/>
            </w:r>
            <w:hyperlink r:id="rId39" w:history="1">
              <w:r w:rsidRPr="004F756B">
                <w:rPr>
                  <w:rStyle w:val="Hyperlink"/>
                  <w:lang w:val="en-GB"/>
                </w:rPr>
                <w:t>lehnurr/spe-ed-solver/elaboration</w:t>
              </w:r>
            </w:hyperlink>
          </w:p>
        </w:tc>
      </w:tr>
      <w:tr w:rsidR="00B93705" w:rsidRPr="0061057C" w14:paraId="44AB6EC4" w14:textId="77777777" w:rsidTr="00B93705">
        <w:tc>
          <w:tcPr>
            <w:tcW w:w="4820" w:type="dxa"/>
          </w:tcPr>
          <w:p w14:paraId="16CC3EB2" w14:textId="77777777" w:rsidR="00B93705" w:rsidRPr="00810193" w:rsidRDefault="00B93705" w:rsidP="00350A2D">
            <w:pPr>
              <w:spacing w:after="120" w:line="240" w:lineRule="auto"/>
              <w:jc w:val="left"/>
              <w:rPr>
                <w:b/>
                <w:lang w:val="en-GB"/>
              </w:rPr>
            </w:pPr>
            <w:r w:rsidRPr="00810193">
              <w:rPr>
                <w:b/>
                <w:lang w:val="en-GB"/>
              </w:rPr>
              <w:t>Informationen über das Team</w:t>
            </w:r>
          </w:p>
        </w:tc>
        <w:tc>
          <w:tcPr>
            <w:tcW w:w="4242" w:type="dxa"/>
            <w:vAlign w:val="center"/>
          </w:tcPr>
          <w:p w14:paraId="348DF2E1" w14:textId="329FB4DD" w:rsidR="00B93705" w:rsidRPr="0061057C" w:rsidRDefault="00B837DE" w:rsidP="00350A2D">
            <w:pPr>
              <w:spacing w:line="240" w:lineRule="auto"/>
              <w:jc w:val="left"/>
              <w:rPr>
                <w:lang w:val="en-GB"/>
              </w:rPr>
            </w:pPr>
            <w:hyperlink r:id="rId40" w:history="1">
              <w:r w:rsidR="00B93705" w:rsidRPr="004F756B">
                <w:rPr>
                  <w:rStyle w:val="Hyperlink"/>
                  <w:lang w:val="en-GB"/>
                </w:rPr>
                <w:t>https://team.lehnurr.de</w:t>
              </w:r>
            </w:hyperlink>
          </w:p>
        </w:tc>
      </w:tr>
      <w:tr w:rsidR="00B93705" w:rsidRPr="0061057C" w14:paraId="3D14B2F8" w14:textId="77777777" w:rsidTr="00B93705">
        <w:tc>
          <w:tcPr>
            <w:tcW w:w="4820" w:type="dxa"/>
          </w:tcPr>
          <w:p w14:paraId="7FC5248C" w14:textId="77777777" w:rsidR="00B93705" w:rsidRPr="00810193" w:rsidRDefault="00B93705" w:rsidP="00350A2D">
            <w:pPr>
              <w:spacing w:line="240" w:lineRule="auto"/>
              <w:jc w:val="left"/>
              <w:rPr>
                <w:b/>
                <w:lang w:val="en-GB"/>
              </w:rPr>
            </w:pPr>
            <w:r w:rsidRPr="00810193">
              <w:rPr>
                <w:b/>
                <w:lang w:val="en-GB"/>
              </w:rPr>
              <w:t>Individuelle Anfragen</w:t>
            </w:r>
          </w:p>
        </w:tc>
        <w:tc>
          <w:tcPr>
            <w:tcW w:w="4242" w:type="dxa"/>
            <w:vAlign w:val="center"/>
          </w:tcPr>
          <w:p w14:paraId="49181CC6" w14:textId="33EA60C5" w:rsidR="00B93705" w:rsidRPr="0061057C" w:rsidRDefault="00B93705" w:rsidP="00350A2D">
            <w:pPr>
              <w:spacing w:line="240" w:lineRule="auto"/>
              <w:jc w:val="left"/>
              <w:rPr>
                <w:lang w:val="en-GB"/>
              </w:rPr>
            </w:pPr>
            <w:r>
              <w:rPr>
                <w:lang w:val="en-GB"/>
              </w:rPr>
              <w:t xml:space="preserve">Per E-Mail an </w:t>
            </w:r>
            <w:hyperlink r:id="rId41" w:history="1">
              <w:r w:rsidRPr="00F10C77">
                <w:rPr>
                  <w:rStyle w:val="Hyperlink"/>
                  <w:lang w:val="en-GB"/>
                </w:rPr>
                <w:t>team@lehnurr.de</w:t>
              </w:r>
            </w:hyperlink>
          </w:p>
        </w:tc>
      </w:tr>
    </w:tbl>
    <w:p w14:paraId="5E22A22B" w14:textId="77777777" w:rsidR="00B93705" w:rsidRPr="0061057C" w:rsidRDefault="00B93705" w:rsidP="00B93705">
      <w:pPr>
        <w:rPr>
          <w:lang w:val="en-GB"/>
        </w:rPr>
      </w:pPr>
    </w:p>
    <w:p w14:paraId="71B42FCC" w14:textId="77777777" w:rsidR="00B93705" w:rsidRPr="00D36EDB" w:rsidRDefault="00B93705" w:rsidP="00B93705">
      <w:pPr>
        <w:pStyle w:val="Text"/>
        <w:rPr>
          <w:b/>
          <w:sz w:val="32"/>
          <w:szCs w:val="32"/>
        </w:rPr>
      </w:pPr>
      <w:r w:rsidRPr="00D36EDB">
        <w:rPr>
          <w:b/>
          <w:sz w:val="32"/>
          <w:szCs w:val="32"/>
        </w:rPr>
        <w:t>Inbetriebnahme</w:t>
      </w:r>
    </w:p>
    <w:p w14:paraId="289A9FB2" w14:textId="77777777" w:rsidR="00B93705" w:rsidRDefault="00B93705" w:rsidP="00B93705">
      <w:r>
        <w:t>Der spe-ed-solver kann in einem Docker-Container oder in einer Java-11 Umgebung ausgeführt werden.</w:t>
      </w:r>
    </w:p>
    <w:p w14:paraId="14D57ABB" w14:textId="77777777" w:rsidR="00A74370" w:rsidRDefault="00A74370" w:rsidP="00B93705"/>
    <w:p w14:paraId="4EED296F" w14:textId="77777777" w:rsidR="00B93705" w:rsidRDefault="00B93705" w:rsidP="00B93705">
      <w:pPr>
        <w:pStyle w:val="Text"/>
        <w:rPr>
          <w:b/>
          <w:bCs/>
        </w:rPr>
      </w:pPr>
      <w:r w:rsidRPr="00D36EDB">
        <w:rPr>
          <w:b/>
        </w:rPr>
        <w:t>Docker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0"/>
        <w:gridCol w:w="7952"/>
      </w:tblGrid>
      <w:tr w:rsidR="00B93705" w14:paraId="5FF95C69" w14:textId="77777777" w:rsidTr="00B93705">
        <w:trPr>
          <w:trHeight w:val="542"/>
        </w:trPr>
        <w:tc>
          <w:tcPr>
            <w:tcW w:w="988" w:type="dxa"/>
            <w:vAlign w:val="center"/>
          </w:tcPr>
          <w:p w14:paraId="7B5B62E2" w14:textId="77777777" w:rsidR="00B93705" w:rsidRPr="002F5389" w:rsidRDefault="00B93705" w:rsidP="00B93705">
            <w:pPr>
              <w:pStyle w:val="Text"/>
              <w:spacing w:before="240" w:after="240" w:line="240" w:lineRule="auto"/>
              <w:ind w:left="720"/>
              <w:jc w:val="center"/>
              <w:rPr>
                <w:b/>
                <w:bCs/>
              </w:rPr>
            </w:pPr>
            <w:r w:rsidRPr="00CD66AF">
              <w:rPr>
                <w:b/>
                <w:bCs/>
                <w:color w:val="FE9022"/>
                <w:sz w:val="56"/>
                <w:szCs w:val="56"/>
              </w:rPr>
              <w:t>!</w:t>
            </w:r>
          </w:p>
        </w:tc>
        <w:tc>
          <w:tcPr>
            <w:tcW w:w="8074" w:type="dxa"/>
            <w:vAlign w:val="center"/>
          </w:tcPr>
          <w:p w14:paraId="7BED76F4" w14:textId="77777777" w:rsidR="00B93705" w:rsidRPr="002F5389" w:rsidRDefault="00B93705" w:rsidP="00B93705">
            <w:pPr>
              <w:spacing w:before="240" w:after="240" w:line="240" w:lineRule="auto"/>
              <w:jc w:val="left"/>
              <w:rPr>
                <w:color w:val="FE9022"/>
              </w:rPr>
            </w:pPr>
            <w:r w:rsidRPr="002F5389">
              <w:rPr>
                <w:color w:val="FE9022"/>
              </w:rPr>
              <w:t>Für das Erstellen und Ausführen eines Docker Images muss Docker auf Ihrem System installiert sein.</w:t>
            </w:r>
          </w:p>
        </w:tc>
      </w:tr>
    </w:tbl>
    <w:p w14:paraId="1C61E979" w14:textId="77777777" w:rsidR="005B0D77" w:rsidRDefault="00B93705" w:rsidP="00B93705">
      <w:r>
        <w:t xml:space="preserve">Über die Plattform DockerHub kann ein Docker Image des aktuellen Entwicklungsstands </w:t>
      </w:r>
      <w:r w:rsidR="005B0D77">
        <w:t>mit</w:t>
      </w:r>
    </w:p>
    <w:p w14:paraId="45B10166" w14:textId="77777777" w:rsidR="005B0D77" w:rsidRPr="005B0D77" w:rsidRDefault="00B93705" w:rsidP="005B0D77">
      <w:pPr>
        <w:pStyle w:val="Codefragment"/>
        <w:jc w:val="center"/>
        <w:rPr>
          <w:lang w:val="en-GB"/>
        </w:rPr>
      </w:pPr>
      <w:r w:rsidRPr="005B0D77">
        <w:rPr>
          <w:lang w:val="en-GB"/>
        </w:rPr>
        <w:t>docker pull teamlehnurr/spe-ed-solver:latest</w:t>
      </w:r>
    </w:p>
    <w:p w14:paraId="4AB2D28E" w14:textId="418F4147" w:rsidR="001A3D62" w:rsidRPr="001A3D62" w:rsidRDefault="00B93705" w:rsidP="001A3D62">
      <w:pPr>
        <w:rPr>
          <w:rStyle w:val="TextZchn"/>
        </w:rPr>
      </w:pPr>
      <w:r>
        <w:t xml:space="preserve">abgerufen werden. Alternativ kann </w:t>
      </w:r>
      <w:hyperlink r:id="rId42" w:history="1">
        <w:r w:rsidR="00441D3F" w:rsidRPr="00A76699">
          <w:rPr>
            <w:rStyle w:val="Hyperlink"/>
          </w:rPr>
          <w:t>ein freigegebener</w:t>
        </w:r>
        <w:r w:rsidRPr="00A76699">
          <w:rPr>
            <w:rStyle w:val="Hyperlink"/>
          </w:rPr>
          <w:t xml:space="preserve"> </w:t>
        </w:r>
        <w:r w:rsidR="00E33EB7">
          <w:rPr>
            <w:rStyle w:val="Hyperlink"/>
          </w:rPr>
          <w:t>R</w:t>
        </w:r>
        <w:r w:rsidRPr="00A76699">
          <w:rPr>
            <w:rStyle w:val="Hyperlink"/>
          </w:rPr>
          <w:t>elease von GitHub</w:t>
        </w:r>
      </w:hyperlink>
      <w:r w:rsidR="005B0D77">
        <w:rPr>
          <w:rStyle w:val="TextZchn"/>
        </w:rPr>
        <w:t xml:space="preserve"> üb</w:t>
      </w:r>
      <w:r w:rsidR="005B0D77" w:rsidRPr="005B0D77">
        <w:rPr>
          <w:rStyle w:val="TextZchn"/>
        </w:rPr>
        <w:t>er</w:t>
      </w:r>
    </w:p>
    <w:p w14:paraId="501C3B84" w14:textId="77777777" w:rsidR="0012320F" w:rsidRDefault="003C4AFD" w:rsidP="005B0D77">
      <w:pPr>
        <w:jc w:val="center"/>
        <w:rPr>
          <w:rStyle w:val="TextZchn"/>
        </w:rPr>
      </w:pPr>
      <w:r w:rsidRPr="005B0D77">
        <w:rPr>
          <w:rStyle w:val="CodefragmentZchn"/>
        </w:rPr>
        <w:t>docker pull docker.pkg.github.com/lehnurr/spe-ed-solver/</w:t>
      </w:r>
      <w:r w:rsidR="00CA7084" w:rsidRPr="005B0D77">
        <w:rPr>
          <w:rStyle w:val="CodefragmentZchn"/>
        </w:rPr>
        <w:t>spe-ed-solver</w:t>
      </w:r>
      <w:r w:rsidRPr="005B0D77">
        <w:rPr>
          <w:rStyle w:val="CodefragmentZchn"/>
        </w:rPr>
        <w:t>:</w:t>
      </w:r>
      <w:r w:rsidR="00CA7084" w:rsidRPr="005B0D77">
        <w:rPr>
          <w:rStyle w:val="CodefragmentZchn"/>
        </w:rPr>
        <w:t>1</w:t>
      </w:r>
      <w:r w:rsidRPr="005B0D77">
        <w:rPr>
          <w:rStyle w:val="CodefragmentZchn"/>
        </w:rPr>
        <w:t>.</w:t>
      </w:r>
      <w:r w:rsidR="00CA7084" w:rsidRPr="005B0D77">
        <w:rPr>
          <w:rStyle w:val="CodefragmentZchn"/>
        </w:rPr>
        <w:t>0</w:t>
      </w:r>
    </w:p>
    <w:p w14:paraId="7C5B0607" w14:textId="7EFF5A91" w:rsidR="00B93705" w:rsidRPr="0012320F" w:rsidRDefault="005B0D77" w:rsidP="00B93705">
      <w:pPr>
        <w:rPr>
          <w:color w:val="FF0000"/>
        </w:rPr>
      </w:pPr>
      <w:r w:rsidRPr="005B0D77">
        <w:rPr>
          <w:rStyle w:val="TextZchn"/>
        </w:rPr>
        <w:t>abgerufen</w:t>
      </w:r>
      <w:r w:rsidR="00B93705" w:rsidRPr="005B0D77">
        <w:rPr>
          <w:rStyle w:val="TextZchn"/>
        </w:rPr>
        <w:t xml:space="preserve"> werden</w:t>
      </w:r>
      <w:r w:rsidR="00B93705">
        <w:t>.</w:t>
      </w:r>
    </w:p>
    <w:p w14:paraId="4B032B3C" w14:textId="545698DC" w:rsidR="00B93705" w:rsidRDefault="00B93705" w:rsidP="00B93705">
      <w:r>
        <w:lastRenderedPageBreak/>
        <w:t>Es besteht auch die Möglichkeit</w:t>
      </w:r>
      <w:r w:rsidR="007B298C">
        <w:t>,</w:t>
      </w:r>
      <w:r>
        <w:t xml:space="preserve"> ein neues Docker Image zu erstellen. Hierfür wird das Repository des spe-ed-solvers benötigt. In dem Verzeichnis </w:t>
      </w:r>
      <w:r w:rsidR="00307141">
        <w:t>„</w:t>
      </w:r>
      <w:r>
        <w:t>.docker</w:t>
      </w:r>
      <w:r w:rsidR="00307141">
        <w:t>“</w:t>
      </w:r>
      <w:r>
        <w:t xml:space="preserve"> sind zwei Docker</w:t>
      </w:r>
      <w:r w:rsidR="00070A5A">
        <w:t>f</w:t>
      </w:r>
      <w:r>
        <w:t>ile’s enthalten:</w:t>
      </w:r>
    </w:p>
    <w:p w14:paraId="539E7DD4" w14:textId="572C0A1B" w:rsidR="00B93705" w:rsidRDefault="00B93705" w:rsidP="00B93705">
      <w:pPr>
        <w:pStyle w:val="Listenabsatz"/>
        <w:numPr>
          <w:ilvl w:val="0"/>
          <w:numId w:val="59"/>
        </w:numPr>
        <w:spacing w:after="160" w:line="259" w:lineRule="auto"/>
        <w:jc w:val="left"/>
      </w:pPr>
      <w:r>
        <w:t>„Docker</w:t>
      </w:r>
      <w:r w:rsidR="00DF443E">
        <w:t>f</w:t>
      </w:r>
      <w:r>
        <w:t>ile“: Setzt 4 verfügbare Threads voraus</w:t>
      </w:r>
    </w:p>
    <w:p w14:paraId="024E107A" w14:textId="5286B4E0" w:rsidR="00B93705" w:rsidRDefault="00B93705" w:rsidP="00B93705">
      <w:pPr>
        <w:pStyle w:val="Listenabsatz"/>
        <w:numPr>
          <w:ilvl w:val="0"/>
          <w:numId w:val="59"/>
        </w:numPr>
        <w:spacing w:after="160" w:line="259" w:lineRule="auto"/>
        <w:jc w:val="left"/>
      </w:pPr>
      <w:r>
        <w:t>„Docker</w:t>
      </w:r>
      <w:r w:rsidR="00DF443E">
        <w:t>f</w:t>
      </w:r>
      <w:r>
        <w:t>ileOneThread“: Erlaubt das Ausführen des spe-ed-solvers mit einem einzelnen Thread.</w:t>
      </w:r>
    </w:p>
    <w:p w14:paraId="22B95A08" w14:textId="4BF3B598" w:rsidR="00B2499F" w:rsidRDefault="00B93705" w:rsidP="00B93705">
      <w:r>
        <w:t>Um ein Docker Image zu erstellen</w:t>
      </w:r>
      <w:r w:rsidR="007B298C">
        <w:t>,</w:t>
      </w:r>
      <w:r>
        <w:t xml:space="preserve"> muss darauf geachtet werden, dass mit dem </w:t>
      </w:r>
      <w:r w:rsidR="005B0D77">
        <w:t>B</w:t>
      </w:r>
      <w:r>
        <w:t xml:space="preserve">efehl „docker build“ der korrekte PATH-Kontext zum Stammverzeichnis des </w:t>
      </w:r>
      <w:r w:rsidR="009822DB">
        <w:t>Repositories</w:t>
      </w:r>
      <w:r>
        <w:t xml:space="preserve"> und mit FILE das gewünschte Docker</w:t>
      </w:r>
      <w:r w:rsidR="00FD36F2">
        <w:t>f</w:t>
      </w:r>
      <w:r>
        <w:t>ile definiert wird</w:t>
      </w:r>
      <w:r>
        <w:rPr>
          <w:rStyle w:val="Funotenzeichen"/>
        </w:rPr>
        <w:footnoteReference w:id="11"/>
      </w:r>
      <w:r>
        <w:t>. Um dies zu erleichtern, steh</w:t>
      </w:r>
      <w:r w:rsidR="00C73CB5">
        <w:t>t</w:t>
      </w:r>
      <w:r>
        <w:t xml:space="preserve"> die Datei „</w:t>
      </w:r>
      <w:r w:rsidRPr="00F7746C">
        <w:t>imageBuild.bat</w:t>
      </w:r>
      <w:r>
        <w:t xml:space="preserve">“ bereit, welche den </w:t>
      </w:r>
      <w:r w:rsidR="00F16CE6">
        <w:t>B</w:t>
      </w:r>
      <w:r>
        <w:t>efehl</w:t>
      </w:r>
    </w:p>
    <w:p w14:paraId="235E8098" w14:textId="77777777" w:rsidR="00B2499F" w:rsidRDefault="00B93705" w:rsidP="00B2499F">
      <w:pPr>
        <w:pStyle w:val="Codefragment"/>
        <w:jc w:val="center"/>
      </w:pPr>
      <w:r>
        <w:rPr>
          <w:shd w:val="clear" w:color="auto" w:fill="FFFFFF"/>
        </w:rPr>
        <w:t xml:space="preserve">docker build --pull --rm -f </w:t>
      </w:r>
      <w:r>
        <w:rPr>
          <w:rStyle w:val="pl-pds"/>
          <w:sz w:val="18"/>
          <w:shd w:val="clear" w:color="auto" w:fill="FFFFFF"/>
        </w:rPr>
        <w:t>"</w:t>
      </w:r>
      <w:r>
        <w:rPr>
          <w:rStyle w:val="pl-s"/>
          <w:sz w:val="18"/>
          <w:shd w:val="clear" w:color="auto" w:fill="FFFFFF"/>
        </w:rPr>
        <w:t>Dockerfile</w:t>
      </w:r>
      <w:r>
        <w:rPr>
          <w:rStyle w:val="pl-pds"/>
          <w:sz w:val="18"/>
          <w:shd w:val="clear" w:color="auto" w:fill="FFFFFF"/>
        </w:rPr>
        <w:t>"</w:t>
      </w:r>
      <w:r>
        <w:rPr>
          <w:shd w:val="clear" w:color="auto" w:fill="FFFFFF"/>
        </w:rPr>
        <w:t xml:space="preserve"> -t teamlehnurr/spe-ed-solver:latest </w:t>
      </w:r>
      <w:r>
        <w:rPr>
          <w:rStyle w:val="pl-pds"/>
          <w:sz w:val="18"/>
          <w:shd w:val="clear" w:color="auto" w:fill="FFFFFF"/>
        </w:rPr>
        <w:t>"</w:t>
      </w:r>
      <w:r>
        <w:rPr>
          <w:rStyle w:val="pl-s"/>
          <w:sz w:val="18"/>
          <w:shd w:val="clear" w:color="auto" w:fill="FFFFFF"/>
        </w:rPr>
        <w:t>..</w:t>
      </w:r>
      <w:r>
        <w:rPr>
          <w:rStyle w:val="pl-pds"/>
          <w:sz w:val="18"/>
          <w:shd w:val="clear" w:color="auto" w:fill="FFFFFF"/>
        </w:rPr>
        <w:t>"</w:t>
      </w:r>
    </w:p>
    <w:p w14:paraId="6DEBF840" w14:textId="1A430D15" w:rsidR="00B93705" w:rsidRDefault="00B93705" w:rsidP="00B93705">
      <w:r>
        <w:t xml:space="preserve">im </w:t>
      </w:r>
      <w:r w:rsidR="00262F54">
        <w:t>Verzeichnis</w:t>
      </w:r>
      <w:r>
        <w:t xml:space="preserve"> </w:t>
      </w:r>
      <w:r w:rsidR="00262F54">
        <w:t>„</w:t>
      </w:r>
      <w:r>
        <w:t>.docker</w:t>
      </w:r>
      <w:r w:rsidR="00262F54">
        <w:t>“</w:t>
      </w:r>
      <w:r>
        <w:t xml:space="preserve"> ausführt. Das </w:t>
      </w:r>
      <w:r w:rsidR="00B2499F">
        <w:t>Vorgehen,</w:t>
      </w:r>
      <w:r>
        <w:t xml:space="preserve"> um ein DockerImage für die </w:t>
      </w:r>
      <w:r w:rsidR="00B2499F">
        <w:t>Ausführung</w:t>
      </w:r>
      <w:r>
        <w:t xml:space="preserve"> mit einem Thread zu erstellen</w:t>
      </w:r>
      <w:r w:rsidR="001E4F9E">
        <w:t>,</w:t>
      </w:r>
      <w:r>
        <w:t xml:space="preserve"> ist analog hierzu.</w:t>
      </w:r>
    </w:p>
    <w:p w14:paraId="109F9931" w14:textId="624E384D" w:rsidR="00B93705" w:rsidRDefault="00B93705" w:rsidP="00B93705">
      <w:r>
        <w:t>Beim Ausführen eines DockerImages muss beachtet werden, dass die Umgebungsvariablen URL und API_KEY mit korrekten Werten definiert sein müssen. Das zusätzliche Angeben einer TIME_URL wird empfohlen, ist jedoch nicht zwingend erforderlich.</w:t>
      </w:r>
    </w:p>
    <w:p w14:paraId="55C4B15C" w14:textId="77777777" w:rsidR="00B93705" w:rsidRDefault="00B93705" w:rsidP="00B93705">
      <w:r>
        <w:t>Der einfachste Weg das erstellte DockerImage auszuführen ist:</w:t>
      </w:r>
    </w:p>
    <w:p w14:paraId="75D4F7FA" w14:textId="77777777" w:rsidR="00B93705" w:rsidRDefault="00B93705" w:rsidP="00B93705">
      <w:pPr>
        <w:pStyle w:val="Listenabsatz"/>
        <w:numPr>
          <w:ilvl w:val="0"/>
          <w:numId w:val="60"/>
        </w:numPr>
        <w:spacing w:after="160" w:line="259" w:lineRule="auto"/>
        <w:jc w:val="left"/>
      </w:pPr>
      <w:r>
        <w:t>Eine Kopie „variables.local.env“ der Datei variables.repo.env erzeugen</w:t>
      </w:r>
    </w:p>
    <w:p w14:paraId="063A1EB2" w14:textId="77777777" w:rsidR="00B93705" w:rsidRDefault="00B93705" w:rsidP="00B93705">
      <w:pPr>
        <w:pStyle w:val="Listenabsatz"/>
        <w:numPr>
          <w:ilvl w:val="0"/>
          <w:numId w:val="60"/>
        </w:numPr>
        <w:spacing w:after="160" w:line="259" w:lineRule="auto"/>
        <w:jc w:val="left"/>
      </w:pPr>
      <w:r>
        <w:t>In „variables.local.env“ die Werte der Umgebungsvariablen anpassen</w:t>
      </w:r>
    </w:p>
    <w:p w14:paraId="48E22A1F" w14:textId="77777777" w:rsidR="00B2499F" w:rsidRPr="00B2499F" w:rsidRDefault="00B93705" w:rsidP="00B2499F">
      <w:pPr>
        <w:pStyle w:val="Listenabsatz"/>
        <w:numPr>
          <w:ilvl w:val="0"/>
          <w:numId w:val="60"/>
        </w:numPr>
        <w:spacing w:after="160" w:line="259" w:lineRule="auto"/>
        <w:jc w:val="left"/>
        <w:rPr>
          <w:lang w:val="en-GB"/>
        </w:rPr>
      </w:pPr>
      <w:r>
        <w:t>imageRun.bat ausführen</w:t>
      </w:r>
    </w:p>
    <w:p w14:paraId="7EB8434A" w14:textId="1A5EFB7A" w:rsidR="00B93705" w:rsidRPr="005449B1" w:rsidRDefault="00B93705" w:rsidP="00B2499F">
      <w:pPr>
        <w:pStyle w:val="Codefragment"/>
        <w:ind w:firstLine="720"/>
        <w:rPr>
          <w:lang w:val="en-GB"/>
        </w:rPr>
      </w:pPr>
      <w:r w:rsidRPr="005449B1">
        <w:rPr>
          <w:lang w:val="en-GB"/>
        </w:rPr>
        <w:t>docker run --env-file="variables.local.env" teamlehnurr/spe-ed-solver</w:t>
      </w:r>
    </w:p>
    <w:p w14:paraId="7DFA69A9" w14:textId="77777777" w:rsidR="00B93705" w:rsidRDefault="00B93705" w:rsidP="00B93705">
      <w:r w:rsidRPr="00B768ED">
        <w:t>Alternativ können die Umgebun</w:t>
      </w:r>
      <w:r>
        <w:t>g</w:t>
      </w:r>
      <w:r w:rsidRPr="00B768ED">
        <w:t>svariablen b</w:t>
      </w:r>
      <w:r>
        <w:t>eim Starten manuell über die Kommandozeile angegeben werden.</w:t>
      </w:r>
    </w:p>
    <w:p w14:paraId="1C6301AB" w14:textId="77777777" w:rsidR="00B2499F" w:rsidRDefault="00B2499F">
      <w:pPr>
        <w:spacing w:line="240" w:lineRule="auto"/>
        <w:jc w:val="left"/>
      </w:pPr>
      <w:r>
        <w:br w:type="page"/>
      </w:r>
    </w:p>
    <w:p w14:paraId="0AB47B4C" w14:textId="77777777" w:rsidR="00B93705" w:rsidRPr="00D36EDB" w:rsidRDefault="00B93705" w:rsidP="00B93705">
      <w:pPr>
        <w:pStyle w:val="Text"/>
        <w:rPr>
          <w:b/>
          <w:bCs/>
        </w:rPr>
      </w:pPr>
      <w:r w:rsidRPr="00D36EDB">
        <w:rPr>
          <w:b/>
        </w:rPr>
        <w:lastRenderedPageBreak/>
        <w:t>Java 11</w:t>
      </w:r>
    </w:p>
    <w:p w14:paraId="1107D403" w14:textId="77777777" w:rsidR="00B2499F" w:rsidRDefault="00B93705" w:rsidP="00B93705">
      <w:r>
        <w:t>Das Erstellen der Software mit Java erfordert eine Java Entwicklungs</w:t>
      </w:r>
      <w:r w:rsidR="00B2499F">
        <w:t>u</w:t>
      </w:r>
      <w:r>
        <w:t>mgebung der Version 11 oder höher und Apache Maven. Weitere Abhängigkeiten werden automatisch von Maven bereitgestellt, sodass mit dem Befehl</w:t>
      </w:r>
    </w:p>
    <w:p w14:paraId="70C2D24C" w14:textId="77777777" w:rsidR="00B2499F" w:rsidRDefault="00B93705" w:rsidP="00B2499F">
      <w:pPr>
        <w:pStyle w:val="Codefragment"/>
        <w:jc w:val="center"/>
      </w:pPr>
      <w:r w:rsidRPr="008E56A1">
        <w:t>mvn package spe-ed-solver</w:t>
      </w:r>
    </w:p>
    <w:p w14:paraId="212604CC" w14:textId="6E33A3E2" w:rsidR="00DB2C71" w:rsidRDefault="00B93705" w:rsidP="00B93705">
      <w:r w:rsidRPr="008E56A1">
        <w:t xml:space="preserve">im Verzeichnis des </w:t>
      </w:r>
      <w:r w:rsidR="00CC5EAC" w:rsidRPr="008E56A1">
        <w:t>Repositories</w:t>
      </w:r>
      <w:r>
        <w:rPr>
          <w:color w:val="FF0000"/>
        </w:rPr>
        <w:t xml:space="preserve"> </w:t>
      </w:r>
      <w:r>
        <w:t xml:space="preserve">die Software erstellt werden kann. Hierdurch wird im Verzeichnis </w:t>
      </w:r>
      <w:r w:rsidRPr="00B2499F">
        <w:rPr>
          <w:rStyle w:val="CodefragmentZchn"/>
        </w:rPr>
        <w:t>spe-ed-solver/core/target</w:t>
      </w:r>
      <w:r w:rsidRPr="00423C47">
        <w:rPr>
          <w:color w:val="FF0000"/>
        </w:rPr>
        <w:t xml:space="preserve"> </w:t>
      </w:r>
      <w:r>
        <w:t xml:space="preserve">die ausführbare </w:t>
      </w:r>
      <w:r w:rsidR="00A02A70">
        <w:t>Datei</w:t>
      </w:r>
    </w:p>
    <w:p w14:paraId="48EAD2AC" w14:textId="1AD369C7" w:rsidR="00B93705" w:rsidRPr="00DB2C71" w:rsidRDefault="00A02A70" w:rsidP="00B93705">
      <w:pPr>
        <w:rPr>
          <w:rFonts w:ascii="Consolas" w:hAnsi="Consolas"/>
          <w:color w:val="000000" w:themeColor="text1"/>
          <w:sz w:val="20"/>
          <w:szCs w:val="18"/>
          <w:bdr w:val="single" w:sz="4" w:space="0" w:color="BFBFBF" w:themeColor="background1" w:themeShade="BF"/>
        </w:rPr>
      </w:pPr>
      <w:r w:rsidRPr="00A02A70">
        <w:rPr>
          <w:rStyle w:val="CodefragmentZchn"/>
        </w:rPr>
        <w:t>core-</w:t>
      </w:r>
      <w:r w:rsidR="00555F44">
        <w:rPr>
          <w:rStyle w:val="CodefragmentZchn"/>
        </w:rPr>
        <w:t>&lt;VERSION&gt;</w:t>
      </w:r>
      <w:r w:rsidRPr="00A02A70">
        <w:rPr>
          <w:rStyle w:val="CodefragmentZchn"/>
        </w:rPr>
        <w:t>-</w:t>
      </w:r>
      <w:r w:rsidR="00B93705" w:rsidRPr="00A02A70">
        <w:rPr>
          <w:rStyle w:val="CodefragmentZchn"/>
        </w:rPr>
        <w:t>jar-with-dependencies.jar</w:t>
      </w:r>
      <w:r w:rsidR="00B93705" w:rsidRPr="00423C47">
        <w:rPr>
          <w:color w:val="FF0000"/>
        </w:rPr>
        <w:t xml:space="preserve"> </w:t>
      </w:r>
      <w:r w:rsidR="00B93705">
        <w:t>erstellt.</w:t>
      </w:r>
    </w:p>
    <w:p w14:paraId="73A0F5EF" w14:textId="27522E7B" w:rsidR="00B93705" w:rsidRDefault="00B93705" w:rsidP="00B93705">
      <w:r>
        <w:t xml:space="preserve">Auf eine Installation von Maven kann verzichtet werden, wenn </w:t>
      </w:r>
      <w:r w:rsidR="00A02A70">
        <w:t>die</w:t>
      </w:r>
      <w:r>
        <w:t xml:space="preserve"> bereits kompilierte </w:t>
      </w:r>
      <w:r w:rsidRPr="00CE0798">
        <w:rPr>
          <w:rStyle w:val="CodefragmentZchn"/>
        </w:rPr>
        <w:t>core-</w:t>
      </w:r>
      <w:r w:rsidR="00DB2C71" w:rsidRPr="00710330">
        <w:rPr>
          <w:rStyle w:val="CodefragmentZchn"/>
          <w:color w:val="FF0000"/>
        </w:rPr>
        <w:t>0.0.1-SNAPSHOT</w:t>
      </w:r>
      <w:r w:rsidR="00DB2C71" w:rsidRPr="00CE0798">
        <w:rPr>
          <w:rStyle w:val="CodefragmentZchn"/>
        </w:rPr>
        <w:t>-jar-</w:t>
      </w:r>
      <w:r w:rsidRPr="00CE0798">
        <w:rPr>
          <w:rStyle w:val="CodefragmentZchn"/>
        </w:rPr>
        <w:t>with</w:t>
      </w:r>
      <w:r w:rsidR="00DB2C71" w:rsidRPr="00CE0798">
        <w:rPr>
          <w:rStyle w:val="CodefragmentZchn"/>
        </w:rPr>
        <w:t>-</w:t>
      </w:r>
      <w:r w:rsidRPr="00CE0798">
        <w:rPr>
          <w:rStyle w:val="CodefragmentZchn"/>
        </w:rPr>
        <w:t>dependencies.jar</w:t>
      </w:r>
      <w:r w:rsidR="00CE0798">
        <w:rPr>
          <w:color w:val="FF0000"/>
        </w:rPr>
        <w:t xml:space="preserve"> </w:t>
      </w:r>
      <w:r w:rsidRPr="00530E3B">
        <w:t>Datei</w:t>
      </w:r>
      <w:r>
        <w:rPr>
          <w:color w:val="FF0000"/>
        </w:rPr>
        <w:t xml:space="preserve"> </w:t>
      </w:r>
      <w:r>
        <w:t>von GitHub verwendet wird.</w:t>
      </w:r>
    </w:p>
    <w:p w14:paraId="5077C682" w14:textId="77777777" w:rsidR="00CB1E36" w:rsidRDefault="00B93705" w:rsidP="00B93705">
      <w:r>
        <w:t xml:space="preserve">Um die Anwendung zu starten muss </w:t>
      </w:r>
      <w:r w:rsidR="0055256D">
        <w:t>eine Java run</w:t>
      </w:r>
      <w:r w:rsidR="008B78E7">
        <w:t>t</w:t>
      </w:r>
      <w:r w:rsidR="0055256D">
        <w:t>ime environment für die Version Java 11 oder das J</w:t>
      </w:r>
      <w:r w:rsidR="00797978">
        <w:t>av</w:t>
      </w:r>
      <w:r w:rsidR="0055256D">
        <w:t xml:space="preserve">a </w:t>
      </w:r>
      <w:r w:rsidR="00797978">
        <w:t>D</w:t>
      </w:r>
      <w:r w:rsidR="0055256D">
        <w:t xml:space="preserve">evelopment </w:t>
      </w:r>
      <w:r w:rsidR="00797978">
        <w:t>K</w:t>
      </w:r>
      <w:r w:rsidR="0055256D">
        <w:t>it</w:t>
      </w:r>
      <w:r w:rsidR="00797978">
        <w:t xml:space="preserve"> für Java 11 auf dem System verfügbar sein.</w:t>
      </w:r>
      <w:r w:rsidR="0055256D">
        <w:t xml:space="preserve"> </w:t>
      </w:r>
      <w:r w:rsidR="00DF6805">
        <w:t xml:space="preserve">Unter dieser Voraussetzung kann </w:t>
      </w:r>
      <w:r>
        <w:t xml:space="preserve">die </w:t>
      </w:r>
      <w:r w:rsidR="00DF6805" w:rsidRPr="00DF6805">
        <w:rPr>
          <w:rStyle w:val="CodefragmentZchn"/>
        </w:rPr>
        <w:t>*</w:t>
      </w:r>
      <w:r w:rsidRPr="00DF6805">
        <w:rPr>
          <w:rStyle w:val="CodefragmentZchn"/>
        </w:rPr>
        <w:t>.jar</w:t>
      </w:r>
      <w:r>
        <w:t>-Datei mit dem Befehl</w:t>
      </w:r>
    </w:p>
    <w:p w14:paraId="53B4C6D0" w14:textId="77777777" w:rsidR="00CB1E36" w:rsidRPr="00C36E58" w:rsidRDefault="00B93705" w:rsidP="00CB1E36">
      <w:pPr>
        <w:jc w:val="center"/>
        <w:rPr>
          <w:color w:val="FF0000"/>
        </w:rPr>
      </w:pPr>
      <w:r w:rsidRPr="00C36E58">
        <w:rPr>
          <w:rStyle w:val="CodefragmentZchn"/>
        </w:rPr>
        <w:t>java -jar</w:t>
      </w:r>
      <w:r w:rsidR="00710330" w:rsidRPr="00C36E58">
        <w:rPr>
          <w:rStyle w:val="CodefragmentZchn"/>
        </w:rPr>
        <w:t xml:space="preserve"> </w:t>
      </w:r>
      <w:r w:rsidR="00CB1E36" w:rsidRPr="00C36E58">
        <w:rPr>
          <w:rStyle w:val="CodefragmentZchn"/>
        </w:rPr>
        <w:t>core-</w:t>
      </w:r>
      <w:r w:rsidR="00CB1E36" w:rsidRPr="00C36E58">
        <w:rPr>
          <w:rStyle w:val="CodefragmentZchn"/>
          <w:color w:val="FF0000"/>
        </w:rPr>
        <w:t>0.0.1-SNAPSHOT</w:t>
      </w:r>
      <w:r w:rsidR="00CB1E36" w:rsidRPr="00C36E58">
        <w:rPr>
          <w:rStyle w:val="CodefragmentZchn"/>
        </w:rPr>
        <w:t>-</w:t>
      </w:r>
      <w:r w:rsidR="00710330" w:rsidRPr="00C36E58">
        <w:rPr>
          <w:rStyle w:val="CodefragmentZchn"/>
        </w:rPr>
        <w:t>jar</w:t>
      </w:r>
      <w:r w:rsidR="00CB1E36" w:rsidRPr="00C36E58">
        <w:rPr>
          <w:rStyle w:val="CodefragmentZchn"/>
        </w:rPr>
        <w:t>-with-dependencies.jar</w:t>
      </w:r>
    </w:p>
    <w:p w14:paraId="0107CFC8" w14:textId="016C1DB0" w:rsidR="00B93705" w:rsidRDefault="00B93705" w:rsidP="00B93705">
      <w:r>
        <w:t xml:space="preserve">gestartet werden. Die </w:t>
      </w:r>
      <w:r w:rsidR="0034051B">
        <w:t>n</w:t>
      </w:r>
      <w:r>
        <w:t>otwendigen Umgebungsvariablen URL und API_KEY können entweder beim Starten über die Kommandozeile angegeben werden, oder als tatsächliche Umgebungsvariable des Systems bereitstehen. Die optionale TIME_URL kann ebenfalls über beide Wege angegeben werden.</w:t>
      </w:r>
    </w:p>
    <w:p w14:paraId="380D0029" w14:textId="77777777" w:rsidR="00AE310A" w:rsidRDefault="00AE310A">
      <w:pPr>
        <w:spacing w:line="240" w:lineRule="auto"/>
        <w:jc w:val="left"/>
      </w:pPr>
      <w:r>
        <w:br w:type="page"/>
      </w:r>
    </w:p>
    <w:p w14:paraId="23BAEC2C" w14:textId="77777777" w:rsidR="00B93705" w:rsidRDefault="00B93705" w:rsidP="00B93705">
      <w:pPr>
        <w:pStyle w:val="Text"/>
      </w:pPr>
      <w:r w:rsidRPr="00D36EDB">
        <w:rPr>
          <w:b/>
          <w:sz w:val="32"/>
          <w:szCs w:val="32"/>
        </w:rPr>
        <w:lastRenderedPageBreak/>
        <w:t>Abhängigkeiten</w:t>
      </w:r>
    </w:p>
    <w:p w14:paraId="54C79343" w14:textId="6D0BF602" w:rsidR="00973D09" w:rsidRDefault="00B93705" w:rsidP="00B93705">
      <w:r>
        <w:t xml:space="preserve">Durch das </w:t>
      </w:r>
      <w:r w:rsidRPr="00092EBB">
        <w:t xml:space="preserve">Build-Management-Tool </w:t>
      </w:r>
      <w:r>
        <w:t>Maven sowie die Technologie Docker ist es für das Erstellen der Software nicht erforderlich</w:t>
      </w:r>
      <w:r w:rsidR="00DB4094">
        <w:t>,</w:t>
      </w:r>
      <w:r>
        <w:t xml:space="preserve"> sich mit weiteren Abhängigkeiten auseinanderzusetzen. Die Lizenzbestimmungen und Spezifikationen der verwendeten Bibliotheken in Version 1.0 sind in </w:t>
      </w:r>
      <w:r w:rsidR="00717FC6" w:rsidRPr="00717FC6">
        <w:rPr>
          <w:i/>
          <w:color w:val="FF0000"/>
        </w:rPr>
        <w:fldChar w:fldCharType="begin"/>
      </w:r>
      <w:r w:rsidR="00717FC6" w:rsidRPr="00717FC6">
        <w:rPr>
          <w:i/>
        </w:rPr>
        <w:instrText xml:space="preserve"> REF _Ref61703893 \h </w:instrText>
      </w:r>
      <w:r w:rsidR="00717FC6">
        <w:rPr>
          <w:i/>
          <w:color w:val="FF0000"/>
        </w:rPr>
        <w:instrText xml:space="preserve"> \* MERGEFORMAT </w:instrText>
      </w:r>
      <w:r w:rsidR="00717FC6" w:rsidRPr="00717FC6">
        <w:rPr>
          <w:i/>
          <w:color w:val="FF0000"/>
        </w:rPr>
      </w:r>
      <w:r w:rsidR="00717FC6" w:rsidRPr="00717FC6">
        <w:rPr>
          <w:i/>
          <w:color w:val="FF0000"/>
        </w:rPr>
        <w:fldChar w:fldCharType="separate"/>
      </w:r>
      <w:r w:rsidR="006A540E" w:rsidRPr="006A540E">
        <w:rPr>
          <w:i/>
        </w:rPr>
        <w:t xml:space="preserve">Tabelle </w:t>
      </w:r>
      <w:r w:rsidR="006A540E" w:rsidRPr="006A540E">
        <w:rPr>
          <w:i/>
          <w:noProof/>
        </w:rPr>
        <w:t>4</w:t>
      </w:r>
      <w:r w:rsidR="00717FC6" w:rsidRPr="00717FC6">
        <w:rPr>
          <w:i/>
          <w:color w:val="FF0000"/>
        </w:rPr>
        <w:fldChar w:fldCharType="end"/>
      </w:r>
      <w:r w:rsidR="00717FC6">
        <w:rPr>
          <w:color w:val="FF0000"/>
        </w:rPr>
        <w:t xml:space="preserve"> </w:t>
      </w:r>
      <w:r>
        <w:t>aufgeführt</w:t>
      </w:r>
      <w:r w:rsidR="00AD31B6">
        <w:t xml:space="preserve">, die der automatisch generierten </w:t>
      </w:r>
      <w:r w:rsidR="002A6AA8">
        <w:t>Dokumentation</w:t>
      </w:r>
      <w:r w:rsidR="00AD31B6">
        <w:t xml:space="preserve"> entnommen worden.</w:t>
      </w:r>
    </w:p>
    <w:p w14:paraId="55031685" w14:textId="3EE06650" w:rsidR="00B93705" w:rsidRDefault="00B93705" w:rsidP="00B93705">
      <w:r>
        <w:t xml:space="preserve">Unter </w:t>
      </w:r>
      <w:hyperlink r:id="rId43" w:history="1">
        <w:r w:rsidRPr="00B43513">
          <w:rPr>
            <w:rStyle w:val="Hyperlink"/>
          </w:rPr>
          <w:t>spe-ed-docs.lehnurr.de</w:t>
        </w:r>
      </w:hyperlink>
      <w:r>
        <w:t xml:space="preserve"> sind immer die verwendeten Abhängigkeiten des neusten Entwicklungsstandes und deren Lizenzbestimmungen aufgeführt.</w:t>
      </w:r>
    </w:p>
    <w:p w14:paraId="6D30B17C" w14:textId="77777777" w:rsidR="00D76D8B" w:rsidRDefault="00D76D8B" w:rsidP="00B93705"/>
    <w:tbl>
      <w:tblPr>
        <w:tblStyle w:val="Tabellenraster"/>
        <w:tblW w:w="0" w:type="auto"/>
        <w:tblLook w:val="04A0" w:firstRow="1" w:lastRow="0" w:firstColumn="1" w:lastColumn="0" w:noHBand="0" w:noVBand="1"/>
      </w:tblPr>
      <w:tblGrid>
        <w:gridCol w:w="4531"/>
        <w:gridCol w:w="4531"/>
      </w:tblGrid>
      <w:tr w:rsidR="00B93705" w14:paraId="417777F7" w14:textId="77777777" w:rsidTr="00A82AC3">
        <w:tc>
          <w:tcPr>
            <w:tcW w:w="4531" w:type="dxa"/>
            <w:shd w:val="clear" w:color="auto" w:fill="333333" w:themeFill="accent2"/>
            <w:vAlign w:val="center"/>
          </w:tcPr>
          <w:p w14:paraId="7283DD0B" w14:textId="77777777" w:rsidR="00B93705" w:rsidRDefault="00B93705" w:rsidP="00B93705">
            <w:pPr>
              <w:spacing w:line="240" w:lineRule="auto"/>
              <w:jc w:val="left"/>
            </w:pPr>
            <w:r>
              <w:t>Externe Abhängigkeit</w:t>
            </w:r>
          </w:p>
        </w:tc>
        <w:tc>
          <w:tcPr>
            <w:tcW w:w="4531" w:type="dxa"/>
            <w:shd w:val="clear" w:color="auto" w:fill="333333" w:themeFill="accent2"/>
            <w:vAlign w:val="center"/>
          </w:tcPr>
          <w:p w14:paraId="47C3E6BB" w14:textId="77777777" w:rsidR="00B93705" w:rsidRDefault="00B93705" w:rsidP="00B93705">
            <w:pPr>
              <w:spacing w:line="240" w:lineRule="auto"/>
              <w:jc w:val="left"/>
            </w:pPr>
            <w:r w:rsidRPr="00AE310A">
              <w:rPr>
                <w:color w:val="FFFFFF" w:themeColor="background1"/>
              </w:rPr>
              <w:t>Lizenzbestimmung</w:t>
            </w:r>
          </w:p>
        </w:tc>
      </w:tr>
      <w:tr w:rsidR="00B93705" w14:paraId="6E01AC0B" w14:textId="77777777" w:rsidTr="00A82AC3">
        <w:tc>
          <w:tcPr>
            <w:tcW w:w="4531" w:type="dxa"/>
          </w:tcPr>
          <w:p w14:paraId="1F420504" w14:textId="77777777" w:rsidR="00B93705" w:rsidRDefault="00B93705" w:rsidP="00B93705">
            <w:pPr>
              <w:spacing w:line="240" w:lineRule="auto"/>
              <w:jc w:val="left"/>
            </w:pPr>
            <w:r>
              <w:rPr>
                <w:sz w:val="24"/>
                <w:szCs w:val="24"/>
              </w:rPr>
              <w:t>JUnit4</w:t>
            </w:r>
          </w:p>
        </w:tc>
        <w:tc>
          <w:tcPr>
            <w:tcW w:w="4531" w:type="dxa"/>
          </w:tcPr>
          <w:p w14:paraId="42C72C77" w14:textId="04CB90C1" w:rsidR="00B93705" w:rsidRPr="00890999" w:rsidRDefault="00363752" w:rsidP="00B93705">
            <w:pPr>
              <w:spacing w:line="240" w:lineRule="auto"/>
              <w:rPr>
                <w:bCs/>
              </w:rPr>
            </w:pPr>
            <w:r w:rsidRPr="00363752">
              <w:rPr>
                <w:bCs/>
              </w:rPr>
              <w:t>Eclipse Public License 1.0</w:t>
            </w:r>
          </w:p>
        </w:tc>
      </w:tr>
      <w:tr w:rsidR="00B93705" w14:paraId="4C949575" w14:textId="77777777" w:rsidTr="00A82AC3">
        <w:tc>
          <w:tcPr>
            <w:tcW w:w="4531" w:type="dxa"/>
          </w:tcPr>
          <w:p w14:paraId="51320187" w14:textId="77777777" w:rsidR="00B93705" w:rsidRDefault="00B93705" w:rsidP="00B93705">
            <w:pPr>
              <w:spacing w:line="240" w:lineRule="auto"/>
              <w:jc w:val="left"/>
            </w:pPr>
            <w:r>
              <w:rPr>
                <w:sz w:val="24"/>
                <w:szCs w:val="24"/>
              </w:rPr>
              <w:t>picocli</w:t>
            </w:r>
          </w:p>
        </w:tc>
        <w:tc>
          <w:tcPr>
            <w:tcW w:w="4531" w:type="dxa"/>
          </w:tcPr>
          <w:p w14:paraId="067188AA" w14:textId="081322FD" w:rsidR="00B93705" w:rsidRPr="00890999" w:rsidRDefault="003B35AE" w:rsidP="00B93705">
            <w:pPr>
              <w:spacing w:line="240" w:lineRule="auto"/>
              <w:rPr>
                <w:bCs/>
              </w:rPr>
            </w:pPr>
            <w:r w:rsidRPr="003B35AE">
              <w:rPr>
                <w:bCs/>
              </w:rPr>
              <w:t>Apache 2.0</w:t>
            </w:r>
          </w:p>
        </w:tc>
      </w:tr>
      <w:tr w:rsidR="00B93705" w14:paraId="4403F661" w14:textId="77777777" w:rsidTr="00A82AC3">
        <w:tc>
          <w:tcPr>
            <w:tcW w:w="4531" w:type="dxa"/>
          </w:tcPr>
          <w:p w14:paraId="7B369014" w14:textId="77777777" w:rsidR="00B93705" w:rsidRDefault="00B93705" w:rsidP="00B93705">
            <w:pPr>
              <w:spacing w:line="240" w:lineRule="auto"/>
              <w:jc w:val="left"/>
            </w:pPr>
            <w:r>
              <w:rPr>
                <w:sz w:val="24"/>
                <w:szCs w:val="24"/>
              </w:rPr>
              <w:t>gson</w:t>
            </w:r>
          </w:p>
        </w:tc>
        <w:tc>
          <w:tcPr>
            <w:tcW w:w="4531" w:type="dxa"/>
          </w:tcPr>
          <w:p w14:paraId="774242A7" w14:textId="060EF917" w:rsidR="00B93705" w:rsidRPr="00890999" w:rsidRDefault="003B35AE" w:rsidP="00B93705">
            <w:pPr>
              <w:spacing w:line="240" w:lineRule="auto"/>
              <w:rPr>
                <w:bCs/>
              </w:rPr>
            </w:pPr>
            <w:r w:rsidRPr="003B35AE">
              <w:rPr>
                <w:bCs/>
              </w:rPr>
              <w:t>Apache 2.0</w:t>
            </w:r>
          </w:p>
        </w:tc>
      </w:tr>
      <w:tr w:rsidR="00B93705" w14:paraId="17470576" w14:textId="77777777" w:rsidTr="00A82AC3">
        <w:trPr>
          <w:trHeight w:val="372"/>
        </w:trPr>
        <w:tc>
          <w:tcPr>
            <w:tcW w:w="4531" w:type="dxa"/>
          </w:tcPr>
          <w:p w14:paraId="670FCEDD" w14:textId="77777777" w:rsidR="00B93705" w:rsidRDefault="00B93705" w:rsidP="00B93705">
            <w:pPr>
              <w:spacing w:line="240" w:lineRule="auto"/>
              <w:jc w:val="left"/>
            </w:pPr>
            <w:r>
              <w:rPr>
                <w:sz w:val="24"/>
                <w:szCs w:val="24"/>
              </w:rPr>
              <w:t>Jetty Websocket</w:t>
            </w:r>
          </w:p>
        </w:tc>
        <w:tc>
          <w:tcPr>
            <w:tcW w:w="4531" w:type="dxa"/>
          </w:tcPr>
          <w:p w14:paraId="647FD624" w14:textId="12E9A42E" w:rsidR="00B93705" w:rsidRPr="00890999" w:rsidRDefault="00F62516" w:rsidP="00717FC6">
            <w:pPr>
              <w:keepNext/>
              <w:spacing w:line="240" w:lineRule="auto"/>
              <w:rPr>
                <w:bCs/>
              </w:rPr>
            </w:pPr>
            <w:r w:rsidRPr="003B35AE">
              <w:rPr>
                <w:bCs/>
              </w:rPr>
              <w:t>Apache 2.0</w:t>
            </w:r>
            <w:r>
              <w:rPr>
                <w:bCs/>
              </w:rPr>
              <w:t xml:space="preserve">, </w:t>
            </w:r>
            <w:r w:rsidRPr="00363752">
              <w:rPr>
                <w:bCs/>
              </w:rPr>
              <w:t>Eclipse Public License 1.0</w:t>
            </w:r>
          </w:p>
        </w:tc>
      </w:tr>
    </w:tbl>
    <w:p w14:paraId="1AA9464D" w14:textId="050D59A4" w:rsidR="00B93705" w:rsidRPr="002A1738" w:rsidRDefault="00717FC6" w:rsidP="00717FC6">
      <w:pPr>
        <w:pStyle w:val="Beschriftung"/>
      </w:pPr>
      <w:bookmarkStart w:id="382" w:name="_Ref61703893"/>
      <w:bookmarkStart w:id="383" w:name="_Toc61790518"/>
      <w:r>
        <w:t xml:space="preserve">Tabelle </w:t>
      </w:r>
      <w:r w:rsidR="00B837DE">
        <w:fldChar w:fldCharType="begin"/>
      </w:r>
      <w:r w:rsidR="00B837DE">
        <w:instrText xml:space="preserve"> SEQ Tabelle \* ARABIC </w:instrText>
      </w:r>
      <w:r w:rsidR="00B837DE">
        <w:fldChar w:fldCharType="separate"/>
      </w:r>
      <w:r w:rsidR="006A540E">
        <w:rPr>
          <w:noProof/>
        </w:rPr>
        <w:t>4</w:t>
      </w:r>
      <w:r w:rsidR="00B837DE">
        <w:rPr>
          <w:noProof/>
        </w:rPr>
        <w:fldChar w:fldCharType="end"/>
      </w:r>
      <w:bookmarkEnd w:id="382"/>
      <w:r>
        <w:t>: Lizenzbestimmungen externer Abhängigkeiten</w:t>
      </w:r>
      <w:bookmarkEnd w:id="383"/>
    </w:p>
    <w:p w14:paraId="6AFAC7EB" w14:textId="77777777" w:rsidR="00B93705" w:rsidRDefault="00B93705" w:rsidP="00B93705">
      <w:pPr>
        <w:spacing w:line="240" w:lineRule="auto"/>
        <w:jc w:val="left"/>
      </w:pPr>
      <w:r>
        <w:br w:type="page"/>
      </w:r>
    </w:p>
    <w:p w14:paraId="31D47B4E" w14:textId="77777777" w:rsidR="00B93705" w:rsidRDefault="00B93705" w:rsidP="00B93705">
      <w:pPr>
        <w:pStyle w:val="Text"/>
      </w:pPr>
      <w:r w:rsidRPr="00D36EDB">
        <w:rPr>
          <w:b/>
          <w:sz w:val="32"/>
          <w:szCs w:val="32"/>
        </w:rPr>
        <w:lastRenderedPageBreak/>
        <w:t>Benutzeranleitung</w:t>
      </w:r>
    </w:p>
    <w:p w14:paraId="5C1A39A3" w14:textId="59EA9C05" w:rsidR="00B93705" w:rsidRDefault="00B93705" w:rsidP="00B93705">
      <w:r>
        <w:t xml:space="preserve">Wird Docker für das Ausführen der Software verwendet, sind keine weiteren Interaktionen möglich. </w:t>
      </w:r>
      <w:r w:rsidR="00225B58">
        <w:t xml:space="preserve">Die Software verbindet sich automatisch mit dem </w:t>
      </w:r>
      <w:r w:rsidR="00EB1C56">
        <w:t>konfigurierten spe</w:t>
      </w:r>
      <w:r w:rsidR="008E175E">
        <w:t>_</w:t>
      </w:r>
      <w:r w:rsidR="00EB1C56">
        <w:t>ed</w:t>
      </w:r>
      <w:r w:rsidR="00D6059C">
        <w:t xml:space="preserve"> W</w:t>
      </w:r>
      <w:r w:rsidR="00EB1C56">
        <w:t>ebservice, spielt ein Spiel und beendet sich.</w:t>
      </w:r>
      <w:r>
        <w:t xml:space="preserve"> Über die Ausgaben </w:t>
      </w:r>
      <w:r w:rsidR="00891FF1">
        <w:t xml:space="preserve">in der Konsole </w:t>
      </w:r>
      <w:r>
        <w:t xml:space="preserve">werden Informationen über den Verbindungsstatus der Anwendung mit dem </w:t>
      </w:r>
      <w:r w:rsidR="008E175E">
        <w:t>s</w:t>
      </w:r>
      <w:r>
        <w:t>pe</w:t>
      </w:r>
      <w:r w:rsidR="008E175E">
        <w:t>_</w:t>
      </w:r>
      <w:r>
        <w:t>ed</w:t>
      </w:r>
      <w:r w:rsidR="00CA1DD8">
        <w:t xml:space="preserve"> Webservice</w:t>
      </w:r>
      <w:r w:rsidR="002F1D66">
        <w:t xml:space="preserve">, </w:t>
      </w:r>
      <w:r>
        <w:t xml:space="preserve">über den Spielverlauf </w:t>
      </w:r>
      <w:r w:rsidR="00F61BDC">
        <w:t xml:space="preserve">und die Entscheidungsfindung des </w:t>
      </w:r>
      <w:r w:rsidR="009C5178">
        <w:t>S</w:t>
      </w:r>
      <w:r w:rsidR="00F61BDC">
        <w:t xml:space="preserve">olvers </w:t>
      </w:r>
      <w:r>
        <w:t>bereitgestellt.</w:t>
      </w:r>
      <w:r w:rsidR="00BA7FC5">
        <w:t xml:space="preserve"> Die Informationen bezüglich der Entscheidungsfindung </w:t>
      </w:r>
      <w:r w:rsidR="00B174BF">
        <w:t xml:space="preserve">sind auf den </w:t>
      </w:r>
      <w:r w:rsidR="006446EE">
        <w:t>t</w:t>
      </w:r>
      <w:r w:rsidR="00B174BF">
        <w:t xml:space="preserve">heoretischen Ansatz zurückzuführen, weswegen deren </w:t>
      </w:r>
      <w:r w:rsidR="004F56C7">
        <w:t>Bedeutung</w:t>
      </w:r>
      <w:r w:rsidR="00B174BF">
        <w:t xml:space="preserve"> </w:t>
      </w:r>
      <w:r w:rsidR="005A6375">
        <w:t>nicht in diesem Handbuch erläutert wird.</w:t>
      </w:r>
    </w:p>
    <w:p w14:paraId="75221095" w14:textId="77777777" w:rsidR="00B93705" w:rsidRDefault="00B93705" w:rsidP="00B93705">
      <w:r>
        <w:t>Wenn eine Java-Umgebung für das Ausführen verwendet wird, können beim Starten über die Kommandozeile Funktionen aktiviert oder deaktiviert werden. Hierfür gibt es zwei verschiedene Modi:</w:t>
      </w:r>
    </w:p>
    <w:p w14:paraId="36E31353" w14:textId="7011778D" w:rsidR="00B93705" w:rsidRDefault="00B93705" w:rsidP="00891FF1">
      <w:pPr>
        <w:pStyle w:val="Listenabsatz"/>
        <w:numPr>
          <w:ilvl w:val="0"/>
          <w:numId w:val="59"/>
        </w:numPr>
      </w:pPr>
      <w:r>
        <w:t>LIVE: die Software verbindet sich mit dem spe</w:t>
      </w:r>
      <w:r w:rsidR="000F562C">
        <w:t>_</w:t>
      </w:r>
      <w:r>
        <w:t>ed</w:t>
      </w:r>
      <w:r w:rsidR="00F34611">
        <w:t xml:space="preserve"> W</w:t>
      </w:r>
      <w:r>
        <w:t>ebservice, spielt genau ein Spiel und beendet sich.</w:t>
      </w:r>
    </w:p>
    <w:p w14:paraId="1BF9EF6F" w14:textId="2FEF76CD" w:rsidR="00B93705" w:rsidRDefault="00B93705" w:rsidP="002A3951">
      <w:pPr>
        <w:pStyle w:val="Listenabsatz"/>
        <w:numPr>
          <w:ilvl w:val="0"/>
          <w:numId w:val="59"/>
        </w:numPr>
      </w:pPr>
      <w:r>
        <w:t>SIMULATED: die Software simuliert den spe</w:t>
      </w:r>
      <w:r w:rsidR="000F562C">
        <w:t>_</w:t>
      </w:r>
      <w:r>
        <w:t>ed</w:t>
      </w:r>
      <w:r w:rsidR="00F34611">
        <w:t xml:space="preserve"> W</w:t>
      </w:r>
      <w:r>
        <w:t>ebservice, verwaltet hierfür die verschiedenen Spieler und beendet sich.</w:t>
      </w:r>
    </w:p>
    <w:p w14:paraId="59837D75" w14:textId="1155D52E" w:rsidR="00B1167D" w:rsidRDefault="00B1167D">
      <w:pPr>
        <w:spacing w:line="240" w:lineRule="auto"/>
        <w:jc w:val="left"/>
      </w:pPr>
      <w:r>
        <w:br w:type="page"/>
      </w:r>
    </w:p>
    <w:p w14:paraId="5E633B3B" w14:textId="77777777" w:rsidR="00B93705" w:rsidRPr="00994ABA" w:rsidRDefault="00B93705" w:rsidP="00B93705">
      <w:pPr>
        <w:pStyle w:val="Text"/>
        <w:rPr>
          <w:b/>
        </w:rPr>
      </w:pPr>
      <w:r w:rsidRPr="00994ABA">
        <w:rPr>
          <w:b/>
        </w:rPr>
        <w:lastRenderedPageBreak/>
        <w:t>Funktionen im LIVE-Modus</w:t>
      </w:r>
    </w:p>
    <w:p w14:paraId="106BAFF0" w14:textId="7D0596DB" w:rsidR="00B93705" w:rsidRPr="00A16D14" w:rsidRDefault="00B93705" w:rsidP="00A16D14">
      <w:pPr>
        <w:pStyle w:val="Text"/>
      </w:pPr>
      <w:r w:rsidRPr="00DA20A6">
        <w:t>Die Verwendung des L</w:t>
      </w:r>
      <w:r>
        <w:t xml:space="preserve">ivemodus erfordert die </w:t>
      </w:r>
      <w:r w:rsidR="00A16D14">
        <w:t>f</w:t>
      </w:r>
      <w:r>
        <w:t xml:space="preserve">olgende Eingabe über die Kommandozeile. Werte in </w:t>
      </w:r>
      <w:r w:rsidR="00B1167D">
        <w:t>e</w:t>
      </w:r>
      <w:r>
        <w:t>ckigen Klammern sind optional und weißen einen Standardwert auf.</w:t>
      </w:r>
    </w:p>
    <w:p w14:paraId="0E49417D" w14:textId="5E784458" w:rsidR="00B93705" w:rsidRPr="00A16D14" w:rsidRDefault="00B93705" w:rsidP="00A16D14">
      <w:pPr>
        <w:pStyle w:val="Text"/>
      </w:pPr>
      <w:r w:rsidRPr="00A16D14">
        <w:rPr>
          <w:rStyle w:val="TextZchn"/>
        </w:rPr>
        <w:t>Das Kommandozeilenargument, um</w:t>
      </w:r>
      <w:r w:rsidRPr="00A16D14">
        <w:t xml:space="preserve"> ein Spiel auf dem angegebenen Webservice mit einer Solver-Instanz zu spielen</w:t>
      </w:r>
      <w:r w:rsidR="00BE3D6C">
        <w:t>,</w:t>
      </w:r>
      <w:r w:rsidRPr="00A16D14">
        <w:t xml:space="preserve"> ist folgendermaßen aufgebaut:</w:t>
      </w:r>
    </w:p>
    <w:p w14:paraId="20A3FCA7" w14:textId="77777777" w:rsidR="0034466E" w:rsidRPr="00447CEB" w:rsidRDefault="0034466E" w:rsidP="00B93705">
      <w:pPr>
        <w:rPr>
          <w:sz w:val="24"/>
          <w:szCs w:val="24"/>
        </w:rPr>
      </w:pPr>
    </w:p>
    <w:p w14:paraId="2B620DD6" w14:textId="77777777" w:rsidR="00B93705" w:rsidRDefault="00B93705" w:rsidP="00B93705">
      <w:pPr>
        <w:pStyle w:val="Text"/>
        <w:keepNext/>
        <w:spacing w:line="240" w:lineRule="auto"/>
      </w:pPr>
      <w:r>
        <w:rPr>
          <w:noProof/>
        </w:rPr>
        <mc:AlternateContent>
          <mc:Choice Requires="wps">
            <w:drawing>
              <wp:inline distT="0" distB="0" distL="0" distR="0" wp14:anchorId="7B89647D" wp14:editId="6F629BF8">
                <wp:extent cx="5734685" cy="1404620"/>
                <wp:effectExtent l="0" t="0" r="18415" b="21590"/>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34685" cy="1404620"/>
                        </a:xfrm>
                        <a:prstGeom prst="rect">
                          <a:avLst/>
                        </a:prstGeom>
                        <a:solidFill>
                          <a:srgbClr val="FFFFFF"/>
                        </a:solidFill>
                        <a:ln w="9525">
                          <a:solidFill>
                            <a:srgbClr val="000000"/>
                          </a:solidFill>
                          <a:miter lim="800000"/>
                          <a:headEnd/>
                          <a:tailEnd/>
                        </a:ln>
                      </wps:spPr>
                      <wps:txbx>
                        <w:txbxContent>
                          <w:p w14:paraId="3CCA399C" w14:textId="77777777" w:rsidR="00B93705" w:rsidRDefault="00B93705" w:rsidP="00A45737">
                            <w:pPr>
                              <w:pStyle w:val="PseudocodeBlock"/>
                              <w:numPr>
                                <w:ilvl w:val="0"/>
                                <w:numId w:val="75"/>
                              </w:numPr>
                              <w:rPr>
                                <w:lang w:val="en-GB"/>
                              </w:rPr>
                            </w:pPr>
                            <w:r w:rsidRPr="007D3087">
                              <w:rPr>
                                <w:lang w:val="en-GB"/>
                              </w:rPr>
                              <w:t>start live [-d] [-v] [-c=&lt;</w:t>
                            </w:r>
                            <w:r>
                              <w:rPr>
                                <w:lang w:val="en-GB"/>
                              </w:rPr>
                              <w:t>level</w:t>
                            </w:r>
                            <w:r w:rsidRPr="007D3087">
                              <w:rPr>
                                <w:lang w:val="en-GB"/>
                              </w:rPr>
                              <w:t>&gt;] [-l=&lt;logFilePath&gt;]</w:t>
                            </w:r>
                          </w:p>
                          <w:p w14:paraId="3510EDB7" w14:textId="77777777" w:rsidR="00B93705" w:rsidRPr="00447CEB" w:rsidRDefault="00B93705" w:rsidP="00A45737">
                            <w:pPr>
                              <w:pStyle w:val="PseudocodeBlock"/>
                              <w:numPr>
                                <w:ilvl w:val="0"/>
                                <w:numId w:val="75"/>
                              </w:numPr>
                              <w:rPr>
                                <w:lang w:val="en-GB"/>
                              </w:rPr>
                            </w:pPr>
                            <w:r>
                              <w:rPr>
                                <w:lang w:val="en-GB"/>
                              </w:rPr>
                              <w:t xml:space="preserve">           </w:t>
                            </w:r>
                            <w:r w:rsidRPr="007D3087">
                              <w:rPr>
                                <w:lang w:val="en-GB"/>
                              </w:rPr>
                              <w:t>[-m=&lt;maxThreadCount&gt;] [-s=&lt;solverType&gt;]</w:t>
                            </w:r>
                          </w:p>
                        </w:txbxContent>
                      </wps:txbx>
                      <wps:bodyPr rot="0" vert="horz" wrap="square" lIns="91440" tIns="45720" rIns="91440" bIns="45720" anchor="t" anchorCtr="0">
                        <a:spAutoFit/>
                      </wps:bodyPr>
                    </wps:wsp>
                  </a:graphicData>
                </a:graphic>
              </wp:inline>
            </w:drawing>
          </mc:Choice>
          <mc:Fallback>
            <w:pict>
              <v:shape w14:anchorId="7B89647D" id="Textfeld 12" o:spid="_x0000_s1028" type="#_x0000_t202" style="width:451.55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">
                <v:textbox style="mso-fit-shape-to-text:t">
                  <w:txbxContent>
                    <w:p w14:paraId="3CCA399C" w14:textId="77777777" w:rsidR="00B93705" w:rsidRDefault="00B93705" w:rsidP="00A45737">
                      <w:pPr>
                        <w:pStyle w:val="PseudocodeBlock"/>
                        <w:numPr>
                          <w:ilvl w:val="0"/>
                          <w:numId w:val="75"/>
                        </w:numPr>
                        <w:rPr>
                          <w:lang w:val="en-GB"/>
                        </w:rPr>
                      </w:pPr>
                      <w:r w:rsidRPr="007D3087">
                        <w:rPr>
                          <w:lang w:val="en-GB"/>
                        </w:rPr>
                        <w:t>start live [-d] [-v] [-c=&lt;</w:t>
                      </w:r>
                      <w:r>
                        <w:rPr>
                          <w:lang w:val="en-GB"/>
                        </w:rPr>
                        <w:t>level</w:t>
                      </w:r>
                      <w:r w:rsidRPr="007D3087">
                        <w:rPr>
                          <w:lang w:val="en-GB"/>
                        </w:rPr>
                        <w:t>&gt;] [-l=&lt;logFilePath&gt;]</w:t>
                      </w:r>
                    </w:p>
                    <w:p w14:paraId="3510EDB7" w14:textId="77777777" w:rsidR="00B93705" w:rsidRPr="00447CEB" w:rsidRDefault="00B93705" w:rsidP="00A45737">
                      <w:pPr>
                        <w:pStyle w:val="PseudocodeBlock"/>
                        <w:numPr>
                          <w:ilvl w:val="0"/>
                          <w:numId w:val="75"/>
                        </w:numPr>
                        <w:rPr>
                          <w:lang w:val="en-GB"/>
                        </w:rPr>
                      </w:pPr>
                      <w:r>
                        <w:rPr>
                          <w:lang w:val="en-GB"/>
                        </w:rPr>
                        <w:t xml:space="preserve">           </w:t>
                      </w:r>
                      <w:r w:rsidRPr="007D3087">
                        <w:rPr>
                          <w:lang w:val="en-GB"/>
                        </w:rPr>
                        <w:t>[-m=&lt;maxThreadCount&gt;] [-s=&lt;solverType&gt;]</w:t>
                      </w:r>
                    </w:p>
                  </w:txbxContent>
                </v:textbox>
                <w10:anchorlock/>
              </v:shape>
            </w:pict>
          </mc:Fallback>
        </mc:AlternateContent>
      </w:r>
    </w:p>
    <w:p w14:paraId="6BB991C6" w14:textId="77777777" w:rsidR="00B93705" w:rsidRDefault="00B93705" w:rsidP="00B93705">
      <w:pPr>
        <w:rPr>
          <w:sz w:val="24"/>
          <w:szCs w:val="24"/>
        </w:rPr>
      </w:pPr>
    </w:p>
    <w:p w14:paraId="491A3A43" w14:textId="7EA898CC" w:rsidR="00B93705" w:rsidRDefault="00B93705" w:rsidP="00B93705">
      <w:pPr>
        <w:rPr>
          <w:sz w:val="24"/>
          <w:szCs w:val="24"/>
        </w:rPr>
      </w:pPr>
      <w:r>
        <w:rPr>
          <w:sz w:val="24"/>
          <w:szCs w:val="24"/>
        </w:rPr>
        <w:t xml:space="preserve">In </w:t>
      </w:r>
      <w:r w:rsidR="005A5848" w:rsidRPr="005A5848">
        <w:rPr>
          <w:i/>
          <w:color w:val="FF0000"/>
          <w:sz w:val="24"/>
          <w:szCs w:val="24"/>
        </w:rPr>
        <w:fldChar w:fldCharType="begin"/>
      </w:r>
      <w:r w:rsidR="005A5848" w:rsidRPr="005A5848">
        <w:rPr>
          <w:i/>
          <w:sz w:val="24"/>
          <w:szCs w:val="24"/>
        </w:rPr>
        <w:instrText xml:space="preserve"> REF _Ref61704252 \h </w:instrText>
      </w:r>
      <w:r w:rsidR="005A5848">
        <w:rPr>
          <w:i/>
          <w:color w:val="FF0000"/>
          <w:sz w:val="24"/>
          <w:szCs w:val="24"/>
        </w:rPr>
        <w:instrText xml:space="preserve"> \* MERGEFORMAT </w:instrText>
      </w:r>
      <w:r w:rsidR="005A5848" w:rsidRPr="005A5848">
        <w:rPr>
          <w:i/>
          <w:color w:val="FF0000"/>
          <w:sz w:val="24"/>
          <w:szCs w:val="24"/>
        </w:rPr>
      </w:r>
      <w:r w:rsidR="005A5848" w:rsidRPr="005A5848">
        <w:rPr>
          <w:i/>
          <w:color w:val="FF0000"/>
          <w:sz w:val="24"/>
          <w:szCs w:val="24"/>
        </w:rPr>
        <w:fldChar w:fldCharType="separate"/>
      </w:r>
      <w:r w:rsidR="006A540E" w:rsidRPr="006A540E">
        <w:rPr>
          <w:i/>
        </w:rPr>
        <w:t xml:space="preserve">Tabelle </w:t>
      </w:r>
      <w:r w:rsidR="006A540E" w:rsidRPr="006A540E">
        <w:rPr>
          <w:i/>
          <w:noProof/>
        </w:rPr>
        <w:t>5</w:t>
      </w:r>
      <w:r w:rsidR="005A5848" w:rsidRPr="005A5848">
        <w:rPr>
          <w:i/>
          <w:color w:val="FF0000"/>
          <w:sz w:val="24"/>
          <w:szCs w:val="24"/>
        </w:rPr>
        <w:fldChar w:fldCharType="end"/>
      </w:r>
      <w:r w:rsidRPr="008D54A0">
        <w:rPr>
          <w:color w:val="FF0000"/>
          <w:sz w:val="24"/>
          <w:szCs w:val="24"/>
        </w:rPr>
        <w:t xml:space="preserve"> </w:t>
      </w:r>
      <w:r>
        <w:rPr>
          <w:sz w:val="24"/>
          <w:szCs w:val="24"/>
        </w:rPr>
        <w:t xml:space="preserve">ist für die verfügbaren Optionen eine Beschreibung aufgeführt. Bei </w:t>
      </w:r>
      <w:r w:rsidR="005851FF">
        <w:rPr>
          <w:sz w:val="24"/>
          <w:szCs w:val="24"/>
        </w:rPr>
        <w:t>F</w:t>
      </w:r>
      <w:r>
        <w:rPr>
          <w:sz w:val="24"/>
          <w:szCs w:val="24"/>
        </w:rPr>
        <w:t>alscheingaben wird eine Fehlermeldung mit Korrekturhinweis ausgegeben.</w:t>
      </w:r>
    </w:p>
    <w:p w14:paraId="6A3ED421" w14:textId="49EFF958" w:rsidR="0034466E" w:rsidRDefault="0034466E">
      <w:pPr>
        <w:spacing w:line="240" w:lineRule="auto"/>
        <w:jc w:val="left"/>
        <w:rPr>
          <w:sz w:val="24"/>
          <w:szCs w:val="24"/>
        </w:rPr>
      </w:pPr>
      <w:r>
        <w:rPr>
          <w:sz w:val="24"/>
          <w:szCs w:val="24"/>
        </w:rPr>
        <w:br w:type="page"/>
      </w:r>
    </w:p>
    <w:tbl>
      <w:tblPr>
        <w:tblStyle w:val="Tabellenraster"/>
        <w:tblW w:w="0" w:type="auto"/>
        <w:tblLook w:val="04A0" w:firstRow="1" w:lastRow="0" w:firstColumn="1" w:lastColumn="0" w:noHBand="0" w:noVBand="1"/>
      </w:tblPr>
      <w:tblGrid>
        <w:gridCol w:w="4531"/>
        <w:gridCol w:w="4531"/>
      </w:tblGrid>
      <w:tr w:rsidR="005A5848" w14:paraId="2908018D" w14:textId="77777777" w:rsidTr="005A5848">
        <w:tc>
          <w:tcPr>
            <w:tcW w:w="4531" w:type="dxa"/>
            <w:shd w:val="clear" w:color="auto" w:fill="333333" w:themeFill="accent2"/>
          </w:tcPr>
          <w:p w14:paraId="5E49D45E" w14:textId="0C4DFF70" w:rsidR="005A5848" w:rsidRPr="005A5848" w:rsidRDefault="005A5848" w:rsidP="005A5848">
            <w:pPr>
              <w:pStyle w:val="Text"/>
              <w:spacing w:line="240" w:lineRule="auto"/>
              <w:rPr>
                <w:b/>
                <w:lang w:val="en-GB"/>
              </w:rPr>
            </w:pPr>
            <w:r w:rsidRPr="005A5848">
              <w:rPr>
                <w:b/>
                <w:lang w:val="en-GB"/>
              </w:rPr>
              <w:lastRenderedPageBreak/>
              <w:t>Argument</w:t>
            </w:r>
          </w:p>
        </w:tc>
        <w:tc>
          <w:tcPr>
            <w:tcW w:w="4531" w:type="dxa"/>
            <w:shd w:val="clear" w:color="auto" w:fill="333333" w:themeFill="accent2"/>
          </w:tcPr>
          <w:p w14:paraId="5164F496" w14:textId="426E5357" w:rsidR="005A5848" w:rsidRPr="005A5848" w:rsidRDefault="005A5848" w:rsidP="005A5848">
            <w:pPr>
              <w:pStyle w:val="Text"/>
              <w:spacing w:line="240" w:lineRule="auto"/>
              <w:rPr>
                <w:b/>
                <w:sz w:val="24"/>
                <w:szCs w:val="24"/>
              </w:rPr>
            </w:pPr>
            <w:r w:rsidRPr="005A5848">
              <w:rPr>
                <w:b/>
                <w:sz w:val="24"/>
                <w:szCs w:val="24"/>
              </w:rPr>
              <w:t>Beschreibung</w:t>
            </w:r>
          </w:p>
        </w:tc>
      </w:tr>
      <w:tr w:rsidR="00B93705" w14:paraId="517C5FD6" w14:textId="77777777" w:rsidTr="00B93705">
        <w:tc>
          <w:tcPr>
            <w:tcW w:w="4531" w:type="dxa"/>
          </w:tcPr>
          <w:p w14:paraId="0E39F462" w14:textId="77777777" w:rsidR="00B93705" w:rsidRDefault="00B93705" w:rsidP="00B93705">
            <w:pPr>
              <w:pStyle w:val="PseudocodeBlock"/>
              <w:rPr>
                <w:lang w:val="en-GB"/>
              </w:rPr>
            </w:pPr>
            <w:r w:rsidRPr="007D3087">
              <w:rPr>
                <w:lang w:val="en-GB"/>
              </w:rPr>
              <w:t>-c</w:t>
            </w:r>
          </w:p>
          <w:p w14:paraId="6061177C" w14:textId="77777777" w:rsidR="00B93705" w:rsidRPr="007D3087" w:rsidRDefault="00B93705" w:rsidP="00B93705">
            <w:pPr>
              <w:pStyle w:val="PseudocodeBlock"/>
              <w:rPr>
                <w:lang w:val="en-GB"/>
              </w:rPr>
            </w:pPr>
            <w:r w:rsidRPr="007D3087">
              <w:rPr>
                <w:lang w:val="en-GB"/>
              </w:rPr>
              <w:t>--consoleLoggingLevel=&lt;</w:t>
            </w:r>
            <w:r>
              <w:rPr>
                <w:lang w:val="en-GB"/>
              </w:rPr>
              <w:t>level</w:t>
            </w:r>
            <w:r w:rsidRPr="007D3087">
              <w:rPr>
                <w:lang w:val="en-GB"/>
              </w:rPr>
              <w:t>&gt;</w:t>
            </w:r>
          </w:p>
          <w:p w14:paraId="07CEDF9E" w14:textId="77777777" w:rsidR="00B93705" w:rsidRDefault="00B93705" w:rsidP="00B93705">
            <w:pPr>
              <w:pStyle w:val="PseudocodeBlock"/>
            </w:pPr>
          </w:p>
        </w:tc>
        <w:tc>
          <w:tcPr>
            <w:tcW w:w="4531" w:type="dxa"/>
          </w:tcPr>
          <w:p w14:paraId="266575A2" w14:textId="74D14857" w:rsidR="00B93705" w:rsidRDefault="00B93705" w:rsidP="00B93705">
            <w:pPr>
              <w:pStyle w:val="Text"/>
              <w:spacing w:line="240" w:lineRule="auto"/>
              <w:jc w:val="left"/>
              <w:rPr>
                <w:sz w:val="24"/>
                <w:szCs w:val="24"/>
              </w:rPr>
            </w:pPr>
            <w:r w:rsidRPr="006D1288">
              <w:rPr>
                <w:sz w:val="24"/>
                <w:szCs w:val="24"/>
              </w:rPr>
              <w:t>Ermöglicht es</w:t>
            </w:r>
            <w:r w:rsidR="006E0BD8">
              <w:rPr>
                <w:sz w:val="24"/>
                <w:szCs w:val="24"/>
              </w:rPr>
              <w:t>,</w:t>
            </w:r>
            <w:r w:rsidRPr="006D1288">
              <w:rPr>
                <w:sz w:val="24"/>
                <w:szCs w:val="24"/>
              </w:rPr>
              <w:t xml:space="preserve"> die Ausgaben in der Konsole zu begrenzen. Der Standardwert ist 3 und </w:t>
            </w:r>
            <w:r w:rsidRPr="00C33FAD">
              <w:rPr>
                <w:sz w:val="24"/>
                <w:szCs w:val="24"/>
              </w:rPr>
              <w:t>zeigt alle Ausgaben an.</w:t>
            </w:r>
          </w:p>
          <w:p w14:paraId="1D5E9B66" w14:textId="77777777" w:rsidR="00B93705" w:rsidRPr="00896597" w:rsidRDefault="00B93705" w:rsidP="00B93705">
            <w:pPr>
              <w:pStyle w:val="Text"/>
              <w:spacing w:line="240" w:lineRule="auto"/>
              <w:jc w:val="left"/>
              <w:rPr>
                <w:sz w:val="24"/>
                <w:szCs w:val="24"/>
              </w:rPr>
            </w:pPr>
            <w:r w:rsidRPr="00C33FAD">
              <w:rPr>
                <w:sz w:val="24"/>
                <w:szCs w:val="24"/>
              </w:rPr>
              <w:t>Mögliche Werte:</w:t>
            </w:r>
            <w:r>
              <w:rPr>
                <w:sz w:val="24"/>
                <w:szCs w:val="24"/>
              </w:rPr>
              <w:t xml:space="preserve"> </w:t>
            </w:r>
            <w:r w:rsidRPr="006D1288">
              <w:rPr>
                <w:rStyle w:val="PseudocodeBlockZchn"/>
              </w:rPr>
              <w:t>ERROR = 0</w:t>
            </w:r>
            <w:r w:rsidRPr="00896597">
              <w:t xml:space="preserve">, </w:t>
            </w:r>
            <w:r w:rsidRPr="006D1288">
              <w:rPr>
                <w:rStyle w:val="PseudocodeBlockZchn"/>
              </w:rPr>
              <w:t>WARNING = 1</w:t>
            </w:r>
            <w:r w:rsidRPr="00896597">
              <w:t xml:space="preserve">, </w:t>
            </w:r>
            <w:r w:rsidRPr="006D1288">
              <w:rPr>
                <w:rStyle w:val="PseudocodeBlockZchn"/>
              </w:rPr>
              <w:t>GAME_INFO = 2</w:t>
            </w:r>
            <w:r w:rsidRPr="00896597">
              <w:t xml:space="preserve">, </w:t>
            </w:r>
            <w:r w:rsidRPr="006D1288">
              <w:rPr>
                <w:rStyle w:val="PseudocodeBlockZchn"/>
              </w:rPr>
              <w:t>INFO = 3</w:t>
            </w:r>
          </w:p>
        </w:tc>
      </w:tr>
      <w:tr w:rsidR="00B93705" w14:paraId="2275ADBB" w14:textId="77777777" w:rsidTr="00B93705">
        <w:tc>
          <w:tcPr>
            <w:tcW w:w="4531" w:type="dxa"/>
          </w:tcPr>
          <w:p w14:paraId="2B756F08" w14:textId="77777777" w:rsidR="00B93705" w:rsidRDefault="00B93705" w:rsidP="00B93705">
            <w:pPr>
              <w:pStyle w:val="PseudocodeBlock"/>
              <w:rPr>
                <w:lang w:val="en-GB"/>
              </w:rPr>
            </w:pPr>
            <w:r w:rsidRPr="007D3087">
              <w:rPr>
                <w:lang w:val="en-GB"/>
              </w:rPr>
              <w:t>-d</w:t>
            </w:r>
          </w:p>
          <w:p w14:paraId="53315B06" w14:textId="77777777" w:rsidR="00B93705" w:rsidRDefault="00B93705" w:rsidP="00B93705">
            <w:pPr>
              <w:pStyle w:val="PseudocodeBlock"/>
            </w:pPr>
            <w:r w:rsidRPr="007D3087">
              <w:rPr>
                <w:lang w:val="en-GB"/>
              </w:rPr>
              <w:t xml:space="preserve">--debug    </w:t>
            </w:r>
          </w:p>
        </w:tc>
        <w:tc>
          <w:tcPr>
            <w:tcW w:w="4531" w:type="dxa"/>
          </w:tcPr>
          <w:p w14:paraId="277DDC35" w14:textId="3229B839" w:rsidR="00B93705" w:rsidRPr="00FC497A" w:rsidRDefault="00B93705" w:rsidP="00B93705">
            <w:pPr>
              <w:pStyle w:val="Text"/>
              <w:spacing w:line="240" w:lineRule="auto"/>
              <w:jc w:val="left"/>
              <w:rPr>
                <w:sz w:val="24"/>
                <w:szCs w:val="24"/>
              </w:rPr>
            </w:pPr>
            <w:r w:rsidRPr="00896597">
              <w:rPr>
                <w:sz w:val="24"/>
                <w:szCs w:val="24"/>
              </w:rPr>
              <w:t>Erlaubt es</w:t>
            </w:r>
            <w:r w:rsidR="006E0BD8">
              <w:rPr>
                <w:sz w:val="24"/>
                <w:szCs w:val="24"/>
              </w:rPr>
              <w:t>,</w:t>
            </w:r>
            <w:r w:rsidRPr="00896597">
              <w:rPr>
                <w:sz w:val="24"/>
                <w:szCs w:val="24"/>
              </w:rPr>
              <w:t xml:space="preserve"> erweiterte Debug-I</w:t>
            </w:r>
            <w:r>
              <w:rPr>
                <w:sz w:val="24"/>
                <w:szCs w:val="24"/>
              </w:rPr>
              <w:t>nformationen auf der Konsole auszugeben.</w:t>
            </w:r>
          </w:p>
        </w:tc>
      </w:tr>
      <w:tr w:rsidR="00B93705" w:rsidRPr="00A370C3" w14:paraId="1190482C" w14:textId="77777777" w:rsidTr="00B93705">
        <w:tc>
          <w:tcPr>
            <w:tcW w:w="4531" w:type="dxa"/>
          </w:tcPr>
          <w:p w14:paraId="1796958F" w14:textId="77777777" w:rsidR="00B93705" w:rsidRDefault="00B93705" w:rsidP="00B93705">
            <w:pPr>
              <w:pStyle w:val="PseudocodeBlock"/>
              <w:rPr>
                <w:lang w:val="en-GB"/>
              </w:rPr>
            </w:pPr>
            <w:r w:rsidRPr="007D3087">
              <w:rPr>
                <w:lang w:val="en-GB"/>
              </w:rPr>
              <w:t>-l</w:t>
            </w:r>
          </w:p>
          <w:p w14:paraId="06F45263" w14:textId="77777777" w:rsidR="00B93705" w:rsidRDefault="00B93705" w:rsidP="00B93705">
            <w:pPr>
              <w:pStyle w:val="PseudocodeBlock"/>
            </w:pPr>
            <w:r w:rsidRPr="007D3087">
              <w:rPr>
                <w:lang w:val="en-GB"/>
              </w:rPr>
              <w:t>--logFileDirecotry=&lt;logFilePath&gt;</w:t>
            </w:r>
          </w:p>
        </w:tc>
        <w:tc>
          <w:tcPr>
            <w:tcW w:w="4531" w:type="dxa"/>
          </w:tcPr>
          <w:p w14:paraId="660965B9" w14:textId="77777777" w:rsidR="00B93705" w:rsidRPr="0065244E" w:rsidRDefault="00B93705" w:rsidP="00B93705">
            <w:pPr>
              <w:pStyle w:val="Text"/>
              <w:spacing w:line="240" w:lineRule="auto"/>
              <w:jc w:val="left"/>
              <w:rPr>
                <w:sz w:val="24"/>
                <w:szCs w:val="24"/>
              </w:rPr>
            </w:pPr>
            <w:r w:rsidRPr="00FC497A">
              <w:rPr>
                <w:sz w:val="24"/>
                <w:szCs w:val="24"/>
              </w:rPr>
              <w:t>Ändert das Verzeichnis, in welchem die LOG-Dateien abgelegt wer</w:t>
            </w:r>
            <w:r>
              <w:rPr>
                <w:sz w:val="24"/>
                <w:szCs w:val="24"/>
              </w:rPr>
              <w:t xml:space="preserve">den. </w:t>
            </w:r>
            <w:r w:rsidRPr="00FB62EF">
              <w:rPr>
                <w:sz w:val="24"/>
                <w:szCs w:val="24"/>
              </w:rPr>
              <w:t>Der Standardwert ist das Verzeichnis „log“ im Ausführungsverz</w:t>
            </w:r>
            <w:r>
              <w:rPr>
                <w:sz w:val="24"/>
                <w:szCs w:val="24"/>
              </w:rPr>
              <w:t>eichnis. Der Wert “</w:t>
            </w:r>
            <w:r w:rsidRPr="0065244E">
              <w:rPr>
                <w:sz w:val="24"/>
                <w:szCs w:val="24"/>
              </w:rPr>
              <w:t xml:space="preserve">/” </w:t>
            </w:r>
            <w:r w:rsidRPr="00D567AA">
              <w:rPr>
                <w:sz w:val="24"/>
                <w:szCs w:val="24"/>
              </w:rPr>
              <w:t>deaktiviert diese Funktion.</w:t>
            </w:r>
          </w:p>
        </w:tc>
      </w:tr>
      <w:tr w:rsidR="00B93705" w:rsidRPr="00A370C3" w14:paraId="6C0423F7" w14:textId="77777777" w:rsidTr="00B93705">
        <w:tc>
          <w:tcPr>
            <w:tcW w:w="4531" w:type="dxa"/>
          </w:tcPr>
          <w:p w14:paraId="672D6AEB" w14:textId="77777777" w:rsidR="00B93705" w:rsidRDefault="00B93705" w:rsidP="00B93705">
            <w:pPr>
              <w:pStyle w:val="PseudocodeBlock"/>
              <w:rPr>
                <w:lang w:val="en-GB"/>
              </w:rPr>
            </w:pPr>
            <w:r w:rsidRPr="007D3087">
              <w:rPr>
                <w:lang w:val="en-GB"/>
              </w:rPr>
              <w:t>-m</w:t>
            </w:r>
          </w:p>
          <w:p w14:paraId="546B9648" w14:textId="77777777" w:rsidR="00B93705" w:rsidRPr="007D3087" w:rsidRDefault="00B93705" w:rsidP="00B93705">
            <w:pPr>
              <w:pStyle w:val="PseudocodeBlock"/>
              <w:rPr>
                <w:lang w:val="en-GB"/>
              </w:rPr>
            </w:pPr>
            <w:r w:rsidRPr="007D3087">
              <w:rPr>
                <w:lang w:val="en-GB"/>
              </w:rPr>
              <w:t>--max-thread-count=&lt;maxThreadCount&gt;</w:t>
            </w:r>
          </w:p>
          <w:p w14:paraId="3E712AFD" w14:textId="77777777" w:rsidR="00B93705" w:rsidRPr="00A370C3" w:rsidRDefault="00B93705" w:rsidP="00B93705">
            <w:pPr>
              <w:pStyle w:val="PseudocodeBlock"/>
              <w:rPr>
                <w:lang w:val="en-GB"/>
              </w:rPr>
            </w:pPr>
          </w:p>
        </w:tc>
        <w:tc>
          <w:tcPr>
            <w:tcW w:w="4531" w:type="dxa"/>
          </w:tcPr>
          <w:p w14:paraId="168AF5CB" w14:textId="77777777" w:rsidR="00B93705" w:rsidRPr="00E153F3" w:rsidRDefault="00B93705" w:rsidP="00B93705">
            <w:pPr>
              <w:pStyle w:val="Text"/>
              <w:spacing w:line="240" w:lineRule="auto"/>
              <w:jc w:val="left"/>
              <w:rPr>
                <w:sz w:val="24"/>
                <w:szCs w:val="24"/>
              </w:rPr>
            </w:pPr>
            <w:r w:rsidRPr="007D3606">
              <w:rPr>
                <w:sz w:val="24"/>
                <w:szCs w:val="24"/>
              </w:rPr>
              <w:t xml:space="preserve">Legt die maximale Anzahl der zu verwendenden Threads fest. </w:t>
            </w:r>
            <w:r w:rsidRPr="00E77246">
              <w:rPr>
                <w:sz w:val="24"/>
                <w:szCs w:val="24"/>
              </w:rPr>
              <w:t xml:space="preserve">Der Standardwert ist 4. </w:t>
            </w:r>
            <w:r w:rsidRPr="008C62B8">
              <w:rPr>
                <w:sz w:val="24"/>
                <w:szCs w:val="24"/>
              </w:rPr>
              <w:t>Der Maximalwert richtet sich nach den Hardware-Spezifikationen.</w:t>
            </w:r>
          </w:p>
        </w:tc>
      </w:tr>
      <w:tr w:rsidR="00B93705" w:rsidRPr="00A370C3" w14:paraId="56D520FC" w14:textId="77777777" w:rsidTr="00B93705">
        <w:tc>
          <w:tcPr>
            <w:tcW w:w="4531" w:type="dxa"/>
          </w:tcPr>
          <w:p w14:paraId="75E4B5E9" w14:textId="77777777" w:rsidR="00B93705" w:rsidRDefault="00B93705" w:rsidP="00B93705">
            <w:pPr>
              <w:pStyle w:val="PseudocodeBlock"/>
              <w:rPr>
                <w:lang w:val="en-GB"/>
              </w:rPr>
            </w:pPr>
            <w:r w:rsidRPr="007D3087">
              <w:rPr>
                <w:lang w:val="en-GB"/>
              </w:rPr>
              <w:t>-s</w:t>
            </w:r>
          </w:p>
          <w:p w14:paraId="62239D29" w14:textId="77777777" w:rsidR="00B93705" w:rsidRPr="007D3087" w:rsidRDefault="00B93705" w:rsidP="00B93705">
            <w:pPr>
              <w:pStyle w:val="PseudocodeBlock"/>
              <w:rPr>
                <w:lang w:val="en-GB"/>
              </w:rPr>
            </w:pPr>
            <w:r w:rsidRPr="007D3087">
              <w:rPr>
                <w:lang w:val="en-GB"/>
              </w:rPr>
              <w:t>--solver=&lt;solverType&gt;</w:t>
            </w:r>
          </w:p>
          <w:p w14:paraId="0B510EEE" w14:textId="77777777" w:rsidR="00B93705" w:rsidRPr="00A370C3" w:rsidRDefault="00B93705" w:rsidP="00B93705">
            <w:pPr>
              <w:pStyle w:val="PseudocodeBlock"/>
              <w:rPr>
                <w:lang w:val="en-GB"/>
              </w:rPr>
            </w:pPr>
          </w:p>
        </w:tc>
        <w:tc>
          <w:tcPr>
            <w:tcW w:w="4531" w:type="dxa"/>
          </w:tcPr>
          <w:p w14:paraId="3FB67C8E" w14:textId="77777777" w:rsidR="00B93705" w:rsidRPr="00E153F3" w:rsidRDefault="00B93705" w:rsidP="00B93705">
            <w:pPr>
              <w:pStyle w:val="Text"/>
              <w:spacing w:line="240" w:lineRule="auto"/>
              <w:jc w:val="left"/>
            </w:pPr>
            <w:r w:rsidRPr="00E153F3">
              <w:rPr>
                <w:sz w:val="24"/>
                <w:szCs w:val="24"/>
              </w:rPr>
              <w:t>Ändert den Algorithmus</w:t>
            </w:r>
            <w:r>
              <w:rPr>
                <w:sz w:val="24"/>
                <w:szCs w:val="24"/>
              </w:rPr>
              <w:t>, welcher</w:t>
            </w:r>
            <w:r w:rsidRPr="00E153F3">
              <w:rPr>
                <w:sz w:val="24"/>
                <w:szCs w:val="24"/>
              </w:rPr>
              <w:t xml:space="preserve"> z</w:t>
            </w:r>
            <w:r>
              <w:rPr>
                <w:sz w:val="24"/>
                <w:szCs w:val="24"/>
              </w:rPr>
              <w:t>um Spielen des Spiels verwendet wird. Durch -</w:t>
            </w:r>
            <w:r w:rsidRPr="001771A7">
              <w:rPr>
                <w:rStyle w:val="PseudocodeBlockZchn"/>
              </w:rPr>
              <w:t>s=?</w:t>
            </w:r>
            <w:r>
              <w:rPr>
                <w:sz w:val="24"/>
                <w:szCs w:val="24"/>
              </w:rPr>
              <w:t xml:space="preserve"> können möglichen Werte eingesehen werden.</w:t>
            </w:r>
          </w:p>
        </w:tc>
      </w:tr>
      <w:tr w:rsidR="00B93705" w:rsidRPr="00A370C3" w14:paraId="1979986F" w14:textId="77777777" w:rsidTr="00B93705">
        <w:tc>
          <w:tcPr>
            <w:tcW w:w="4531" w:type="dxa"/>
          </w:tcPr>
          <w:p w14:paraId="495F55BD" w14:textId="77777777" w:rsidR="00B93705" w:rsidRDefault="00B93705" w:rsidP="00B93705">
            <w:pPr>
              <w:pStyle w:val="PseudocodeBlock"/>
              <w:rPr>
                <w:lang w:val="en-GB"/>
              </w:rPr>
            </w:pPr>
            <w:r w:rsidRPr="007D3087">
              <w:rPr>
                <w:lang w:val="en-GB"/>
              </w:rPr>
              <w:t>-v</w:t>
            </w:r>
          </w:p>
          <w:p w14:paraId="6969069B" w14:textId="77777777" w:rsidR="00B93705" w:rsidRPr="00A370C3" w:rsidRDefault="00B93705" w:rsidP="00B93705">
            <w:pPr>
              <w:pStyle w:val="PseudocodeBlock"/>
              <w:rPr>
                <w:lang w:val="en-GB"/>
              </w:rPr>
            </w:pPr>
            <w:r w:rsidRPr="007D3087">
              <w:rPr>
                <w:lang w:val="en-GB"/>
              </w:rPr>
              <w:t xml:space="preserve">--viewer   </w:t>
            </w:r>
          </w:p>
        </w:tc>
        <w:tc>
          <w:tcPr>
            <w:tcW w:w="4531" w:type="dxa"/>
          </w:tcPr>
          <w:p w14:paraId="7D2F4511" w14:textId="77777777" w:rsidR="00B93705" w:rsidRPr="00445C6D" w:rsidRDefault="00B93705" w:rsidP="00031B77">
            <w:pPr>
              <w:pStyle w:val="Text"/>
              <w:keepNext/>
              <w:spacing w:line="240" w:lineRule="auto"/>
              <w:jc w:val="left"/>
              <w:rPr>
                <w:sz w:val="24"/>
                <w:szCs w:val="24"/>
              </w:rPr>
            </w:pPr>
            <w:r>
              <w:rPr>
                <w:sz w:val="24"/>
                <w:szCs w:val="24"/>
              </w:rPr>
              <w:t>Visualisiert</w:t>
            </w:r>
            <w:r w:rsidRPr="001771A7">
              <w:rPr>
                <w:sz w:val="24"/>
                <w:szCs w:val="24"/>
              </w:rPr>
              <w:t xml:space="preserve"> das Spiel i</w:t>
            </w:r>
            <w:r>
              <w:rPr>
                <w:sz w:val="24"/>
                <w:szCs w:val="24"/>
              </w:rPr>
              <w:t>n einem separaten Fenster, welches die verschiedenen Runden zeigt und den Lösungsweg darstellt. Diese Option verhindert das automatische Schließen der Anwendung.</w:t>
            </w:r>
          </w:p>
        </w:tc>
      </w:tr>
    </w:tbl>
    <w:p w14:paraId="645E6424" w14:textId="7AB877A8" w:rsidR="00031B77" w:rsidRDefault="00031B77">
      <w:pPr>
        <w:pStyle w:val="Beschriftung"/>
      </w:pPr>
      <w:bookmarkStart w:id="384" w:name="_Ref61704252"/>
      <w:bookmarkStart w:id="385" w:name="_Toc61790519"/>
      <w:r>
        <w:t xml:space="preserve">Tabelle </w:t>
      </w:r>
      <w:r w:rsidR="00B837DE">
        <w:fldChar w:fldCharType="begin"/>
      </w:r>
      <w:r w:rsidR="00B837DE">
        <w:instrText xml:space="preserve"> SEQ Tabelle \* ARABIC </w:instrText>
      </w:r>
      <w:r w:rsidR="00B837DE">
        <w:fldChar w:fldCharType="separate"/>
      </w:r>
      <w:r w:rsidR="006A540E">
        <w:rPr>
          <w:noProof/>
        </w:rPr>
        <w:t>5</w:t>
      </w:r>
      <w:r w:rsidR="00B837DE">
        <w:rPr>
          <w:noProof/>
        </w:rPr>
        <w:fldChar w:fldCharType="end"/>
      </w:r>
      <w:bookmarkEnd w:id="384"/>
      <w:r>
        <w:t>: Kommandozeilen</w:t>
      </w:r>
      <w:r w:rsidR="00F02963">
        <w:t>argumente</w:t>
      </w:r>
      <w:r>
        <w:t xml:space="preserve"> für den LIVE-Modus</w:t>
      </w:r>
      <w:bookmarkEnd w:id="385"/>
    </w:p>
    <w:p w14:paraId="55D1A8E2" w14:textId="77777777" w:rsidR="00732264" w:rsidRDefault="00732264" w:rsidP="00B93705">
      <w:pPr>
        <w:pStyle w:val="Text"/>
        <w:rPr>
          <w:b/>
        </w:rPr>
      </w:pPr>
    </w:p>
    <w:p w14:paraId="6F4D0B9B" w14:textId="77777777" w:rsidR="0034466E" w:rsidRDefault="0034466E">
      <w:pPr>
        <w:spacing w:line="240" w:lineRule="auto"/>
        <w:jc w:val="left"/>
        <w:rPr>
          <w:rFonts w:eastAsiaTheme="minorEastAsia"/>
          <w:b/>
        </w:rPr>
      </w:pPr>
      <w:r>
        <w:rPr>
          <w:b/>
        </w:rPr>
        <w:br w:type="page"/>
      </w:r>
    </w:p>
    <w:p w14:paraId="68D9AC85" w14:textId="67778598" w:rsidR="00B93705" w:rsidRPr="00371E46" w:rsidRDefault="00B93705" w:rsidP="00B93705">
      <w:pPr>
        <w:pStyle w:val="Text"/>
        <w:rPr>
          <w:b/>
        </w:rPr>
      </w:pPr>
      <w:r w:rsidRPr="00371E46">
        <w:rPr>
          <w:b/>
        </w:rPr>
        <w:lastRenderedPageBreak/>
        <w:t>Funktionen im SIMULATED-Modus</w:t>
      </w:r>
    </w:p>
    <w:p w14:paraId="01BC4E20" w14:textId="6DE2A387" w:rsidR="00B93705" w:rsidRPr="00447CEB" w:rsidRDefault="00B93705" w:rsidP="0085180A">
      <w:pPr>
        <w:pStyle w:val="Text"/>
      </w:pPr>
      <w:r>
        <w:rPr>
          <w:rStyle w:val="TextZchn"/>
        </w:rPr>
        <w:t xml:space="preserve">Das </w:t>
      </w:r>
      <w:r w:rsidRPr="00447CEB">
        <w:rPr>
          <w:rStyle w:val="TextZchn"/>
        </w:rPr>
        <w:t>Kommandozeilenargument, um</w:t>
      </w:r>
      <w:r w:rsidRPr="00447CEB">
        <w:t xml:space="preserve"> ein Spiel </w:t>
      </w:r>
      <w:r>
        <w:t>in einer lokalen Simulation</w:t>
      </w:r>
      <w:r w:rsidRPr="00447CEB">
        <w:t xml:space="preserve"> mit einer </w:t>
      </w:r>
      <w:r>
        <w:t>Menge von Solvern zu spielen</w:t>
      </w:r>
      <w:r w:rsidR="00BE3D6C">
        <w:t>,</w:t>
      </w:r>
      <w:r>
        <w:t xml:space="preserve"> ist folgendermaßen aufgebaut:</w:t>
      </w:r>
    </w:p>
    <w:p w14:paraId="56EFB129" w14:textId="77777777" w:rsidR="00CA2A9F" w:rsidRPr="00447CEB" w:rsidRDefault="00CA2A9F" w:rsidP="0085180A">
      <w:pPr>
        <w:pStyle w:val="Text"/>
      </w:pPr>
    </w:p>
    <w:p w14:paraId="1D649BBE" w14:textId="3B234B0A" w:rsidR="00B93705" w:rsidRDefault="00B93705" w:rsidP="002A3951">
      <w:pPr>
        <w:pStyle w:val="Text"/>
        <w:keepNext/>
        <w:spacing w:line="240" w:lineRule="auto"/>
      </w:pPr>
      <w:r>
        <w:rPr>
          <w:noProof/>
        </w:rPr>
        <mc:AlternateContent>
          <mc:Choice Requires="wps">
            <w:drawing>
              <wp:inline distT="0" distB="0" distL="0" distR="0" wp14:anchorId="327D4A1A" wp14:editId="3506691D">
                <wp:extent cx="5734685" cy="1404620"/>
                <wp:effectExtent l="0" t="0" r="18415" b="21590"/>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734685" cy="1404620"/>
                        </a:xfrm>
                        <a:prstGeom prst="rect">
                          <a:avLst/>
                        </a:prstGeom>
                        <a:solidFill>
                          <a:srgbClr val="FFFFFF"/>
                        </a:solidFill>
                        <a:ln w="9525">
                          <a:solidFill>
                            <a:srgbClr val="000000"/>
                          </a:solidFill>
                          <a:miter lim="800000"/>
                          <a:headEnd/>
                          <a:tailEnd/>
                        </a:ln>
                      </wps:spPr>
                      <wps:txbx>
                        <w:txbxContent>
                          <w:p w14:paraId="657C495D" w14:textId="77777777" w:rsidR="00B93705" w:rsidRDefault="00B93705" w:rsidP="00B93705">
                            <w:pPr>
                              <w:pStyle w:val="PseudocodeBlock"/>
                              <w:numPr>
                                <w:ilvl w:val="0"/>
                                <w:numId w:val="61"/>
                              </w:numPr>
                              <w:jc w:val="left"/>
                              <w:rPr>
                                <w:lang w:val="en-GB"/>
                              </w:rPr>
                            </w:pPr>
                            <w:r w:rsidRPr="007364ED">
                              <w:rPr>
                                <w:lang w:val="en-GB"/>
                              </w:rPr>
                              <w:t>start simulated [-d] [-v]</w:t>
                            </w:r>
                            <w:r>
                              <w:rPr>
                                <w:lang w:val="en-GB"/>
                              </w:rPr>
                              <w:t xml:space="preserve"> </w:t>
                            </w:r>
                            <w:r w:rsidRPr="007364ED">
                              <w:rPr>
                                <w:lang w:val="en-GB"/>
                              </w:rPr>
                              <w:t>[-s=&lt;solverTypes&gt;]</w:t>
                            </w:r>
                            <w:r>
                              <w:rPr>
                                <w:lang w:val="en-GB"/>
                              </w:rPr>
                              <w:t xml:space="preserve"> </w:t>
                            </w:r>
                            <w:r w:rsidRPr="001B3341">
                              <w:rPr>
                                <w:lang w:val="en-GB"/>
                              </w:rPr>
                              <w:t>[-l=&lt;logFilePath&gt;]</w:t>
                            </w:r>
                          </w:p>
                          <w:p w14:paraId="6C17645A" w14:textId="77777777" w:rsidR="00B93705" w:rsidRPr="007364ED" w:rsidRDefault="00B93705" w:rsidP="00B93705">
                            <w:pPr>
                              <w:pStyle w:val="PseudocodeBlock"/>
                              <w:numPr>
                                <w:ilvl w:val="0"/>
                                <w:numId w:val="61"/>
                              </w:numPr>
                              <w:jc w:val="left"/>
                              <w:rPr>
                                <w:lang w:val="en-GB"/>
                              </w:rPr>
                            </w:pPr>
                            <w:r>
                              <w:rPr>
                                <w:lang w:val="en-GB"/>
                              </w:rPr>
                              <w:t xml:space="preserve">                </w:t>
                            </w:r>
                            <w:r w:rsidRPr="007364ED">
                              <w:rPr>
                                <w:lang w:val="en-GB"/>
                              </w:rPr>
                              <w:t>[-c=&lt;</w:t>
                            </w:r>
                            <w:r>
                              <w:rPr>
                                <w:lang w:val="en-GB"/>
                              </w:rPr>
                              <w:t>level</w:t>
                            </w:r>
                            <w:r w:rsidRPr="007364ED">
                              <w:rPr>
                                <w:lang w:val="en-GB"/>
                              </w:rPr>
                              <w:t>&gt;]</w:t>
                            </w:r>
                            <w:r>
                              <w:rPr>
                                <w:lang w:val="en-GB"/>
                              </w:rPr>
                              <w:t xml:space="preserve"> </w:t>
                            </w:r>
                            <w:r w:rsidRPr="001B3341">
                              <w:rPr>
                                <w:lang w:val="en-GB"/>
                              </w:rPr>
                              <w:t>[-l=&lt;logFilePath&gt;]</w:t>
                            </w:r>
                            <w:r>
                              <w:rPr>
                                <w:lang w:val="en-GB"/>
                              </w:rPr>
                              <w:t xml:space="preserve"> </w:t>
                            </w:r>
                            <w:r w:rsidRPr="008D54A0">
                              <w:rPr>
                                <w:lang w:val="en-GB"/>
                              </w:rPr>
                              <w:t>[-m=&lt;maxThreadCount&gt;]</w:t>
                            </w:r>
                          </w:p>
                          <w:p w14:paraId="5871BC4B" w14:textId="77777777" w:rsidR="00B93705" w:rsidRDefault="00B93705" w:rsidP="00B93705">
                            <w:pPr>
                              <w:pStyle w:val="PseudocodeBlock"/>
                              <w:numPr>
                                <w:ilvl w:val="0"/>
                                <w:numId w:val="61"/>
                              </w:numPr>
                              <w:jc w:val="left"/>
                              <w:rPr>
                                <w:lang w:val="en-GB"/>
                              </w:rPr>
                            </w:pPr>
                            <w:r>
                              <w:rPr>
                                <w:lang w:val="en-GB"/>
                              </w:rPr>
                              <w:t xml:space="preserve">                </w:t>
                            </w:r>
                            <w:r w:rsidRPr="008D54A0">
                              <w:rPr>
                                <w:lang w:val="en-GB"/>
                              </w:rPr>
                              <w:t>[-h=&lt;boardHeight&gt;]</w:t>
                            </w:r>
                            <w:r>
                              <w:rPr>
                                <w:lang w:val="en-GB"/>
                              </w:rPr>
                              <w:t xml:space="preserve"> </w:t>
                            </w:r>
                            <w:r w:rsidRPr="008D54A0">
                              <w:rPr>
                                <w:lang w:val="en-GB"/>
                              </w:rPr>
                              <w:t>[-w=&lt;boardWidth&gt;]</w:t>
                            </w:r>
                          </w:p>
                          <w:p w14:paraId="1E515CCB" w14:textId="77777777" w:rsidR="00B93705" w:rsidRPr="00447CEB" w:rsidRDefault="00B93705" w:rsidP="00B93705">
                            <w:pPr>
                              <w:pStyle w:val="PseudocodeBlock"/>
                              <w:numPr>
                                <w:ilvl w:val="0"/>
                                <w:numId w:val="61"/>
                              </w:numPr>
                              <w:jc w:val="left"/>
                              <w:rPr>
                                <w:lang w:val="en-GB"/>
                              </w:rPr>
                            </w:pPr>
                            <w:r w:rsidRPr="008D54A0">
                              <w:rPr>
                                <w:lang w:val="en-GB"/>
                              </w:rPr>
                              <w:t xml:space="preserve">                [--lower-deadline=&lt;</w:t>
                            </w:r>
                            <w:r>
                              <w:rPr>
                                <w:lang w:val="en-GB"/>
                              </w:rPr>
                              <w:t>limit</w:t>
                            </w:r>
                            <w:r w:rsidRPr="001B3341">
                              <w:rPr>
                                <w:lang w:val="en-GB"/>
                              </w:rPr>
                              <w:t>&gt;]</w:t>
                            </w:r>
                            <w:r>
                              <w:rPr>
                                <w:lang w:val="en-GB"/>
                              </w:rPr>
                              <w:t xml:space="preserve"> </w:t>
                            </w:r>
                            <w:r w:rsidRPr="008D54A0">
                              <w:rPr>
                                <w:lang w:val="en-GB"/>
                              </w:rPr>
                              <w:t>[--upper-deadline=&lt;</w:t>
                            </w:r>
                            <w:r w:rsidRPr="00E9232B">
                              <w:rPr>
                                <w:lang w:val="en-GB"/>
                              </w:rPr>
                              <w:t>limit</w:t>
                            </w:r>
                            <w:r w:rsidRPr="008D54A0">
                              <w:rPr>
                                <w:lang w:val="en-GB"/>
                              </w:rPr>
                              <w:t>&gt;]</w:t>
                            </w:r>
                            <w:r w:rsidRPr="002B53B8">
                              <w:rPr>
                                <w:lang w:val="en-GB"/>
                              </w:rPr>
                              <w:t xml:space="preserve"> </w:t>
                            </w:r>
                          </w:p>
                        </w:txbxContent>
                      </wps:txbx>
                      <wps:bodyPr rot="0" vert="horz" wrap="square" lIns="91440" tIns="45720" rIns="91440" bIns="45720" anchor="t" anchorCtr="0">
                        <a:spAutoFit/>
                      </wps:bodyPr>
                    </wps:wsp>
                  </a:graphicData>
                </a:graphic>
              </wp:inline>
            </w:drawing>
          </mc:Choice>
          <mc:Fallback>
            <w:pict>
              <v:shape w14:anchorId="327D4A1A" id="Textfeld 13" o:spid="_x0000_s1029" type="#_x0000_t202" style="width:451.55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">
                <v:textbox style="mso-fit-shape-to-text:t">
                  <w:txbxContent>
                    <w:p w14:paraId="657C495D" w14:textId="77777777" w:rsidR="00B93705" w:rsidRDefault="00B93705" w:rsidP="00B93705">
                      <w:pPr>
                        <w:pStyle w:val="PseudocodeBlock"/>
                        <w:numPr>
                          <w:ilvl w:val="0"/>
                          <w:numId w:val="61"/>
                        </w:numPr>
                        <w:jc w:val="left"/>
                        <w:rPr>
                          <w:lang w:val="en-GB"/>
                        </w:rPr>
                      </w:pPr>
                      <w:r w:rsidRPr="007364ED">
                        <w:rPr>
                          <w:lang w:val="en-GB"/>
                        </w:rPr>
                        <w:t>start simulated [-d] [-v]</w:t>
                      </w:r>
                      <w:r>
                        <w:rPr>
                          <w:lang w:val="en-GB"/>
                        </w:rPr>
                        <w:t xml:space="preserve"> </w:t>
                      </w:r>
                      <w:r w:rsidRPr="007364ED">
                        <w:rPr>
                          <w:lang w:val="en-GB"/>
                        </w:rPr>
                        <w:t>[-s=&lt;solverTypes&gt;]</w:t>
                      </w:r>
                      <w:r>
                        <w:rPr>
                          <w:lang w:val="en-GB"/>
                        </w:rPr>
                        <w:t xml:space="preserve"> </w:t>
                      </w:r>
                      <w:r w:rsidRPr="001B3341">
                        <w:rPr>
                          <w:lang w:val="en-GB"/>
                        </w:rPr>
                        <w:t>[-l=&lt;logFilePath&gt;]</w:t>
                      </w:r>
                    </w:p>
                    <w:p w14:paraId="6C17645A" w14:textId="77777777" w:rsidR="00B93705" w:rsidRPr="007364ED" w:rsidRDefault="00B93705" w:rsidP="00B93705">
                      <w:pPr>
                        <w:pStyle w:val="PseudocodeBlock"/>
                        <w:numPr>
                          <w:ilvl w:val="0"/>
                          <w:numId w:val="61"/>
                        </w:numPr>
                        <w:jc w:val="left"/>
                        <w:rPr>
                          <w:lang w:val="en-GB"/>
                        </w:rPr>
                      </w:pPr>
                      <w:r>
                        <w:rPr>
                          <w:lang w:val="en-GB"/>
                        </w:rPr>
                        <w:t xml:space="preserve">                </w:t>
                      </w:r>
                      <w:r w:rsidRPr="007364ED">
                        <w:rPr>
                          <w:lang w:val="en-GB"/>
                        </w:rPr>
                        <w:t>[-c=&lt;</w:t>
                      </w:r>
                      <w:r>
                        <w:rPr>
                          <w:lang w:val="en-GB"/>
                        </w:rPr>
                        <w:t>level</w:t>
                      </w:r>
                      <w:r w:rsidRPr="007364ED">
                        <w:rPr>
                          <w:lang w:val="en-GB"/>
                        </w:rPr>
                        <w:t>&gt;]</w:t>
                      </w:r>
                      <w:r>
                        <w:rPr>
                          <w:lang w:val="en-GB"/>
                        </w:rPr>
                        <w:t xml:space="preserve"> </w:t>
                      </w:r>
                      <w:r w:rsidRPr="001B3341">
                        <w:rPr>
                          <w:lang w:val="en-GB"/>
                        </w:rPr>
                        <w:t>[-l=&lt;logFilePath&gt;]</w:t>
                      </w:r>
                      <w:r>
                        <w:rPr>
                          <w:lang w:val="en-GB"/>
                        </w:rPr>
                        <w:t xml:space="preserve"> </w:t>
                      </w:r>
                      <w:r w:rsidRPr="008D54A0">
                        <w:rPr>
                          <w:lang w:val="en-GB"/>
                        </w:rPr>
                        <w:t>[-m=&lt;maxThreadCount&gt;]</w:t>
                      </w:r>
                    </w:p>
                    <w:p w14:paraId="5871BC4B" w14:textId="77777777" w:rsidR="00B93705" w:rsidRDefault="00B93705" w:rsidP="00B93705">
                      <w:pPr>
                        <w:pStyle w:val="PseudocodeBlock"/>
                        <w:numPr>
                          <w:ilvl w:val="0"/>
                          <w:numId w:val="61"/>
                        </w:numPr>
                        <w:jc w:val="left"/>
                        <w:rPr>
                          <w:lang w:val="en-GB"/>
                        </w:rPr>
                      </w:pPr>
                      <w:r>
                        <w:rPr>
                          <w:lang w:val="en-GB"/>
                        </w:rPr>
                        <w:t xml:space="preserve">                </w:t>
                      </w:r>
                      <w:r w:rsidRPr="008D54A0">
                        <w:rPr>
                          <w:lang w:val="en-GB"/>
                        </w:rPr>
                        <w:t>[-h=&lt;boardHeight&gt;]</w:t>
                      </w:r>
                      <w:r>
                        <w:rPr>
                          <w:lang w:val="en-GB"/>
                        </w:rPr>
                        <w:t xml:space="preserve"> </w:t>
                      </w:r>
                      <w:r w:rsidRPr="008D54A0">
                        <w:rPr>
                          <w:lang w:val="en-GB"/>
                        </w:rPr>
                        <w:t>[-w=&lt;boardWidth&gt;]</w:t>
                      </w:r>
                    </w:p>
                    <w:p w14:paraId="1E515CCB" w14:textId="77777777" w:rsidR="00B93705" w:rsidRPr="00447CEB" w:rsidRDefault="00B93705" w:rsidP="00B93705">
                      <w:pPr>
                        <w:pStyle w:val="PseudocodeBlock"/>
                        <w:numPr>
                          <w:ilvl w:val="0"/>
                          <w:numId w:val="61"/>
                        </w:numPr>
                        <w:jc w:val="left"/>
                        <w:rPr>
                          <w:lang w:val="en-GB"/>
                        </w:rPr>
                      </w:pPr>
                      <w:r w:rsidRPr="008D54A0">
                        <w:rPr>
                          <w:lang w:val="en-GB"/>
                        </w:rPr>
                        <w:t xml:space="preserve">                [--lower-deadline=&lt;</w:t>
                      </w:r>
                      <w:r>
                        <w:rPr>
                          <w:lang w:val="en-GB"/>
                        </w:rPr>
                        <w:t>limit</w:t>
                      </w:r>
                      <w:r w:rsidRPr="001B3341">
                        <w:rPr>
                          <w:lang w:val="en-GB"/>
                        </w:rPr>
                        <w:t>&gt;]</w:t>
                      </w:r>
                      <w:r>
                        <w:rPr>
                          <w:lang w:val="en-GB"/>
                        </w:rPr>
                        <w:t xml:space="preserve"> </w:t>
                      </w:r>
                      <w:r w:rsidRPr="008D54A0">
                        <w:rPr>
                          <w:lang w:val="en-GB"/>
                        </w:rPr>
                        <w:t>[--upper-deadline=&lt;</w:t>
                      </w:r>
                      <w:r w:rsidRPr="00E9232B">
                        <w:rPr>
                          <w:lang w:val="en-GB"/>
                        </w:rPr>
                        <w:t>limit</w:t>
                      </w:r>
                      <w:r w:rsidRPr="008D54A0">
                        <w:rPr>
                          <w:lang w:val="en-GB"/>
                        </w:rPr>
                        <w:t>&gt;]</w:t>
                      </w:r>
                      <w:r w:rsidRPr="002B53B8">
                        <w:rPr>
                          <w:lang w:val="en-GB"/>
                        </w:rPr>
                        <w:t xml:space="preserve"> </w:t>
                      </w:r>
                    </w:p>
                  </w:txbxContent>
                </v:textbox>
                <w10:anchorlock/>
              </v:shape>
            </w:pict>
          </mc:Fallback>
        </mc:AlternateContent>
      </w:r>
    </w:p>
    <w:p w14:paraId="2A47BAA4" w14:textId="77777777" w:rsidR="002A3951" w:rsidRPr="002A3951" w:rsidRDefault="002A3951" w:rsidP="002A3951">
      <w:pPr>
        <w:pStyle w:val="Text"/>
        <w:keepNext/>
        <w:spacing w:line="240" w:lineRule="auto"/>
      </w:pPr>
    </w:p>
    <w:p w14:paraId="37B7925A" w14:textId="0EFCF42A" w:rsidR="00B93705" w:rsidRPr="00447CEB" w:rsidRDefault="00B93705" w:rsidP="00B93705">
      <w:pPr>
        <w:rPr>
          <w:sz w:val="24"/>
          <w:szCs w:val="24"/>
        </w:rPr>
      </w:pPr>
      <w:r>
        <w:rPr>
          <w:sz w:val="24"/>
          <w:szCs w:val="24"/>
        </w:rPr>
        <w:t xml:space="preserve">In </w:t>
      </w:r>
      <w:r w:rsidR="003C0BD5" w:rsidRPr="003C0BD5">
        <w:rPr>
          <w:i/>
          <w:color w:val="FF0000"/>
          <w:sz w:val="24"/>
          <w:szCs w:val="24"/>
        </w:rPr>
        <w:fldChar w:fldCharType="begin"/>
      </w:r>
      <w:r w:rsidR="003C0BD5" w:rsidRPr="003C0BD5">
        <w:rPr>
          <w:i/>
          <w:sz w:val="24"/>
          <w:szCs w:val="24"/>
        </w:rPr>
        <w:instrText xml:space="preserve"> REF _Ref61704323 \h </w:instrText>
      </w:r>
      <w:r w:rsidR="003C0BD5">
        <w:rPr>
          <w:i/>
          <w:color w:val="FF0000"/>
          <w:sz w:val="24"/>
          <w:szCs w:val="24"/>
        </w:rPr>
        <w:instrText xml:space="preserve"> \* MERGEFORMAT </w:instrText>
      </w:r>
      <w:r w:rsidR="003C0BD5" w:rsidRPr="003C0BD5">
        <w:rPr>
          <w:i/>
          <w:color w:val="FF0000"/>
          <w:sz w:val="24"/>
          <w:szCs w:val="24"/>
        </w:rPr>
      </w:r>
      <w:r w:rsidR="003C0BD5" w:rsidRPr="003C0BD5">
        <w:rPr>
          <w:i/>
          <w:color w:val="FF0000"/>
          <w:sz w:val="24"/>
          <w:szCs w:val="24"/>
        </w:rPr>
        <w:fldChar w:fldCharType="separate"/>
      </w:r>
      <w:r w:rsidR="006A540E" w:rsidRPr="006A540E">
        <w:rPr>
          <w:i/>
        </w:rPr>
        <w:t xml:space="preserve">Tabelle </w:t>
      </w:r>
      <w:r w:rsidR="006A540E" w:rsidRPr="006A540E">
        <w:rPr>
          <w:i/>
          <w:noProof/>
        </w:rPr>
        <w:t>6</w:t>
      </w:r>
      <w:r w:rsidR="003C0BD5" w:rsidRPr="003C0BD5">
        <w:rPr>
          <w:i/>
          <w:color w:val="FF0000"/>
          <w:sz w:val="24"/>
          <w:szCs w:val="24"/>
        </w:rPr>
        <w:fldChar w:fldCharType="end"/>
      </w:r>
      <w:r w:rsidRPr="008D54A0">
        <w:rPr>
          <w:color w:val="FF0000"/>
          <w:sz w:val="24"/>
          <w:szCs w:val="24"/>
        </w:rPr>
        <w:t xml:space="preserve"> </w:t>
      </w:r>
      <w:r>
        <w:rPr>
          <w:sz w:val="24"/>
          <w:szCs w:val="24"/>
        </w:rPr>
        <w:t xml:space="preserve">ist für die verfügbaren Optionen eine Beschreibung aufgeführt. Bei </w:t>
      </w:r>
      <w:r w:rsidR="00872537">
        <w:rPr>
          <w:sz w:val="24"/>
          <w:szCs w:val="24"/>
        </w:rPr>
        <w:t>F</w:t>
      </w:r>
      <w:r>
        <w:rPr>
          <w:sz w:val="24"/>
          <w:szCs w:val="24"/>
        </w:rPr>
        <w:t>alscheingaben wird eine Fehlermeldung mit Korrekturhinweis ausgegeben.</w:t>
      </w:r>
    </w:p>
    <w:p w14:paraId="7E678713" w14:textId="77777777" w:rsidR="002A3951" w:rsidRDefault="002A3951">
      <w:pPr>
        <w:spacing w:line="240" w:lineRule="auto"/>
        <w:jc w:val="left"/>
        <w:rPr>
          <w:sz w:val="24"/>
          <w:szCs w:val="24"/>
        </w:rPr>
      </w:pPr>
      <w:r>
        <w:rPr>
          <w:sz w:val="24"/>
          <w:szCs w:val="24"/>
        </w:rPr>
        <w:br w:type="page"/>
      </w:r>
    </w:p>
    <w:tbl>
      <w:tblPr>
        <w:tblStyle w:val="Tabellenraster"/>
        <w:tblW w:w="0" w:type="auto"/>
        <w:tblLook w:val="04A0" w:firstRow="1" w:lastRow="0" w:firstColumn="1" w:lastColumn="0" w:noHBand="0" w:noVBand="1"/>
      </w:tblPr>
      <w:tblGrid>
        <w:gridCol w:w="4531"/>
        <w:gridCol w:w="4531"/>
      </w:tblGrid>
      <w:tr w:rsidR="00FA22F2" w14:paraId="2602E2E9" w14:textId="77777777" w:rsidTr="00FA22F2">
        <w:tc>
          <w:tcPr>
            <w:tcW w:w="4531" w:type="dxa"/>
            <w:shd w:val="clear" w:color="auto" w:fill="333333" w:themeFill="accent2"/>
          </w:tcPr>
          <w:p w14:paraId="025A6433" w14:textId="1A2ED9F8" w:rsidR="00FA22F2" w:rsidRPr="00FA22F2" w:rsidRDefault="00FA22F2" w:rsidP="00FA22F2">
            <w:pPr>
              <w:pStyle w:val="Text"/>
              <w:spacing w:line="240" w:lineRule="auto"/>
              <w:rPr>
                <w:b/>
                <w:bCs/>
                <w:lang w:val="en-GB"/>
              </w:rPr>
            </w:pPr>
            <w:r w:rsidRPr="00FA22F2">
              <w:rPr>
                <w:b/>
                <w:bCs/>
                <w:lang w:val="en-GB"/>
              </w:rPr>
              <w:lastRenderedPageBreak/>
              <w:t>Argument</w:t>
            </w:r>
          </w:p>
        </w:tc>
        <w:tc>
          <w:tcPr>
            <w:tcW w:w="4531" w:type="dxa"/>
            <w:shd w:val="clear" w:color="auto" w:fill="333333" w:themeFill="accent2"/>
          </w:tcPr>
          <w:p w14:paraId="60C2A362" w14:textId="126CD03F" w:rsidR="00FA22F2" w:rsidRPr="00FA22F2" w:rsidRDefault="00FA22F2" w:rsidP="00FA22F2">
            <w:pPr>
              <w:pStyle w:val="Text"/>
              <w:spacing w:line="240" w:lineRule="auto"/>
              <w:rPr>
                <w:b/>
                <w:bCs/>
                <w:sz w:val="24"/>
                <w:szCs w:val="24"/>
              </w:rPr>
            </w:pPr>
            <w:r w:rsidRPr="00FA22F2">
              <w:rPr>
                <w:b/>
                <w:bCs/>
                <w:sz w:val="24"/>
                <w:szCs w:val="24"/>
              </w:rPr>
              <w:t>Beschreibung</w:t>
            </w:r>
          </w:p>
        </w:tc>
      </w:tr>
      <w:tr w:rsidR="00B93705" w14:paraId="7E4F06DA" w14:textId="77777777" w:rsidTr="00B93705">
        <w:tc>
          <w:tcPr>
            <w:tcW w:w="4531" w:type="dxa"/>
          </w:tcPr>
          <w:p w14:paraId="187667BB" w14:textId="77777777" w:rsidR="00B93705" w:rsidRDefault="00B93705" w:rsidP="00B93705">
            <w:pPr>
              <w:pStyle w:val="PseudocodeBlock"/>
              <w:rPr>
                <w:lang w:val="en-GB"/>
              </w:rPr>
            </w:pPr>
            <w:r w:rsidRPr="007D3087">
              <w:rPr>
                <w:lang w:val="en-GB"/>
              </w:rPr>
              <w:t>-c</w:t>
            </w:r>
          </w:p>
          <w:p w14:paraId="11762D07" w14:textId="77777777" w:rsidR="00B93705" w:rsidRPr="007D3087" w:rsidRDefault="00B93705" w:rsidP="00B93705">
            <w:pPr>
              <w:pStyle w:val="PseudocodeBlock"/>
              <w:rPr>
                <w:lang w:val="en-GB"/>
              </w:rPr>
            </w:pPr>
            <w:r w:rsidRPr="007D3087">
              <w:rPr>
                <w:lang w:val="en-GB"/>
              </w:rPr>
              <w:t>--consoleLoggingLevel=&lt;</w:t>
            </w:r>
            <w:r>
              <w:rPr>
                <w:lang w:val="en-GB"/>
              </w:rPr>
              <w:t>level</w:t>
            </w:r>
            <w:r w:rsidRPr="007D3087">
              <w:rPr>
                <w:lang w:val="en-GB"/>
              </w:rPr>
              <w:t>&gt;</w:t>
            </w:r>
          </w:p>
          <w:p w14:paraId="7DAA32F1" w14:textId="77777777" w:rsidR="00B93705" w:rsidRDefault="00B93705" w:rsidP="00B93705">
            <w:pPr>
              <w:pStyle w:val="PseudocodeBlock"/>
            </w:pPr>
          </w:p>
        </w:tc>
        <w:tc>
          <w:tcPr>
            <w:tcW w:w="4531" w:type="dxa"/>
          </w:tcPr>
          <w:p w14:paraId="057139BF" w14:textId="46B18113" w:rsidR="00B93705" w:rsidRDefault="00B93705" w:rsidP="00B93705">
            <w:pPr>
              <w:pStyle w:val="Text"/>
              <w:spacing w:line="240" w:lineRule="auto"/>
              <w:jc w:val="left"/>
              <w:rPr>
                <w:sz w:val="24"/>
                <w:szCs w:val="24"/>
              </w:rPr>
            </w:pPr>
            <w:r w:rsidRPr="006D1288">
              <w:rPr>
                <w:sz w:val="24"/>
                <w:szCs w:val="24"/>
              </w:rPr>
              <w:t>Ermöglicht es</w:t>
            </w:r>
            <w:r w:rsidR="004A28C1">
              <w:rPr>
                <w:sz w:val="24"/>
                <w:szCs w:val="24"/>
              </w:rPr>
              <w:t>,</w:t>
            </w:r>
            <w:r w:rsidRPr="006D1288">
              <w:rPr>
                <w:sz w:val="24"/>
                <w:szCs w:val="24"/>
              </w:rPr>
              <w:t xml:space="preserve"> die Ausgaben in der Konsole zu begrenzen. Der Standardwert ist 3 und </w:t>
            </w:r>
            <w:r w:rsidRPr="00C33FAD">
              <w:rPr>
                <w:sz w:val="24"/>
                <w:szCs w:val="24"/>
              </w:rPr>
              <w:t>zeigt alle Ausgaben an.</w:t>
            </w:r>
          </w:p>
          <w:p w14:paraId="63C100F8" w14:textId="77777777" w:rsidR="00B93705" w:rsidRPr="00896597" w:rsidRDefault="00B93705" w:rsidP="00B93705">
            <w:pPr>
              <w:pStyle w:val="Text"/>
              <w:spacing w:line="240" w:lineRule="auto"/>
              <w:jc w:val="left"/>
              <w:rPr>
                <w:sz w:val="24"/>
                <w:szCs w:val="24"/>
              </w:rPr>
            </w:pPr>
            <w:r w:rsidRPr="00C33FAD">
              <w:rPr>
                <w:sz w:val="24"/>
                <w:szCs w:val="24"/>
              </w:rPr>
              <w:t>Mögliche Werte:</w:t>
            </w:r>
            <w:r>
              <w:rPr>
                <w:sz w:val="24"/>
                <w:szCs w:val="24"/>
              </w:rPr>
              <w:t xml:space="preserve"> </w:t>
            </w:r>
            <w:r w:rsidRPr="006D1288">
              <w:rPr>
                <w:rStyle w:val="PseudocodeBlockZchn"/>
              </w:rPr>
              <w:t>ERROR = 0</w:t>
            </w:r>
            <w:r w:rsidRPr="00896597">
              <w:t xml:space="preserve">, </w:t>
            </w:r>
            <w:r w:rsidRPr="006D1288">
              <w:rPr>
                <w:rStyle w:val="PseudocodeBlockZchn"/>
              </w:rPr>
              <w:t>WARNING = 1</w:t>
            </w:r>
            <w:r w:rsidRPr="00896597">
              <w:t xml:space="preserve">, </w:t>
            </w:r>
            <w:r w:rsidRPr="006D1288">
              <w:rPr>
                <w:rStyle w:val="PseudocodeBlockZchn"/>
              </w:rPr>
              <w:t>GAME_INFO = 2</w:t>
            </w:r>
            <w:r w:rsidRPr="00896597">
              <w:t xml:space="preserve">, </w:t>
            </w:r>
            <w:r w:rsidRPr="006D1288">
              <w:rPr>
                <w:rStyle w:val="PseudocodeBlockZchn"/>
              </w:rPr>
              <w:t>INFO = 3</w:t>
            </w:r>
          </w:p>
        </w:tc>
      </w:tr>
      <w:tr w:rsidR="00B93705" w14:paraId="5792E719" w14:textId="77777777" w:rsidTr="00B93705">
        <w:tc>
          <w:tcPr>
            <w:tcW w:w="4531" w:type="dxa"/>
          </w:tcPr>
          <w:p w14:paraId="38C6D474" w14:textId="77777777" w:rsidR="00B93705" w:rsidRDefault="00B93705" w:rsidP="00B93705">
            <w:pPr>
              <w:pStyle w:val="PseudocodeBlock"/>
              <w:rPr>
                <w:lang w:val="en-GB"/>
              </w:rPr>
            </w:pPr>
            <w:r w:rsidRPr="007D3087">
              <w:rPr>
                <w:lang w:val="en-GB"/>
              </w:rPr>
              <w:t>-d</w:t>
            </w:r>
          </w:p>
          <w:p w14:paraId="3ED13856" w14:textId="77777777" w:rsidR="00B93705" w:rsidRDefault="00B93705" w:rsidP="00B93705">
            <w:pPr>
              <w:pStyle w:val="PseudocodeBlock"/>
            </w:pPr>
            <w:r w:rsidRPr="007D3087">
              <w:rPr>
                <w:lang w:val="en-GB"/>
              </w:rPr>
              <w:t xml:space="preserve">--debug    </w:t>
            </w:r>
          </w:p>
        </w:tc>
        <w:tc>
          <w:tcPr>
            <w:tcW w:w="4531" w:type="dxa"/>
          </w:tcPr>
          <w:p w14:paraId="7B6B1F0B" w14:textId="3F4FA9B8" w:rsidR="00B93705" w:rsidRPr="00FC497A" w:rsidRDefault="00B93705" w:rsidP="00B93705">
            <w:pPr>
              <w:pStyle w:val="Text"/>
              <w:spacing w:line="240" w:lineRule="auto"/>
              <w:jc w:val="left"/>
              <w:rPr>
                <w:sz w:val="24"/>
                <w:szCs w:val="24"/>
              </w:rPr>
            </w:pPr>
            <w:r w:rsidRPr="00896597">
              <w:rPr>
                <w:sz w:val="24"/>
                <w:szCs w:val="24"/>
              </w:rPr>
              <w:t>Erlaubt es</w:t>
            </w:r>
            <w:r w:rsidR="004A28C1">
              <w:rPr>
                <w:sz w:val="24"/>
                <w:szCs w:val="24"/>
              </w:rPr>
              <w:t>,</w:t>
            </w:r>
            <w:r w:rsidRPr="00896597">
              <w:rPr>
                <w:sz w:val="24"/>
                <w:szCs w:val="24"/>
              </w:rPr>
              <w:t xml:space="preserve"> erweiterte Debug-I</w:t>
            </w:r>
            <w:r>
              <w:rPr>
                <w:sz w:val="24"/>
                <w:szCs w:val="24"/>
              </w:rPr>
              <w:t>nformationen auf der Konsole auszugeben.</w:t>
            </w:r>
          </w:p>
        </w:tc>
      </w:tr>
      <w:tr w:rsidR="00B93705" w:rsidRPr="002B53B8" w14:paraId="0CACF849" w14:textId="77777777" w:rsidTr="00B93705">
        <w:tc>
          <w:tcPr>
            <w:tcW w:w="4531" w:type="dxa"/>
          </w:tcPr>
          <w:p w14:paraId="39B89EE5" w14:textId="77777777" w:rsidR="00B93705" w:rsidRDefault="00B93705" w:rsidP="00B93705">
            <w:pPr>
              <w:pStyle w:val="PseudocodeBlock"/>
              <w:rPr>
                <w:lang w:val="en-GB"/>
              </w:rPr>
            </w:pPr>
            <w:r w:rsidRPr="00335698">
              <w:rPr>
                <w:lang w:val="en-GB"/>
              </w:rPr>
              <w:t>-h</w:t>
            </w:r>
          </w:p>
          <w:p w14:paraId="7AB497D8" w14:textId="77777777" w:rsidR="00B93705" w:rsidRPr="002B53B8" w:rsidRDefault="00B93705" w:rsidP="00B93705">
            <w:pPr>
              <w:pStyle w:val="PseudocodeBlock"/>
              <w:rPr>
                <w:lang w:val="en-GB"/>
              </w:rPr>
            </w:pPr>
            <w:r w:rsidRPr="00335698">
              <w:rPr>
                <w:lang w:val="en-GB"/>
              </w:rPr>
              <w:t xml:space="preserve">--height=&lt;boardHeight&gt; </w:t>
            </w:r>
          </w:p>
        </w:tc>
        <w:tc>
          <w:tcPr>
            <w:tcW w:w="4531" w:type="dxa"/>
          </w:tcPr>
          <w:p w14:paraId="7D3245CE" w14:textId="05A5A82A" w:rsidR="00B93705" w:rsidRPr="002B53B8" w:rsidRDefault="00B93705" w:rsidP="00B93705">
            <w:pPr>
              <w:pStyle w:val="Text"/>
              <w:spacing w:line="240" w:lineRule="auto"/>
              <w:jc w:val="left"/>
              <w:rPr>
                <w:sz w:val="24"/>
                <w:szCs w:val="24"/>
              </w:rPr>
            </w:pPr>
            <w:r>
              <w:rPr>
                <w:sz w:val="24"/>
                <w:szCs w:val="24"/>
              </w:rPr>
              <w:t>Legt d</w:t>
            </w:r>
            <w:r w:rsidRPr="002B53B8">
              <w:rPr>
                <w:sz w:val="24"/>
                <w:szCs w:val="24"/>
              </w:rPr>
              <w:t xml:space="preserve">ie </w:t>
            </w:r>
            <w:r>
              <w:rPr>
                <w:sz w:val="24"/>
                <w:szCs w:val="24"/>
              </w:rPr>
              <w:t>H</w:t>
            </w:r>
            <w:r w:rsidRPr="002B53B8">
              <w:rPr>
                <w:sz w:val="24"/>
                <w:szCs w:val="24"/>
              </w:rPr>
              <w:t xml:space="preserve">öhe des </w:t>
            </w:r>
            <w:r w:rsidR="00F314A3">
              <w:rPr>
                <w:sz w:val="24"/>
                <w:szCs w:val="24"/>
              </w:rPr>
              <w:t>s</w:t>
            </w:r>
            <w:r w:rsidRPr="002B53B8">
              <w:rPr>
                <w:sz w:val="24"/>
                <w:szCs w:val="24"/>
              </w:rPr>
              <w:t>imulierten S</w:t>
            </w:r>
            <w:r>
              <w:rPr>
                <w:sz w:val="24"/>
                <w:szCs w:val="24"/>
              </w:rPr>
              <w:t xml:space="preserve">pielfeldes fest. Der Standardwert ist </w:t>
            </w:r>
            <w:r>
              <w:rPr>
                <w:rStyle w:val="PseudocodeBlockZchn"/>
              </w:rPr>
              <w:t>10</w:t>
            </w:r>
            <w:r>
              <w:rPr>
                <w:sz w:val="24"/>
                <w:szCs w:val="24"/>
              </w:rPr>
              <w:t>.</w:t>
            </w:r>
          </w:p>
        </w:tc>
      </w:tr>
      <w:tr w:rsidR="00B93705" w:rsidRPr="002B53B8" w14:paraId="60C127A7" w14:textId="77777777" w:rsidTr="00B93705">
        <w:tc>
          <w:tcPr>
            <w:tcW w:w="4531" w:type="dxa"/>
          </w:tcPr>
          <w:p w14:paraId="62BDB327" w14:textId="77777777" w:rsidR="00B93705" w:rsidRDefault="00B93705" w:rsidP="00B93705">
            <w:pPr>
              <w:pStyle w:val="PseudocodeBlock"/>
              <w:rPr>
                <w:lang w:val="en-GB"/>
              </w:rPr>
            </w:pPr>
            <w:r w:rsidRPr="007D3087">
              <w:rPr>
                <w:lang w:val="en-GB"/>
              </w:rPr>
              <w:t>-l</w:t>
            </w:r>
          </w:p>
          <w:p w14:paraId="228EC692" w14:textId="77777777" w:rsidR="00B93705" w:rsidRDefault="00B93705" w:rsidP="00B93705">
            <w:pPr>
              <w:pStyle w:val="PseudocodeBlock"/>
            </w:pPr>
            <w:r w:rsidRPr="007D3087">
              <w:rPr>
                <w:lang w:val="en-GB"/>
              </w:rPr>
              <w:t>--logFileDirecotry=&lt;logFilePath&gt;</w:t>
            </w:r>
          </w:p>
        </w:tc>
        <w:tc>
          <w:tcPr>
            <w:tcW w:w="4531" w:type="dxa"/>
          </w:tcPr>
          <w:p w14:paraId="5A649BFD" w14:textId="77777777" w:rsidR="00B93705" w:rsidRPr="002B53B8" w:rsidRDefault="00B93705" w:rsidP="00B93705">
            <w:pPr>
              <w:pStyle w:val="Text"/>
              <w:spacing w:line="240" w:lineRule="auto"/>
              <w:jc w:val="left"/>
              <w:rPr>
                <w:sz w:val="24"/>
                <w:szCs w:val="24"/>
              </w:rPr>
            </w:pPr>
            <w:r w:rsidRPr="00FC497A">
              <w:rPr>
                <w:sz w:val="24"/>
                <w:szCs w:val="24"/>
              </w:rPr>
              <w:t>Ändert das Verzeichnis, in welchem die LOG-Dateien abgelegt wer</w:t>
            </w:r>
            <w:r>
              <w:rPr>
                <w:sz w:val="24"/>
                <w:szCs w:val="24"/>
              </w:rPr>
              <w:t xml:space="preserve">den. </w:t>
            </w:r>
            <w:r w:rsidRPr="00FB62EF">
              <w:rPr>
                <w:sz w:val="24"/>
                <w:szCs w:val="24"/>
              </w:rPr>
              <w:t>Der Standardwert ist das Verzeichnis „log“ im Ausführungsverz</w:t>
            </w:r>
            <w:r>
              <w:rPr>
                <w:sz w:val="24"/>
                <w:szCs w:val="24"/>
              </w:rPr>
              <w:t>eichnis. Der Wert “</w:t>
            </w:r>
            <w:r w:rsidRPr="002B53B8">
              <w:rPr>
                <w:sz w:val="24"/>
                <w:szCs w:val="24"/>
              </w:rPr>
              <w:t xml:space="preserve">/” </w:t>
            </w:r>
            <w:r w:rsidRPr="00D567AA">
              <w:rPr>
                <w:sz w:val="24"/>
                <w:szCs w:val="24"/>
              </w:rPr>
              <w:t>deaktiviert diese Funktion.</w:t>
            </w:r>
          </w:p>
        </w:tc>
      </w:tr>
      <w:tr w:rsidR="00B93705" w:rsidRPr="002B53B8" w14:paraId="1D0401ED" w14:textId="77777777" w:rsidTr="00B93705">
        <w:tc>
          <w:tcPr>
            <w:tcW w:w="4531" w:type="dxa"/>
          </w:tcPr>
          <w:p w14:paraId="6D1B1D56" w14:textId="77777777" w:rsidR="00B93705" w:rsidRPr="002B53B8" w:rsidRDefault="00B93705" w:rsidP="00B93705">
            <w:pPr>
              <w:pStyle w:val="PseudocodeBlock"/>
              <w:rPr>
                <w:lang w:val="en-GB"/>
              </w:rPr>
            </w:pPr>
            <w:r w:rsidRPr="00335698">
              <w:rPr>
                <w:lang w:val="en-GB"/>
              </w:rPr>
              <w:t>--lower-deadline=&lt;</w:t>
            </w:r>
            <w:r>
              <w:rPr>
                <w:lang w:val="en-GB"/>
              </w:rPr>
              <w:t>limit</w:t>
            </w:r>
            <w:r w:rsidRPr="00335698">
              <w:rPr>
                <w:lang w:val="en-GB"/>
              </w:rPr>
              <w:t>&gt;</w:t>
            </w:r>
          </w:p>
        </w:tc>
        <w:tc>
          <w:tcPr>
            <w:tcW w:w="4531" w:type="dxa"/>
          </w:tcPr>
          <w:p w14:paraId="44416D1E" w14:textId="77777777" w:rsidR="00B93705" w:rsidRPr="00A731DF" w:rsidRDefault="00B93705" w:rsidP="00B93705">
            <w:pPr>
              <w:pStyle w:val="Text"/>
              <w:spacing w:line="240" w:lineRule="auto"/>
              <w:jc w:val="left"/>
              <w:rPr>
                <w:sz w:val="24"/>
                <w:szCs w:val="24"/>
              </w:rPr>
            </w:pPr>
            <w:r w:rsidRPr="00A731DF">
              <w:rPr>
                <w:sz w:val="24"/>
                <w:szCs w:val="24"/>
              </w:rPr>
              <w:t>Legt die untere Grenze f</w:t>
            </w:r>
            <w:r>
              <w:rPr>
                <w:sz w:val="24"/>
                <w:szCs w:val="24"/>
              </w:rPr>
              <w:t xml:space="preserve">ür die zufällige Bestimmung von </w:t>
            </w:r>
            <w:r w:rsidRPr="004A28C1">
              <w:rPr>
                <w:sz w:val="24"/>
                <w:szCs w:val="24"/>
              </w:rPr>
              <w:t>Deadlines in Sekunden fest. Der Standardwert ist 2.</w:t>
            </w:r>
          </w:p>
        </w:tc>
      </w:tr>
      <w:tr w:rsidR="00B93705" w:rsidRPr="008C62B8" w14:paraId="014800C6" w14:textId="77777777" w:rsidTr="00B93705">
        <w:tc>
          <w:tcPr>
            <w:tcW w:w="4531" w:type="dxa"/>
          </w:tcPr>
          <w:p w14:paraId="3DCA9566" w14:textId="77777777" w:rsidR="00B93705" w:rsidRDefault="00B93705" w:rsidP="00B93705">
            <w:pPr>
              <w:pStyle w:val="PseudocodeBlock"/>
              <w:rPr>
                <w:lang w:val="en-GB"/>
              </w:rPr>
            </w:pPr>
            <w:r w:rsidRPr="007D3087">
              <w:rPr>
                <w:lang w:val="en-GB"/>
              </w:rPr>
              <w:t>-m</w:t>
            </w:r>
          </w:p>
          <w:p w14:paraId="1FD23BA7" w14:textId="77777777" w:rsidR="00B93705" w:rsidRPr="007D3087" w:rsidRDefault="00B93705" w:rsidP="00B93705">
            <w:pPr>
              <w:pStyle w:val="PseudocodeBlock"/>
              <w:rPr>
                <w:lang w:val="en-GB"/>
              </w:rPr>
            </w:pPr>
            <w:r w:rsidRPr="007D3087">
              <w:rPr>
                <w:lang w:val="en-GB"/>
              </w:rPr>
              <w:t>--max-thread-count=&lt;maxThreadCount&gt;</w:t>
            </w:r>
          </w:p>
          <w:p w14:paraId="5F474816" w14:textId="77777777" w:rsidR="00B93705" w:rsidRPr="00A370C3" w:rsidRDefault="00B93705" w:rsidP="00B93705">
            <w:pPr>
              <w:pStyle w:val="PseudocodeBlock"/>
              <w:rPr>
                <w:lang w:val="en-GB"/>
              </w:rPr>
            </w:pPr>
          </w:p>
        </w:tc>
        <w:tc>
          <w:tcPr>
            <w:tcW w:w="4531" w:type="dxa"/>
          </w:tcPr>
          <w:p w14:paraId="4CA56CB4" w14:textId="77777777" w:rsidR="00B93705" w:rsidRPr="00E153F3" w:rsidRDefault="00B93705" w:rsidP="00B93705">
            <w:pPr>
              <w:pStyle w:val="Text"/>
              <w:spacing w:line="240" w:lineRule="auto"/>
              <w:jc w:val="left"/>
              <w:rPr>
                <w:sz w:val="24"/>
                <w:szCs w:val="24"/>
              </w:rPr>
            </w:pPr>
            <w:r w:rsidRPr="007D3606">
              <w:rPr>
                <w:sz w:val="24"/>
                <w:szCs w:val="24"/>
              </w:rPr>
              <w:t xml:space="preserve">Legt die maximale Anzahl der zu verwendenden Threads fest. </w:t>
            </w:r>
            <w:r w:rsidRPr="00E77246">
              <w:rPr>
                <w:sz w:val="24"/>
                <w:szCs w:val="24"/>
              </w:rPr>
              <w:t xml:space="preserve">Der Standardwert ist 4. </w:t>
            </w:r>
            <w:r w:rsidRPr="008C62B8">
              <w:rPr>
                <w:sz w:val="24"/>
                <w:szCs w:val="24"/>
              </w:rPr>
              <w:t>Der Maximalwert richtet sich nach den Hardware-Spezifikationen.</w:t>
            </w:r>
          </w:p>
        </w:tc>
      </w:tr>
      <w:tr w:rsidR="00B93705" w:rsidRPr="00E153F3" w14:paraId="399EE8DD" w14:textId="77777777" w:rsidTr="00B93705">
        <w:tc>
          <w:tcPr>
            <w:tcW w:w="4531" w:type="dxa"/>
          </w:tcPr>
          <w:p w14:paraId="42525511" w14:textId="77777777" w:rsidR="00B93705" w:rsidRDefault="00B93705" w:rsidP="00B93705">
            <w:pPr>
              <w:pStyle w:val="PseudocodeBlock"/>
              <w:rPr>
                <w:lang w:val="en-GB"/>
              </w:rPr>
            </w:pPr>
            <w:r w:rsidRPr="007D3087">
              <w:rPr>
                <w:lang w:val="en-GB"/>
              </w:rPr>
              <w:t>-s</w:t>
            </w:r>
          </w:p>
          <w:p w14:paraId="6B963C4D" w14:textId="77777777" w:rsidR="00B93705" w:rsidRPr="00A370C3" w:rsidRDefault="00B93705" w:rsidP="00B93705">
            <w:pPr>
              <w:pStyle w:val="PseudocodeBlock"/>
              <w:rPr>
                <w:lang w:val="en-GB"/>
              </w:rPr>
            </w:pPr>
            <w:r w:rsidRPr="007D3087">
              <w:rPr>
                <w:lang w:val="en-GB"/>
              </w:rPr>
              <w:t>--solver</w:t>
            </w:r>
            <w:r>
              <w:rPr>
                <w:lang w:val="en-GB"/>
              </w:rPr>
              <w:t>s</w:t>
            </w:r>
            <w:r w:rsidRPr="007D3087">
              <w:rPr>
                <w:lang w:val="en-GB"/>
              </w:rPr>
              <w:t>=&lt;solverType</w:t>
            </w:r>
            <w:r>
              <w:rPr>
                <w:lang w:val="en-GB"/>
              </w:rPr>
              <w:t>s</w:t>
            </w:r>
            <w:r w:rsidRPr="007D3087">
              <w:rPr>
                <w:lang w:val="en-GB"/>
              </w:rPr>
              <w:t>&gt;</w:t>
            </w:r>
          </w:p>
        </w:tc>
        <w:tc>
          <w:tcPr>
            <w:tcW w:w="4531" w:type="dxa"/>
          </w:tcPr>
          <w:p w14:paraId="7D943414" w14:textId="77777777" w:rsidR="00B93705" w:rsidRPr="00D4729B" w:rsidRDefault="00B93705" w:rsidP="00B93705">
            <w:pPr>
              <w:pStyle w:val="Text"/>
              <w:spacing w:line="240" w:lineRule="auto"/>
              <w:jc w:val="left"/>
              <w:rPr>
                <w:sz w:val="24"/>
                <w:szCs w:val="24"/>
              </w:rPr>
            </w:pPr>
            <w:r>
              <w:rPr>
                <w:sz w:val="24"/>
                <w:szCs w:val="24"/>
              </w:rPr>
              <w:t>Legt fest, mit welchem Lösungsansatz die Spieler an dem simulierten Spiel teilnehmen sollen. Hierfür müssen die Spielertypen kommasepariert angegeben werden. Es müssen mindestens 2 und dürfen maximal 6 Spielertypen angegeben werden. Der Standardwert sind zwei Graph-basierte Spieler. Durch -</w:t>
            </w:r>
            <w:r w:rsidRPr="001771A7">
              <w:rPr>
                <w:rStyle w:val="PseudocodeBlockZchn"/>
              </w:rPr>
              <w:t>s=?</w:t>
            </w:r>
            <w:r>
              <w:rPr>
                <w:sz w:val="24"/>
                <w:szCs w:val="24"/>
              </w:rPr>
              <w:t xml:space="preserve"> können möglichen Werte eingesehen werden.</w:t>
            </w:r>
          </w:p>
        </w:tc>
      </w:tr>
      <w:tr w:rsidR="00B93705" w:rsidRPr="002B53B8" w14:paraId="0FA26570" w14:textId="77777777" w:rsidTr="00B93705">
        <w:tc>
          <w:tcPr>
            <w:tcW w:w="4531" w:type="dxa"/>
          </w:tcPr>
          <w:p w14:paraId="20583B08" w14:textId="77777777" w:rsidR="00B93705" w:rsidRPr="007D3087" w:rsidRDefault="00B93705" w:rsidP="00B93705">
            <w:pPr>
              <w:pStyle w:val="PseudocodeBlock"/>
              <w:rPr>
                <w:lang w:val="en-GB"/>
              </w:rPr>
            </w:pPr>
            <w:r w:rsidRPr="00335698">
              <w:rPr>
                <w:lang w:val="en-GB"/>
              </w:rPr>
              <w:t>--upper-deadline=&lt;</w:t>
            </w:r>
            <w:r>
              <w:rPr>
                <w:lang w:val="en-GB"/>
              </w:rPr>
              <w:t>limit</w:t>
            </w:r>
            <w:r w:rsidRPr="00335698">
              <w:rPr>
                <w:lang w:val="en-GB"/>
              </w:rPr>
              <w:t>&gt;</w:t>
            </w:r>
          </w:p>
        </w:tc>
        <w:tc>
          <w:tcPr>
            <w:tcW w:w="4531" w:type="dxa"/>
          </w:tcPr>
          <w:p w14:paraId="73DD6617" w14:textId="77777777" w:rsidR="00B93705" w:rsidRPr="00134F1A" w:rsidRDefault="00B93705" w:rsidP="00B93705">
            <w:pPr>
              <w:pStyle w:val="Text"/>
              <w:spacing w:line="240" w:lineRule="auto"/>
              <w:jc w:val="left"/>
              <w:rPr>
                <w:sz w:val="24"/>
                <w:szCs w:val="24"/>
              </w:rPr>
            </w:pPr>
            <w:r w:rsidRPr="00A731DF">
              <w:rPr>
                <w:sz w:val="24"/>
                <w:szCs w:val="24"/>
              </w:rPr>
              <w:t xml:space="preserve">Legt die </w:t>
            </w:r>
            <w:r>
              <w:rPr>
                <w:sz w:val="24"/>
                <w:szCs w:val="24"/>
              </w:rPr>
              <w:t>obere</w:t>
            </w:r>
            <w:r w:rsidRPr="00A731DF">
              <w:rPr>
                <w:sz w:val="24"/>
                <w:szCs w:val="24"/>
              </w:rPr>
              <w:t xml:space="preserve"> Grenze f</w:t>
            </w:r>
            <w:r>
              <w:rPr>
                <w:sz w:val="24"/>
                <w:szCs w:val="24"/>
              </w:rPr>
              <w:t xml:space="preserve">ür die zufällige Bestimmung von Deadlines in Sekunden fest. Der Standardwert ist </w:t>
            </w:r>
            <w:r w:rsidRPr="007946A4">
              <w:rPr>
                <w:rStyle w:val="PseudocodeBlockZchn"/>
              </w:rPr>
              <w:t>15</w:t>
            </w:r>
            <w:r>
              <w:rPr>
                <w:sz w:val="24"/>
                <w:szCs w:val="24"/>
              </w:rPr>
              <w:t>.</w:t>
            </w:r>
          </w:p>
        </w:tc>
      </w:tr>
      <w:tr w:rsidR="00B93705" w:rsidRPr="001771A7" w14:paraId="2AF49112" w14:textId="77777777" w:rsidTr="00B93705">
        <w:tc>
          <w:tcPr>
            <w:tcW w:w="4531" w:type="dxa"/>
          </w:tcPr>
          <w:p w14:paraId="641A2E83" w14:textId="77777777" w:rsidR="00B93705" w:rsidRDefault="00B93705" w:rsidP="00B93705">
            <w:pPr>
              <w:pStyle w:val="PseudocodeBlock"/>
              <w:rPr>
                <w:lang w:val="en-GB"/>
              </w:rPr>
            </w:pPr>
            <w:r w:rsidRPr="007D3087">
              <w:rPr>
                <w:lang w:val="en-GB"/>
              </w:rPr>
              <w:t>-v</w:t>
            </w:r>
          </w:p>
          <w:p w14:paraId="5B77339A" w14:textId="77777777" w:rsidR="00B93705" w:rsidRPr="00A370C3" w:rsidRDefault="00B93705" w:rsidP="00B93705">
            <w:pPr>
              <w:pStyle w:val="PseudocodeBlock"/>
              <w:rPr>
                <w:lang w:val="en-GB"/>
              </w:rPr>
            </w:pPr>
            <w:r w:rsidRPr="007D3087">
              <w:rPr>
                <w:lang w:val="en-GB"/>
              </w:rPr>
              <w:t xml:space="preserve">--viewer   </w:t>
            </w:r>
          </w:p>
        </w:tc>
        <w:tc>
          <w:tcPr>
            <w:tcW w:w="4531" w:type="dxa"/>
          </w:tcPr>
          <w:p w14:paraId="070376E3" w14:textId="77777777" w:rsidR="00B93705" w:rsidRPr="00445C6D" w:rsidRDefault="00B93705" w:rsidP="00B93705">
            <w:pPr>
              <w:pStyle w:val="Text"/>
              <w:spacing w:line="240" w:lineRule="auto"/>
              <w:jc w:val="left"/>
              <w:rPr>
                <w:sz w:val="24"/>
                <w:szCs w:val="24"/>
              </w:rPr>
            </w:pPr>
            <w:r>
              <w:rPr>
                <w:sz w:val="24"/>
                <w:szCs w:val="24"/>
              </w:rPr>
              <w:t>Visualisiert das Spiel in einem separaten Fenster, welches die verschiedenen Runden zeigt und den Lösungsweg darstellt. Diese Option verhindert das automatische Schließen der Anwendung.</w:t>
            </w:r>
          </w:p>
        </w:tc>
      </w:tr>
      <w:tr w:rsidR="00B93705" w:rsidRPr="002B53B8" w14:paraId="78BEC432" w14:textId="77777777" w:rsidTr="00B93705">
        <w:tc>
          <w:tcPr>
            <w:tcW w:w="4531" w:type="dxa"/>
          </w:tcPr>
          <w:p w14:paraId="036E38A2" w14:textId="77777777" w:rsidR="00B93705" w:rsidRDefault="00B93705" w:rsidP="00B93705">
            <w:pPr>
              <w:pStyle w:val="PseudocodeBlock"/>
              <w:rPr>
                <w:lang w:val="en-GB"/>
              </w:rPr>
            </w:pPr>
            <w:r w:rsidRPr="00335698">
              <w:rPr>
                <w:lang w:val="en-GB"/>
              </w:rPr>
              <w:t>-w</w:t>
            </w:r>
          </w:p>
          <w:p w14:paraId="367F5134" w14:textId="77777777" w:rsidR="00B93705" w:rsidRPr="00335698" w:rsidRDefault="00B93705" w:rsidP="00B93705">
            <w:pPr>
              <w:pStyle w:val="PseudocodeBlock"/>
              <w:rPr>
                <w:lang w:val="en-GB"/>
              </w:rPr>
            </w:pPr>
            <w:r w:rsidRPr="00335698">
              <w:rPr>
                <w:lang w:val="en-GB"/>
              </w:rPr>
              <w:t>--width=&lt;boardWidth&gt;</w:t>
            </w:r>
          </w:p>
          <w:p w14:paraId="4D5B1420" w14:textId="77777777" w:rsidR="00B93705" w:rsidRPr="007D3087" w:rsidRDefault="00B93705" w:rsidP="00B93705">
            <w:pPr>
              <w:pStyle w:val="PseudocodeBlock"/>
              <w:rPr>
                <w:lang w:val="en-GB"/>
              </w:rPr>
            </w:pPr>
          </w:p>
        </w:tc>
        <w:tc>
          <w:tcPr>
            <w:tcW w:w="4531" w:type="dxa"/>
          </w:tcPr>
          <w:p w14:paraId="3A200078" w14:textId="77777777" w:rsidR="00B93705" w:rsidRPr="00CE6060" w:rsidRDefault="00B93705" w:rsidP="003C0BD5">
            <w:pPr>
              <w:pStyle w:val="Text"/>
              <w:keepNext/>
              <w:spacing w:line="240" w:lineRule="auto"/>
              <w:jc w:val="left"/>
              <w:rPr>
                <w:sz w:val="24"/>
                <w:szCs w:val="24"/>
              </w:rPr>
            </w:pPr>
            <w:r>
              <w:rPr>
                <w:sz w:val="24"/>
                <w:szCs w:val="24"/>
              </w:rPr>
              <w:t>Legt d</w:t>
            </w:r>
            <w:r w:rsidRPr="002B53B8">
              <w:rPr>
                <w:sz w:val="24"/>
                <w:szCs w:val="24"/>
              </w:rPr>
              <w:t xml:space="preserve">ie </w:t>
            </w:r>
            <w:r>
              <w:rPr>
                <w:sz w:val="24"/>
                <w:szCs w:val="24"/>
              </w:rPr>
              <w:t>Breite</w:t>
            </w:r>
            <w:r w:rsidRPr="002B53B8">
              <w:rPr>
                <w:sz w:val="24"/>
                <w:szCs w:val="24"/>
              </w:rPr>
              <w:t xml:space="preserve"> des Simulierten S</w:t>
            </w:r>
            <w:r>
              <w:rPr>
                <w:sz w:val="24"/>
                <w:szCs w:val="24"/>
              </w:rPr>
              <w:t xml:space="preserve">pielfeldes fest. Der Standardwert ist </w:t>
            </w:r>
            <w:r>
              <w:rPr>
                <w:rStyle w:val="PseudocodeBlockZchn"/>
              </w:rPr>
              <w:t>10</w:t>
            </w:r>
            <w:r>
              <w:rPr>
                <w:sz w:val="24"/>
                <w:szCs w:val="24"/>
              </w:rPr>
              <w:t>.</w:t>
            </w:r>
          </w:p>
        </w:tc>
      </w:tr>
    </w:tbl>
    <w:p w14:paraId="4979B2BE" w14:textId="5E226D85" w:rsidR="00B93705" w:rsidRDefault="003C0BD5" w:rsidP="003C0BD5">
      <w:pPr>
        <w:pStyle w:val="Beschriftung"/>
      </w:pPr>
      <w:bookmarkStart w:id="386" w:name="_Ref61704323"/>
      <w:bookmarkStart w:id="387" w:name="_Toc61790520"/>
      <w:r>
        <w:t xml:space="preserve">Tabelle </w:t>
      </w:r>
      <w:r w:rsidR="00B837DE">
        <w:fldChar w:fldCharType="begin"/>
      </w:r>
      <w:r w:rsidR="00B837DE">
        <w:instrText xml:space="preserve"> SEQ Tabelle \* ARABIC </w:instrText>
      </w:r>
      <w:r w:rsidR="00B837DE">
        <w:fldChar w:fldCharType="separate"/>
      </w:r>
      <w:r w:rsidR="006A540E">
        <w:rPr>
          <w:noProof/>
        </w:rPr>
        <w:t>6</w:t>
      </w:r>
      <w:r w:rsidR="00B837DE">
        <w:rPr>
          <w:noProof/>
        </w:rPr>
        <w:fldChar w:fldCharType="end"/>
      </w:r>
      <w:bookmarkEnd w:id="386"/>
      <w:r>
        <w:t>: Kommandozeilenargumente für den SIMULATED-Modus</w:t>
      </w:r>
      <w:bookmarkEnd w:id="387"/>
    </w:p>
    <w:p w14:paraId="5CCAF12C" w14:textId="54AA8809" w:rsidR="00B93705" w:rsidRPr="00B97604" w:rsidRDefault="006D35B1" w:rsidP="00B93705">
      <w:pPr>
        <w:rPr>
          <w:b/>
          <w:sz w:val="32"/>
          <w:szCs w:val="32"/>
        </w:rPr>
      </w:pPr>
      <w:r>
        <w:rPr>
          <w:b/>
          <w:sz w:val="32"/>
          <w:szCs w:val="32"/>
        </w:rPr>
        <w:lastRenderedPageBreak/>
        <w:t xml:space="preserve">Grafische </w:t>
      </w:r>
      <w:r w:rsidR="00B93705" w:rsidRPr="00B97604">
        <w:rPr>
          <w:b/>
          <w:sz w:val="32"/>
          <w:szCs w:val="32"/>
        </w:rPr>
        <w:t>Benutzeroberfläche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0"/>
        <w:gridCol w:w="7952"/>
      </w:tblGrid>
      <w:tr w:rsidR="00BD781F" w14:paraId="6EA3EBA4" w14:textId="77777777" w:rsidTr="00BD781F">
        <w:trPr>
          <w:trHeight w:val="542"/>
        </w:trPr>
        <w:tc>
          <w:tcPr>
            <w:tcW w:w="988" w:type="dxa"/>
            <w:vAlign w:val="center"/>
          </w:tcPr>
          <w:p w14:paraId="1D523B26" w14:textId="77777777" w:rsidR="00BD781F" w:rsidRPr="002F5389" w:rsidRDefault="00BD781F" w:rsidP="00BD781F">
            <w:pPr>
              <w:pStyle w:val="Text"/>
              <w:spacing w:line="240" w:lineRule="auto"/>
              <w:ind w:left="720"/>
              <w:jc w:val="center"/>
              <w:rPr>
                <w:b/>
                <w:bCs/>
              </w:rPr>
            </w:pPr>
            <w:r w:rsidRPr="00CD66AF">
              <w:rPr>
                <w:b/>
                <w:bCs/>
                <w:color w:val="FE9022"/>
                <w:sz w:val="56"/>
                <w:szCs w:val="56"/>
              </w:rPr>
              <w:t>!</w:t>
            </w:r>
          </w:p>
        </w:tc>
        <w:tc>
          <w:tcPr>
            <w:tcW w:w="8074" w:type="dxa"/>
            <w:vAlign w:val="center"/>
          </w:tcPr>
          <w:p w14:paraId="76B3E6A3" w14:textId="1AB4D682" w:rsidR="00BD781F" w:rsidRPr="002F5389" w:rsidRDefault="00BD781F" w:rsidP="00BC4992">
            <w:pPr>
              <w:spacing w:before="240" w:after="240" w:line="240" w:lineRule="auto"/>
              <w:jc w:val="left"/>
              <w:rPr>
                <w:color w:val="FE9022"/>
              </w:rPr>
            </w:pPr>
            <w:r>
              <w:rPr>
                <w:color w:val="FE9022"/>
              </w:rPr>
              <w:t xml:space="preserve">Die Verwendung der </w:t>
            </w:r>
            <w:r w:rsidR="005E5F9F">
              <w:rPr>
                <w:color w:val="FE9022"/>
              </w:rPr>
              <w:t>grafischen Benutzeroberfläche</w:t>
            </w:r>
            <w:r>
              <w:rPr>
                <w:color w:val="FE9022"/>
              </w:rPr>
              <w:t xml:space="preserve"> verhindert das automatische Beenden der Anwendung, nachdem ein Spiel beendet wurde.</w:t>
            </w:r>
          </w:p>
        </w:tc>
      </w:tr>
    </w:tbl>
    <w:p w14:paraId="5E55D832" w14:textId="586D892F" w:rsidR="003931EA" w:rsidRDefault="006D35B1" w:rsidP="00A26DAC">
      <w:pPr>
        <w:pStyle w:val="Text"/>
      </w:pPr>
      <w:r>
        <w:t xml:space="preserve">Die </w:t>
      </w:r>
      <w:r w:rsidR="00A26DAC">
        <w:t xml:space="preserve">grafische Benutzeroberfläche steht </w:t>
      </w:r>
      <w:r w:rsidR="006E5182">
        <w:t>ab der zweiten Runde</w:t>
      </w:r>
      <w:r w:rsidR="00A26DAC">
        <w:t xml:space="preserve"> zur Verfügung, wenn der </w:t>
      </w:r>
      <w:r w:rsidR="00793366">
        <w:t>S</w:t>
      </w:r>
      <w:r w:rsidR="00A26DAC">
        <w:t xml:space="preserve">olver mit dem Kommandozeilenargument </w:t>
      </w:r>
      <w:r w:rsidR="00A26DAC" w:rsidRPr="00A26DAC">
        <w:rPr>
          <w:rStyle w:val="PseudocodeBlockZchn"/>
        </w:rPr>
        <w:t>-v</w:t>
      </w:r>
      <w:r w:rsidR="00A26DAC">
        <w:t xml:space="preserve"> gestartet wird. </w:t>
      </w:r>
      <w:r w:rsidR="00E94048">
        <w:t xml:space="preserve">Es wird für jeden kontrollierten Spieler ein </w:t>
      </w:r>
      <w:r w:rsidR="00BC4992">
        <w:t>separates</w:t>
      </w:r>
      <w:r w:rsidR="00E94048">
        <w:t xml:space="preserve"> Fenster </w:t>
      </w:r>
      <w:r w:rsidR="00BC4992">
        <w:t>angezeigt</w:t>
      </w:r>
      <w:r w:rsidR="00E94048">
        <w:t xml:space="preserve">, sodass im LIVE-Modus immer genau ein Fenster </w:t>
      </w:r>
      <w:r w:rsidR="00F40A88">
        <w:t xml:space="preserve">zur Verfügung steht und im SIMULATED-Modus je Spieler ein Fenster </w:t>
      </w:r>
      <w:r w:rsidR="002745BE">
        <w:t>verwendet wird.</w:t>
      </w:r>
      <w:r w:rsidR="00AF083A">
        <w:t xml:space="preserve"> </w:t>
      </w:r>
      <w:r w:rsidR="003C0B07">
        <w:t>Sobald eines dieser Fenster oder d</w:t>
      </w:r>
      <w:r w:rsidR="00FF1D0D">
        <w:t>as Konsolenfenster geschlossen wird, beendet sich die gesamte Anwendung.</w:t>
      </w:r>
      <w:r w:rsidR="00DD5963">
        <w:t xml:space="preserve"> </w:t>
      </w:r>
      <w:r w:rsidR="008F320C" w:rsidRPr="008F320C">
        <w:rPr>
          <w:i/>
          <w:iCs/>
        </w:rPr>
        <w:fldChar w:fldCharType="begin"/>
      </w:r>
      <w:r w:rsidR="008F320C" w:rsidRPr="008F320C">
        <w:rPr>
          <w:i/>
          <w:iCs/>
        </w:rPr>
        <w:instrText xml:space="preserve"> REF _Ref61705032 \h </w:instrText>
      </w:r>
      <w:r w:rsidR="008F320C">
        <w:rPr>
          <w:i/>
          <w:iCs/>
        </w:rPr>
        <w:instrText xml:space="preserve"> \* MERGEFORMAT </w:instrText>
      </w:r>
      <w:r w:rsidR="008F320C" w:rsidRPr="008F320C">
        <w:rPr>
          <w:i/>
          <w:iCs/>
        </w:rPr>
      </w:r>
      <w:r w:rsidR="008F320C" w:rsidRPr="008F320C">
        <w:rPr>
          <w:i/>
          <w:iCs/>
        </w:rPr>
        <w:fldChar w:fldCharType="separate"/>
      </w:r>
      <w:r w:rsidR="006A540E" w:rsidRPr="006A540E">
        <w:rPr>
          <w:i/>
          <w:iCs/>
        </w:rPr>
        <w:t xml:space="preserve">Abbildung </w:t>
      </w:r>
      <w:r w:rsidR="006A540E" w:rsidRPr="006A540E">
        <w:rPr>
          <w:i/>
          <w:iCs/>
          <w:noProof/>
        </w:rPr>
        <w:t>12</w:t>
      </w:r>
      <w:r w:rsidR="008F320C" w:rsidRPr="008F320C">
        <w:rPr>
          <w:i/>
          <w:iCs/>
        </w:rPr>
        <w:fldChar w:fldCharType="end"/>
      </w:r>
      <w:r w:rsidR="00C374CC">
        <w:t xml:space="preserve"> zeigt </w:t>
      </w:r>
      <w:r w:rsidR="00AF0972">
        <w:t>das</w:t>
      </w:r>
      <w:r w:rsidR="008F320C">
        <w:t xml:space="preserve"> Fenster für einen Spieler in der ersten Runde.</w:t>
      </w:r>
    </w:p>
    <w:p w14:paraId="70931021" w14:textId="0BCACFAB" w:rsidR="00B93705" w:rsidRDefault="008F320C" w:rsidP="00A26DAC">
      <w:pPr>
        <w:pStyle w:val="Text"/>
      </w:pPr>
      <w:r>
        <w:t>Im unteren Bereich ist ein</w:t>
      </w:r>
      <w:r w:rsidR="00FC2D79">
        <w:t xml:space="preserve">e </w:t>
      </w:r>
      <w:r w:rsidR="00FC2D79" w:rsidRPr="00FC2D79">
        <w:t>Bildlaufleiste</w:t>
      </w:r>
      <w:r w:rsidR="00FC2D79">
        <w:t xml:space="preserve"> verfügbar,</w:t>
      </w:r>
      <w:r>
        <w:t xml:space="preserve"> </w:t>
      </w:r>
      <w:r w:rsidR="00AC2544">
        <w:t xml:space="preserve">mit welcher </w:t>
      </w:r>
      <w:r w:rsidR="00CA149B">
        <w:t xml:space="preserve">zwischen den bereits </w:t>
      </w:r>
      <w:r w:rsidR="00905CF1">
        <w:t>statt</w:t>
      </w:r>
      <w:r w:rsidR="00C666A3">
        <w:t>gefundenen Runden navigiert werden kann. Wenn sich der Regler an der rechten Kante befindet, wird automatisch die nächste beendete Runde angezeigt.</w:t>
      </w:r>
      <w:r w:rsidR="004F100E">
        <w:t xml:space="preserve"> </w:t>
      </w:r>
      <w:r w:rsidR="00C666A3">
        <w:t xml:space="preserve">Über der Bildlaufleiste auf der rechten Seite steht die </w:t>
      </w:r>
      <w:r w:rsidR="0051201D">
        <w:t>A</w:t>
      </w:r>
      <w:r w:rsidR="00C666A3">
        <w:t xml:space="preserve">rt des </w:t>
      </w:r>
      <w:r w:rsidR="005856F0">
        <w:t>Lösungsalgorithmus</w:t>
      </w:r>
      <w:r w:rsidR="00C666A3">
        <w:t>, welche</w:t>
      </w:r>
      <w:r w:rsidR="00827233">
        <w:t>r</w:t>
      </w:r>
      <w:r w:rsidR="00C666A3">
        <w:t xml:space="preserve"> die Entscheidungen trifft. Die Farbe des Textes entspricht der Farbe de</w:t>
      </w:r>
      <w:r w:rsidR="0051201D">
        <w:t>s eigenen Spielers.</w:t>
      </w:r>
      <w:r w:rsidR="00C666A3">
        <w:t xml:space="preserve"> </w:t>
      </w:r>
    </w:p>
    <w:p w14:paraId="63DBEF7F" w14:textId="5BC03E58" w:rsidR="00261650" w:rsidRDefault="003931EA" w:rsidP="00A26DAC">
      <w:pPr>
        <w:pStyle w:val="Text"/>
      </w:pPr>
      <w:r>
        <w:t>In der rechten oberen Ecke werden Informationen über das Spiel bereitgestellt</w:t>
      </w:r>
      <w:r w:rsidR="003F141E">
        <w:t>:</w:t>
      </w:r>
    </w:p>
    <w:p w14:paraId="130E11DB" w14:textId="77777777" w:rsidR="00261650" w:rsidRDefault="00565D9B" w:rsidP="00A26DAC">
      <w:pPr>
        <w:pStyle w:val="Text"/>
        <w:numPr>
          <w:ilvl w:val="0"/>
          <w:numId w:val="76"/>
        </w:numPr>
      </w:pPr>
      <w:r>
        <w:t>Der Rundenzähler gibt die Anzahl der bereits verstrichenen Runden an.</w:t>
      </w:r>
    </w:p>
    <w:p w14:paraId="00E34675" w14:textId="35E7A768" w:rsidR="003931EA" w:rsidRDefault="000A17D0" w:rsidP="00A26DAC">
      <w:pPr>
        <w:pStyle w:val="Text"/>
        <w:numPr>
          <w:ilvl w:val="0"/>
          <w:numId w:val="76"/>
        </w:numPr>
      </w:pPr>
      <w:r>
        <w:t xml:space="preserve">Die verfügbare </w:t>
      </w:r>
      <w:r w:rsidR="00261650">
        <w:t>Zeit</w:t>
      </w:r>
      <w:r>
        <w:t xml:space="preserve"> </w:t>
      </w:r>
      <w:r w:rsidR="00261650">
        <w:t>ist die Anzahl an Sekunden, welche aus der Deadline des Servers und dem internen Deadline-Management errechnet wird.</w:t>
      </w:r>
    </w:p>
    <w:p w14:paraId="3F9D96A7" w14:textId="2CA33BF0" w:rsidR="0061423C" w:rsidRDefault="00C7572F" w:rsidP="00A26DAC">
      <w:pPr>
        <w:pStyle w:val="Text"/>
        <w:numPr>
          <w:ilvl w:val="0"/>
          <w:numId w:val="76"/>
        </w:numPr>
      </w:pPr>
      <w:r>
        <w:t xml:space="preserve">Die </w:t>
      </w:r>
      <w:r w:rsidR="006E5182">
        <w:t>„</w:t>
      </w:r>
      <w:r>
        <w:t>performed</w:t>
      </w:r>
      <w:r w:rsidR="006E5182">
        <w:t xml:space="preserve"> action“ gibt an, welche Aktion </w:t>
      </w:r>
      <w:r w:rsidR="00B81E31">
        <w:t>für die dargestellte Situation gewählt wurde.</w:t>
      </w:r>
    </w:p>
    <w:p w14:paraId="543B9EE4" w14:textId="1806A9AB" w:rsidR="00261650" w:rsidRDefault="009A448B" w:rsidP="00A26DAC">
      <w:pPr>
        <w:pStyle w:val="Text"/>
        <w:numPr>
          <w:ilvl w:val="0"/>
          <w:numId w:val="76"/>
        </w:numPr>
      </w:pPr>
      <w:r>
        <w:t>Die benötigte Zeit ist die Anzahl an Sekunden, welche für die Bestimmung der gesendeten Aktion benötigt wurden.</w:t>
      </w:r>
    </w:p>
    <w:p w14:paraId="055BEFED" w14:textId="68B64EBD" w:rsidR="00D21134" w:rsidRDefault="002A3951" w:rsidP="00D21134">
      <w:pPr>
        <w:pStyle w:val="Text"/>
        <w:numPr>
          <w:ilvl w:val="0"/>
          <w:numId w:val="76"/>
        </w:numPr>
      </w:pPr>
      <w:r>
        <w:t>Über den Button „Save Slice“ können die aktuell dargestellten Bilder auf dem Computer gespeichert werden.</w:t>
      </w:r>
    </w:p>
    <w:p w14:paraId="637E4D3E" w14:textId="77777777" w:rsidR="002258B2" w:rsidRDefault="002258B2" w:rsidP="00B5696B">
      <w:pPr>
        <w:pStyle w:val="Text"/>
        <w:keepNext/>
        <w:jc w:val="center"/>
      </w:pPr>
      <w:r w:rsidRPr="002258B2">
        <w:rPr>
          <w:noProof/>
          <w:color w:val="FF0000"/>
        </w:rPr>
        <w:lastRenderedPageBreak/>
        <w:drawing>
          <wp:inline distT="0" distB="0" distL="0" distR="0" wp14:anchorId="1985281B" wp14:editId="51FB464A">
            <wp:extent cx="5760720" cy="5828030"/>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5828030"/>
                    </a:xfrm>
                    <a:prstGeom prst="rect">
                      <a:avLst/>
                    </a:prstGeom>
                  </pic:spPr>
                </pic:pic>
              </a:graphicData>
            </a:graphic>
          </wp:inline>
        </w:drawing>
      </w:r>
    </w:p>
    <w:p w14:paraId="48B3BE34" w14:textId="629B3838" w:rsidR="002745BE" w:rsidRDefault="002258B2" w:rsidP="002258B2">
      <w:pPr>
        <w:pStyle w:val="Beschriftung"/>
      </w:pPr>
      <w:bookmarkStart w:id="388" w:name="_Ref61705032"/>
      <w:bookmarkStart w:id="389" w:name="_Ref61705028"/>
      <w:bookmarkStart w:id="390" w:name="_Toc61790514"/>
      <w:r>
        <w:t xml:space="preserve">Abbildung </w:t>
      </w:r>
      <w:r w:rsidR="00B837DE">
        <w:fldChar w:fldCharType="begin"/>
      </w:r>
      <w:r w:rsidR="00B837DE">
        <w:instrText xml:space="preserve"> SEQ Abbildung \* ARABIC </w:instrText>
      </w:r>
      <w:r w:rsidR="00B837DE">
        <w:fldChar w:fldCharType="separate"/>
      </w:r>
      <w:r w:rsidR="006A540E">
        <w:rPr>
          <w:noProof/>
        </w:rPr>
        <w:t>12</w:t>
      </w:r>
      <w:r w:rsidR="00B837DE">
        <w:rPr>
          <w:noProof/>
        </w:rPr>
        <w:fldChar w:fldCharType="end"/>
      </w:r>
      <w:bookmarkEnd w:id="388"/>
      <w:r>
        <w:t>: Grafische Benutzeroberfläche</w:t>
      </w:r>
      <w:bookmarkEnd w:id="389"/>
      <w:bookmarkEnd w:id="390"/>
    </w:p>
    <w:p w14:paraId="48476DC9" w14:textId="77777777" w:rsidR="00E07E3E" w:rsidRDefault="00E07E3E" w:rsidP="00E07E3E"/>
    <w:p w14:paraId="6C680FD9" w14:textId="77777777" w:rsidR="00E07E3E" w:rsidRDefault="00E07E3E" w:rsidP="00E07E3E"/>
    <w:p w14:paraId="3F9A5095" w14:textId="77777777" w:rsidR="00E07E3E" w:rsidRDefault="00E07E3E" w:rsidP="00E07E3E"/>
    <w:p w14:paraId="676A36DC" w14:textId="77777777" w:rsidR="00E07E3E" w:rsidRPr="00E07E3E" w:rsidRDefault="00E07E3E" w:rsidP="00E07E3E"/>
    <w:p w14:paraId="15C44D4F" w14:textId="77777777" w:rsidR="002B4624" w:rsidRDefault="002B4624">
      <w:pPr>
        <w:spacing w:line="240" w:lineRule="auto"/>
        <w:jc w:val="left"/>
        <w:rPr>
          <w:rFonts w:eastAsiaTheme="minorEastAsia"/>
        </w:rPr>
      </w:pPr>
      <w:r>
        <w:br w:type="page"/>
      </w:r>
    </w:p>
    <w:p w14:paraId="277BA357" w14:textId="10A7F08F" w:rsidR="00D81065" w:rsidRPr="00AF30DF" w:rsidRDefault="00AF30DF" w:rsidP="00B93705">
      <w:pPr>
        <w:pStyle w:val="Text"/>
      </w:pPr>
      <w:r>
        <w:lastRenderedPageBreak/>
        <w:t xml:space="preserve">Die dargestellten Bilder </w:t>
      </w:r>
      <w:r w:rsidR="00083FC7">
        <w:t xml:space="preserve">innerhalb der Benutzeroberfläche </w:t>
      </w:r>
      <w:r w:rsidR="003820CB">
        <w:t>stellen die Nachverfolgbarkeit der Entscheidung sicher</w:t>
      </w:r>
      <w:r w:rsidR="00AB71D2">
        <w:t>. Jedes Bild ist das Ergebnis einer Berechnung, welche zu der Entscheidungsfindung beiträgt</w:t>
      </w:r>
      <w:r w:rsidR="00372144">
        <w:t>.</w:t>
      </w:r>
      <w:r w:rsidR="00586872">
        <w:t xml:space="preserve"> Helle, gelbliche </w:t>
      </w:r>
      <w:r w:rsidR="004F31DC">
        <w:t>Farben</w:t>
      </w:r>
      <w:r w:rsidR="00586872">
        <w:t xml:space="preserve"> stehen hierbei jeweils für eine</w:t>
      </w:r>
      <w:r w:rsidR="00387735">
        <w:t>n</w:t>
      </w:r>
      <w:r w:rsidR="00586872">
        <w:t xml:space="preserve"> hohe</w:t>
      </w:r>
      <w:r w:rsidR="00387735">
        <w:t>n Wert</w:t>
      </w:r>
      <w:r w:rsidR="00586872">
        <w:t xml:space="preserve"> und rote, dunkle </w:t>
      </w:r>
      <w:r w:rsidR="004F31DC">
        <w:t>Farben</w:t>
      </w:r>
      <w:r w:rsidR="00586872">
        <w:t xml:space="preserve"> für eine</w:t>
      </w:r>
      <w:r w:rsidR="00387735">
        <w:t>n niedrigen Wert</w:t>
      </w:r>
      <w:r w:rsidR="00586872">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0"/>
        <w:gridCol w:w="7952"/>
      </w:tblGrid>
      <w:tr w:rsidR="00C5519A" w14:paraId="6C90A286" w14:textId="77777777" w:rsidTr="00C5519A">
        <w:trPr>
          <w:trHeight w:val="542"/>
        </w:trPr>
        <w:tc>
          <w:tcPr>
            <w:tcW w:w="988" w:type="dxa"/>
            <w:vAlign w:val="center"/>
          </w:tcPr>
          <w:p w14:paraId="30C4CE3A" w14:textId="77777777" w:rsidR="00C5519A" w:rsidRPr="002F5389" w:rsidRDefault="00C5519A" w:rsidP="00C5519A">
            <w:pPr>
              <w:pStyle w:val="Text"/>
              <w:spacing w:line="240" w:lineRule="auto"/>
              <w:ind w:left="720"/>
              <w:jc w:val="center"/>
              <w:rPr>
                <w:b/>
                <w:bCs/>
              </w:rPr>
            </w:pPr>
            <w:r w:rsidRPr="00CD66AF">
              <w:rPr>
                <w:b/>
                <w:bCs/>
                <w:color w:val="FE9022"/>
                <w:sz w:val="56"/>
                <w:szCs w:val="56"/>
              </w:rPr>
              <w:t>!</w:t>
            </w:r>
          </w:p>
        </w:tc>
        <w:tc>
          <w:tcPr>
            <w:tcW w:w="8074" w:type="dxa"/>
            <w:vAlign w:val="center"/>
          </w:tcPr>
          <w:p w14:paraId="09285D51" w14:textId="77777777" w:rsidR="00C5519A" w:rsidRPr="002F5389" w:rsidRDefault="00C5519A" w:rsidP="00C5519A">
            <w:pPr>
              <w:spacing w:before="240" w:after="240" w:line="240" w:lineRule="auto"/>
              <w:jc w:val="left"/>
              <w:rPr>
                <w:color w:val="FE9022"/>
              </w:rPr>
            </w:pPr>
            <w:r>
              <w:rPr>
                <w:color w:val="FE9022"/>
              </w:rPr>
              <w:t>Die dargestellten Bilder sind von dem verwendeten Algorithmus abhängig</w:t>
            </w:r>
          </w:p>
        </w:tc>
      </w:tr>
    </w:tbl>
    <w:p w14:paraId="42292B25" w14:textId="5E44E167" w:rsidR="003820CB" w:rsidRDefault="007A296F" w:rsidP="003820CB">
      <w:pPr>
        <w:pStyle w:val="Text"/>
        <w:numPr>
          <w:ilvl w:val="0"/>
          <w:numId w:val="76"/>
        </w:numPr>
      </w:pPr>
      <w:r>
        <w:rPr>
          <w:b/>
        </w:rPr>
        <w:t>b</w:t>
      </w:r>
      <w:r w:rsidR="003820CB" w:rsidRPr="007A296F">
        <w:rPr>
          <w:b/>
        </w:rPr>
        <w:t>oard</w:t>
      </w:r>
      <w:r w:rsidR="003247DE">
        <w:t>:</w:t>
      </w:r>
      <w:r w:rsidR="003820CB">
        <w:t xml:space="preserve"> </w:t>
      </w:r>
      <w:r w:rsidR="003247DE">
        <w:t>Z</w:t>
      </w:r>
      <w:r w:rsidR="003820CB">
        <w:t>eigt das aktuelle Spielfeld mit den gezeichneten Pfaden</w:t>
      </w:r>
      <w:r w:rsidR="00585D94">
        <w:t xml:space="preserve"> der Spieler</w:t>
      </w:r>
      <w:r w:rsidR="00471655">
        <w:t>. Kollisionen werden weiß dargestellt.</w:t>
      </w:r>
    </w:p>
    <w:p w14:paraId="4AE2CB2B" w14:textId="5602F83F" w:rsidR="00A22234" w:rsidRDefault="007A296F" w:rsidP="003820CB">
      <w:pPr>
        <w:pStyle w:val="Text"/>
        <w:numPr>
          <w:ilvl w:val="0"/>
          <w:numId w:val="76"/>
        </w:numPr>
      </w:pPr>
      <w:r>
        <w:rPr>
          <w:b/>
        </w:rPr>
        <w:t>s</w:t>
      </w:r>
      <w:r w:rsidR="00A22234" w:rsidRPr="007A296F">
        <w:rPr>
          <w:b/>
        </w:rPr>
        <w:t>uccess</w:t>
      </w:r>
      <w:r w:rsidR="006D0E0D">
        <w:t>:</w:t>
      </w:r>
      <w:r w:rsidR="006A4C3A">
        <w:t xml:space="preserve"> Stellt die Zellen dar, welche laut der Berechnung durch die gewählte Aktion erreichbar sind. Ein niedriger Wert bedeutet, dass die Zelle </w:t>
      </w:r>
      <w:r w:rsidR="002A3668">
        <w:t xml:space="preserve">durch die </w:t>
      </w:r>
      <w:r w:rsidR="00D917A6">
        <w:t>Aktion</w:t>
      </w:r>
      <w:r w:rsidR="002A3668">
        <w:t xml:space="preserve"> eines </w:t>
      </w:r>
      <w:r w:rsidR="00D917A6">
        <w:t>Gegners</w:t>
      </w:r>
      <w:r w:rsidR="002A3668">
        <w:t xml:space="preserve"> </w:t>
      </w:r>
      <w:r w:rsidR="00D917A6">
        <w:t>möglicherweise schwerer zu erreichen ist.</w:t>
      </w:r>
    </w:p>
    <w:p w14:paraId="06ADDFBA" w14:textId="3A2EA48C" w:rsidR="00A22234" w:rsidRDefault="00041488" w:rsidP="003820CB">
      <w:pPr>
        <w:pStyle w:val="Text"/>
        <w:numPr>
          <w:ilvl w:val="0"/>
          <w:numId w:val="76"/>
        </w:numPr>
      </w:pPr>
      <w:r w:rsidRPr="007A296F">
        <w:rPr>
          <w:b/>
        </w:rPr>
        <w:t>c</w:t>
      </w:r>
      <w:r w:rsidR="00A22234" w:rsidRPr="007A296F">
        <w:rPr>
          <w:b/>
        </w:rPr>
        <w:t>ut</w:t>
      </w:r>
      <w:r w:rsidRPr="007A296F">
        <w:rPr>
          <w:b/>
        </w:rPr>
        <w:t xml:space="preserve"> </w:t>
      </w:r>
      <w:r w:rsidR="00A22234" w:rsidRPr="007A296F">
        <w:rPr>
          <w:b/>
        </w:rPr>
        <w:t>off</w:t>
      </w:r>
      <w:r w:rsidR="006D0E0D">
        <w:t xml:space="preserve">: </w:t>
      </w:r>
      <w:r w:rsidR="00A36256">
        <w:t>Wird für Zellen angezeigt, welche mit Sicherheit vor einem Gegner erreicht werden können. Hierauf basierend wird der Weg des Gegners abgeschnitten, um dessen Aktionen einzuschränken.</w:t>
      </w:r>
    </w:p>
    <w:p w14:paraId="7F6D84C1" w14:textId="69CCB19C" w:rsidR="00A22234" w:rsidRDefault="00041488" w:rsidP="003820CB">
      <w:pPr>
        <w:pStyle w:val="Text"/>
        <w:numPr>
          <w:ilvl w:val="0"/>
          <w:numId w:val="76"/>
        </w:numPr>
      </w:pPr>
      <w:r w:rsidRPr="003E7EA9">
        <w:rPr>
          <w:b/>
        </w:rPr>
        <w:t>i</w:t>
      </w:r>
      <w:r w:rsidR="00A22234" w:rsidRPr="003E7EA9">
        <w:rPr>
          <w:b/>
        </w:rPr>
        <w:t>nverted importance</w:t>
      </w:r>
      <w:r w:rsidR="006D0E0D" w:rsidRPr="009C16D7">
        <w:t xml:space="preserve">: </w:t>
      </w:r>
      <w:r w:rsidR="009C16D7" w:rsidRPr="009C16D7">
        <w:t>Zeigt für di</w:t>
      </w:r>
      <w:r w:rsidR="009C16D7">
        <w:t xml:space="preserve">e direkt erreichbaren </w:t>
      </w:r>
      <w:r w:rsidR="005E1C6C">
        <w:t>Zellen</w:t>
      </w:r>
      <w:r w:rsidR="009C16D7">
        <w:t xml:space="preserve">, was deren invertierte </w:t>
      </w:r>
      <w:r w:rsidR="00D573C2">
        <w:t>W</w:t>
      </w:r>
      <w:r w:rsidR="009C16D7">
        <w:t>ichtigkeit (=</w:t>
      </w:r>
      <w:r w:rsidR="00C2394D">
        <w:t>Irrelevanz</w:t>
      </w:r>
      <w:r w:rsidR="009C16D7">
        <w:t>) ist.</w:t>
      </w:r>
      <w:r w:rsidR="005E1C6C">
        <w:t xml:space="preserve"> Zellen</w:t>
      </w:r>
      <w:r w:rsidR="00FE648D">
        <w:t>,</w:t>
      </w:r>
      <w:r w:rsidR="005E1C6C">
        <w:t xml:space="preserve"> </w:t>
      </w:r>
      <w:r w:rsidR="00E6676E">
        <w:t>welche</w:t>
      </w:r>
      <w:r w:rsidR="005E1C6C">
        <w:t xml:space="preserve"> weniger wichtig sind</w:t>
      </w:r>
      <w:r w:rsidR="00DA6A4E">
        <w:t>,</w:t>
      </w:r>
      <w:r w:rsidR="005E1C6C">
        <w:t xml:space="preserve"> weißen hohe Werte auf</w:t>
      </w:r>
      <w:r w:rsidR="00DE1FC7">
        <w:t>. W</w:t>
      </w:r>
      <w:r w:rsidR="00E6676E">
        <w:t>ichtige Zelle</w:t>
      </w:r>
      <w:r w:rsidR="00CA4A7B">
        <w:t>n werden mit einem geringen Wert versehen</w:t>
      </w:r>
      <w:r w:rsidR="00C2394D">
        <w:t>. Die wichtigsten Zellen werden mit 0 bewertet und somit schwarz dargestellt.</w:t>
      </w:r>
    </w:p>
    <w:p w14:paraId="7726B8FC" w14:textId="0B841869" w:rsidR="00A22234" w:rsidRPr="00DD63A1" w:rsidRDefault="00041488" w:rsidP="003820CB">
      <w:pPr>
        <w:pStyle w:val="Text"/>
        <w:numPr>
          <w:ilvl w:val="0"/>
          <w:numId w:val="76"/>
        </w:numPr>
      </w:pPr>
      <w:r w:rsidRPr="00DD63A1">
        <w:rPr>
          <w:b/>
        </w:rPr>
        <w:t>p</w:t>
      </w:r>
      <w:r w:rsidR="00A22234" w:rsidRPr="00DD63A1">
        <w:rPr>
          <w:b/>
        </w:rPr>
        <w:t>robability</w:t>
      </w:r>
      <w:r w:rsidR="006D0E0D" w:rsidRPr="00DD63A1">
        <w:t>:</w:t>
      </w:r>
      <w:r w:rsidR="00DB431F" w:rsidRPr="00DD63A1">
        <w:t xml:space="preserve"> Visualisiert </w:t>
      </w:r>
      <w:r w:rsidR="002309FB" w:rsidRPr="00DD63A1">
        <w:t xml:space="preserve">die Wahrscheinlichkeit </w:t>
      </w:r>
      <w:r w:rsidR="00242405" w:rsidRPr="00DD63A1">
        <w:t>des</w:t>
      </w:r>
      <w:r w:rsidR="002309FB" w:rsidRPr="00DD63A1">
        <w:t xml:space="preserve"> gegnerischen </w:t>
      </w:r>
      <w:r w:rsidR="00242405" w:rsidRPr="00DD63A1">
        <w:t xml:space="preserve">Aufenthalts </w:t>
      </w:r>
      <w:r w:rsidR="002309FB" w:rsidRPr="00DD63A1">
        <w:t>in den nächsten Runden an jeder dargestellten Stelle.</w:t>
      </w:r>
    </w:p>
    <w:p w14:paraId="367606D9" w14:textId="3960D180" w:rsidR="00A22234" w:rsidRPr="00DD63A1" w:rsidRDefault="00041488" w:rsidP="003820CB">
      <w:pPr>
        <w:pStyle w:val="Text"/>
        <w:numPr>
          <w:ilvl w:val="0"/>
          <w:numId w:val="76"/>
        </w:numPr>
      </w:pPr>
      <w:r w:rsidRPr="00DD63A1">
        <w:rPr>
          <w:b/>
        </w:rPr>
        <w:t>m</w:t>
      </w:r>
      <w:r w:rsidR="00A22234" w:rsidRPr="00DD63A1">
        <w:rPr>
          <w:b/>
        </w:rPr>
        <w:t>in steps</w:t>
      </w:r>
      <w:r w:rsidR="00DB431F" w:rsidRPr="00DD63A1">
        <w:t xml:space="preserve">: </w:t>
      </w:r>
      <w:r w:rsidR="002309FB" w:rsidRPr="00DD63A1">
        <w:t>Visualisiert in wie vielen Runden ein Gegner welche Zellen erreichen kann. Der Wert der Zelle entspricht hierbei der Runde, in welcher der Gegner diese Zelle erreicht.</w:t>
      </w:r>
    </w:p>
    <w:p w14:paraId="70A58198" w14:textId="7472CF50" w:rsidR="003820CB" w:rsidRDefault="00C10BA8">
      <w:pPr>
        <w:spacing w:line="240" w:lineRule="auto"/>
        <w:jc w:val="left"/>
        <w:rPr>
          <w:rFonts w:eastAsiaTheme="minorEastAsia"/>
        </w:rPr>
      </w:pPr>
      <w:r>
        <w:br w:type="page"/>
      </w:r>
    </w:p>
    <w:p w14:paraId="54DEB873" w14:textId="74060F08" w:rsidR="00B93705" w:rsidRDefault="00B93705" w:rsidP="00B93705">
      <w:pPr>
        <w:pStyle w:val="Text"/>
        <w:rPr>
          <w:b/>
          <w:sz w:val="32"/>
          <w:szCs w:val="32"/>
        </w:rPr>
      </w:pPr>
      <w:r w:rsidRPr="003C3262">
        <w:rPr>
          <w:b/>
          <w:sz w:val="32"/>
          <w:szCs w:val="32"/>
        </w:rPr>
        <w:lastRenderedPageBreak/>
        <w:t>Errorhandling</w:t>
      </w:r>
    </w:p>
    <w:p w14:paraId="7F56F45B" w14:textId="70175A15" w:rsidR="00B93705" w:rsidRPr="003C3262" w:rsidRDefault="00B93705" w:rsidP="00B93705">
      <w:pPr>
        <w:pStyle w:val="Text"/>
      </w:pPr>
      <w:r>
        <w:t xml:space="preserve">Bei der Ausführung der Anwendung kann es zu Fehlern kommen. Im Folgenden wird ihnen der Umgang mit diesen Fehlern erläutert. Wenn Sie bei der Fehlerbehandlung Unterstützung brauchen, können Sie über eine E-Mail an </w:t>
      </w:r>
      <w:hyperlink r:id="rId45" w:history="1">
        <w:r w:rsidRPr="00F10C77">
          <w:rPr>
            <w:rStyle w:val="Hyperlink"/>
          </w:rPr>
          <w:t>team@lehnurr.de</w:t>
        </w:r>
      </w:hyperlink>
      <w:r>
        <w:t xml:space="preserve"> mit einem Entwickler in Kontakt treten. Halten Sie, falls möglich, hierfür bitte die erstellte LOG-Datei bereit.</w:t>
      </w:r>
    </w:p>
    <w:p w14:paraId="45E94C6E" w14:textId="77777777" w:rsidR="00B93705" w:rsidRDefault="00B93705" w:rsidP="00B93705">
      <w:pPr>
        <w:pStyle w:val="Text"/>
      </w:pPr>
    </w:p>
    <w:p w14:paraId="2225FE17" w14:textId="77777777" w:rsidR="00B93705" w:rsidRPr="00626939" w:rsidRDefault="00B93705" w:rsidP="00B93705">
      <w:pPr>
        <w:pStyle w:val="Text"/>
        <w:rPr>
          <w:b/>
        </w:rPr>
      </w:pPr>
      <w:r w:rsidRPr="00626939">
        <w:rPr>
          <w:b/>
        </w:rPr>
        <w:t>Beim Starten der Anwendung werden die möglichen Parameter angezeigt</w:t>
      </w:r>
    </w:p>
    <w:p w14:paraId="269181F0" w14:textId="72D47DAE" w:rsidR="00B93705" w:rsidRPr="003C3262" w:rsidRDefault="00B93705" w:rsidP="00B93705">
      <w:pPr>
        <w:pStyle w:val="Text"/>
        <w:ind w:left="360"/>
      </w:pPr>
      <w:r>
        <w:t xml:space="preserve">Diese Meldung erscheint, wenn </w:t>
      </w:r>
      <w:r w:rsidR="004819CA">
        <w:t>S</w:t>
      </w:r>
      <w:r>
        <w:t xml:space="preserve">ie fehlerhafte Startparameter angegeben haben. Beachten </w:t>
      </w:r>
      <w:r w:rsidR="00093C4A">
        <w:t>S</w:t>
      </w:r>
      <w:r>
        <w:t xml:space="preserve">ie den Hinweis in der </w:t>
      </w:r>
      <w:r w:rsidR="007E4B3F">
        <w:t>e</w:t>
      </w:r>
      <w:r>
        <w:t>rsten Ze</w:t>
      </w:r>
      <w:r w:rsidR="004819CA">
        <w:t>i</w:t>
      </w:r>
      <w:r>
        <w:t xml:space="preserve">le. Hier wird ihr Fehler beschrieben und mögliche Lösungen aufgezeigt. Korrigieren </w:t>
      </w:r>
      <w:r w:rsidR="00AB603E">
        <w:t>S</w:t>
      </w:r>
      <w:r>
        <w:t xml:space="preserve">ie </w:t>
      </w:r>
      <w:r w:rsidR="008D2C30">
        <w:t>I</w:t>
      </w:r>
      <w:r>
        <w:t>hre verwendeten Parameter und starten Sie die Software neu.</w:t>
      </w:r>
    </w:p>
    <w:p w14:paraId="373295E7" w14:textId="77777777" w:rsidR="00B93705" w:rsidRDefault="00B93705" w:rsidP="00B93705">
      <w:pPr>
        <w:pStyle w:val="Text"/>
        <w:ind w:left="360"/>
      </w:pPr>
    </w:p>
    <w:p w14:paraId="2AAD7DDC" w14:textId="3F62214E" w:rsidR="00B93705" w:rsidRPr="00B75122" w:rsidRDefault="00B93705" w:rsidP="00B93705">
      <w:pPr>
        <w:pStyle w:val="Text"/>
        <w:rPr>
          <w:b/>
        </w:rPr>
      </w:pPr>
      <w:r w:rsidRPr="00B75122">
        <w:rPr>
          <w:b/>
        </w:rPr>
        <w:t>Die Verbindung wurde vom Web</w:t>
      </w:r>
      <w:r w:rsidR="00E07073">
        <w:rPr>
          <w:b/>
        </w:rPr>
        <w:t>s</w:t>
      </w:r>
      <w:r w:rsidRPr="00B75122">
        <w:rPr>
          <w:b/>
        </w:rPr>
        <w:t>ervice getrennt</w:t>
      </w:r>
    </w:p>
    <w:p w14:paraId="5CC22A93" w14:textId="45EEF085" w:rsidR="00B93705" w:rsidRDefault="00B93705" w:rsidP="00B93705">
      <w:pPr>
        <w:pStyle w:val="Text"/>
        <w:ind w:left="720"/>
      </w:pPr>
      <w:r>
        <w:t>Es besteht die Möglichkeit, dass der spe_ed Web</w:t>
      </w:r>
      <w:r w:rsidR="00E07073">
        <w:t>s</w:t>
      </w:r>
      <w:r>
        <w:t>ervice aufgrund eines Fehlers die Verbindung zu Ihnen trennt. Auf dieses Verhalten haben Sie keinen Einfluss. Sie können ein neues Spiel starten.</w:t>
      </w:r>
    </w:p>
    <w:p w14:paraId="1FE83873" w14:textId="77777777" w:rsidR="00B93705" w:rsidRDefault="00B93705" w:rsidP="00B93705">
      <w:pPr>
        <w:pStyle w:val="Text"/>
      </w:pPr>
    </w:p>
    <w:p w14:paraId="2ACA4E99" w14:textId="77777777" w:rsidR="00B93705" w:rsidRPr="00F34692" w:rsidRDefault="00B93705" w:rsidP="00B93705">
      <w:pPr>
        <w:pStyle w:val="Text"/>
        <w:rPr>
          <w:b/>
        </w:rPr>
      </w:pPr>
      <w:r w:rsidRPr="00F34692">
        <w:rPr>
          <w:b/>
        </w:rPr>
        <w:t>Ein Spieler ist ohne ersichtlichen Grund gestorben</w:t>
      </w:r>
    </w:p>
    <w:p w14:paraId="2E360D9D" w14:textId="2DA2AB81" w:rsidR="00B93705" w:rsidRDefault="00B93705" w:rsidP="00B93705">
      <w:pPr>
        <w:pStyle w:val="Text"/>
        <w:ind w:left="720"/>
      </w:pPr>
      <w:r>
        <w:t xml:space="preserve">Im Live-Modus kann es vorkommen, dass ein Spieler seine Aktion zu spät oder gar nicht sendet. In diesem Fall </w:t>
      </w:r>
      <w:r w:rsidR="00380CF9">
        <w:t>s</w:t>
      </w:r>
      <w:r>
        <w:t xml:space="preserve">tirbt der Spieler ohne eine </w:t>
      </w:r>
      <w:r w:rsidR="00430EA4">
        <w:t xml:space="preserve">sichtbare </w:t>
      </w:r>
      <w:r>
        <w:t>Kollisio</w:t>
      </w:r>
      <w:r w:rsidR="00092FC5">
        <w:t>n</w:t>
      </w:r>
      <w:r>
        <w:t>. Wenn es sich um Ihren eigenen Spieler handelt, können Sie die Antwortzeit des Servers am Anfang der Konsolenausgabe oder der Log-Datei prüfen. Liegt diese Zeit über einer Sekunde, ist ihre Internetverbindung zu dem spe</w:t>
      </w:r>
      <w:r w:rsidR="00472213">
        <w:t>_</w:t>
      </w:r>
      <w:r>
        <w:t>ed Webservice nicht schnell genug.</w:t>
      </w:r>
    </w:p>
    <w:p w14:paraId="6AB50531" w14:textId="77777777" w:rsidR="00B93705" w:rsidRDefault="00B93705" w:rsidP="00B93705">
      <w:pPr>
        <w:pStyle w:val="Text"/>
        <w:ind w:left="720"/>
      </w:pPr>
    </w:p>
    <w:p w14:paraId="60E8ECEC" w14:textId="77777777" w:rsidR="00C10BA8" w:rsidRDefault="00C10BA8" w:rsidP="00B93705">
      <w:pPr>
        <w:pStyle w:val="Text"/>
        <w:ind w:left="720"/>
      </w:pPr>
    </w:p>
    <w:p w14:paraId="3D951BBE" w14:textId="77777777" w:rsidR="00B93705" w:rsidRPr="00392BB2" w:rsidRDefault="00B93705" w:rsidP="00B93705">
      <w:pPr>
        <w:pStyle w:val="Text"/>
        <w:rPr>
          <w:b/>
        </w:rPr>
      </w:pPr>
      <w:r w:rsidRPr="00392BB2">
        <w:rPr>
          <w:b/>
        </w:rPr>
        <w:lastRenderedPageBreak/>
        <w:t>Die LOG-Datei konnte nicht erstellt werden</w:t>
      </w:r>
    </w:p>
    <w:p w14:paraId="1C5613EE" w14:textId="433468C9" w:rsidR="00B93705" w:rsidRDefault="00B93705" w:rsidP="00B93705">
      <w:pPr>
        <w:pStyle w:val="Text"/>
        <w:ind w:left="720"/>
      </w:pPr>
      <w:r>
        <w:t>Wenn keine Log-Datei erstellt wurde liegt das daran, dass als Verzeichnis für das Logging „/“ angegeben wurde oder die Software nicht die Berechtigungen hat die Datei zu schreiben. Starten Sie die Anwendung mit Administrationsrechten</w:t>
      </w:r>
      <w:r w:rsidR="0020210D">
        <w:t xml:space="preserve"> und </w:t>
      </w:r>
      <w:r w:rsidR="00297E04">
        <w:t>ändern</w:t>
      </w:r>
      <w:r w:rsidR="0020210D">
        <w:t xml:space="preserve"> Sie gegebenenfalls </w:t>
      </w:r>
      <w:r w:rsidR="00D67654">
        <w:t>das Verzeichnis für die Log-Dateie</w:t>
      </w:r>
      <w:r w:rsidR="00AE69CB">
        <w:t>n</w:t>
      </w:r>
      <w:r>
        <w:t>.</w:t>
      </w:r>
    </w:p>
    <w:p w14:paraId="2D474503" w14:textId="77777777" w:rsidR="00B93705" w:rsidRDefault="00B93705" w:rsidP="00B93705">
      <w:pPr>
        <w:pStyle w:val="Text"/>
        <w:ind w:left="720"/>
      </w:pPr>
    </w:p>
    <w:p w14:paraId="222F5CBB" w14:textId="77777777" w:rsidR="00B93705" w:rsidRPr="00392BB2" w:rsidRDefault="00B93705" w:rsidP="00B93705">
      <w:pPr>
        <w:pStyle w:val="Text"/>
        <w:rPr>
          <w:b/>
        </w:rPr>
      </w:pPr>
      <w:r w:rsidRPr="00392BB2">
        <w:rPr>
          <w:b/>
        </w:rPr>
        <w:t>Es wird die Meldung OutOfMemory angezeigt</w:t>
      </w:r>
    </w:p>
    <w:p w14:paraId="23F95FD2" w14:textId="57DBBA69" w:rsidR="0057005F" w:rsidRPr="006350C7" w:rsidRDefault="00B93705" w:rsidP="00F87D02">
      <w:pPr>
        <w:ind w:left="720"/>
        <w:rPr>
          <w:szCs w:val="22"/>
        </w:rPr>
      </w:pPr>
      <w:r>
        <w:rPr>
          <w:szCs w:val="22"/>
        </w:rPr>
        <w:t xml:space="preserve">Wenn auf einem System mit wenig Arbeitsspeicher mit sehr vielen Threads gearbeitet wird, kann es zu einem Speichermangel kommen. Tritt dieser Fehler bei Ihnen auf, verwenden Sie bitte die Standardeinstellung für die maximale Anzahl an Threads oder setzen Sie diese </w:t>
      </w:r>
      <w:r w:rsidR="004F23C8">
        <w:rPr>
          <w:szCs w:val="22"/>
        </w:rPr>
        <w:t xml:space="preserve">zusätzlich </w:t>
      </w:r>
      <w:r>
        <w:rPr>
          <w:szCs w:val="22"/>
        </w:rPr>
        <w:t>mit</w:t>
      </w:r>
      <w:r w:rsidR="00F87D02">
        <w:rPr>
          <w:szCs w:val="22"/>
        </w:rPr>
        <w:br/>
      </w:r>
      <w:r w:rsidRPr="00672180">
        <w:rPr>
          <w:rStyle w:val="PseudocodeBlockZchn"/>
        </w:rPr>
        <w:t>-m=1</w:t>
      </w:r>
      <w:r>
        <w:rPr>
          <w:szCs w:val="22"/>
        </w:rPr>
        <w:t xml:space="preserve"> herab.</w:t>
      </w:r>
    </w:p>
    <w:p w14:paraId="0570930C" w14:textId="77777777" w:rsidR="00AB7A60" w:rsidRDefault="00AB7A60" w:rsidP="00AB7A60"/>
    <w:p w14:paraId="40093531" w14:textId="273A5F8E" w:rsidR="00AB7A60" w:rsidRPr="00AB7A60" w:rsidRDefault="00AB7A60" w:rsidP="00AB7A60">
      <w:pPr>
        <w:sectPr w:rsidR="00AB7A60" w:rsidRPr="00AB7A60" w:rsidSect="0010270A">
          <w:footerReference w:type="default" r:id="rId46"/>
          <w:pgSz w:w="11906" w:h="16838" w:code="9"/>
          <w:pgMar w:top="1417" w:right="1417" w:bottom="1134" w:left="1417" w:header="992" w:footer="720" w:gutter="0"/>
          <w:pgNumType w:start="1"/>
          <w:cols w:space="720"/>
          <w:docGrid w:linePitch="360"/>
        </w:sectPr>
      </w:pPr>
    </w:p>
    <w:p w14:paraId="3C4A68C0" w14:textId="10FBB1FA" w:rsidR="005261DC" w:rsidRDefault="00563A6E" w:rsidP="0079299B">
      <w:pPr>
        <w:pStyle w:val="berschrift1"/>
      </w:pPr>
      <w:bookmarkStart w:id="391" w:name="_Toc54858024"/>
      <w:bookmarkStart w:id="392" w:name="_Toc61281443"/>
      <w:bookmarkStart w:id="393" w:name="_Toc61790501"/>
      <w:r>
        <w:lastRenderedPageBreak/>
        <w:t>Literaturverzeichnis</w:t>
      </w:r>
      <w:bookmarkEnd w:id="391"/>
      <w:bookmarkEnd w:id="392"/>
      <w:bookmarkEnd w:id="393"/>
    </w:p>
    <w:p w14:paraId="023B7DAE" w14:textId="77777777" w:rsidR="006A540E" w:rsidRDefault="00563A6E">
      <w:pPr>
        <w:spacing w:line="240" w:lineRule="auto"/>
        <w:jc w:val="left"/>
        <w:rPr>
          <w:noProof/>
        </w:rPr>
      </w:pPr>
      <w:r>
        <w:fldChar w:fldCharType="begin"/>
      </w:r>
      <w:r>
        <w:instrText xml:space="preserve"> BIBLIOGRAPHY  \l 1031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8504"/>
      </w:tblGrid>
      <w:tr w:rsidR="006A540E" w14:paraId="02903DB4" w14:textId="77777777" w:rsidTr="0056082C">
        <w:trPr>
          <w:divId w:val="56247760"/>
          <w:tblCellSpacing w:w="15" w:type="dxa"/>
        </w:trPr>
        <w:tc>
          <w:tcPr>
            <w:tcW w:w="288" w:type="pct"/>
            <w:hideMark/>
          </w:tcPr>
          <w:p w14:paraId="5DD174D7" w14:textId="5A1F6A3D" w:rsidR="006A540E" w:rsidRDefault="006A540E">
            <w:pPr>
              <w:pStyle w:val="Literaturverzeichnis"/>
              <w:rPr>
                <w:noProof/>
                <w:sz w:val="24"/>
                <w:szCs w:val="24"/>
              </w:rPr>
            </w:pPr>
            <w:r>
              <w:rPr>
                <w:noProof/>
              </w:rPr>
              <w:t xml:space="preserve">[1] </w:t>
            </w:r>
          </w:p>
        </w:tc>
        <w:tc>
          <w:tcPr>
            <w:tcW w:w="4663" w:type="pct"/>
            <w:hideMark/>
          </w:tcPr>
          <w:p w14:paraId="477C31D3" w14:textId="77777777" w:rsidR="006A540E" w:rsidRDefault="006A540E" w:rsidP="002B4624">
            <w:pPr>
              <w:pStyle w:val="Literaturverzeichnis"/>
              <w:jc w:val="left"/>
              <w:rPr>
                <w:noProof/>
              </w:rPr>
            </w:pPr>
            <w:r>
              <w:rPr>
                <w:noProof/>
              </w:rPr>
              <w:t xml:space="preserve">G. Coleman und R. Verbuggen, „Rapid Application Development (RAD),“ </w:t>
            </w:r>
            <w:r>
              <w:rPr>
                <w:i/>
                <w:iCs/>
                <w:noProof/>
              </w:rPr>
              <w:t xml:space="preserve">Software Quality Journal, </w:t>
            </w:r>
            <w:r>
              <w:rPr>
                <w:noProof/>
              </w:rPr>
              <w:t xml:space="preserve">Nr. 7, pp. 108-110, 1998. </w:t>
            </w:r>
          </w:p>
        </w:tc>
      </w:tr>
      <w:tr w:rsidR="006A540E" w14:paraId="712288F9" w14:textId="77777777" w:rsidTr="0056082C">
        <w:trPr>
          <w:divId w:val="56247760"/>
          <w:tblCellSpacing w:w="15" w:type="dxa"/>
        </w:trPr>
        <w:tc>
          <w:tcPr>
            <w:tcW w:w="288" w:type="pct"/>
            <w:hideMark/>
          </w:tcPr>
          <w:p w14:paraId="729BD1E4" w14:textId="77777777" w:rsidR="006A540E" w:rsidRDefault="006A540E">
            <w:pPr>
              <w:pStyle w:val="Literaturverzeichnis"/>
              <w:rPr>
                <w:noProof/>
              </w:rPr>
            </w:pPr>
            <w:r>
              <w:rPr>
                <w:noProof/>
              </w:rPr>
              <w:t xml:space="preserve">[2] </w:t>
            </w:r>
          </w:p>
        </w:tc>
        <w:tc>
          <w:tcPr>
            <w:tcW w:w="4663" w:type="pct"/>
            <w:hideMark/>
          </w:tcPr>
          <w:p w14:paraId="5ED01E2D" w14:textId="77777777" w:rsidR="006A540E" w:rsidRDefault="006A540E" w:rsidP="002B4624">
            <w:pPr>
              <w:pStyle w:val="Literaturverzeichnis"/>
              <w:jc w:val="left"/>
              <w:rPr>
                <w:noProof/>
              </w:rPr>
            </w:pPr>
            <w:r>
              <w:rPr>
                <w:noProof/>
              </w:rPr>
              <w:t>informatiCup, „spe_ed: informatiCup 2021 - Aufgabe,“ 26 November 2020. [Online]. Available: https://github.com/informatiCup/InformatiCup2021/blob/master/spe_ed.pdf. [Zugriff am 10 Januar 2021].</w:t>
            </w:r>
          </w:p>
        </w:tc>
      </w:tr>
      <w:tr w:rsidR="006A540E" w14:paraId="1AF20F7B" w14:textId="77777777" w:rsidTr="0056082C">
        <w:trPr>
          <w:divId w:val="56247760"/>
          <w:tblCellSpacing w:w="15" w:type="dxa"/>
        </w:trPr>
        <w:tc>
          <w:tcPr>
            <w:tcW w:w="288" w:type="pct"/>
            <w:hideMark/>
          </w:tcPr>
          <w:p w14:paraId="54EDB67C" w14:textId="77777777" w:rsidR="006A540E" w:rsidRDefault="006A540E">
            <w:pPr>
              <w:pStyle w:val="Literaturverzeichnis"/>
              <w:rPr>
                <w:noProof/>
              </w:rPr>
            </w:pPr>
            <w:r>
              <w:rPr>
                <w:noProof/>
              </w:rPr>
              <w:t xml:space="preserve">[3] </w:t>
            </w:r>
          </w:p>
        </w:tc>
        <w:tc>
          <w:tcPr>
            <w:tcW w:w="4663" w:type="pct"/>
            <w:hideMark/>
          </w:tcPr>
          <w:p w14:paraId="3E7EA0F8" w14:textId="77777777" w:rsidR="006A540E" w:rsidRDefault="006A540E" w:rsidP="002B4624">
            <w:pPr>
              <w:pStyle w:val="Literaturverzeichnis"/>
              <w:jc w:val="left"/>
              <w:rPr>
                <w:noProof/>
              </w:rPr>
            </w:pPr>
            <w:r>
              <w:rPr>
                <w:noProof/>
              </w:rPr>
              <w:t xml:space="preserve">W. Leininger und E. Amann, Einführung in die Spieltheorie, Dortmund: Universität Dortmund, 2008. </w:t>
            </w:r>
          </w:p>
        </w:tc>
      </w:tr>
      <w:tr w:rsidR="006A540E" w14:paraId="56961FE9" w14:textId="77777777" w:rsidTr="0056082C">
        <w:trPr>
          <w:divId w:val="56247760"/>
          <w:tblCellSpacing w:w="15" w:type="dxa"/>
        </w:trPr>
        <w:tc>
          <w:tcPr>
            <w:tcW w:w="288" w:type="pct"/>
            <w:hideMark/>
          </w:tcPr>
          <w:p w14:paraId="53489CCD" w14:textId="77777777" w:rsidR="006A540E" w:rsidRDefault="006A540E">
            <w:pPr>
              <w:pStyle w:val="Literaturverzeichnis"/>
              <w:rPr>
                <w:noProof/>
              </w:rPr>
            </w:pPr>
            <w:r>
              <w:rPr>
                <w:noProof/>
              </w:rPr>
              <w:t xml:space="preserve">[4] </w:t>
            </w:r>
          </w:p>
        </w:tc>
        <w:tc>
          <w:tcPr>
            <w:tcW w:w="4663" w:type="pct"/>
            <w:hideMark/>
          </w:tcPr>
          <w:p w14:paraId="23B44A61" w14:textId="77777777" w:rsidR="006A540E" w:rsidRDefault="006A540E" w:rsidP="002B4624">
            <w:pPr>
              <w:pStyle w:val="Literaturverzeichnis"/>
              <w:jc w:val="left"/>
              <w:rPr>
                <w:noProof/>
              </w:rPr>
            </w:pPr>
            <w:r>
              <w:rPr>
                <w:noProof/>
              </w:rPr>
              <w:t xml:space="preserve">W. Kantschik, Genetische Programmierung und Schach, Dortmund, 2006. </w:t>
            </w:r>
          </w:p>
        </w:tc>
      </w:tr>
      <w:tr w:rsidR="006A540E" w14:paraId="68B4D06B" w14:textId="77777777" w:rsidTr="0056082C">
        <w:trPr>
          <w:divId w:val="56247760"/>
          <w:tblCellSpacing w:w="15" w:type="dxa"/>
        </w:trPr>
        <w:tc>
          <w:tcPr>
            <w:tcW w:w="288" w:type="pct"/>
            <w:hideMark/>
          </w:tcPr>
          <w:p w14:paraId="58532215" w14:textId="77777777" w:rsidR="006A540E" w:rsidRDefault="006A540E">
            <w:pPr>
              <w:pStyle w:val="Literaturverzeichnis"/>
              <w:rPr>
                <w:noProof/>
              </w:rPr>
            </w:pPr>
            <w:r>
              <w:rPr>
                <w:noProof/>
              </w:rPr>
              <w:t xml:space="preserve">[5] </w:t>
            </w:r>
          </w:p>
        </w:tc>
        <w:tc>
          <w:tcPr>
            <w:tcW w:w="4663" w:type="pct"/>
            <w:hideMark/>
          </w:tcPr>
          <w:p w14:paraId="084F63D0" w14:textId="77777777" w:rsidR="006A540E" w:rsidRDefault="006A540E" w:rsidP="002B4624">
            <w:pPr>
              <w:pStyle w:val="Literaturverzeichnis"/>
              <w:jc w:val="left"/>
              <w:rPr>
                <w:noProof/>
              </w:rPr>
            </w:pPr>
            <w:r>
              <w:rPr>
                <w:noProof/>
              </w:rPr>
              <w:t xml:space="preserve">M. Holler, G. Illing und S. Napel, Einführung in die Spieltheorie, Deutschland: Springer, 2019. </w:t>
            </w:r>
          </w:p>
        </w:tc>
      </w:tr>
      <w:tr w:rsidR="006A540E" w14:paraId="13CFBABE" w14:textId="77777777" w:rsidTr="0056082C">
        <w:trPr>
          <w:divId w:val="56247760"/>
          <w:tblCellSpacing w:w="15" w:type="dxa"/>
        </w:trPr>
        <w:tc>
          <w:tcPr>
            <w:tcW w:w="288" w:type="pct"/>
            <w:hideMark/>
          </w:tcPr>
          <w:p w14:paraId="7BAC7900" w14:textId="77777777" w:rsidR="006A540E" w:rsidRDefault="006A540E">
            <w:pPr>
              <w:pStyle w:val="Literaturverzeichnis"/>
              <w:rPr>
                <w:noProof/>
              </w:rPr>
            </w:pPr>
            <w:r>
              <w:rPr>
                <w:noProof/>
              </w:rPr>
              <w:t xml:space="preserve">[6] </w:t>
            </w:r>
          </w:p>
        </w:tc>
        <w:tc>
          <w:tcPr>
            <w:tcW w:w="4663" w:type="pct"/>
            <w:hideMark/>
          </w:tcPr>
          <w:p w14:paraId="22AAF6EE" w14:textId="77777777" w:rsidR="006A540E" w:rsidRDefault="006A540E" w:rsidP="002B4624">
            <w:pPr>
              <w:pStyle w:val="Literaturverzeichnis"/>
              <w:jc w:val="left"/>
              <w:rPr>
                <w:noProof/>
              </w:rPr>
            </w:pPr>
            <w:r>
              <w:rPr>
                <w:noProof/>
              </w:rPr>
              <w:t>M. Soll, „InformatiCup2021: Specs der Referenzsysteme,“ 04 Oktober 2020. [Online]. [Zugriff am 13 Januar 2021].</w:t>
            </w:r>
          </w:p>
        </w:tc>
      </w:tr>
      <w:tr w:rsidR="006A540E" w14:paraId="761A640A" w14:textId="77777777" w:rsidTr="0056082C">
        <w:trPr>
          <w:divId w:val="56247760"/>
          <w:tblCellSpacing w:w="15" w:type="dxa"/>
        </w:trPr>
        <w:tc>
          <w:tcPr>
            <w:tcW w:w="288" w:type="pct"/>
            <w:hideMark/>
          </w:tcPr>
          <w:p w14:paraId="233BB9EE" w14:textId="77777777" w:rsidR="006A540E" w:rsidRDefault="006A540E">
            <w:pPr>
              <w:pStyle w:val="Literaturverzeichnis"/>
              <w:rPr>
                <w:noProof/>
              </w:rPr>
            </w:pPr>
            <w:r>
              <w:rPr>
                <w:noProof/>
              </w:rPr>
              <w:t xml:space="preserve">[7] </w:t>
            </w:r>
          </w:p>
        </w:tc>
        <w:tc>
          <w:tcPr>
            <w:tcW w:w="4663" w:type="pct"/>
            <w:hideMark/>
          </w:tcPr>
          <w:p w14:paraId="4558AE10" w14:textId="77777777" w:rsidR="006A540E" w:rsidRDefault="006A540E" w:rsidP="002B4624">
            <w:pPr>
              <w:pStyle w:val="Literaturverzeichnis"/>
              <w:jc w:val="left"/>
              <w:rPr>
                <w:noProof/>
              </w:rPr>
            </w:pPr>
            <w:r>
              <w:rPr>
                <w:noProof/>
              </w:rPr>
              <w:t xml:space="preserve">P. Klaus und R. Chris, Basiswissen Requirements Engineering 4. Auflage, Heidelberg: dpunk.verlag, 2015. </w:t>
            </w:r>
          </w:p>
        </w:tc>
      </w:tr>
      <w:tr w:rsidR="006A540E" w14:paraId="16364029" w14:textId="77777777" w:rsidTr="0056082C">
        <w:trPr>
          <w:divId w:val="56247760"/>
          <w:tblCellSpacing w:w="15" w:type="dxa"/>
        </w:trPr>
        <w:tc>
          <w:tcPr>
            <w:tcW w:w="288" w:type="pct"/>
            <w:hideMark/>
          </w:tcPr>
          <w:p w14:paraId="6D7CD7BB" w14:textId="77777777" w:rsidR="006A540E" w:rsidRDefault="006A540E">
            <w:pPr>
              <w:pStyle w:val="Literaturverzeichnis"/>
              <w:rPr>
                <w:noProof/>
              </w:rPr>
            </w:pPr>
            <w:r>
              <w:rPr>
                <w:noProof/>
              </w:rPr>
              <w:t xml:space="preserve">[8] </w:t>
            </w:r>
          </w:p>
        </w:tc>
        <w:tc>
          <w:tcPr>
            <w:tcW w:w="4663" w:type="pct"/>
            <w:hideMark/>
          </w:tcPr>
          <w:p w14:paraId="696D03C3" w14:textId="77777777" w:rsidR="006A540E" w:rsidRDefault="006A540E" w:rsidP="002B4624">
            <w:pPr>
              <w:pStyle w:val="Literaturverzeichnis"/>
              <w:jc w:val="left"/>
              <w:rPr>
                <w:noProof/>
              </w:rPr>
            </w:pPr>
            <w:r>
              <w:rPr>
                <w:noProof/>
              </w:rPr>
              <w:t>python.org, „global interpreter lock,“ 22 Dezember 2020. [Online]. Available: https://wiki.python.org/moin/GlobalInterpreterLock. [Zugriff am 14 Januar 2021].</w:t>
            </w:r>
          </w:p>
        </w:tc>
      </w:tr>
      <w:tr w:rsidR="006A540E" w14:paraId="75A3F8D3" w14:textId="77777777" w:rsidTr="0056082C">
        <w:trPr>
          <w:divId w:val="56247760"/>
          <w:tblCellSpacing w:w="15" w:type="dxa"/>
        </w:trPr>
        <w:tc>
          <w:tcPr>
            <w:tcW w:w="288" w:type="pct"/>
            <w:hideMark/>
          </w:tcPr>
          <w:p w14:paraId="3A482316" w14:textId="77777777" w:rsidR="006A540E" w:rsidRDefault="006A540E">
            <w:pPr>
              <w:pStyle w:val="Literaturverzeichnis"/>
              <w:rPr>
                <w:noProof/>
              </w:rPr>
            </w:pPr>
            <w:r>
              <w:rPr>
                <w:noProof/>
              </w:rPr>
              <w:t xml:space="preserve">[9] </w:t>
            </w:r>
          </w:p>
        </w:tc>
        <w:tc>
          <w:tcPr>
            <w:tcW w:w="4663" w:type="pct"/>
            <w:hideMark/>
          </w:tcPr>
          <w:p w14:paraId="7C76D3B0" w14:textId="77777777" w:rsidR="006A540E" w:rsidRDefault="006A540E" w:rsidP="002B4624">
            <w:pPr>
              <w:pStyle w:val="Literaturverzeichnis"/>
              <w:jc w:val="left"/>
              <w:rPr>
                <w:noProof/>
              </w:rPr>
            </w:pPr>
            <w:r>
              <w:rPr>
                <w:noProof/>
              </w:rPr>
              <w:t xml:space="preserve">Oracle America, Inc, The Java Language Specificaion - Java SE 15 Edition, 2020. </w:t>
            </w:r>
          </w:p>
        </w:tc>
      </w:tr>
      <w:tr w:rsidR="006A540E" w14:paraId="64B48872" w14:textId="77777777" w:rsidTr="0056082C">
        <w:trPr>
          <w:divId w:val="56247760"/>
          <w:tblCellSpacing w:w="15" w:type="dxa"/>
        </w:trPr>
        <w:tc>
          <w:tcPr>
            <w:tcW w:w="288" w:type="pct"/>
            <w:hideMark/>
          </w:tcPr>
          <w:p w14:paraId="2E8DBA74" w14:textId="77777777" w:rsidR="006A540E" w:rsidRDefault="006A540E">
            <w:pPr>
              <w:pStyle w:val="Literaturverzeichnis"/>
              <w:rPr>
                <w:noProof/>
              </w:rPr>
            </w:pPr>
            <w:r>
              <w:rPr>
                <w:noProof/>
              </w:rPr>
              <w:t xml:space="preserve">[10] </w:t>
            </w:r>
          </w:p>
        </w:tc>
        <w:tc>
          <w:tcPr>
            <w:tcW w:w="4663" w:type="pct"/>
            <w:hideMark/>
          </w:tcPr>
          <w:p w14:paraId="0E36BB1A" w14:textId="77777777" w:rsidR="006A540E" w:rsidRDefault="006A540E" w:rsidP="002B4624">
            <w:pPr>
              <w:pStyle w:val="Literaturverzeichnis"/>
              <w:jc w:val="left"/>
              <w:rPr>
                <w:noProof/>
              </w:rPr>
            </w:pPr>
            <w:r>
              <w:rPr>
                <w:noProof/>
              </w:rPr>
              <w:t>Google LLC, „Google Java Style Guide,“ [Online]. Available: https://google.github.io/styleguide/javaguide.html. [Zugriff am 14 Januar 2021].</w:t>
            </w:r>
          </w:p>
        </w:tc>
      </w:tr>
      <w:tr w:rsidR="006A540E" w14:paraId="067E74A2" w14:textId="77777777" w:rsidTr="0056082C">
        <w:trPr>
          <w:divId w:val="56247760"/>
          <w:tblCellSpacing w:w="15" w:type="dxa"/>
        </w:trPr>
        <w:tc>
          <w:tcPr>
            <w:tcW w:w="288" w:type="pct"/>
            <w:hideMark/>
          </w:tcPr>
          <w:p w14:paraId="7CE3597F" w14:textId="77777777" w:rsidR="006A540E" w:rsidRDefault="006A540E">
            <w:pPr>
              <w:pStyle w:val="Literaturverzeichnis"/>
              <w:rPr>
                <w:noProof/>
              </w:rPr>
            </w:pPr>
            <w:r>
              <w:rPr>
                <w:noProof/>
              </w:rPr>
              <w:lastRenderedPageBreak/>
              <w:t xml:space="preserve">[11] </w:t>
            </w:r>
          </w:p>
        </w:tc>
        <w:tc>
          <w:tcPr>
            <w:tcW w:w="4663" w:type="pct"/>
            <w:hideMark/>
          </w:tcPr>
          <w:p w14:paraId="38ED6668" w14:textId="77777777" w:rsidR="006A540E" w:rsidRDefault="006A540E" w:rsidP="002B4624">
            <w:pPr>
              <w:pStyle w:val="Literaturverzeichnis"/>
              <w:jc w:val="left"/>
              <w:rPr>
                <w:noProof/>
              </w:rPr>
            </w:pPr>
            <w:r>
              <w:rPr>
                <w:noProof/>
              </w:rPr>
              <w:t>M. Fowler, „Continuous Integration,“ 01 Mai 2006. [Online]. Available: https://www.martinfowler.com/articles/continuousIntegration.html. [Zugriff am 13 Januar 2021].</w:t>
            </w:r>
          </w:p>
        </w:tc>
      </w:tr>
      <w:tr w:rsidR="006A540E" w14:paraId="3B114F60" w14:textId="77777777" w:rsidTr="0056082C">
        <w:trPr>
          <w:divId w:val="56247760"/>
          <w:tblCellSpacing w:w="15" w:type="dxa"/>
        </w:trPr>
        <w:tc>
          <w:tcPr>
            <w:tcW w:w="288" w:type="pct"/>
            <w:hideMark/>
          </w:tcPr>
          <w:p w14:paraId="3C4D1DF4" w14:textId="77777777" w:rsidR="006A540E" w:rsidRDefault="006A540E">
            <w:pPr>
              <w:pStyle w:val="Literaturverzeichnis"/>
              <w:rPr>
                <w:noProof/>
              </w:rPr>
            </w:pPr>
            <w:r>
              <w:rPr>
                <w:noProof/>
              </w:rPr>
              <w:t xml:space="preserve">[12] </w:t>
            </w:r>
          </w:p>
        </w:tc>
        <w:tc>
          <w:tcPr>
            <w:tcW w:w="4663" w:type="pct"/>
            <w:hideMark/>
          </w:tcPr>
          <w:p w14:paraId="7582EED5" w14:textId="77777777" w:rsidR="006A540E" w:rsidRDefault="006A540E" w:rsidP="002B4624">
            <w:pPr>
              <w:pStyle w:val="Literaturverzeichnis"/>
              <w:jc w:val="left"/>
              <w:rPr>
                <w:noProof/>
              </w:rPr>
            </w:pPr>
            <w:r>
              <w:rPr>
                <w:noProof/>
              </w:rPr>
              <w:t>M. Soll, „InformatiCup2021: Gleichzeitiges ausscheiden der letzten 2 Spieler,“ 26 Oktober 2020. [Online]. Available: https://github.com/informatiCup/InformatiCup2021/issues/18. [Zugriff am 12 Januar 2021].</w:t>
            </w:r>
          </w:p>
        </w:tc>
      </w:tr>
    </w:tbl>
    <w:p w14:paraId="221EE23B" w14:textId="77777777" w:rsidR="006A540E" w:rsidRDefault="006A540E">
      <w:pPr>
        <w:divId w:val="56247760"/>
        <w:rPr>
          <w:rFonts w:eastAsia="Times New Roman"/>
          <w:noProof/>
        </w:rPr>
      </w:pPr>
    </w:p>
    <w:p w14:paraId="56EF9122" w14:textId="32E2EF00" w:rsidR="00284CBE" w:rsidRDefault="00563A6E">
      <w:pPr>
        <w:spacing w:line="240" w:lineRule="auto"/>
        <w:jc w:val="left"/>
        <w:rPr>
          <w:color w:val="FFFFFF" w:themeColor="background1"/>
        </w:rPr>
      </w:pPr>
      <w:r>
        <w:fldChar w:fldCharType="end"/>
      </w:r>
    </w:p>
    <w:p w14:paraId="3F7701B8" w14:textId="2C5A29DB" w:rsidR="00284CBE" w:rsidRDefault="00284CBE">
      <w:pPr>
        <w:spacing w:line="240" w:lineRule="auto"/>
        <w:jc w:val="left"/>
        <w:rPr>
          <w:rFonts w:eastAsiaTheme="majorEastAsia" w:cs="Calibri Light"/>
          <w:b/>
          <w:color w:val="FFFFFF" w:themeColor="background1"/>
          <w:sz w:val="34"/>
          <w:szCs w:val="32"/>
        </w:rPr>
      </w:pPr>
      <w:r>
        <w:rPr>
          <w:rFonts w:eastAsiaTheme="majorEastAsia" w:cs="Calibri Light"/>
          <w:b/>
          <w:color w:val="FFFFFF" w:themeColor="background1"/>
          <w:sz w:val="34"/>
          <w:szCs w:val="32"/>
        </w:rPr>
        <w:br w:type="page"/>
      </w:r>
    </w:p>
    <w:p w14:paraId="2B865392" w14:textId="77777777" w:rsidR="00976616" w:rsidRDefault="00976616" w:rsidP="0079299B">
      <w:pPr>
        <w:pStyle w:val="berschrift1"/>
      </w:pPr>
      <w:bookmarkStart w:id="394" w:name="_Toc54858025"/>
      <w:bookmarkStart w:id="395" w:name="_Toc61281444"/>
      <w:bookmarkStart w:id="396" w:name="_Toc61790502"/>
      <w:r>
        <w:lastRenderedPageBreak/>
        <w:t>Anhangsverzeichnis</w:t>
      </w:r>
      <w:bookmarkEnd w:id="394"/>
      <w:bookmarkEnd w:id="395"/>
      <w:bookmarkEnd w:id="396"/>
    </w:p>
    <w:p w14:paraId="283DBE4A" w14:textId="5374C3FE" w:rsidR="006A540E" w:rsidRPr="004F15C1" w:rsidRDefault="00C812D6">
      <w:pPr>
        <w:pStyle w:val="Abbildungsverzeichnis"/>
        <w:tabs>
          <w:tab w:val="right" w:leader="dot" w:pos="9062"/>
        </w:tabs>
        <w:rPr>
          <w:rFonts w:asciiTheme="minorHAnsi" w:eastAsiaTheme="minorEastAsia" w:hAnsiTheme="minorHAnsi" w:cstheme="minorBidi"/>
          <w:noProof/>
          <w:sz w:val="22"/>
          <w:szCs w:val="22"/>
          <w:lang w:eastAsia="de-DE"/>
        </w:rPr>
      </w:pPr>
      <w:r w:rsidRPr="004F15C1">
        <w:rPr>
          <w:rFonts w:cs="Segoe UI"/>
        </w:rPr>
        <w:fldChar w:fldCharType="begin"/>
      </w:r>
      <w:r w:rsidRPr="004F15C1">
        <w:rPr>
          <w:rFonts w:cs="Segoe UI"/>
        </w:rPr>
        <w:instrText xml:space="preserve"> TOC \h \z \c "Anhang" </w:instrText>
      </w:r>
      <w:r w:rsidRPr="004F15C1">
        <w:rPr>
          <w:rFonts w:cs="Segoe UI"/>
        </w:rPr>
        <w:fldChar w:fldCharType="separate"/>
      </w:r>
      <w:hyperlink w:anchor="_Toc61790521" w:history="1">
        <w:r w:rsidR="006A540E" w:rsidRPr="004F15C1">
          <w:rPr>
            <w:rStyle w:val="Hyperlink"/>
            <w:bCs/>
            <w:noProof/>
          </w:rPr>
          <w:t>Anhang 1: Auswertung Spielfeldgröße</w:t>
        </w:r>
        <w:r w:rsidR="006A540E" w:rsidRPr="004F15C1">
          <w:rPr>
            <w:noProof/>
            <w:webHidden/>
          </w:rPr>
          <w:tab/>
        </w:r>
        <w:r w:rsidR="006A540E" w:rsidRPr="004F15C1">
          <w:rPr>
            <w:noProof/>
            <w:webHidden/>
          </w:rPr>
          <w:fldChar w:fldCharType="begin"/>
        </w:r>
        <w:r w:rsidR="006A540E" w:rsidRPr="004F15C1">
          <w:rPr>
            <w:noProof/>
            <w:webHidden/>
          </w:rPr>
          <w:instrText xml:space="preserve"> PAGEREF _Toc61790521 \h </w:instrText>
        </w:r>
        <w:r w:rsidR="006A540E" w:rsidRPr="004F15C1">
          <w:rPr>
            <w:noProof/>
            <w:webHidden/>
          </w:rPr>
        </w:r>
        <w:r w:rsidR="006A540E" w:rsidRPr="004F15C1">
          <w:rPr>
            <w:noProof/>
            <w:webHidden/>
          </w:rPr>
          <w:fldChar w:fldCharType="separate"/>
        </w:r>
        <w:r w:rsidR="006A540E" w:rsidRPr="004F15C1">
          <w:rPr>
            <w:noProof/>
            <w:webHidden/>
          </w:rPr>
          <w:t>IX</w:t>
        </w:r>
        <w:r w:rsidR="006A540E" w:rsidRPr="004F15C1">
          <w:rPr>
            <w:noProof/>
            <w:webHidden/>
          </w:rPr>
          <w:fldChar w:fldCharType="end"/>
        </w:r>
      </w:hyperlink>
    </w:p>
    <w:p w14:paraId="63B9EA22" w14:textId="0C0A3D6B" w:rsidR="006A540E" w:rsidRPr="004F15C1" w:rsidRDefault="00B837DE">
      <w:pPr>
        <w:pStyle w:val="Abbildungsverzeichnis"/>
        <w:tabs>
          <w:tab w:val="right" w:leader="dot" w:pos="9062"/>
        </w:tabs>
        <w:rPr>
          <w:rFonts w:asciiTheme="minorHAnsi" w:eastAsiaTheme="minorEastAsia" w:hAnsiTheme="minorHAnsi" w:cstheme="minorBidi"/>
          <w:noProof/>
          <w:sz w:val="22"/>
          <w:szCs w:val="22"/>
          <w:lang w:eastAsia="de-DE"/>
        </w:rPr>
      </w:pPr>
      <w:hyperlink w:anchor="_Toc61790522" w:history="1">
        <w:r w:rsidR="006A540E" w:rsidRPr="004F15C1">
          <w:rPr>
            <w:rStyle w:val="Hyperlink"/>
            <w:bCs/>
            <w:noProof/>
          </w:rPr>
          <w:t>Anhang 2: Auswertung verfügbarer Zeit</w:t>
        </w:r>
        <w:r w:rsidR="006A540E" w:rsidRPr="004F15C1">
          <w:rPr>
            <w:noProof/>
            <w:webHidden/>
          </w:rPr>
          <w:tab/>
        </w:r>
        <w:r w:rsidR="006A540E" w:rsidRPr="004F15C1">
          <w:rPr>
            <w:noProof/>
            <w:webHidden/>
          </w:rPr>
          <w:fldChar w:fldCharType="begin"/>
        </w:r>
        <w:r w:rsidR="006A540E" w:rsidRPr="004F15C1">
          <w:rPr>
            <w:noProof/>
            <w:webHidden/>
          </w:rPr>
          <w:instrText xml:space="preserve"> PAGEREF _Toc61790522 \h </w:instrText>
        </w:r>
        <w:r w:rsidR="006A540E" w:rsidRPr="004F15C1">
          <w:rPr>
            <w:noProof/>
            <w:webHidden/>
          </w:rPr>
        </w:r>
        <w:r w:rsidR="006A540E" w:rsidRPr="004F15C1">
          <w:rPr>
            <w:noProof/>
            <w:webHidden/>
          </w:rPr>
          <w:fldChar w:fldCharType="separate"/>
        </w:r>
        <w:r w:rsidR="006A540E" w:rsidRPr="004F15C1">
          <w:rPr>
            <w:noProof/>
            <w:webHidden/>
          </w:rPr>
          <w:t>X</w:t>
        </w:r>
        <w:r w:rsidR="006A540E" w:rsidRPr="004F15C1">
          <w:rPr>
            <w:noProof/>
            <w:webHidden/>
          </w:rPr>
          <w:fldChar w:fldCharType="end"/>
        </w:r>
      </w:hyperlink>
    </w:p>
    <w:p w14:paraId="6E57FE9A" w14:textId="1A750664" w:rsidR="006A540E" w:rsidRPr="004F15C1" w:rsidRDefault="00B837DE">
      <w:pPr>
        <w:pStyle w:val="Abbildungsverzeichnis"/>
        <w:tabs>
          <w:tab w:val="right" w:leader="dot" w:pos="9062"/>
        </w:tabs>
        <w:rPr>
          <w:rFonts w:asciiTheme="minorHAnsi" w:eastAsiaTheme="minorEastAsia" w:hAnsiTheme="minorHAnsi" w:cstheme="minorBidi"/>
          <w:noProof/>
          <w:sz w:val="22"/>
          <w:szCs w:val="22"/>
          <w:lang w:eastAsia="de-DE"/>
        </w:rPr>
      </w:pPr>
      <w:hyperlink w:anchor="_Toc61790523" w:history="1">
        <w:r w:rsidR="006A540E" w:rsidRPr="004F15C1">
          <w:rPr>
            <w:rStyle w:val="Hyperlink"/>
            <w:bCs/>
            <w:noProof/>
          </w:rPr>
          <w:t>Anhang 3: Aufzeichnungen durchgeführter Spiele</w:t>
        </w:r>
        <w:r w:rsidR="006A540E" w:rsidRPr="004F15C1">
          <w:rPr>
            <w:noProof/>
            <w:webHidden/>
          </w:rPr>
          <w:tab/>
        </w:r>
        <w:r w:rsidR="006A540E" w:rsidRPr="004F15C1">
          <w:rPr>
            <w:noProof/>
            <w:webHidden/>
          </w:rPr>
          <w:fldChar w:fldCharType="begin"/>
        </w:r>
        <w:r w:rsidR="006A540E" w:rsidRPr="004F15C1">
          <w:rPr>
            <w:noProof/>
            <w:webHidden/>
          </w:rPr>
          <w:instrText xml:space="preserve"> PAGEREF _Toc61790523 \h </w:instrText>
        </w:r>
        <w:r w:rsidR="006A540E" w:rsidRPr="004F15C1">
          <w:rPr>
            <w:noProof/>
            <w:webHidden/>
          </w:rPr>
        </w:r>
        <w:r w:rsidR="006A540E" w:rsidRPr="004F15C1">
          <w:rPr>
            <w:noProof/>
            <w:webHidden/>
          </w:rPr>
          <w:fldChar w:fldCharType="separate"/>
        </w:r>
        <w:r w:rsidR="006A540E" w:rsidRPr="004F15C1">
          <w:rPr>
            <w:noProof/>
            <w:webHidden/>
          </w:rPr>
          <w:t>XI</w:t>
        </w:r>
        <w:r w:rsidR="006A540E" w:rsidRPr="004F15C1">
          <w:rPr>
            <w:noProof/>
            <w:webHidden/>
          </w:rPr>
          <w:fldChar w:fldCharType="end"/>
        </w:r>
      </w:hyperlink>
    </w:p>
    <w:p w14:paraId="40CF5B7F" w14:textId="6F782AB1" w:rsidR="006A540E" w:rsidRPr="004F15C1" w:rsidRDefault="00B837DE">
      <w:pPr>
        <w:pStyle w:val="Abbildungsverzeichnis"/>
        <w:tabs>
          <w:tab w:val="right" w:leader="dot" w:pos="9062"/>
        </w:tabs>
        <w:rPr>
          <w:rFonts w:asciiTheme="minorHAnsi" w:eastAsiaTheme="minorEastAsia" w:hAnsiTheme="minorHAnsi" w:cstheme="minorBidi"/>
          <w:noProof/>
          <w:sz w:val="22"/>
          <w:szCs w:val="22"/>
          <w:lang w:eastAsia="de-DE"/>
        </w:rPr>
      </w:pPr>
      <w:hyperlink w:anchor="_Toc61790524" w:history="1">
        <w:r w:rsidR="006A540E" w:rsidRPr="004F15C1">
          <w:rPr>
            <w:rStyle w:val="Hyperlink"/>
            <w:bCs/>
            <w:noProof/>
          </w:rPr>
          <w:t>Anhang 4: Vergleich zu anderen Teams</w:t>
        </w:r>
        <w:r w:rsidR="006A540E" w:rsidRPr="004F15C1">
          <w:rPr>
            <w:noProof/>
            <w:webHidden/>
          </w:rPr>
          <w:tab/>
        </w:r>
        <w:r w:rsidR="006A540E" w:rsidRPr="004F15C1">
          <w:rPr>
            <w:noProof/>
            <w:webHidden/>
          </w:rPr>
          <w:fldChar w:fldCharType="begin"/>
        </w:r>
        <w:r w:rsidR="006A540E" w:rsidRPr="004F15C1">
          <w:rPr>
            <w:noProof/>
            <w:webHidden/>
          </w:rPr>
          <w:instrText xml:space="preserve"> PAGEREF _Toc61790524 \h </w:instrText>
        </w:r>
        <w:r w:rsidR="006A540E" w:rsidRPr="004F15C1">
          <w:rPr>
            <w:noProof/>
            <w:webHidden/>
          </w:rPr>
        </w:r>
        <w:r w:rsidR="006A540E" w:rsidRPr="004F15C1">
          <w:rPr>
            <w:noProof/>
            <w:webHidden/>
          </w:rPr>
          <w:fldChar w:fldCharType="separate"/>
        </w:r>
        <w:r w:rsidR="006A540E" w:rsidRPr="004F15C1">
          <w:rPr>
            <w:noProof/>
            <w:webHidden/>
          </w:rPr>
          <w:t>XIII</w:t>
        </w:r>
        <w:r w:rsidR="006A540E" w:rsidRPr="004F15C1">
          <w:rPr>
            <w:noProof/>
            <w:webHidden/>
          </w:rPr>
          <w:fldChar w:fldCharType="end"/>
        </w:r>
      </w:hyperlink>
    </w:p>
    <w:p w14:paraId="60DBE0CA" w14:textId="6DF5F339" w:rsidR="0011096C" w:rsidRDefault="00C812D6" w:rsidP="00976616">
      <w:r w:rsidRPr="004F15C1">
        <w:rPr>
          <w:rFonts w:cs="Segoe UI"/>
        </w:rPr>
        <w:fldChar w:fldCharType="end"/>
      </w:r>
    </w:p>
    <w:p w14:paraId="306A953D" w14:textId="77777777" w:rsidR="00922674" w:rsidRDefault="00922674" w:rsidP="00976616"/>
    <w:p w14:paraId="5D7F4EE0" w14:textId="77777777" w:rsidR="00905C4B" w:rsidRDefault="0011096C" w:rsidP="00433B43">
      <w:r>
        <w:br w:type="page"/>
      </w:r>
      <w:bookmarkStart w:id="397" w:name="_Ref47269706"/>
    </w:p>
    <w:p w14:paraId="0EF57A73" w14:textId="26C69C21" w:rsidR="003E1F0A" w:rsidRDefault="00235D89" w:rsidP="00235D89">
      <w:pPr>
        <w:rPr>
          <w:b/>
          <w:bCs/>
          <w:sz w:val="34"/>
          <w:szCs w:val="34"/>
        </w:rPr>
      </w:pPr>
      <w:bookmarkStart w:id="398" w:name="_Ref61696313"/>
      <w:bookmarkStart w:id="399" w:name="_Ref61696318"/>
      <w:bookmarkStart w:id="400" w:name="_Toc61790521"/>
      <w:bookmarkEnd w:id="397"/>
      <w:r w:rsidRPr="00433B43">
        <w:rPr>
          <w:b/>
          <w:bCs/>
          <w:sz w:val="34"/>
          <w:szCs w:val="34"/>
        </w:rPr>
        <w:lastRenderedPageBreak/>
        <w:t xml:space="preserve">Anhang </w:t>
      </w:r>
      <w:r w:rsidRPr="00433B43">
        <w:rPr>
          <w:b/>
          <w:bCs/>
          <w:sz w:val="34"/>
          <w:szCs w:val="34"/>
        </w:rPr>
        <w:fldChar w:fldCharType="begin"/>
      </w:r>
      <w:r w:rsidRPr="00433B43">
        <w:rPr>
          <w:b/>
          <w:bCs/>
          <w:sz w:val="34"/>
          <w:szCs w:val="34"/>
        </w:rPr>
        <w:instrText xml:space="preserve"> SEQ Anhang \* ARABIC </w:instrText>
      </w:r>
      <w:r w:rsidRPr="00433B43">
        <w:rPr>
          <w:b/>
          <w:bCs/>
          <w:sz w:val="34"/>
          <w:szCs w:val="34"/>
        </w:rPr>
        <w:fldChar w:fldCharType="separate"/>
      </w:r>
      <w:r w:rsidR="006A540E">
        <w:rPr>
          <w:b/>
          <w:bCs/>
          <w:noProof/>
          <w:sz w:val="34"/>
          <w:szCs w:val="34"/>
        </w:rPr>
        <w:t>1</w:t>
      </w:r>
      <w:r w:rsidRPr="00433B43">
        <w:rPr>
          <w:b/>
          <w:bCs/>
          <w:sz w:val="34"/>
          <w:szCs w:val="34"/>
        </w:rPr>
        <w:fldChar w:fldCharType="end"/>
      </w:r>
      <w:bookmarkEnd w:id="398"/>
      <w:r w:rsidRPr="00433B43">
        <w:rPr>
          <w:b/>
          <w:bCs/>
          <w:sz w:val="34"/>
          <w:szCs w:val="34"/>
        </w:rPr>
        <w:t xml:space="preserve">: </w:t>
      </w:r>
      <w:r>
        <w:rPr>
          <w:b/>
          <w:bCs/>
          <w:sz w:val="34"/>
          <w:szCs w:val="34"/>
        </w:rPr>
        <w:t xml:space="preserve">Auswertung </w:t>
      </w:r>
      <w:r w:rsidR="00A80A6E">
        <w:rPr>
          <w:b/>
          <w:bCs/>
          <w:sz w:val="34"/>
          <w:szCs w:val="34"/>
        </w:rPr>
        <w:t>Spielfeldgröße</w:t>
      </w:r>
      <w:bookmarkEnd w:id="399"/>
      <w:bookmarkEnd w:id="400"/>
    </w:p>
    <w:p w14:paraId="6DBABC11" w14:textId="25826BD9" w:rsidR="00235D89" w:rsidRPr="00E4735A" w:rsidRDefault="00235D89" w:rsidP="009C62F2">
      <w:pPr>
        <w:pStyle w:val="Text"/>
      </w:pPr>
      <w:r>
        <w:t xml:space="preserve">Die Excel Tabelle, die verwendet wurde, um </w:t>
      </w:r>
      <w:r w:rsidR="009C62F2">
        <w:t>die Spielfeldgröße auf der Online API zu untersuchen ist unter folgendem Link zu finden:</w:t>
      </w:r>
    </w:p>
    <w:p w14:paraId="15C7AAD5" w14:textId="3E6BCE64" w:rsidR="00E4735A" w:rsidRPr="00C86F2C" w:rsidRDefault="00B837DE" w:rsidP="00C86F2C">
      <w:pPr>
        <w:pStyle w:val="Link"/>
      </w:pPr>
      <w:hyperlink r:id="rId47" w:history="1">
        <w:r w:rsidR="00F960DC" w:rsidRPr="00C86F2C">
          <w:rPr>
            <w:rStyle w:val="Hyperlink"/>
            <w:color w:val="002060"/>
          </w:rPr>
          <w:t>https://github.com/Lehnurr/spe-ed-solver/blob/main/elaboration/appendices/board_size.xlsx</w:t>
        </w:r>
      </w:hyperlink>
    </w:p>
    <w:p w14:paraId="218537FA" w14:textId="77777777" w:rsidR="00F960DC" w:rsidRDefault="00F960DC" w:rsidP="00F960DC">
      <w:pPr>
        <w:pStyle w:val="Text"/>
      </w:pPr>
    </w:p>
    <w:p w14:paraId="68050535" w14:textId="77777777" w:rsidR="00F960DC" w:rsidRDefault="00F960DC">
      <w:pPr>
        <w:spacing w:line="240" w:lineRule="auto"/>
        <w:jc w:val="left"/>
        <w:rPr>
          <w:b/>
          <w:bCs/>
          <w:sz w:val="34"/>
          <w:szCs w:val="34"/>
        </w:rPr>
      </w:pPr>
      <w:r>
        <w:rPr>
          <w:b/>
          <w:bCs/>
          <w:sz w:val="34"/>
          <w:szCs w:val="34"/>
        </w:rPr>
        <w:br w:type="page"/>
      </w:r>
    </w:p>
    <w:p w14:paraId="3FE7AF9A" w14:textId="5FA58EDE" w:rsidR="009C62F2" w:rsidRDefault="009C62F2" w:rsidP="009C62F2">
      <w:pPr>
        <w:rPr>
          <w:b/>
          <w:bCs/>
          <w:sz w:val="34"/>
          <w:szCs w:val="34"/>
        </w:rPr>
      </w:pPr>
      <w:bookmarkStart w:id="401" w:name="_Ref61713248"/>
      <w:bookmarkStart w:id="402" w:name="_Ref61696322"/>
      <w:bookmarkStart w:id="403" w:name="_Toc61790522"/>
      <w:r w:rsidRPr="00433B43">
        <w:rPr>
          <w:b/>
          <w:bCs/>
          <w:sz w:val="34"/>
          <w:szCs w:val="34"/>
        </w:rPr>
        <w:lastRenderedPageBreak/>
        <w:t xml:space="preserve">Anhang </w:t>
      </w:r>
      <w:r w:rsidRPr="00433B43">
        <w:rPr>
          <w:b/>
          <w:bCs/>
          <w:sz w:val="34"/>
          <w:szCs w:val="34"/>
        </w:rPr>
        <w:fldChar w:fldCharType="begin"/>
      </w:r>
      <w:r w:rsidRPr="00433B43">
        <w:rPr>
          <w:b/>
          <w:bCs/>
          <w:sz w:val="34"/>
          <w:szCs w:val="34"/>
        </w:rPr>
        <w:instrText xml:space="preserve"> SEQ Anhang \* ARABIC </w:instrText>
      </w:r>
      <w:r w:rsidRPr="00433B43">
        <w:rPr>
          <w:b/>
          <w:bCs/>
          <w:sz w:val="34"/>
          <w:szCs w:val="34"/>
        </w:rPr>
        <w:fldChar w:fldCharType="separate"/>
      </w:r>
      <w:r w:rsidR="006A540E">
        <w:rPr>
          <w:b/>
          <w:bCs/>
          <w:noProof/>
          <w:sz w:val="34"/>
          <w:szCs w:val="34"/>
        </w:rPr>
        <w:t>2</w:t>
      </w:r>
      <w:r w:rsidRPr="00433B43">
        <w:rPr>
          <w:b/>
          <w:bCs/>
          <w:sz w:val="34"/>
          <w:szCs w:val="34"/>
        </w:rPr>
        <w:fldChar w:fldCharType="end"/>
      </w:r>
      <w:bookmarkEnd w:id="401"/>
      <w:r w:rsidRPr="00433B43">
        <w:rPr>
          <w:b/>
          <w:bCs/>
          <w:sz w:val="34"/>
          <w:szCs w:val="34"/>
        </w:rPr>
        <w:t xml:space="preserve">: </w:t>
      </w:r>
      <w:r>
        <w:rPr>
          <w:b/>
          <w:bCs/>
          <w:sz w:val="34"/>
          <w:szCs w:val="34"/>
        </w:rPr>
        <w:t>Auswertung verfügbarer Zeit</w:t>
      </w:r>
      <w:bookmarkEnd w:id="402"/>
      <w:bookmarkEnd w:id="403"/>
    </w:p>
    <w:p w14:paraId="51D77EC4" w14:textId="77777777" w:rsidR="009C62F2" w:rsidRDefault="009C62F2" w:rsidP="009C62F2">
      <w:pPr>
        <w:pStyle w:val="Text"/>
      </w:pPr>
      <w:r>
        <w:t>Die Excel Tabelle, die verwendet wurde, um die verfügbare Zeit auf der Online API zu untersuchen ist unter folgendem Link zu finden:</w:t>
      </w:r>
    </w:p>
    <w:p w14:paraId="5326FFCA" w14:textId="77777777" w:rsidR="009C62F2" w:rsidRPr="00E4735A" w:rsidRDefault="00B837DE" w:rsidP="00C86F2C">
      <w:pPr>
        <w:pStyle w:val="Link"/>
      </w:pPr>
      <w:hyperlink r:id="rId48" w:history="1">
        <w:r w:rsidR="009C62F2" w:rsidRPr="00E4735A">
          <w:rPr>
            <w:rStyle w:val="Hyperlink"/>
            <w:color w:val="002060"/>
          </w:rPr>
          <w:t>https://github.com/Lehnurr/spe-ed-solver/blob/main/elaboration/appendices/available_time.xlsx</w:t>
        </w:r>
      </w:hyperlink>
      <w:bookmarkStart w:id="404" w:name="_Ref61694463"/>
      <w:bookmarkStart w:id="405" w:name="_Ref61694448"/>
    </w:p>
    <w:p w14:paraId="7278209E" w14:textId="08B4A918" w:rsidR="00235D89" w:rsidRDefault="00235D89" w:rsidP="00235D89">
      <w:pPr>
        <w:pStyle w:val="Text"/>
      </w:pPr>
      <w:r>
        <w:br w:type="page"/>
      </w:r>
    </w:p>
    <w:p w14:paraId="55AB56F1" w14:textId="773586FE" w:rsidR="00AF42E8" w:rsidRDefault="00AF42E8" w:rsidP="00AF42E8">
      <w:pPr>
        <w:rPr>
          <w:b/>
          <w:bCs/>
          <w:sz w:val="34"/>
          <w:szCs w:val="34"/>
        </w:rPr>
      </w:pPr>
      <w:bookmarkStart w:id="406" w:name="_Ref61713213"/>
      <w:bookmarkStart w:id="407" w:name="_Ref61712571"/>
      <w:bookmarkStart w:id="408" w:name="_Toc61790523"/>
      <w:r w:rsidRPr="00433B43">
        <w:rPr>
          <w:b/>
          <w:bCs/>
          <w:sz w:val="34"/>
          <w:szCs w:val="34"/>
        </w:rPr>
        <w:lastRenderedPageBreak/>
        <w:t xml:space="preserve">Anhang </w:t>
      </w:r>
      <w:r w:rsidRPr="00433B43">
        <w:rPr>
          <w:b/>
          <w:bCs/>
          <w:sz w:val="34"/>
          <w:szCs w:val="34"/>
        </w:rPr>
        <w:fldChar w:fldCharType="begin"/>
      </w:r>
      <w:r w:rsidRPr="00433B43">
        <w:rPr>
          <w:b/>
          <w:bCs/>
          <w:sz w:val="34"/>
          <w:szCs w:val="34"/>
        </w:rPr>
        <w:instrText xml:space="preserve"> SEQ Anhang \* ARABIC </w:instrText>
      </w:r>
      <w:r w:rsidRPr="00433B43">
        <w:rPr>
          <w:b/>
          <w:bCs/>
          <w:sz w:val="34"/>
          <w:szCs w:val="34"/>
        </w:rPr>
        <w:fldChar w:fldCharType="separate"/>
      </w:r>
      <w:r w:rsidR="006A540E">
        <w:rPr>
          <w:b/>
          <w:bCs/>
          <w:noProof/>
          <w:sz w:val="34"/>
          <w:szCs w:val="34"/>
        </w:rPr>
        <w:t>3</w:t>
      </w:r>
      <w:r w:rsidRPr="00433B43">
        <w:rPr>
          <w:b/>
          <w:bCs/>
          <w:sz w:val="34"/>
          <w:szCs w:val="34"/>
        </w:rPr>
        <w:fldChar w:fldCharType="end"/>
      </w:r>
      <w:bookmarkEnd w:id="404"/>
      <w:bookmarkEnd w:id="406"/>
      <w:r w:rsidRPr="00433B43">
        <w:rPr>
          <w:b/>
          <w:bCs/>
          <w:sz w:val="34"/>
          <w:szCs w:val="34"/>
        </w:rPr>
        <w:t xml:space="preserve">: </w:t>
      </w:r>
      <w:bookmarkStart w:id="409" w:name="_Ref61694470"/>
      <w:r w:rsidR="00CD351C">
        <w:rPr>
          <w:b/>
          <w:bCs/>
          <w:sz w:val="34"/>
          <w:szCs w:val="34"/>
        </w:rPr>
        <w:t>Aufzeichnungen durchgeführter Spiele</w:t>
      </w:r>
      <w:bookmarkEnd w:id="405"/>
      <w:bookmarkEnd w:id="407"/>
      <w:bookmarkEnd w:id="409"/>
      <w:bookmarkEnd w:id="408"/>
    </w:p>
    <w:p w14:paraId="32301F9B" w14:textId="56FAC639" w:rsidR="009B6711" w:rsidRDefault="00F87536" w:rsidP="005810D7">
      <w:pPr>
        <w:pStyle w:val="Text"/>
      </w:pPr>
      <w:r>
        <w:t xml:space="preserve">Folgende Videos wurden </w:t>
      </w:r>
      <w:r w:rsidR="00E62251">
        <w:t xml:space="preserve">als </w:t>
      </w:r>
      <w:r w:rsidR="00AF668D">
        <w:t xml:space="preserve">Beispiele </w:t>
      </w:r>
      <w:r w:rsidR="00BE2A8C">
        <w:t>für das</w:t>
      </w:r>
      <w:r>
        <w:t xml:space="preserve"> </w:t>
      </w:r>
      <w:r w:rsidR="00AF668D">
        <w:t xml:space="preserve">entwickelte </w:t>
      </w:r>
      <w:r>
        <w:t>Verhalten aufgezeichnet:</w:t>
      </w:r>
    </w:p>
    <w:p w14:paraId="0CE42B31" w14:textId="45FFA837" w:rsidR="009B6711" w:rsidRDefault="00B837DE" w:rsidP="009B6711">
      <w:pPr>
        <w:pStyle w:val="Text"/>
        <w:numPr>
          <w:ilvl w:val="0"/>
          <w:numId w:val="73"/>
        </w:numPr>
      </w:pPr>
      <w:hyperlink r:id="rId49" w:history="1">
        <w:r w:rsidR="00AD7A13" w:rsidRPr="00AD7A13">
          <w:rPr>
            <w:rStyle w:val="LinkZchn"/>
          </w:rPr>
          <w:t>https://github.com/Lehnurr/spe-ed-solver/blob/main/elaboration/appendices/videos/video_0.mp4</w:t>
        </w:r>
      </w:hyperlink>
      <w:r w:rsidR="00AD7A13">
        <w:br/>
      </w:r>
      <w:r w:rsidR="00DB07E8">
        <w:t>Der Spieler (Rot) erkennt, dass er durch einen Gegner (Blau) bedroht wird und weicht er Gefahr aus. In Runde 432 geht er bewusst das Risiko einer Kollision ein, um sich den größeren zusammenhängenden Bereich zu sichern. Im Anschluss schneidet er dem Gegner den Weg ab, wodurch dieser einige Runden später ausscheidet.</w:t>
      </w:r>
    </w:p>
    <w:p w14:paraId="5B3ED2F9" w14:textId="7EB098A1" w:rsidR="009B6711" w:rsidRDefault="00B837DE" w:rsidP="009B6711">
      <w:pPr>
        <w:pStyle w:val="Text"/>
        <w:numPr>
          <w:ilvl w:val="0"/>
          <w:numId w:val="73"/>
        </w:numPr>
      </w:pPr>
      <w:hyperlink r:id="rId50" w:history="1">
        <w:r w:rsidR="00310E80" w:rsidRPr="00692B45">
          <w:rPr>
            <w:rStyle w:val="LinkZchn"/>
          </w:rPr>
          <w:t>https://github.com/Lehnurr/spe-ed-solver/blob/main/elaboration/appendices/videos/video_1.mp4</w:t>
        </w:r>
      </w:hyperlink>
      <w:r w:rsidR="00310E80">
        <w:br/>
      </w:r>
      <w:r w:rsidR="00B97AB2">
        <w:t>Der Spieler (Rot) verteidigt sich mehrfach gegen einen Gegner (Grün) und greift diesen mehrfach an. Gegen Ende des Kampfes sichert sich der Spieler den größeren sicheren Bereich, was zum Sieg führt.</w:t>
      </w:r>
    </w:p>
    <w:p w14:paraId="2ECFEA63" w14:textId="5CF17F81" w:rsidR="009B6711" w:rsidRDefault="00B837DE" w:rsidP="009B6711">
      <w:pPr>
        <w:pStyle w:val="Text"/>
        <w:numPr>
          <w:ilvl w:val="0"/>
          <w:numId w:val="73"/>
        </w:numPr>
      </w:pPr>
      <w:hyperlink r:id="rId51" w:history="1">
        <w:r w:rsidR="009B6711" w:rsidRPr="009B6711">
          <w:rPr>
            <w:rStyle w:val="LinkZchn"/>
          </w:rPr>
          <w:t>https://github.com/Lehnurr/spe-ed-solver/blob/main/elaboration/appendices/videos/video_2.mp4</w:t>
        </w:r>
      </w:hyperlink>
      <w:r w:rsidR="00072A74">
        <w:br/>
      </w:r>
      <w:r w:rsidR="000C5F66">
        <w:t>Der Spieler (Grün) füllt seinen Bereich sinnvoll und langsam aus, um möglichst viele Runden zu überleben.</w:t>
      </w:r>
    </w:p>
    <w:p w14:paraId="4F71E0DE" w14:textId="2249CF10" w:rsidR="003E3CE6" w:rsidRDefault="00B837DE" w:rsidP="003E3CE6">
      <w:pPr>
        <w:pStyle w:val="Text"/>
        <w:numPr>
          <w:ilvl w:val="0"/>
          <w:numId w:val="73"/>
        </w:numPr>
      </w:pPr>
      <w:hyperlink r:id="rId52" w:history="1">
        <w:r w:rsidR="009B6711" w:rsidRPr="009B6711">
          <w:rPr>
            <w:rStyle w:val="LinkZchn"/>
          </w:rPr>
          <w:t>https://github.com/Lehnurr/spe-ed-solver/blob/main/elaboration/appendices/videos/video_3.mp4</w:t>
        </w:r>
      </w:hyperlink>
      <w:r w:rsidR="009B6711">
        <w:br/>
      </w:r>
      <w:r w:rsidR="003A5005">
        <w:t xml:space="preserve">Der Spieler (Rot) füllt seinen Bereich sinnvoll und langsam aus, um möglichst viele Runden zu überleben. </w:t>
      </w:r>
    </w:p>
    <w:p w14:paraId="0A7643DD" w14:textId="478F1109" w:rsidR="003E3CE6" w:rsidRDefault="00B837DE" w:rsidP="003E3CE6">
      <w:pPr>
        <w:pStyle w:val="Text"/>
        <w:numPr>
          <w:ilvl w:val="0"/>
          <w:numId w:val="73"/>
        </w:numPr>
      </w:pPr>
      <w:hyperlink r:id="rId53" w:history="1">
        <w:r w:rsidR="003F6334" w:rsidRPr="003F6334">
          <w:rPr>
            <w:rStyle w:val="LinkZchn"/>
          </w:rPr>
          <w:t>https://github.com/Lehnurr/spe-ed-solver/blob/main/elaboration/appendices/videos/video_4.mp4</w:t>
        </w:r>
      </w:hyperlink>
      <w:r w:rsidR="009B6711">
        <w:br/>
      </w:r>
      <w:r w:rsidR="005A14C0">
        <w:t>Der Spieler (Grün) schneidet dem Gegner</w:t>
      </w:r>
      <w:r w:rsidR="00D523E6">
        <w:t xml:space="preserve"> (Gelb)</w:t>
      </w:r>
      <w:r w:rsidR="005A14C0">
        <w:t xml:space="preserve"> einen möglichen Fluchtweg ab.</w:t>
      </w:r>
    </w:p>
    <w:p w14:paraId="2D23D6FC" w14:textId="0DB4E39A" w:rsidR="00D174AD" w:rsidRDefault="00B837DE" w:rsidP="00D174AD">
      <w:pPr>
        <w:pStyle w:val="Text"/>
        <w:numPr>
          <w:ilvl w:val="0"/>
          <w:numId w:val="73"/>
        </w:numPr>
      </w:pPr>
      <w:hyperlink r:id="rId54" w:history="1">
        <w:r w:rsidR="00385365" w:rsidRPr="00385365">
          <w:rPr>
            <w:rStyle w:val="LinkZchn"/>
          </w:rPr>
          <w:t>https://github.com/Lehnurr/spe-ed-solver/blob/main/elaboration/appendices/videos/video_5.mp4</w:t>
        </w:r>
      </w:hyperlink>
      <w:r w:rsidR="009B6711">
        <w:br/>
      </w:r>
      <w:r w:rsidR="00DE35FE">
        <w:t>Der Spieler (Rot) schneidet einem Gegner</w:t>
      </w:r>
      <w:r w:rsidR="00E15A5C">
        <w:t xml:space="preserve"> (Hellblau)</w:t>
      </w:r>
      <w:r w:rsidR="00DE35FE">
        <w:t xml:space="preserve"> den einzig möglichen Fluchtweg ab, wodurch dieser ausscheidet.</w:t>
      </w:r>
    </w:p>
    <w:p w14:paraId="63EB5B95" w14:textId="77777777" w:rsidR="00D174AD" w:rsidRDefault="00D174AD">
      <w:pPr>
        <w:spacing w:line="240" w:lineRule="auto"/>
        <w:jc w:val="left"/>
        <w:rPr>
          <w:rStyle w:val="LinkZchn"/>
        </w:rPr>
      </w:pPr>
      <w:r>
        <w:rPr>
          <w:rStyle w:val="LinkZchn"/>
        </w:rPr>
        <w:br w:type="page"/>
      </w:r>
    </w:p>
    <w:p w14:paraId="3240900B" w14:textId="600C8EE2" w:rsidR="003E3CE6" w:rsidRDefault="00B837DE" w:rsidP="003E3CE6">
      <w:pPr>
        <w:pStyle w:val="Text"/>
        <w:numPr>
          <w:ilvl w:val="0"/>
          <w:numId w:val="73"/>
        </w:numPr>
      </w:pPr>
      <w:hyperlink r:id="rId55" w:history="1">
        <w:r w:rsidR="00D174AD" w:rsidRPr="00D174AD">
          <w:rPr>
            <w:rStyle w:val="LinkZchn"/>
          </w:rPr>
          <w:t>https://github.com/Lehnurr/spe-ed-solver/blob/main/elaboration/appendices/videos/video_6.mp4</w:t>
        </w:r>
      </w:hyperlink>
      <w:r w:rsidR="009B6711">
        <w:br/>
      </w:r>
      <w:r w:rsidR="00AF668D">
        <w:t xml:space="preserve">Der Spieler </w:t>
      </w:r>
      <w:r w:rsidR="000F754F">
        <w:t>(Grün) erkennt eine mögliche Gefahr, wodurch er der Risikozone entkommt. Im Anschluss nutzt er das Fehler</w:t>
      </w:r>
      <w:r w:rsidR="00B550DF">
        <w:t>verhalten</w:t>
      </w:r>
      <w:r w:rsidR="00A02B01">
        <w:t xml:space="preserve"> </w:t>
      </w:r>
      <w:r w:rsidR="000F754F">
        <w:t>des Gegners</w:t>
      </w:r>
      <w:r w:rsidR="00C87508">
        <w:t xml:space="preserve"> (Rot)</w:t>
      </w:r>
      <w:r w:rsidR="000F754F">
        <w:t>, um ihm den Weg abzuschneiden.</w:t>
      </w:r>
    </w:p>
    <w:p w14:paraId="0E2164C7" w14:textId="76BB5A8C" w:rsidR="00B550DF" w:rsidRDefault="00B837DE" w:rsidP="00F87536">
      <w:pPr>
        <w:pStyle w:val="Text"/>
        <w:numPr>
          <w:ilvl w:val="0"/>
          <w:numId w:val="73"/>
        </w:numPr>
      </w:pPr>
      <w:hyperlink r:id="rId56" w:history="1">
        <w:r w:rsidR="00B8388D" w:rsidRPr="00B8388D">
          <w:rPr>
            <w:rStyle w:val="LinkZchn"/>
          </w:rPr>
          <w:t>https://github.com/Lehnurr/spe-ed-solver/blob/main/elaboration/appendices/videos/video_7.mp4</w:t>
        </w:r>
      </w:hyperlink>
      <w:r w:rsidR="009B6711">
        <w:br/>
      </w:r>
      <w:r w:rsidR="00A02B01">
        <w:t>Der Spieler (Blau) schneidet einem Gegner</w:t>
      </w:r>
      <w:r w:rsidR="000320A7">
        <w:t xml:space="preserve"> (Gelb)</w:t>
      </w:r>
      <w:r w:rsidR="00A02B01">
        <w:t xml:space="preserve"> einen Fluchtweg ab.</w:t>
      </w:r>
    </w:p>
    <w:p w14:paraId="0CDDC757" w14:textId="77777777" w:rsidR="006063C6" w:rsidRDefault="006063C6" w:rsidP="00E42232">
      <w:pPr>
        <w:pStyle w:val="Text"/>
      </w:pPr>
    </w:p>
    <w:p w14:paraId="11A1767E" w14:textId="77777777" w:rsidR="00C11060" w:rsidRDefault="00C11060">
      <w:pPr>
        <w:spacing w:line="240" w:lineRule="auto"/>
        <w:jc w:val="left"/>
        <w:rPr>
          <w:b/>
          <w:bCs/>
          <w:sz w:val="34"/>
          <w:szCs w:val="34"/>
        </w:rPr>
      </w:pPr>
      <w:bookmarkStart w:id="410" w:name="_Ref48544188"/>
      <w:bookmarkStart w:id="411" w:name="_Ref61694459"/>
      <w:r>
        <w:rPr>
          <w:b/>
          <w:bCs/>
          <w:sz w:val="34"/>
          <w:szCs w:val="34"/>
        </w:rPr>
        <w:br w:type="page"/>
      </w:r>
    </w:p>
    <w:p w14:paraId="33350DC7" w14:textId="71B7E13F" w:rsidR="006063C6" w:rsidRDefault="006063C6" w:rsidP="006063C6">
      <w:pPr>
        <w:rPr>
          <w:b/>
          <w:bCs/>
          <w:sz w:val="34"/>
          <w:szCs w:val="34"/>
        </w:rPr>
      </w:pPr>
      <w:bookmarkStart w:id="412" w:name="_Ref61713171"/>
      <w:bookmarkStart w:id="413" w:name="_Toc61790524"/>
      <w:r w:rsidRPr="00433B43">
        <w:rPr>
          <w:b/>
          <w:bCs/>
          <w:sz w:val="34"/>
          <w:szCs w:val="34"/>
        </w:rPr>
        <w:lastRenderedPageBreak/>
        <w:t xml:space="preserve">Anhang </w:t>
      </w:r>
      <w:r w:rsidRPr="00433B43">
        <w:rPr>
          <w:b/>
          <w:bCs/>
          <w:sz w:val="34"/>
          <w:szCs w:val="34"/>
        </w:rPr>
        <w:fldChar w:fldCharType="begin"/>
      </w:r>
      <w:r w:rsidRPr="00433B43">
        <w:rPr>
          <w:b/>
          <w:bCs/>
          <w:sz w:val="34"/>
          <w:szCs w:val="34"/>
        </w:rPr>
        <w:instrText xml:space="preserve"> SEQ Anhang \* ARABIC </w:instrText>
      </w:r>
      <w:r w:rsidRPr="00433B43">
        <w:rPr>
          <w:b/>
          <w:bCs/>
          <w:sz w:val="34"/>
          <w:szCs w:val="34"/>
        </w:rPr>
        <w:fldChar w:fldCharType="separate"/>
      </w:r>
      <w:r w:rsidR="006A540E">
        <w:rPr>
          <w:b/>
          <w:bCs/>
          <w:noProof/>
          <w:sz w:val="34"/>
          <w:szCs w:val="34"/>
        </w:rPr>
        <w:t>4</w:t>
      </w:r>
      <w:r w:rsidRPr="00433B43">
        <w:rPr>
          <w:b/>
          <w:bCs/>
          <w:sz w:val="34"/>
          <w:szCs w:val="34"/>
        </w:rPr>
        <w:fldChar w:fldCharType="end"/>
      </w:r>
      <w:bookmarkEnd w:id="410"/>
      <w:bookmarkEnd w:id="412"/>
      <w:r w:rsidRPr="00433B43">
        <w:rPr>
          <w:b/>
          <w:bCs/>
          <w:sz w:val="34"/>
          <w:szCs w:val="34"/>
        </w:rPr>
        <w:t xml:space="preserve">: </w:t>
      </w:r>
      <w:bookmarkStart w:id="414" w:name="_Ref61694472"/>
      <w:r>
        <w:rPr>
          <w:b/>
          <w:bCs/>
          <w:sz w:val="34"/>
          <w:szCs w:val="34"/>
        </w:rPr>
        <w:t>Vergleich zu anderen Teams</w:t>
      </w:r>
      <w:bookmarkEnd w:id="411"/>
      <w:bookmarkEnd w:id="414"/>
      <w:bookmarkEnd w:id="413"/>
    </w:p>
    <w:p w14:paraId="155E557A" w14:textId="4FA8A0D3" w:rsidR="006063C6" w:rsidRDefault="006063C6" w:rsidP="006063C6">
      <w:pPr>
        <w:pStyle w:val="Text"/>
      </w:pPr>
      <w:r>
        <w:t xml:space="preserve">Die vollständigen Daten zum </w:t>
      </w:r>
      <w:r w:rsidR="00911266">
        <w:t>Vergleich</w:t>
      </w:r>
      <w:r>
        <w:t xml:space="preserve"> gegen andere Teams sowie die verwendeten Rechenvorschriften können hier gefunden werden: </w:t>
      </w:r>
    </w:p>
    <w:p w14:paraId="5F01D60D" w14:textId="77777777" w:rsidR="006063C6" w:rsidRPr="004111AF" w:rsidRDefault="00B837DE" w:rsidP="00C86F2C">
      <w:pPr>
        <w:pStyle w:val="Link"/>
      </w:pPr>
      <w:hyperlink r:id="rId57" w:history="1">
        <w:r w:rsidR="006063C6" w:rsidRPr="004111AF">
          <w:rPr>
            <w:rStyle w:val="Hyperlink"/>
            <w:color w:val="002060"/>
          </w:rPr>
          <w:t>https://github.com/Lehnurr/spe-ed-solver/blob/main/elaboration/appendices/comparison_online_api.xlsx</w:t>
        </w:r>
      </w:hyperlink>
      <w:r w:rsidR="006063C6" w:rsidRPr="004111AF">
        <w:t xml:space="preserve"> </w:t>
      </w:r>
    </w:p>
    <w:p w14:paraId="3B453DA5" w14:textId="5A6C4894" w:rsidR="001B6BC9" w:rsidRPr="00B93705" w:rsidRDefault="004B1C8A" w:rsidP="00B93705">
      <w:pPr>
        <w:pStyle w:val="Text"/>
      </w:pPr>
      <w:bookmarkStart w:id="415" w:name="_Ref61694369"/>
      <w:bookmarkStart w:id="416" w:name="_Ref61694461"/>
      <w:r w:rsidRPr="00433B43">
        <w:rPr>
          <w:b/>
          <w:bCs/>
          <w:sz w:val="34"/>
          <w:szCs w:val="34"/>
        </w:rPr>
        <w:t xml:space="preserve"> </w:t>
      </w:r>
      <w:bookmarkEnd w:id="415"/>
      <w:bookmarkEnd w:id="416"/>
    </w:p>
    <w:sectPr w:rsidR="001B6BC9" w:rsidRPr="00B93705" w:rsidSect="0010270A">
      <w:footerReference w:type="default" r:id="rId58"/>
      <w:pgSz w:w="11906" w:h="16838" w:code="9"/>
      <w:pgMar w:top="1417" w:right="1417" w:bottom="1134" w:left="1417" w:header="993" w:footer="720" w:gutter="0"/>
      <w:pgNumType w:fmt="upperRoman"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EBF10" w14:textId="77777777" w:rsidR="00866CCC" w:rsidRDefault="00866CCC" w:rsidP="00DC3D67">
      <w:r>
        <w:separator/>
      </w:r>
    </w:p>
  </w:endnote>
  <w:endnote w:type="continuationSeparator" w:id="0">
    <w:p w14:paraId="74F4911E" w14:textId="77777777" w:rsidR="00866CCC" w:rsidRDefault="00866CCC" w:rsidP="00DC3D67">
      <w:r>
        <w:continuationSeparator/>
      </w:r>
    </w:p>
  </w:endnote>
  <w:endnote w:type="continuationNotice" w:id="1">
    <w:p w14:paraId="18C950AE" w14:textId="77777777" w:rsidR="00866CCC" w:rsidRDefault="00866CC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1001424"/>
      <w:docPartObj>
        <w:docPartGallery w:val="Page Numbers (Bottom of Page)"/>
        <w:docPartUnique/>
      </w:docPartObj>
    </w:sdtPr>
    <w:sdtEndPr/>
    <w:sdtContent>
      <w:p w14:paraId="73756447" w14:textId="77777777" w:rsidR="004F7F58" w:rsidRDefault="004F7F58">
        <w:pPr>
          <w:pStyle w:val="Fuzeile"/>
          <w:jc w:val="right"/>
        </w:pPr>
        <w:r>
          <w:fldChar w:fldCharType="begin"/>
        </w:r>
        <w:r>
          <w:instrText>PAGE   \* MERGEFORMAT</w:instrText>
        </w:r>
        <w:r>
          <w:fldChar w:fldCharType="separate"/>
        </w:r>
        <w:r>
          <w:t>2</w:t>
        </w:r>
        <w:r>
          <w:fldChar w:fldCharType="end"/>
        </w:r>
      </w:p>
    </w:sdtContent>
  </w:sdt>
  <w:p w14:paraId="7994E6C2" w14:textId="77777777" w:rsidR="004F7F58" w:rsidRDefault="004F7F5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9691954"/>
      <w:docPartObj>
        <w:docPartGallery w:val="Page Numbers (Bottom of Page)"/>
        <w:docPartUnique/>
      </w:docPartObj>
    </w:sdtPr>
    <w:sdtEndPr/>
    <w:sdtContent>
      <w:p w14:paraId="114EDB60" w14:textId="77777777" w:rsidR="004F7F58" w:rsidRDefault="004F7F58">
        <w:pPr>
          <w:pStyle w:val="Fuzeile"/>
          <w:jc w:val="right"/>
        </w:pPr>
        <w:r>
          <w:fldChar w:fldCharType="begin"/>
        </w:r>
        <w:r>
          <w:instrText>PAGE   \* MERGEFORMAT</w:instrText>
        </w:r>
        <w:r>
          <w:fldChar w:fldCharType="separate"/>
        </w:r>
        <w:r>
          <w:t>2</w:t>
        </w:r>
        <w:r>
          <w:fldChar w:fldCharType="end"/>
        </w:r>
      </w:p>
    </w:sdtContent>
  </w:sdt>
  <w:p w14:paraId="1942B1A4" w14:textId="77777777" w:rsidR="004F7F58" w:rsidRDefault="004F7F5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639051"/>
      <w:docPartObj>
        <w:docPartGallery w:val="Page Numbers (Bottom of Page)"/>
        <w:docPartUnique/>
      </w:docPartObj>
    </w:sdtPr>
    <w:sdtEndPr/>
    <w:sdtContent>
      <w:sdt>
        <w:sdtPr>
          <w:id w:val="1964313456"/>
          <w:docPartObj>
            <w:docPartGallery w:val="Page Numbers (Bottom of Page)"/>
            <w:docPartUnique/>
          </w:docPartObj>
        </w:sdtPr>
        <w:sdtEndPr/>
        <w:sdtContent>
          <w:p w14:paraId="247DA89C" w14:textId="6C62E0FB" w:rsidR="004F7F58" w:rsidRDefault="004F7F58" w:rsidP="00B906CD">
            <w:pPr>
              <w:pStyle w:val="Fuzeile"/>
              <w:jc w:val="right"/>
            </w:pPr>
            <w:r>
              <w:fldChar w:fldCharType="begin"/>
            </w:r>
            <w:r>
              <w:instrText>PAGE   \* MERGEFORMAT</w:instrText>
            </w:r>
            <w:r>
              <w:fldChar w:fldCharType="separate"/>
            </w:r>
            <w:r>
              <w:t>1</w:t>
            </w:r>
            <w:r>
              <w:fldChar w:fldCharType="end"/>
            </w:r>
            <w:r>
              <w:t xml:space="preserve"> von </w:t>
            </w:r>
            <w:r w:rsidR="00B837DE">
              <w:fldChar w:fldCharType="begin"/>
            </w:r>
            <w:r w:rsidR="00B837DE">
              <w:instrText>SECTIONPAGES   \* MERGEFORMAT</w:instrText>
            </w:r>
            <w:r w:rsidR="00B837DE">
              <w:fldChar w:fldCharType="separate"/>
            </w:r>
            <w:r w:rsidR="00B837DE">
              <w:rPr>
                <w:noProof/>
              </w:rPr>
              <w:t>69</w:t>
            </w:r>
            <w:r w:rsidR="00B837DE">
              <w:rPr>
                <w:noProof/>
              </w:rPr>
              <w:fldChar w:fldCharType="end"/>
            </w:r>
          </w:p>
        </w:sdtContent>
      </w:sdt>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4309335"/>
      <w:docPartObj>
        <w:docPartGallery w:val="Page Numbers (Bottom of Page)"/>
        <w:docPartUnique/>
      </w:docPartObj>
    </w:sdtPr>
    <w:sdtEndPr/>
    <w:sdtContent>
      <w:sdt>
        <w:sdtPr>
          <w:id w:val="1097992427"/>
          <w:docPartObj>
            <w:docPartGallery w:val="Page Numbers (Bottom of Page)"/>
            <w:docPartUnique/>
          </w:docPartObj>
        </w:sdtPr>
        <w:sdtEndPr/>
        <w:sdtContent>
          <w:p w14:paraId="178E7BB1" w14:textId="77777777" w:rsidR="004F7F58" w:rsidRDefault="004F7F58" w:rsidP="00B906CD">
            <w:pPr>
              <w:pStyle w:val="Fuzeile"/>
              <w:jc w:val="right"/>
            </w:pPr>
            <w:r>
              <w:fldChar w:fldCharType="begin"/>
            </w:r>
            <w:r>
              <w:instrText>PAGE   \* MERGEFORMAT</w:instrText>
            </w:r>
            <w:r>
              <w:fldChar w:fldCharType="separate"/>
            </w:r>
            <w:r>
              <w:t>1</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147C2" w14:textId="77777777" w:rsidR="00866CCC" w:rsidRDefault="00866CCC" w:rsidP="004D5E17">
      <w:pPr>
        <w:spacing w:line="240" w:lineRule="auto"/>
      </w:pPr>
      <w:r>
        <w:separator/>
      </w:r>
    </w:p>
  </w:footnote>
  <w:footnote w:type="continuationSeparator" w:id="0">
    <w:p w14:paraId="24B916E6" w14:textId="77777777" w:rsidR="00866CCC" w:rsidRDefault="00866CCC" w:rsidP="00DC3D67">
      <w:r>
        <w:continuationSeparator/>
      </w:r>
    </w:p>
  </w:footnote>
  <w:footnote w:type="continuationNotice" w:id="1">
    <w:p w14:paraId="615F1B5A" w14:textId="77777777" w:rsidR="00866CCC" w:rsidRDefault="00866CCC">
      <w:pPr>
        <w:spacing w:line="240" w:lineRule="auto"/>
      </w:pPr>
    </w:p>
  </w:footnote>
  <w:footnote w:id="2">
    <w:p w14:paraId="52338938" w14:textId="26FA52DC" w:rsidR="00DA5853" w:rsidRPr="00543AB5" w:rsidRDefault="00DA5853" w:rsidP="00DA5853">
      <w:pPr>
        <w:pStyle w:val="Funotentext"/>
        <w:rPr>
          <w:color w:val="FF0000"/>
        </w:rPr>
      </w:pPr>
      <w:r>
        <w:rPr>
          <w:rStyle w:val="Funotenzeichen"/>
        </w:rPr>
        <w:footnoteRef/>
      </w:r>
      <w:r>
        <w:t xml:space="preserve"> </w:t>
      </w:r>
      <w:r w:rsidRPr="00F93D50">
        <w:t>Laut den Regeln für spe</w:t>
      </w:r>
      <w:r w:rsidR="00AA4F06">
        <w:t>_</w:t>
      </w:r>
      <w:r w:rsidRPr="00F93D50">
        <w:t>ed gibt es kein Unentschieden</w:t>
      </w:r>
      <w:r>
        <w:t>.</w:t>
      </w:r>
      <w:sdt>
        <w:sdtPr>
          <w:id w:val="714170210"/>
          <w:citation/>
        </w:sdtPr>
        <w:sdtEndPr/>
        <w:sdtContent>
          <w:r w:rsidRPr="00F93D50">
            <w:fldChar w:fldCharType="begin"/>
          </w:r>
          <w:r w:rsidRPr="00F93D50">
            <w:instrText xml:space="preserve"> CITATION inf20 \l 1031 </w:instrText>
          </w:r>
          <w:r w:rsidRPr="00F93D50">
            <w:fldChar w:fldCharType="separate"/>
          </w:r>
          <w:r w:rsidR="00F71CF4">
            <w:rPr>
              <w:noProof/>
            </w:rPr>
            <w:t xml:space="preserve"> [4]</w:t>
          </w:r>
          <w:r w:rsidRPr="00F93D50">
            <w:fldChar w:fldCharType="end"/>
          </w:r>
        </w:sdtContent>
      </w:sdt>
      <w:sdt>
        <w:sdtPr>
          <w:id w:val="-1972056069"/>
          <w:citation/>
        </w:sdtPr>
        <w:sdtEndPr/>
        <w:sdtContent>
          <w:r w:rsidRPr="00F93D50">
            <w:fldChar w:fldCharType="begin"/>
          </w:r>
          <w:r w:rsidRPr="00F93D50">
            <w:instrText xml:space="preserve">CITATION Sol20 \l 1031 </w:instrText>
          </w:r>
          <w:r w:rsidRPr="00F93D50">
            <w:fldChar w:fldCharType="separate"/>
          </w:r>
          <w:r w:rsidR="00F71CF4">
            <w:rPr>
              <w:noProof/>
            </w:rPr>
            <w:t xml:space="preserve"> [12]</w:t>
          </w:r>
          <w:r w:rsidRPr="00F93D50">
            <w:fldChar w:fldCharType="end"/>
          </w:r>
        </w:sdtContent>
      </w:sdt>
    </w:p>
  </w:footnote>
  <w:footnote w:id="3">
    <w:p w14:paraId="42C081DE" w14:textId="644497DA" w:rsidR="00946E55" w:rsidRDefault="00946E55">
      <w:pPr>
        <w:pStyle w:val="Funotentext"/>
      </w:pPr>
      <w:r>
        <w:rPr>
          <w:rStyle w:val="Funotenzeichen"/>
        </w:rPr>
        <w:footnoteRef/>
      </w:r>
      <w:r w:rsidRPr="00E426A0">
        <w:t xml:space="preserve"> Siehe </w:t>
      </w:r>
      <w:r w:rsidR="00E426A0" w:rsidRPr="00E426A0">
        <w:rPr>
          <w:i/>
          <w:iCs/>
        </w:rPr>
        <w:fldChar w:fldCharType="begin"/>
      </w:r>
      <w:r w:rsidR="00E426A0" w:rsidRPr="00E426A0">
        <w:rPr>
          <w:i/>
          <w:iCs/>
        </w:rPr>
        <w:instrText xml:space="preserve"> REF _Ref61696687 \r \h </w:instrText>
      </w:r>
      <w:r w:rsidR="00E426A0">
        <w:rPr>
          <w:i/>
          <w:iCs/>
        </w:rPr>
        <w:instrText xml:space="preserve"> \* MERGEFORMAT </w:instrText>
      </w:r>
      <w:r w:rsidR="00E426A0" w:rsidRPr="00E426A0">
        <w:rPr>
          <w:i/>
          <w:iCs/>
        </w:rPr>
      </w:r>
      <w:r w:rsidR="00E426A0" w:rsidRPr="00E426A0">
        <w:rPr>
          <w:i/>
          <w:iCs/>
        </w:rPr>
        <w:fldChar w:fldCharType="separate"/>
      </w:r>
      <w:r w:rsidR="00E426A0" w:rsidRPr="00E426A0">
        <w:rPr>
          <w:i/>
          <w:iCs/>
        </w:rPr>
        <w:t>3.2</w:t>
      </w:r>
      <w:r w:rsidR="00E426A0" w:rsidRPr="00E426A0">
        <w:rPr>
          <w:i/>
          <w:iCs/>
        </w:rPr>
        <w:fldChar w:fldCharType="end"/>
      </w:r>
      <w:r w:rsidR="00E426A0" w:rsidRPr="00E426A0">
        <w:rPr>
          <w:i/>
          <w:iCs/>
        </w:rPr>
        <w:t xml:space="preserve"> </w:t>
      </w:r>
      <w:r w:rsidR="00E426A0" w:rsidRPr="00E426A0">
        <w:rPr>
          <w:i/>
          <w:iCs/>
        </w:rPr>
        <w:fldChar w:fldCharType="begin"/>
      </w:r>
      <w:r w:rsidR="00E426A0" w:rsidRPr="00E426A0">
        <w:rPr>
          <w:i/>
          <w:iCs/>
        </w:rPr>
        <w:instrText xml:space="preserve"> REF _Ref61696683 \h </w:instrText>
      </w:r>
      <w:r w:rsidR="00E426A0">
        <w:rPr>
          <w:i/>
          <w:iCs/>
        </w:rPr>
        <w:instrText xml:space="preserve"> \* MERGEFORMAT </w:instrText>
      </w:r>
      <w:r w:rsidR="00E426A0" w:rsidRPr="00E426A0">
        <w:rPr>
          <w:i/>
          <w:iCs/>
        </w:rPr>
      </w:r>
      <w:r w:rsidR="00E426A0" w:rsidRPr="00E426A0">
        <w:rPr>
          <w:i/>
          <w:iCs/>
        </w:rPr>
        <w:fldChar w:fldCharType="separate"/>
      </w:r>
      <w:r w:rsidR="00E426A0" w:rsidRPr="00E426A0">
        <w:rPr>
          <w:i/>
          <w:iCs/>
        </w:rPr>
        <w:t>Spielparameter</w:t>
      </w:r>
      <w:r w:rsidR="00E426A0" w:rsidRPr="00E426A0">
        <w:rPr>
          <w:i/>
          <w:iCs/>
        </w:rPr>
        <w:fldChar w:fldCharType="end"/>
      </w:r>
    </w:p>
  </w:footnote>
  <w:footnote w:id="4">
    <w:p w14:paraId="421BE694" w14:textId="3E61049A" w:rsidR="009D5BA5" w:rsidRDefault="009D5BA5" w:rsidP="009D5BA5">
      <w:pPr>
        <w:pStyle w:val="Funotentext"/>
      </w:pPr>
      <w:r>
        <w:rPr>
          <w:rStyle w:val="Funotenzeichen"/>
        </w:rPr>
        <w:footnoteRef/>
      </w:r>
      <w:r>
        <w:t xml:space="preserve"> </w:t>
      </w:r>
      <w:r w:rsidR="00B72CFD">
        <w:t>e</w:t>
      </w:r>
      <w:r w:rsidR="00524617" w:rsidRPr="00524617">
        <w:t xml:space="preserve">ine Runde erlaubt </w:t>
      </w:r>
      <w:r w:rsidR="00524617">
        <w:t>S</w:t>
      </w:r>
      <w:r w:rsidR="00524617" w:rsidRPr="00524617">
        <w:t>prünge oder erlaubt diese nicht.</w:t>
      </w:r>
    </w:p>
  </w:footnote>
  <w:footnote w:id="5">
    <w:p w14:paraId="43698605" w14:textId="53D5EE14" w:rsidR="009D5BA5" w:rsidRDefault="009D5BA5" w:rsidP="009D5BA5">
      <w:pPr>
        <w:pStyle w:val="Funotentext"/>
      </w:pPr>
      <w:r>
        <w:rPr>
          <w:rStyle w:val="Funotenzeichen"/>
        </w:rPr>
        <w:footnoteRef/>
      </w:r>
      <w:r>
        <w:t xml:space="preserve"> </w:t>
      </w:r>
      <w:r w:rsidRPr="00536BA8">
        <w:t xml:space="preserve">Da die Art der Runde bei </w:t>
      </w:r>
      <m:oMath>
        <m:r>
          <w:rPr>
            <w:rFonts w:ascii="Cambria Math" w:hAnsi="Cambria Math"/>
          </w:rPr>
          <m:t>Geschwindigkeit &lt; 3</m:t>
        </m:r>
      </m:oMath>
      <w:r w:rsidRPr="00536BA8">
        <w:t xml:space="preserve"> irrelevant ist, ist eine Reduzierung auf </w:t>
      </w:r>
      <m:oMath>
        <m:r>
          <w:rPr>
            <w:rFonts w:ascii="Cambria Math" w:hAnsi="Cambria Math"/>
          </w:rPr>
          <m:t>4*8*2+4*2*1=72</m:t>
        </m:r>
      </m:oMath>
      <w:r w:rsidRPr="00536BA8">
        <w:t xml:space="preserve"> möglich.</w:t>
      </w:r>
    </w:p>
  </w:footnote>
  <w:footnote w:id="6">
    <w:p w14:paraId="041295FB" w14:textId="627B6829" w:rsidR="00DC54EF" w:rsidRDefault="00DC54EF">
      <w:pPr>
        <w:pStyle w:val="Funotentext"/>
      </w:pPr>
      <w:r>
        <w:rPr>
          <w:rStyle w:val="Funotenzeichen"/>
        </w:rPr>
        <w:footnoteRef/>
      </w:r>
      <w:r>
        <w:t xml:space="preserve"> Eine vereinfachte Schnittpunktberechnung bedeutet, dass keine </w:t>
      </w:r>
      <w:r w:rsidR="00F74F75">
        <w:t>D</w:t>
      </w:r>
      <w:r>
        <w:t xml:space="preserve">iagonalen möglich sind und im Fall einer Kante, welche </w:t>
      </w:r>
      <w:r w:rsidR="00F75F95">
        <w:t xml:space="preserve">einen Sprung beinhaltet lediglich der </w:t>
      </w:r>
      <w:r w:rsidR="00B23539">
        <w:t>S</w:t>
      </w:r>
      <w:r w:rsidR="00F75F95">
        <w:t xml:space="preserve">tart- und </w:t>
      </w:r>
      <w:r w:rsidR="0010650C">
        <w:t>Endpunkt</w:t>
      </w:r>
      <w:r w:rsidR="00F75F95">
        <w:t xml:space="preserve"> für die </w:t>
      </w:r>
      <w:r w:rsidR="0010650C">
        <w:t>Schnittpunktberechnung betrachtet werden.</w:t>
      </w:r>
    </w:p>
  </w:footnote>
  <w:footnote w:id="7">
    <w:p w14:paraId="55889EAC" w14:textId="3EAF1AE6" w:rsidR="00E35410" w:rsidRDefault="00E35410">
      <w:pPr>
        <w:pStyle w:val="Funotentext"/>
      </w:pPr>
      <w:r>
        <w:rPr>
          <w:rStyle w:val="Funotenzeichen"/>
        </w:rPr>
        <w:footnoteRef/>
      </w:r>
      <w:r>
        <w:t xml:space="preserve"> Die </w:t>
      </w:r>
      <w:r w:rsidR="00224B60">
        <w:t>Verwendung</w:t>
      </w:r>
      <w:r>
        <w:t xml:space="preserve"> der Logging-Komponente ist im </w:t>
      </w:r>
      <w:r w:rsidR="00C5152C">
        <w:t xml:space="preserve">Handbuch näher </w:t>
      </w:r>
      <w:r>
        <w:t>beschrieben.</w:t>
      </w:r>
    </w:p>
  </w:footnote>
  <w:footnote w:id="8">
    <w:p w14:paraId="1BBC75FD" w14:textId="37C36350" w:rsidR="0025434C" w:rsidRDefault="0025434C">
      <w:pPr>
        <w:pStyle w:val="Funotentext"/>
      </w:pPr>
      <w:r>
        <w:rPr>
          <w:rStyle w:val="Funotenzeichen"/>
        </w:rPr>
        <w:footnoteRef/>
      </w:r>
      <w:r>
        <w:t xml:space="preserve"> </w:t>
      </w:r>
      <w:r w:rsidR="00104A90">
        <w:t>Anzahl der Spiele</w:t>
      </w:r>
      <w:r w:rsidR="00374E1F">
        <w:t>,</w:t>
      </w:r>
      <w:r w:rsidR="00104A90">
        <w:t xml:space="preserve"> in denen das eigene Team besser war als das gegnerische Team</w:t>
      </w:r>
      <w:r w:rsidR="00374E1F">
        <w:t>,</w:t>
      </w:r>
      <w:r w:rsidR="00104A90">
        <w:t xml:space="preserve"> im Vergleich zur Anzahl der Spiele, die gegen das gegnerische Team gespielt wurden</w:t>
      </w:r>
    </w:p>
  </w:footnote>
  <w:footnote w:id="9">
    <w:p w14:paraId="6DA016F4" w14:textId="5BC1590F" w:rsidR="003E7F54" w:rsidRDefault="003E7F54">
      <w:pPr>
        <w:pStyle w:val="Funotentext"/>
      </w:pPr>
      <w:r>
        <w:rPr>
          <w:rStyle w:val="Funotenzeichen"/>
        </w:rPr>
        <w:footnoteRef/>
      </w:r>
      <w:r>
        <w:t xml:space="preserve"> Anzahl gewonnener Spiele im Vergleich zur Anzahl der gespielten Spiele</w:t>
      </w:r>
    </w:p>
  </w:footnote>
  <w:footnote w:id="10">
    <w:p w14:paraId="2490AC32" w14:textId="77777777" w:rsidR="000E7552" w:rsidRDefault="000E7552" w:rsidP="000E7552">
      <w:pPr>
        <w:pStyle w:val="Funotentext"/>
      </w:pPr>
      <w:r>
        <w:rPr>
          <w:rStyle w:val="Funotenzeichen"/>
        </w:rPr>
        <w:footnoteRef/>
      </w:r>
      <w:r>
        <w:t xml:space="preserve"> Fälle, in denen ein gegnerischer Spieler keine Aktion vornimmt, obwohl er gültige Aktionen durchführen könnte</w:t>
      </w:r>
    </w:p>
  </w:footnote>
  <w:footnote w:id="11">
    <w:p w14:paraId="421E9204" w14:textId="77777777" w:rsidR="00B93705" w:rsidRDefault="00B93705" w:rsidP="00B93705">
      <w:pPr>
        <w:pStyle w:val="Funotentext"/>
      </w:pPr>
      <w:r>
        <w:rPr>
          <w:rStyle w:val="Funotenzeichen"/>
        </w:rPr>
        <w:footnoteRef/>
      </w:r>
      <w:r>
        <w:t xml:space="preserve"> Der Standardwert für FILE ist „DockerFile“ und der Standardwert für den PATH-Kontext ist das Verzeichnis, in welchem der Befehl ausgeführt wird.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BE6E6" w14:textId="2FC72209" w:rsidR="004F7F58" w:rsidRDefault="004F7F5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DF66472"/>
    <w:lvl w:ilvl="0">
      <w:start w:val="1"/>
      <w:numFmt w:val="decimal"/>
      <w:pStyle w:val="Listennummer5"/>
      <w:lvlText w:val="%1."/>
      <w:lvlJc w:val="left"/>
      <w:pPr>
        <w:tabs>
          <w:tab w:val="num" w:pos="6521"/>
        </w:tabs>
        <w:ind w:left="6521" w:hanging="360"/>
      </w:pPr>
    </w:lvl>
  </w:abstractNum>
  <w:abstractNum w:abstractNumId="1" w15:restartNumberingAfterBreak="0">
    <w:nsid w:val="FFFFFF7D"/>
    <w:multiLevelType w:val="singleLevel"/>
    <w:tmpl w:val="3E36282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B41E802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F29A802C"/>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7C44A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347BD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DCA07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2082F6"/>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FE888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2E62CC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1B100E"/>
    <w:multiLevelType w:val="hybridMultilevel"/>
    <w:tmpl w:val="684A617A"/>
    <w:lvl w:ilvl="0" w:tplc="0407000F">
      <w:start w:val="1"/>
      <w:numFmt w:val="decimal"/>
      <w:lvlText w:val="%1."/>
      <w:lvlJc w:val="left"/>
      <w:pPr>
        <w:ind w:left="360" w:hanging="360"/>
      </w:pPr>
      <w:rPr>
        <w:rFonts w:hint="default"/>
      </w:rPr>
    </w:lvl>
    <w:lvl w:ilvl="1" w:tplc="04070019">
      <w:start w:val="1"/>
      <w:numFmt w:val="lowerLetter"/>
      <w:lvlText w:val="%2."/>
      <w:lvlJc w:val="left"/>
      <w:pPr>
        <w:ind w:left="36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02D973DD"/>
    <w:multiLevelType w:val="multilevel"/>
    <w:tmpl w:val="2D36EECC"/>
    <w:lvl w:ilvl="0">
      <w:start w:val="1"/>
      <w:numFmt w:val="decimal"/>
      <w:lvlText w:val="Anhang %1:"/>
      <w:lvlJc w:val="left"/>
      <w:pPr>
        <w:ind w:left="964" w:hanging="964"/>
      </w:pPr>
      <w:rPr>
        <w:rFonts w:hint="default"/>
      </w:rPr>
    </w:lvl>
    <w:lvl w:ilvl="1">
      <w:start w:val="1"/>
      <w:numFmt w:val="decimal"/>
      <w:lvlText w:val="Anhang %1.%2:"/>
      <w:lvlJc w:val="left"/>
      <w:pPr>
        <w:ind w:left="792" w:hanging="432"/>
      </w:pPr>
      <w:rPr>
        <w:rFonts w:hint="default"/>
      </w:rPr>
    </w:lvl>
    <w:lvl w:ilvl="2">
      <w:start w:val="1"/>
      <w:numFmt w:val="decimal"/>
      <w:pStyle w:val="Anhangberschrift"/>
      <w:lvlText w:val="Anhang %1.%2.%3:"/>
      <w:lvlJc w:val="left"/>
      <w:pPr>
        <w:ind w:left="1224" w:hanging="504"/>
      </w:pPr>
      <w:rPr>
        <w:rFonts w:hint="default"/>
      </w:rPr>
    </w:lvl>
    <w:lvl w:ilvl="3">
      <w:start w:val="1"/>
      <w:numFmt w:val="decimal"/>
      <w:lvlText w:val="Anhang %1.%2.%3.%4"/>
      <w:lvlJc w:val="left"/>
      <w:pPr>
        <w:ind w:left="1728" w:hanging="648"/>
      </w:pPr>
      <w:rPr>
        <w:rFonts w:hint="default"/>
      </w:rPr>
    </w:lvl>
    <w:lvl w:ilvl="4">
      <w:start w:val="1"/>
      <w:numFmt w:val="decimal"/>
      <w:lvlText w:val="Anhang %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72A0F34"/>
    <w:multiLevelType w:val="hybridMultilevel"/>
    <w:tmpl w:val="DC924EBC"/>
    <w:lvl w:ilvl="0" w:tplc="39A833DC">
      <w:start w:val="1"/>
      <w:numFmt w:val="decimal"/>
      <w:lvlText w:val="%1"/>
      <w:lvlJc w:val="right"/>
      <w:pPr>
        <w:ind w:left="596" w:hanging="454"/>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13" w15:restartNumberingAfterBreak="0">
    <w:nsid w:val="07D80D39"/>
    <w:multiLevelType w:val="multilevel"/>
    <w:tmpl w:val="8A127346"/>
    <w:lvl w:ilvl="0">
      <w:start w:val="1"/>
      <w:numFmt w:val="bullet"/>
      <w:suff w:val="space"/>
      <w:lvlText w:val=""/>
      <w:lvlJc w:val="left"/>
      <w:pPr>
        <w:ind w:left="170" w:hanging="170"/>
      </w:pPr>
      <w:rPr>
        <w:rFonts w:ascii="Symbol" w:hAnsi="Symbol" w:hint="default"/>
        <w:sz w:val="20"/>
      </w:rPr>
    </w:lvl>
    <w:lvl w:ilvl="1">
      <w:start w:val="1"/>
      <w:numFmt w:val="bullet"/>
      <w:suff w:val="space"/>
      <w:lvlText w:val="o"/>
      <w:lvlJc w:val="left"/>
      <w:pPr>
        <w:ind w:left="0" w:firstLine="284"/>
      </w:pPr>
      <w:rPr>
        <w:rFonts w:ascii="Courier New" w:hAnsi="Courier New" w:hint="default"/>
        <w:sz w:val="20"/>
      </w:rPr>
    </w:lvl>
    <w:lvl w:ilvl="2">
      <w:start w:val="1"/>
      <w:numFmt w:val="bullet"/>
      <w:suff w:val="space"/>
      <w:lvlText w:val=""/>
      <w:lvlJc w:val="left"/>
      <w:pPr>
        <w:ind w:left="0" w:firstLine="567"/>
      </w:pPr>
      <w:rPr>
        <w:rFonts w:ascii="Wingdings" w:hAnsi="Wingdings" w:hint="default"/>
        <w:sz w:val="20"/>
      </w:rPr>
    </w:lvl>
    <w:lvl w:ilvl="3">
      <w:start w:val="1"/>
      <w:numFmt w:val="bullet"/>
      <w:suff w:val="space"/>
      <w:lvlText w:val=""/>
      <w:lvlJc w:val="left"/>
      <w:pPr>
        <w:ind w:left="0" w:firstLine="851"/>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78" w:hanging="358"/>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07F62704"/>
    <w:multiLevelType w:val="hybridMultilevel"/>
    <w:tmpl w:val="B012455C"/>
    <w:lvl w:ilvl="0" w:tplc="87BEF794">
      <w:start w:val="1"/>
      <w:numFmt w:val="decimal"/>
      <w:lvlText w:val="%1"/>
      <w:lvlJc w:val="right"/>
      <w:pPr>
        <w:ind w:left="530" w:hanging="360"/>
      </w:pPr>
      <w:rPr>
        <w:rFonts w:ascii="Consolas" w:hAnsi="Consolas" w:hint="default"/>
        <w:color w:val="ADADAD" w:themeColor="accent6" w:themeTint="99"/>
        <w:kern w:val="0"/>
        <w:sz w:val="2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09164225"/>
    <w:multiLevelType w:val="multilevel"/>
    <w:tmpl w:val="C128D454"/>
    <w:styleLink w:val="Formatvorlage1"/>
    <w:lvl w:ilvl="0">
      <w:start w:val="1"/>
      <w:numFmt w:val="decimal"/>
      <w:lvlText w:val="Anhang %1:"/>
      <w:lvlJc w:val="left"/>
      <w:pPr>
        <w:ind w:left="0" w:firstLine="0"/>
      </w:pPr>
      <w:rPr>
        <w:rFonts w:hint="default"/>
      </w:rPr>
    </w:lvl>
    <w:lvl w:ilvl="1">
      <w:start w:val="1"/>
      <w:numFmt w:val="decimal"/>
      <w:lvlText w:val="Anhang %1.%2:"/>
      <w:lvlJc w:val="left"/>
      <w:pPr>
        <w:ind w:left="357" w:firstLine="0"/>
      </w:pPr>
      <w:rPr>
        <w:rFonts w:hint="default"/>
      </w:rPr>
    </w:lvl>
    <w:lvl w:ilvl="2">
      <w:start w:val="1"/>
      <w:numFmt w:val="decimal"/>
      <w:lvlText w:val="Anhang %1.%2.%3:"/>
      <w:lvlJc w:val="left"/>
      <w:pPr>
        <w:ind w:left="714" w:firstLine="0"/>
      </w:pPr>
      <w:rPr>
        <w:rFonts w:hint="default"/>
      </w:rPr>
    </w:lvl>
    <w:lvl w:ilvl="3">
      <w:start w:val="1"/>
      <w:numFmt w:val="decimal"/>
      <w:lvlText w:val="Anhang %1.%2.%3.%4"/>
      <w:lvlJc w:val="left"/>
      <w:pPr>
        <w:ind w:left="1071" w:firstLine="0"/>
      </w:pPr>
      <w:rPr>
        <w:rFonts w:hint="default"/>
      </w:rPr>
    </w:lvl>
    <w:lvl w:ilvl="4">
      <w:start w:val="1"/>
      <w:numFmt w:val="decimal"/>
      <w:lvlText w:val="Anhang %1.%2.%3.%4.%5:"/>
      <w:lvlJc w:val="left"/>
      <w:pPr>
        <w:ind w:left="1428" w:firstLine="0"/>
      </w:pPr>
      <w:rPr>
        <w:rFonts w:hint="default"/>
      </w:rPr>
    </w:lvl>
    <w:lvl w:ilvl="5">
      <w:start w:val="1"/>
      <w:numFmt w:val="decimal"/>
      <w:lvlText w:val="%1.%2.%3.%4.%5.%6."/>
      <w:lvlJc w:val="left"/>
      <w:pPr>
        <w:ind w:left="1785" w:firstLine="0"/>
      </w:pPr>
      <w:rPr>
        <w:rFonts w:hint="default"/>
      </w:rPr>
    </w:lvl>
    <w:lvl w:ilvl="6">
      <w:start w:val="1"/>
      <w:numFmt w:val="decimal"/>
      <w:lvlText w:val="%1.%2.%3.%4.%5.%6.%7."/>
      <w:lvlJc w:val="left"/>
      <w:pPr>
        <w:ind w:left="2142" w:firstLine="0"/>
      </w:pPr>
      <w:rPr>
        <w:rFonts w:hint="default"/>
      </w:rPr>
    </w:lvl>
    <w:lvl w:ilvl="7">
      <w:start w:val="1"/>
      <w:numFmt w:val="decimal"/>
      <w:lvlText w:val="%1.%2.%3.%4.%5.%6.%7.%8."/>
      <w:lvlJc w:val="left"/>
      <w:pPr>
        <w:ind w:left="2499" w:firstLine="0"/>
      </w:pPr>
      <w:rPr>
        <w:rFonts w:hint="default"/>
      </w:rPr>
    </w:lvl>
    <w:lvl w:ilvl="8">
      <w:start w:val="1"/>
      <w:numFmt w:val="decimal"/>
      <w:lvlText w:val="%1.%2.%3.%4.%5.%6.%7.%8.%9."/>
      <w:lvlJc w:val="left"/>
      <w:pPr>
        <w:ind w:left="2856" w:firstLine="0"/>
      </w:pPr>
      <w:rPr>
        <w:rFonts w:hint="default"/>
      </w:rPr>
    </w:lvl>
  </w:abstractNum>
  <w:abstractNum w:abstractNumId="16" w15:restartNumberingAfterBreak="0">
    <w:nsid w:val="0B160B82"/>
    <w:multiLevelType w:val="hybridMultilevel"/>
    <w:tmpl w:val="F01016AE"/>
    <w:lvl w:ilvl="0" w:tplc="6780158C">
      <w:start w:val="1"/>
      <w:numFmt w:val="lowerLetter"/>
      <w:suff w:val="space"/>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E7B3D07"/>
    <w:multiLevelType w:val="hybridMultilevel"/>
    <w:tmpl w:val="3520972E"/>
    <w:lvl w:ilvl="0" w:tplc="93048AEE">
      <w:start w:val="1"/>
      <w:numFmt w:val="decimal"/>
      <w:lvlText w:val="%1."/>
      <w:lvlJc w:val="left"/>
      <w:pPr>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13AF5115"/>
    <w:multiLevelType w:val="hybridMultilevel"/>
    <w:tmpl w:val="3520972E"/>
    <w:lvl w:ilvl="0" w:tplc="93048AEE">
      <w:start w:val="1"/>
      <w:numFmt w:val="decimal"/>
      <w:lvlText w:val="%1."/>
      <w:lvlJc w:val="left"/>
      <w:pPr>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15517F80"/>
    <w:multiLevelType w:val="hybridMultilevel"/>
    <w:tmpl w:val="25D22D5E"/>
    <w:lvl w:ilvl="0" w:tplc="D9BCAA96">
      <w:start w:val="1"/>
      <w:numFmt w:val="decimal"/>
      <w:suff w:val="nothing"/>
      <w:lvlText w:val="R%1"/>
      <w:lvlJc w:val="left"/>
      <w:pPr>
        <w:ind w:left="0" w:hanging="567"/>
      </w:pPr>
      <w:rPr>
        <w:rFonts w:ascii="Segoe UI" w:hAnsi="Segoe UI" w:cs="Segoe UI" w:hint="default"/>
        <w:b/>
        <w:sz w:val="26"/>
        <w:szCs w:val="2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184F32F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88D1A15"/>
    <w:multiLevelType w:val="hybridMultilevel"/>
    <w:tmpl w:val="A2ECE638"/>
    <w:lvl w:ilvl="0" w:tplc="0809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1A8B7549"/>
    <w:multiLevelType w:val="hybridMultilevel"/>
    <w:tmpl w:val="9760B336"/>
    <w:lvl w:ilvl="0" w:tplc="12EC533C">
      <w:start w:val="1"/>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FE14351"/>
    <w:multiLevelType w:val="multilevel"/>
    <w:tmpl w:val="C128D454"/>
    <w:numStyleLink w:val="Formatvorlage1"/>
  </w:abstractNum>
  <w:abstractNum w:abstractNumId="24" w15:restartNumberingAfterBreak="0">
    <w:nsid w:val="22525DD5"/>
    <w:multiLevelType w:val="hybridMultilevel"/>
    <w:tmpl w:val="E29643B4"/>
    <w:lvl w:ilvl="0" w:tplc="FBA2057C">
      <w:start w:val="1"/>
      <w:numFmt w:val="decimal"/>
      <w:suff w:val="space"/>
      <w:lvlText w:val="AA%1:"/>
      <w:lvlJc w:val="left"/>
      <w:pPr>
        <w:ind w:left="0" w:firstLine="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22F974F2"/>
    <w:multiLevelType w:val="hybridMultilevel"/>
    <w:tmpl w:val="981863D8"/>
    <w:lvl w:ilvl="0" w:tplc="0590B5D0">
      <w:start w:val="1"/>
      <w:numFmt w:val="decimal"/>
      <w:lvlText w:val="%1"/>
      <w:lvlJc w:val="right"/>
      <w:pPr>
        <w:ind w:left="890" w:hanging="360"/>
      </w:pPr>
      <w:rPr>
        <w:rFonts w:ascii="Consolas" w:hAnsi="Consolas" w:hint="default"/>
        <w:color w:val="ADADAD" w:themeColor="accent6" w:themeTint="99"/>
        <w:kern w:val="0"/>
        <w:sz w:val="20"/>
      </w:rPr>
    </w:lvl>
    <w:lvl w:ilvl="1" w:tplc="04070019" w:tentative="1">
      <w:start w:val="1"/>
      <w:numFmt w:val="lowerLetter"/>
      <w:lvlText w:val="%2."/>
      <w:lvlJc w:val="left"/>
      <w:pPr>
        <w:ind w:left="1610" w:hanging="360"/>
      </w:pPr>
    </w:lvl>
    <w:lvl w:ilvl="2" w:tplc="0407001B">
      <w:start w:val="1"/>
      <w:numFmt w:val="lowerRoman"/>
      <w:lvlText w:val="%3."/>
      <w:lvlJc w:val="right"/>
      <w:pPr>
        <w:ind w:left="2330" w:hanging="180"/>
      </w:pPr>
    </w:lvl>
    <w:lvl w:ilvl="3" w:tplc="0407000F">
      <w:start w:val="1"/>
      <w:numFmt w:val="decimal"/>
      <w:lvlText w:val="%4."/>
      <w:lvlJc w:val="left"/>
      <w:pPr>
        <w:ind w:left="3050" w:hanging="360"/>
      </w:pPr>
    </w:lvl>
    <w:lvl w:ilvl="4" w:tplc="04070019" w:tentative="1">
      <w:start w:val="1"/>
      <w:numFmt w:val="lowerLetter"/>
      <w:lvlText w:val="%5."/>
      <w:lvlJc w:val="left"/>
      <w:pPr>
        <w:ind w:left="3770" w:hanging="360"/>
      </w:pPr>
    </w:lvl>
    <w:lvl w:ilvl="5" w:tplc="0407001B" w:tentative="1">
      <w:start w:val="1"/>
      <w:numFmt w:val="lowerRoman"/>
      <w:lvlText w:val="%6."/>
      <w:lvlJc w:val="right"/>
      <w:pPr>
        <w:ind w:left="4490" w:hanging="180"/>
      </w:pPr>
    </w:lvl>
    <w:lvl w:ilvl="6" w:tplc="0407000F" w:tentative="1">
      <w:start w:val="1"/>
      <w:numFmt w:val="decimal"/>
      <w:lvlText w:val="%7."/>
      <w:lvlJc w:val="left"/>
      <w:pPr>
        <w:ind w:left="5210" w:hanging="360"/>
      </w:pPr>
    </w:lvl>
    <w:lvl w:ilvl="7" w:tplc="04070019" w:tentative="1">
      <w:start w:val="1"/>
      <w:numFmt w:val="lowerLetter"/>
      <w:lvlText w:val="%8."/>
      <w:lvlJc w:val="left"/>
      <w:pPr>
        <w:ind w:left="5930" w:hanging="360"/>
      </w:pPr>
    </w:lvl>
    <w:lvl w:ilvl="8" w:tplc="0407001B" w:tentative="1">
      <w:start w:val="1"/>
      <w:numFmt w:val="lowerRoman"/>
      <w:lvlText w:val="%9."/>
      <w:lvlJc w:val="right"/>
      <w:pPr>
        <w:ind w:left="6650" w:hanging="180"/>
      </w:pPr>
    </w:lvl>
  </w:abstractNum>
  <w:abstractNum w:abstractNumId="26" w15:restartNumberingAfterBreak="0">
    <w:nsid w:val="24B90C73"/>
    <w:multiLevelType w:val="hybridMultilevel"/>
    <w:tmpl w:val="5374E9C2"/>
    <w:lvl w:ilvl="0" w:tplc="8A2C3ADC">
      <w:start w:val="1"/>
      <w:numFmt w:val="decimal"/>
      <w:suff w:val="space"/>
      <w:lvlText w:val="Alternative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2B6864EF"/>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28" w15:restartNumberingAfterBreak="0">
    <w:nsid w:val="2CA56039"/>
    <w:multiLevelType w:val="hybridMultilevel"/>
    <w:tmpl w:val="F132A9E2"/>
    <w:lvl w:ilvl="0" w:tplc="D1227FBC">
      <w:numFmt w:val="bullet"/>
      <w:lvlText w:val=""/>
      <w:lvlJc w:val="left"/>
      <w:pPr>
        <w:ind w:left="720" w:hanging="360"/>
      </w:pPr>
      <w:rPr>
        <w:rFonts w:ascii="Symbol" w:eastAsiaTheme="minorHAnsi" w:hAnsi="Symbol"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2DCA6261"/>
    <w:multiLevelType w:val="hybridMultilevel"/>
    <w:tmpl w:val="BC1E6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2DCC28DE"/>
    <w:multiLevelType w:val="hybridMultilevel"/>
    <w:tmpl w:val="F01016AE"/>
    <w:lvl w:ilvl="0" w:tplc="6780158C">
      <w:start w:val="1"/>
      <w:numFmt w:val="lowerLetter"/>
      <w:suff w:val="space"/>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F076B50"/>
    <w:multiLevelType w:val="hybridMultilevel"/>
    <w:tmpl w:val="918ACF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2BD2AEF"/>
    <w:multiLevelType w:val="hybridMultilevel"/>
    <w:tmpl w:val="B6B02E90"/>
    <w:lvl w:ilvl="0" w:tplc="678CC2DA">
      <w:start w:val="1"/>
      <w:numFmt w:val="decimal"/>
      <w:lvlText w:val="Z%1."/>
      <w:lvlJc w:val="left"/>
      <w:pPr>
        <w:tabs>
          <w:tab w:val="num" w:pos="397"/>
        </w:tabs>
        <w:ind w:left="454" w:hanging="454"/>
      </w:pPr>
      <w:rPr>
        <w:rFonts w:hint="default"/>
      </w:r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abstractNum w:abstractNumId="33" w15:restartNumberingAfterBreak="0">
    <w:nsid w:val="33534459"/>
    <w:multiLevelType w:val="multilevel"/>
    <w:tmpl w:val="965CC2CC"/>
    <w:lvl w:ilvl="0">
      <w:start w:val="1"/>
      <w:numFmt w:val="decimal"/>
      <w:pStyle w:val="berschrift1"/>
      <w:lvlText w:val="%1"/>
      <w:lvlJc w:val="left"/>
      <w:pPr>
        <w:ind w:left="510" w:hanging="510"/>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4" w15:restartNumberingAfterBreak="0">
    <w:nsid w:val="345737CD"/>
    <w:multiLevelType w:val="hybridMultilevel"/>
    <w:tmpl w:val="926832D2"/>
    <w:lvl w:ilvl="0" w:tplc="7318C080">
      <w:start w:val="1"/>
      <w:numFmt w:val="decimal"/>
      <w:suff w:val="space"/>
      <w:lvlText w:val="K%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57213A4"/>
    <w:multiLevelType w:val="hybridMultilevel"/>
    <w:tmpl w:val="926832D2"/>
    <w:lvl w:ilvl="0" w:tplc="7318C080">
      <w:start w:val="1"/>
      <w:numFmt w:val="decimal"/>
      <w:suff w:val="space"/>
      <w:lvlText w:val="K%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6A2259E"/>
    <w:multiLevelType w:val="hybridMultilevel"/>
    <w:tmpl w:val="90E659F4"/>
    <w:lvl w:ilvl="0" w:tplc="0590B5D0">
      <w:start w:val="1"/>
      <w:numFmt w:val="decimal"/>
      <w:lvlText w:val="%1"/>
      <w:lvlJc w:val="right"/>
      <w:pPr>
        <w:ind w:left="720" w:hanging="360"/>
      </w:pPr>
      <w:rPr>
        <w:rFonts w:ascii="Consolas" w:hAnsi="Consolas" w:hint="default"/>
        <w:color w:val="ADADAD" w:themeColor="accent6" w:themeTint="99"/>
        <w:kern w:val="0"/>
        <w:sz w:val="20"/>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37742D08"/>
    <w:multiLevelType w:val="hybridMultilevel"/>
    <w:tmpl w:val="7220AF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3AF92850"/>
    <w:multiLevelType w:val="hybridMultilevel"/>
    <w:tmpl w:val="19C02214"/>
    <w:lvl w:ilvl="0" w:tplc="973E93AE">
      <w:numFmt w:val="bullet"/>
      <w:lvlText w:val=""/>
      <w:lvlJc w:val="left"/>
      <w:pPr>
        <w:ind w:left="360" w:hanging="360"/>
      </w:pPr>
      <w:rPr>
        <w:rFonts w:ascii="Symbol" w:eastAsiaTheme="minorHAnsi" w:hAnsi="Symbol" w:cs="Calibri" w:hint="default"/>
      </w:rPr>
    </w:lvl>
    <w:lvl w:ilvl="1" w:tplc="04070003">
      <w:start w:val="1"/>
      <w:numFmt w:val="bullet"/>
      <w:lvlText w:val="o"/>
      <w:lvlJc w:val="left"/>
      <w:pPr>
        <w:ind w:left="927"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3B2712D9"/>
    <w:multiLevelType w:val="hybridMultilevel"/>
    <w:tmpl w:val="9CE0CDCE"/>
    <w:lvl w:ilvl="0" w:tplc="E6640C6C">
      <w:start w:val="1"/>
      <w:numFmt w:val="decimal"/>
      <w:lvlText w:val="Szenario %1"/>
      <w:lvlJc w:val="left"/>
      <w:pPr>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3C817328"/>
    <w:multiLevelType w:val="hybridMultilevel"/>
    <w:tmpl w:val="0DC486D4"/>
    <w:lvl w:ilvl="0" w:tplc="FF40E170">
      <w:start w:val="1"/>
      <w:numFmt w:val="decimal"/>
      <w:suff w:val="space"/>
      <w:lvlText w:val="K%1:"/>
      <w:lvlJc w:val="left"/>
      <w:pPr>
        <w:ind w:left="454" w:hanging="454"/>
      </w:pPr>
      <w:rPr>
        <w:rFonts w:hint="default"/>
      </w:rPr>
    </w:lvl>
    <w:lvl w:ilvl="1" w:tplc="04070019" w:tentative="1">
      <w:start w:val="1"/>
      <w:numFmt w:val="lowerLetter"/>
      <w:lvlText w:val="%2."/>
      <w:lvlJc w:val="left"/>
      <w:pPr>
        <w:ind w:left="1511" w:hanging="360"/>
      </w:pPr>
    </w:lvl>
    <w:lvl w:ilvl="2" w:tplc="0407001B" w:tentative="1">
      <w:start w:val="1"/>
      <w:numFmt w:val="lowerRoman"/>
      <w:lvlText w:val="%3."/>
      <w:lvlJc w:val="right"/>
      <w:pPr>
        <w:ind w:left="2231" w:hanging="180"/>
      </w:pPr>
    </w:lvl>
    <w:lvl w:ilvl="3" w:tplc="0407000F" w:tentative="1">
      <w:start w:val="1"/>
      <w:numFmt w:val="decimal"/>
      <w:lvlText w:val="%4."/>
      <w:lvlJc w:val="left"/>
      <w:pPr>
        <w:ind w:left="2951" w:hanging="360"/>
      </w:pPr>
    </w:lvl>
    <w:lvl w:ilvl="4" w:tplc="04070019" w:tentative="1">
      <w:start w:val="1"/>
      <w:numFmt w:val="lowerLetter"/>
      <w:lvlText w:val="%5."/>
      <w:lvlJc w:val="left"/>
      <w:pPr>
        <w:ind w:left="3671" w:hanging="360"/>
      </w:pPr>
    </w:lvl>
    <w:lvl w:ilvl="5" w:tplc="0407001B" w:tentative="1">
      <w:start w:val="1"/>
      <w:numFmt w:val="lowerRoman"/>
      <w:lvlText w:val="%6."/>
      <w:lvlJc w:val="right"/>
      <w:pPr>
        <w:ind w:left="4391" w:hanging="180"/>
      </w:pPr>
    </w:lvl>
    <w:lvl w:ilvl="6" w:tplc="0407000F" w:tentative="1">
      <w:start w:val="1"/>
      <w:numFmt w:val="decimal"/>
      <w:lvlText w:val="%7."/>
      <w:lvlJc w:val="left"/>
      <w:pPr>
        <w:ind w:left="5111" w:hanging="360"/>
      </w:pPr>
    </w:lvl>
    <w:lvl w:ilvl="7" w:tplc="04070019" w:tentative="1">
      <w:start w:val="1"/>
      <w:numFmt w:val="lowerLetter"/>
      <w:lvlText w:val="%8."/>
      <w:lvlJc w:val="left"/>
      <w:pPr>
        <w:ind w:left="5831" w:hanging="360"/>
      </w:pPr>
    </w:lvl>
    <w:lvl w:ilvl="8" w:tplc="0407001B" w:tentative="1">
      <w:start w:val="1"/>
      <w:numFmt w:val="lowerRoman"/>
      <w:lvlText w:val="%9."/>
      <w:lvlJc w:val="right"/>
      <w:pPr>
        <w:ind w:left="6551" w:hanging="180"/>
      </w:pPr>
    </w:lvl>
  </w:abstractNum>
  <w:abstractNum w:abstractNumId="41" w15:restartNumberingAfterBreak="0">
    <w:nsid w:val="3E6610A2"/>
    <w:multiLevelType w:val="hybridMultilevel"/>
    <w:tmpl w:val="B2F26E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10179B8"/>
    <w:multiLevelType w:val="hybridMultilevel"/>
    <w:tmpl w:val="3520972E"/>
    <w:lvl w:ilvl="0" w:tplc="93048AEE">
      <w:start w:val="1"/>
      <w:numFmt w:val="decimal"/>
      <w:lvlText w:val="%1."/>
      <w:lvlJc w:val="left"/>
      <w:pPr>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41AD4781"/>
    <w:multiLevelType w:val="hybridMultilevel"/>
    <w:tmpl w:val="976C82A4"/>
    <w:lvl w:ilvl="0" w:tplc="0EAE679E">
      <w:numFmt w:val="bullet"/>
      <w:lvlText w:val=""/>
      <w:lvlJc w:val="left"/>
      <w:pPr>
        <w:ind w:left="720" w:hanging="360"/>
      </w:pPr>
      <w:rPr>
        <w:rFonts w:ascii="Wingdings" w:eastAsiaTheme="minorHAnsi" w:hAnsi="Wingdings" w:cs="Calibri"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442A52BD"/>
    <w:multiLevelType w:val="hybridMultilevel"/>
    <w:tmpl w:val="3520972E"/>
    <w:lvl w:ilvl="0" w:tplc="93048AEE">
      <w:start w:val="1"/>
      <w:numFmt w:val="decimal"/>
      <w:lvlText w:val="%1."/>
      <w:lvlJc w:val="left"/>
      <w:pPr>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444139F5"/>
    <w:multiLevelType w:val="hybridMultilevel"/>
    <w:tmpl w:val="4E188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45923E49"/>
    <w:multiLevelType w:val="hybridMultilevel"/>
    <w:tmpl w:val="91C01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459F2233"/>
    <w:multiLevelType w:val="hybridMultilevel"/>
    <w:tmpl w:val="E8BCF86C"/>
    <w:lvl w:ilvl="0" w:tplc="39A833DC">
      <w:start w:val="1"/>
      <w:numFmt w:val="decimal"/>
      <w:lvlText w:val="%1"/>
      <w:lvlJc w:val="right"/>
      <w:pPr>
        <w:ind w:left="596" w:hanging="454"/>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48" w15:restartNumberingAfterBreak="0">
    <w:nsid w:val="499E00B9"/>
    <w:multiLevelType w:val="hybridMultilevel"/>
    <w:tmpl w:val="DDDA93A8"/>
    <w:lvl w:ilvl="0" w:tplc="7360A3AC">
      <w:start w:val="1"/>
      <w:numFmt w:val="decimal"/>
      <w:suff w:val="space"/>
      <w:lvlText w:val="K%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4AB71055"/>
    <w:multiLevelType w:val="hybridMultilevel"/>
    <w:tmpl w:val="9FEA421A"/>
    <w:lvl w:ilvl="0" w:tplc="314ED5E8">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0" w15:restartNumberingAfterBreak="0">
    <w:nsid w:val="4DBB381F"/>
    <w:multiLevelType w:val="hybridMultilevel"/>
    <w:tmpl w:val="97B8DC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51695F52"/>
    <w:multiLevelType w:val="hybridMultilevel"/>
    <w:tmpl w:val="D190FB0A"/>
    <w:lvl w:ilvl="0" w:tplc="768A218C">
      <w:start w:val="1"/>
      <w:numFmt w:val="bullet"/>
      <w:lvlText w:val=""/>
      <w:lvlJc w:val="left"/>
      <w:pPr>
        <w:ind w:left="360" w:hanging="360"/>
      </w:pPr>
      <w:rPr>
        <w:rFonts w:ascii="Symbol" w:hAnsi="Symbol" w:hint="default"/>
        <w:color w:val="auto"/>
        <w:lang w:val="de-DE"/>
      </w:rPr>
    </w:lvl>
    <w:lvl w:ilvl="1" w:tplc="08090003">
      <w:start w:val="1"/>
      <w:numFmt w:val="bullet"/>
      <w:lvlText w:val="o"/>
      <w:lvlJc w:val="left"/>
      <w:pPr>
        <w:ind w:left="785" w:hanging="360"/>
      </w:pPr>
      <w:rPr>
        <w:rFonts w:ascii="Courier New" w:hAnsi="Courier New" w:cs="Courier New" w:hint="default"/>
      </w:rPr>
    </w:lvl>
    <w:lvl w:ilvl="2" w:tplc="08090005">
      <w:start w:val="1"/>
      <w:numFmt w:val="bullet"/>
      <w:lvlText w:val=""/>
      <w:lvlJc w:val="left"/>
      <w:pPr>
        <w:ind w:left="1352"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2" w15:restartNumberingAfterBreak="0">
    <w:nsid w:val="51E32B03"/>
    <w:multiLevelType w:val="hybridMultilevel"/>
    <w:tmpl w:val="73F03A40"/>
    <w:lvl w:ilvl="0" w:tplc="08090001">
      <w:start w:val="1"/>
      <w:numFmt w:val="bullet"/>
      <w:lvlText w:val=""/>
      <w:lvlJc w:val="left"/>
      <w:pPr>
        <w:ind w:left="360" w:hanging="360"/>
      </w:pPr>
      <w:rPr>
        <w:rFonts w:ascii="Symbol" w:hAnsi="Symbol" w:hint="default"/>
      </w:rPr>
    </w:lvl>
    <w:lvl w:ilvl="1" w:tplc="04070017">
      <w:start w:val="1"/>
      <w:numFmt w:val="lowerLetter"/>
      <w:lvlText w:val="%2)"/>
      <w:lvlJc w:val="left"/>
      <w:pPr>
        <w:ind w:left="1080" w:hanging="360"/>
      </w:pPr>
      <w:rPr>
        <w:rFonts w:hint="default"/>
      </w:rPr>
    </w:lvl>
    <w:lvl w:ilvl="2" w:tplc="2E18AF46">
      <w:start w:val="1"/>
      <w:numFmt w:val="decimal"/>
      <w:lvlText w:val="%3."/>
      <w:lvlJc w:val="left"/>
      <w:pPr>
        <w:ind w:left="360" w:hanging="360"/>
      </w:pPr>
      <w:rPr>
        <w:rFont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15:restartNumberingAfterBreak="0">
    <w:nsid w:val="58B3241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8E63E4C"/>
    <w:multiLevelType w:val="multilevel"/>
    <w:tmpl w:val="04090023"/>
    <w:styleLink w:val="ArtikelAbschnitt"/>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5" w15:restartNumberingAfterBreak="0">
    <w:nsid w:val="59B41657"/>
    <w:multiLevelType w:val="hybridMultilevel"/>
    <w:tmpl w:val="6F9AB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5A0A764B"/>
    <w:multiLevelType w:val="hybridMultilevel"/>
    <w:tmpl w:val="88B291CE"/>
    <w:lvl w:ilvl="0" w:tplc="35102A7E">
      <w:start w:val="1"/>
      <w:numFmt w:val="decimal"/>
      <w:suff w:val="space"/>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 w15:restartNumberingAfterBreak="0">
    <w:nsid w:val="5A1F0D7F"/>
    <w:multiLevelType w:val="hybridMultilevel"/>
    <w:tmpl w:val="CB68E872"/>
    <w:lvl w:ilvl="0" w:tplc="1466E50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15:restartNumberingAfterBreak="0">
    <w:nsid w:val="5A663BFC"/>
    <w:multiLevelType w:val="hybridMultilevel"/>
    <w:tmpl w:val="3AD8EE46"/>
    <w:lvl w:ilvl="0" w:tplc="B4D27830">
      <w:start w:val="1"/>
      <w:numFmt w:val="decimal"/>
      <w:suff w:val="space"/>
      <w:lvlText w:val="%1."/>
      <w:lvlJc w:val="left"/>
      <w:pPr>
        <w:ind w:left="0" w:firstLine="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9" w15:restartNumberingAfterBreak="0">
    <w:nsid w:val="5DED0841"/>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60" w15:restartNumberingAfterBreak="0">
    <w:nsid w:val="5FCC63AC"/>
    <w:multiLevelType w:val="hybridMultilevel"/>
    <w:tmpl w:val="C9009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2E37B4C"/>
    <w:multiLevelType w:val="hybridMultilevel"/>
    <w:tmpl w:val="27043CAC"/>
    <w:lvl w:ilvl="0" w:tplc="E4CC2468">
      <w:start w:val="1"/>
      <w:numFmt w:val="decimal"/>
      <w:suff w:val="space"/>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2" w15:restartNumberingAfterBreak="0">
    <w:nsid w:val="659F413B"/>
    <w:multiLevelType w:val="hybridMultilevel"/>
    <w:tmpl w:val="0CA8FB42"/>
    <w:lvl w:ilvl="0" w:tplc="F81E25EA">
      <w:start w:val="1"/>
      <w:numFmt w:val="decimal"/>
      <w:suff w:val="space"/>
      <w:lvlText w:val="%1"/>
      <w:lvlJc w:val="right"/>
      <w:pPr>
        <w:ind w:left="397" w:hanging="227"/>
      </w:pPr>
      <w:rPr>
        <w:rFonts w:ascii="Consolas" w:hAnsi="Consolas" w:hint="default"/>
        <w:color w:val="ADADAD" w:themeColor="accent6" w:themeTint="99"/>
        <w:kern w:val="0"/>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3" w15:restartNumberingAfterBreak="0">
    <w:nsid w:val="66AD528E"/>
    <w:multiLevelType w:val="hybridMultilevel"/>
    <w:tmpl w:val="740668A8"/>
    <w:lvl w:ilvl="0" w:tplc="5E0EA5C8">
      <w:numFmt w:val="bullet"/>
      <w:lvlText w:val=""/>
      <w:lvlJc w:val="left"/>
      <w:pPr>
        <w:ind w:left="720" w:hanging="360"/>
      </w:pPr>
      <w:rPr>
        <w:rFonts w:ascii="Symbol" w:eastAsiaTheme="minorHAnsi" w:hAnsi="Symbol"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67015DAF"/>
    <w:multiLevelType w:val="multilevel"/>
    <w:tmpl w:val="B46AD59A"/>
    <w:lvl w:ilvl="0">
      <w:start w:val="1"/>
      <w:numFmt w:val="decimal"/>
      <w:suff w:val="space"/>
      <w:lvlText w:val="%1."/>
      <w:lvlJc w:val="left"/>
      <w:pPr>
        <w:ind w:left="0" w:firstLine="0"/>
      </w:pPr>
      <w:rPr>
        <w:rFonts w:hint="default"/>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default"/>
        <w:b/>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isLgl/>
      <w:suff w:val="space"/>
      <w:lvlText w:val="%1.%2.%3.%4.%5.%6.%7"/>
      <w:lvlJc w:val="left"/>
      <w:pPr>
        <w:ind w:left="0" w:firstLine="0"/>
      </w:pPr>
      <w:rPr>
        <w:rFonts w:hint="default"/>
      </w:rPr>
    </w:lvl>
    <w:lvl w:ilvl="7">
      <w:start w:val="1"/>
      <w:numFmt w:val="decimal"/>
      <w:isLgl/>
      <w:suff w:val="space"/>
      <w:lvlText w:val="%1.%2.%3.%4.%5.%6.%7.%8"/>
      <w:lvlJc w:val="left"/>
      <w:pPr>
        <w:ind w:left="0" w:firstLine="0"/>
      </w:pPr>
      <w:rPr>
        <w:rFonts w:hint="default"/>
      </w:rPr>
    </w:lvl>
    <w:lvl w:ilvl="8">
      <w:start w:val="1"/>
      <w:numFmt w:val="decimal"/>
      <w:isLgl/>
      <w:suff w:val="space"/>
      <w:lvlText w:val="%1.%2.%3.%4.%5.%6.%7.%8.%9"/>
      <w:lvlJc w:val="left"/>
      <w:pPr>
        <w:ind w:left="0" w:firstLine="0"/>
      </w:pPr>
      <w:rPr>
        <w:rFonts w:hint="default"/>
      </w:rPr>
    </w:lvl>
  </w:abstractNum>
  <w:abstractNum w:abstractNumId="65" w15:restartNumberingAfterBreak="0">
    <w:nsid w:val="6D1934DB"/>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66" w15:restartNumberingAfterBreak="0">
    <w:nsid w:val="7081674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73926812"/>
    <w:multiLevelType w:val="hybridMultilevel"/>
    <w:tmpl w:val="FC1C694E"/>
    <w:lvl w:ilvl="0" w:tplc="E6640C6C">
      <w:start w:val="1"/>
      <w:numFmt w:val="decimal"/>
      <w:lvlText w:val="Szenario %1"/>
      <w:lvlJc w:val="left"/>
      <w:pPr>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746B799F"/>
    <w:multiLevelType w:val="hybridMultilevel"/>
    <w:tmpl w:val="25CA3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7872113F"/>
    <w:multiLevelType w:val="hybridMultilevel"/>
    <w:tmpl w:val="52FAC330"/>
    <w:lvl w:ilvl="0" w:tplc="99BA1F4C">
      <w:start w:val="1"/>
      <w:numFmt w:val="decimal"/>
      <w:suff w:val="space"/>
      <w:lvlText w:val="%1."/>
      <w:lvlJc w:val="left"/>
      <w:pPr>
        <w:ind w:left="0" w:firstLine="0"/>
      </w:pPr>
      <w:rPr>
        <w:rFonts w:hint="default"/>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796B6354"/>
    <w:multiLevelType w:val="hybridMultilevel"/>
    <w:tmpl w:val="5374E9C2"/>
    <w:lvl w:ilvl="0" w:tplc="8A2C3ADC">
      <w:start w:val="1"/>
      <w:numFmt w:val="decimal"/>
      <w:suff w:val="space"/>
      <w:lvlText w:val="Alternative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1" w15:restartNumberingAfterBreak="0">
    <w:nsid w:val="7B1058F6"/>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15:restartNumberingAfterBreak="0">
    <w:nsid w:val="7E3F153F"/>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73" w15:restartNumberingAfterBreak="0">
    <w:nsid w:val="7E9321B8"/>
    <w:multiLevelType w:val="hybridMultilevel"/>
    <w:tmpl w:val="0DC486D4"/>
    <w:lvl w:ilvl="0" w:tplc="FF40E170">
      <w:start w:val="1"/>
      <w:numFmt w:val="decimal"/>
      <w:suff w:val="space"/>
      <w:lvlText w:val="K%1:"/>
      <w:lvlJc w:val="left"/>
      <w:pPr>
        <w:ind w:left="454" w:hanging="454"/>
      </w:pPr>
      <w:rPr>
        <w:rFonts w:hint="default"/>
      </w:rPr>
    </w:lvl>
    <w:lvl w:ilvl="1" w:tplc="04070019" w:tentative="1">
      <w:start w:val="1"/>
      <w:numFmt w:val="lowerLetter"/>
      <w:lvlText w:val="%2."/>
      <w:lvlJc w:val="left"/>
      <w:pPr>
        <w:ind w:left="1511" w:hanging="360"/>
      </w:pPr>
    </w:lvl>
    <w:lvl w:ilvl="2" w:tplc="0407001B" w:tentative="1">
      <w:start w:val="1"/>
      <w:numFmt w:val="lowerRoman"/>
      <w:lvlText w:val="%3."/>
      <w:lvlJc w:val="right"/>
      <w:pPr>
        <w:ind w:left="2231" w:hanging="180"/>
      </w:pPr>
    </w:lvl>
    <w:lvl w:ilvl="3" w:tplc="0407000F" w:tentative="1">
      <w:start w:val="1"/>
      <w:numFmt w:val="decimal"/>
      <w:lvlText w:val="%4."/>
      <w:lvlJc w:val="left"/>
      <w:pPr>
        <w:ind w:left="2951" w:hanging="360"/>
      </w:pPr>
    </w:lvl>
    <w:lvl w:ilvl="4" w:tplc="04070019" w:tentative="1">
      <w:start w:val="1"/>
      <w:numFmt w:val="lowerLetter"/>
      <w:lvlText w:val="%5."/>
      <w:lvlJc w:val="left"/>
      <w:pPr>
        <w:ind w:left="3671" w:hanging="360"/>
      </w:pPr>
    </w:lvl>
    <w:lvl w:ilvl="5" w:tplc="0407001B" w:tentative="1">
      <w:start w:val="1"/>
      <w:numFmt w:val="lowerRoman"/>
      <w:lvlText w:val="%6."/>
      <w:lvlJc w:val="right"/>
      <w:pPr>
        <w:ind w:left="4391" w:hanging="180"/>
      </w:pPr>
    </w:lvl>
    <w:lvl w:ilvl="6" w:tplc="0407000F" w:tentative="1">
      <w:start w:val="1"/>
      <w:numFmt w:val="decimal"/>
      <w:lvlText w:val="%7."/>
      <w:lvlJc w:val="left"/>
      <w:pPr>
        <w:ind w:left="5111" w:hanging="360"/>
      </w:pPr>
    </w:lvl>
    <w:lvl w:ilvl="7" w:tplc="04070019" w:tentative="1">
      <w:start w:val="1"/>
      <w:numFmt w:val="lowerLetter"/>
      <w:lvlText w:val="%8."/>
      <w:lvlJc w:val="left"/>
      <w:pPr>
        <w:ind w:left="5831" w:hanging="360"/>
      </w:pPr>
    </w:lvl>
    <w:lvl w:ilvl="8" w:tplc="0407001B" w:tentative="1">
      <w:start w:val="1"/>
      <w:numFmt w:val="lowerRoman"/>
      <w:lvlText w:val="%9."/>
      <w:lvlJc w:val="right"/>
      <w:pPr>
        <w:ind w:left="6551"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53"/>
  </w:num>
  <w:num w:numId="12">
    <w:abstractNumId w:val="66"/>
  </w:num>
  <w:num w:numId="13">
    <w:abstractNumId w:val="54"/>
  </w:num>
  <w:num w:numId="14">
    <w:abstractNumId w:val="64"/>
  </w:num>
  <w:num w:numId="15">
    <w:abstractNumId w:val="51"/>
  </w:num>
  <w:num w:numId="16">
    <w:abstractNumId w:val="19"/>
  </w:num>
  <w:num w:numId="17">
    <w:abstractNumId w:val="13"/>
  </w:num>
  <w:num w:numId="18">
    <w:abstractNumId w:val="26"/>
  </w:num>
  <w:num w:numId="19">
    <w:abstractNumId w:val="16"/>
  </w:num>
  <w:num w:numId="20">
    <w:abstractNumId w:val="49"/>
  </w:num>
  <w:num w:numId="21">
    <w:abstractNumId w:val="10"/>
  </w:num>
  <w:num w:numId="22">
    <w:abstractNumId w:val="70"/>
  </w:num>
  <w:num w:numId="23">
    <w:abstractNumId w:val="30"/>
  </w:num>
  <w:num w:numId="24">
    <w:abstractNumId w:val="58"/>
  </w:num>
  <w:num w:numId="25">
    <w:abstractNumId w:val="61"/>
  </w:num>
  <w:num w:numId="26">
    <w:abstractNumId w:val="69"/>
  </w:num>
  <w:num w:numId="27">
    <w:abstractNumId w:val="56"/>
  </w:num>
  <w:num w:numId="28">
    <w:abstractNumId w:val="48"/>
  </w:num>
  <w:num w:numId="29">
    <w:abstractNumId w:val="40"/>
  </w:num>
  <w:num w:numId="30">
    <w:abstractNumId w:val="73"/>
  </w:num>
  <w:num w:numId="31">
    <w:abstractNumId w:val="43"/>
  </w:num>
  <w:num w:numId="32">
    <w:abstractNumId w:val="38"/>
  </w:num>
  <w:num w:numId="33">
    <w:abstractNumId w:val="41"/>
  </w:num>
  <w:num w:numId="34">
    <w:abstractNumId w:val="60"/>
  </w:num>
  <w:num w:numId="35">
    <w:abstractNumId w:val="22"/>
  </w:num>
  <w:num w:numId="36">
    <w:abstractNumId w:val="24"/>
  </w:num>
  <w:num w:numId="37">
    <w:abstractNumId w:val="37"/>
  </w:num>
  <w:num w:numId="38">
    <w:abstractNumId w:val="32"/>
  </w:num>
  <w:num w:numId="39">
    <w:abstractNumId w:val="14"/>
  </w:num>
  <w:num w:numId="40">
    <w:abstractNumId w:val="45"/>
  </w:num>
  <w:num w:numId="41">
    <w:abstractNumId w:val="29"/>
  </w:num>
  <w:num w:numId="42">
    <w:abstractNumId w:val="14"/>
    <w:lvlOverride w:ilvl="0">
      <w:startOverride w:val="1"/>
    </w:lvlOverride>
  </w:num>
  <w:num w:numId="43">
    <w:abstractNumId w:val="14"/>
    <w:lvlOverride w:ilvl="0">
      <w:startOverride w:val="1"/>
    </w:lvlOverride>
  </w:num>
  <w:num w:numId="44">
    <w:abstractNumId w:val="14"/>
    <w:lvlOverride w:ilvl="0">
      <w:startOverride w:val="1"/>
    </w:lvlOverride>
  </w:num>
  <w:num w:numId="45">
    <w:abstractNumId w:val="25"/>
  </w:num>
  <w:num w:numId="46">
    <w:abstractNumId w:val="36"/>
  </w:num>
  <w:num w:numId="47">
    <w:abstractNumId w:val="62"/>
  </w:num>
  <w:num w:numId="48">
    <w:abstractNumId w:val="47"/>
  </w:num>
  <w:num w:numId="49">
    <w:abstractNumId w:val="12"/>
  </w:num>
  <w:num w:numId="50">
    <w:abstractNumId w:val="59"/>
  </w:num>
  <w:num w:numId="51">
    <w:abstractNumId w:val="65"/>
  </w:num>
  <w:num w:numId="52">
    <w:abstractNumId w:val="46"/>
  </w:num>
  <w:num w:numId="53">
    <w:abstractNumId w:val="68"/>
  </w:num>
  <w:num w:numId="54">
    <w:abstractNumId w:val="34"/>
  </w:num>
  <w:num w:numId="55">
    <w:abstractNumId w:val="57"/>
  </w:num>
  <w:num w:numId="56">
    <w:abstractNumId w:val="50"/>
  </w:num>
  <w:num w:numId="57">
    <w:abstractNumId w:val="52"/>
  </w:num>
  <w:num w:numId="58">
    <w:abstractNumId w:val="33"/>
  </w:num>
  <w:num w:numId="59">
    <w:abstractNumId w:val="28"/>
  </w:num>
  <w:num w:numId="60">
    <w:abstractNumId w:val="31"/>
  </w:num>
  <w:num w:numId="61">
    <w:abstractNumId w:val="72"/>
  </w:num>
  <w:num w:numId="62">
    <w:abstractNumId w:val="44"/>
  </w:num>
  <w:num w:numId="63">
    <w:abstractNumId w:val="17"/>
  </w:num>
  <w:num w:numId="64">
    <w:abstractNumId w:val="18"/>
  </w:num>
  <w:num w:numId="65">
    <w:abstractNumId w:val="42"/>
  </w:num>
  <w:num w:numId="66">
    <w:abstractNumId w:val="67"/>
  </w:num>
  <w:num w:numId="67">
    <w:abstractNumId w:val="39"/>
  </w:num>
  <w:num w:numId="68">
    <w:abstractNumId w:val="71"/>
  </w:num>
  <w:num w:numId="69">
    <w:abstractNumId w:val="20"/>
  </w:num>
  <w:num w:numId="70">
    <w:abstractNumId w:val="11"/>
  </w:num>
  <w:num w:numId="71">
    <w:abstractNumId w:val="15"/>
  </w:num>
  <w:num w:numId="72">
    <w:abstractNumId w:val="23"/>
  </w:num>
  <w:num w:numId="73">
    <w:abstractNumId w:val="21"/>
  </w:num>
  <w:num w:numId="74">
    <w:abstractNumId w:val="63"/>
  </w:num>
  <w:num w:numId="75">
    <w:abstractNumId w:val="27"/>
  </w:num>
  <w:num w:numId="76">
    <w:abstractNumId w:val="55"/>
  </w:num>
  <w:num w:numId="77">
    <w:abstractNumId w:val="3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ttachedTemplate r:id="rId1"/>
  <w:defaultTabStop w:val="720"/>
  <w:autoHyphenation/>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D6"/>
    <w:rsid w:val="00000125"/>
    <w:rsid w:val="00000348"/>
    <w:rsid w:val="0000043C"/>
    <w:rsid w:val="000004CB"/>
    <w:rsid w:val="0000118D"/>
    <w:rsid w:val="000013E4"/>
    <w:rsid w:val="00001482"/>
    <w:rsid w:val="0000164A"/>
    <w:rsid w:val="00001735"/>
    <w:rsid w:val="00001851"/>
    <w:rsid w:val="00001AE5"/>
    <w:rsid w:val="00001B7A"/>
    <w:rsid w:val="00001D26"/>
    <w:rsid w:val="00002358"/>
    <w:rsid w:val="00002417"/>
    <w:rsid w:val="00002673"/>
    <w:rsid w:val="00002B56"/>
    <w:rsid w:val="00002B62"/>
    <w:rsid w:val="00002C2B"/>
    <w:rsid w:val="00002DAD"/>
    <w:rsid w:val="00002DD5"/>
    <w:rsid w:val="00002F19"/>
    <w:rsid w:val="000031E8"/>
    <w:rsid w:val="00003365"/>
    <w:rsid w:val="000035E8"/>
    <w:rsid w:val="000036F2"/>
    <w:rsid w:val="0000397A"/>
    <w:rsid w:val="00003A5C"/>
    <w:rsid w:val="00003B06"/>
    <w:rsid w:val="00003D6E"/>
    <w:rsid w:val="00003DD2"/>
    <w:rsid w:val="000040B0"/>
    <w:rsid w:val="00004175"/>
    <w:rsid w:val="00004849"/>
    <w:rsid w:val="00004C8B"/>
    <w:rsid w:val="00004C9F"/>
    <w:rsid w:val="00004DEB"/>
    <w:rsid w:val="00005140"/>
    <w:rsid w:val="00005362"/>
    <w:rsid w:val="000058BF"/>
    <w:rsid w:val="00005D3B"/>
    <w:rsid w:val="00005D8A"/>
    <w:rsid w:val="00005F81"/>
    <w:rsid w:val="000063E7"/>
    <w:rsid w:val="0000641C"/>
    <w:rsid w:val="0000648B"/>
    <w:rsid w:val="000066C4"/>
    <w:rsid w:val="00006765"/>
    <w:rsid w:val="0000682C"/>
    <w:rsid w:val="00006B0A"/>
    <w:rsid w:val="00006CBD"/>
    <w:rsid w:val="00006CCA"/>
    <w:rsid w:val="000072BC"/>
    <w:rsid w:val="000074AD"/>
    <w:rsid w:val="0000795A"/>
    <w:rsid w:val="0001050F"/>
    <w:rsid w:val="000105C4"/>
    <w:rsid w:val="000107AE"/>
    <w:rsid w:val="0001085E"/>
    <w:rsid w:val="00010902"/>
    <w:rsid w:val="000109A5"/>
    <w:rsid w:val="00010A49"/>
    <w:rsid w:val="00010C47"/>
    <w:rsid w:val="00011238"/>
    <w:rsid w:val="000112D9"/>
    <w:rsid w:val="000115AA"/>
    <w:rsid w:val="000116A7"/>
    <w:rsid w:val="00011AC8"/>
    <w:rsid w:val="00011F8A"/>
    <w:rsid w:val="00012272"/>
    <w:rsid w:val="00012431"/>
    <w:rsid w:val="0001285B"/>
    <w:rsid w:val="00012A3E"/>
    <w:rsid w:val="00012CA4"/>
    <w:rsid w:val="00012CDB"/>
    <w:rsid w:val="0001301B"/>
    <w:rsid w:val="00013759"/>
    <w:rsid w:val="000137B0"/>
    <w:rsid w:val="00013819"/>
    <w:rsid w:val="00013B6B"/>
    <w:rsid w:val="00013F92"/>
    <w:rsid w:val="000143AD"/>
    <w:rsid w:val="00014464"/>
    <w:rsid w:val="00014D91"/>
    <w:rsid w:val="00015069"/>
    <w:rsid w:val="0001563F"/>
    <w:rsid w:val="000156D2"/>
    <w:rsid w:val="00015728"/>
    <w:rsid w:val="00015829"/>
    <w:rsid w:val="000159F0"/>
    <w:rsid w:val="00015D75"/>
    <w:rsid w:val="00016651"/>
    <w:rsid w:val="00016ADF"/>
    <w:rsid w:val="00016D96"/>
    <w:rsid w:val="000172B7"/>
    <w:rsid w:val="000173F2"/>
    <w:rsid w:val="00017DEF"/>
    <w:rsid w:val="00017FC7"/>
    <w:rsid w:val="000201D8"/>
    <w:rsid w:val="00020249"/>
    <w:rsid w:val="00020251"/>
    <w:rsid w:val="000205F1"/>
    <w:rsid w:val="00020704"/>
    <w:rsid w:val="00020858"/>
    <w:rsid w:val="0002103E"/>
    <w:rsid w:val="00021B41"/>
    <w:rsid w:val="00021B55"/>
    <w:rsid w:val="00021D54"/>
    <w:rsid w:val="00022131"/>
    <w:rsid w:val="000224EE"/>
    <w:rsid w:val="00023063"/>
    <w:rsid w:val="000230A8"/>
    <w:rsid w:val="000231C4"/>
    <w:rsid w:val="00023236"/>
    <w:rsid w:val="00023469"/>
    <w:rsid w:val="00023D10"/>
    <w:rsid w:val="00024042"/>
    <w:rsid w:val="000242B8"/>
    <w:rsid w:val="00024548"/>
    <w:rsid w:val="00024652"/>
    <w:rsid w:val="00024664"/>
    <w:rsid w:val="00024BE5"/>
    <w:rsid w:val="00024D53"/>
    <w:rsid w:val="00024D67"/>
    <w:rsid w:val="00024DB6"/>
    <w:rsid w:val="000251B2"/>
    <w:rsid w:val="000256BB"/>
    <w:rsid w:val="0002598A"/>
    <w:rsid w:val="00025D9F"/>
    <w:rsid w:val="00025E7B"/>
    <w:rsid w:val="000262EC"/>
    <w:rsid w:val="00026593"/>
    <w:rsid w:val="000266EF"/>
    <w:rsid w:val="0002676D"/>
    <w:rsid w:val="00026BE5"/>
    <w:rsid w:val="00026DCD"/>
    <w:rsid w:val="00026F95"/>
    <w:rsid w:val="00027333"/>
    <w:rsid w:val="000273E8"/>
    <w:rsid w:val="0002748E"/>
    <w:rsid w:val="000274DA"/>
    <w:rsid w:val="00027625"/>
    <w:rsid w:val="00027981"/>
    <w:rsid w:val="00027D6D"/>
    <w:rsid w:val="000300EA"/>
    <w:rsid w:val="00030120"/>
    <w:rsid w:val="00030335"/>
    <w:rsid w:val="00030822"/>
    <w:rsid w:val="00030A82"/>
    <w:rsid w:val="000310DD"/>
    <w:rsid w:val="000312CB"/>
    <w:rsid w:val="00031A52"/>
    <w:rsid w:val="00031B77"/>
    <w:rsid w:val="000320A7"/>
    <w:rsid w:val="000324FC"/>
    <w:rsid w:val="00032571"/>
    <w:rsid w:val="0003279B"/>
    <w:rsid w:val="00032AD3"/>
    <w:rsid w:val="000330AA"/>
    <w:rsid w:val="00033875"/>
    <w:rsid w:val="00033AE0"/>
    <w:rsid w:val="00033EDE"/>
    <w:rsid w:val="00034037"/>
    <w:rsid w:val="00034109"/>
    <w:rsid w:val="00034D11"/>
    <w:rsid w:val="000351BD"/>
    <w:rsid w:val="0003521B"/>
    <w:rsid w:val="000353F1"/>
    <w:rsid w:val="00035448"/>
    <w:rsid w:val="0003591C"/>
    <w:rsid w:val="00035BF9"/>
    <w:rsid w:val="00035DE4"/>
    <w:rsid w:val="00036070"/>
    <w:rsid w:val="0003673F"/>
    <w:rsid w:val="00036874"/>
    <w:rsid w:val="00036B7E"/>
    <w:rsid w:val="00036D00"/>
    <w:rsid w:val="00036D97"/>
    <w:rsid w:val="000370E1"/>
    <w:rsid w:val="00037175"/>
    <w:rsid w:val="00037B10"/>
    <w:rsid w:val="0004001F"/>
    <w:rsid w:val="0004017D"/>
    <w:rsid w:val="000401F5"/>
    <w:rsid w:val="00040357"/>
    <w:rsid w:val="000405D4"/>
    <w:rsid w:val="0004099B"/>
    <w:rsid w:val="00040B83"/>
    <w:rsid w:val="00040BBB"/>
    <w:rsid w:val="00040C1B"/>
    <w:rsid w:val="00040F04"/>
    <w:rsid w:val="00041029"/>
    <w:rsid w:val="0004110C"/>
    <w:rsid w:val="00041161"/>
    <w:rsid w:val="000411FD"/>
    <w:rsid w:val="00041488"/>
    <w:rsid w:val="000414B6"/>
    <w:rsid w:val="00041553"/>
    <w:rsid w:val="00041903"/>
    <w:rsid w:val="00041EEE"/>
    <w:rsid w:val="0004212C"/>
    <w:rsid w:val="00043768"/>
    <w:rsid w:val="0004399A"/>
    <w:rsid w:val="00043ECC"/>
    <w:rsid w:val="0004409A"/>
    <w:rsid w:val="000443BC"/>
    <w:rsid w:val="0004451A"/>
    <w:rsid w:val="000445BB"/>
    <w:rsid w:val="0004496F"/>
    <w:rsid w:val="00044D56"/>
    <w:rsid w:val="00044FE8"/>
    <w:rsid w:val="000450AD"/>
    <w:rsid w:val="00045164"/>
    <w:rsid w:val="0004530F"/>
    <w:rsid w:val="000457A6"/>
    <w:rsid w:val="00045AA0"/>
    <w:rsid w:val="00045C6E"/>
    <w:rsid w:val="00046151"/>
    <w:rsid w:val="00046193"/>
    <w:rsid w:val="0004649C"/>
    <w:rsid w:val="000466DB"/>
    <w:rsid w:val="000468D0"/>
    <w:rsid w:val="0004692B"/>
    <w:rsid w:val="00046D07"/>
    <w:rsid w:val="00046F27"/>
    <w:rsid w:val="0004762B"/>
    <w:rsid w:val="00047F9C"/>
    <w:rsid w:val="0005019A"/>
    <w:rsid w:val="000511D6"/>
    <w:rsid w:val="00051B34"/>
    <w:rsid w:val="000523FA"/>
    <w:rsid w:val="00052486"/>
    <w:rsid w:val="0005279A"/>
    <w:rsid w:val="0005293D"/>
    <w:rsid w:val="000529AD"/>
    <w:rsid w:val="00053403"/>
    <w:rsid w:val="0005365F"/>
    <w:rsid w:val="000536A4"/>
    <w:rsid w:val="000537EE"/>
    <w:rsid w:val="00053921"/>
    <w:rsid w:val="00053952"/>
    <w:rsid w:val="00053AA7"/>
    <w:rsid w:val="00053DAE"/>
    <w:rsid w:val="00053FEF"/>
    <w:rsid w:val="00054137"/>
    <w:rsid w:val="000545F2"/>
    <w:rsid w:val="000548F7"/>
    <w:rsid w:val="00054AE4"/>
    <w:rsid w:val="00054B3C"/>
    <w:rsid w:val="00055082"/>
    <w:rsid w:val="00055258"/>
    <w:rsid w:val="000557DE"/>
    <w:rsid w:val="00055F22"/>
    <w:rsid w:val="00056046"/>
    <w:rsid w:val="00056331"/>
    <w:rsid w:val="00056695"/>
    <w:rsid w:val="00056AFC"/>
    <w:rsid w:val="00056C52"/>
    <w:rsid w:val="00056F3F"/>
    <w:rsid w:val="00056F43"/>
    <w:rsid w:val="000572F5"/>
    <w:rsid w:val="00057456"/>
    <w:rsid w:val="00057A4C"/>
    <w:rsid w:val="0006006C"/>
    <w:rsid w:val="000601E7"/>
    <w:rsid w:val="000603BC"/>
    <w:rsid w:val="00060677"/>
    <w:rsid w:val="00060A88"/>
    <w:rsid w:val="00060B06"/>
    <w:rsid w:val="00060BFD"/>
    <w:rsid w:val="00060C82"/>
    <w:rsid w:val="00060D8B"/>
    <w:rsid w:val="00060F2E"/>
    <w:rsid w:val="0006105F"/>
    <w:rsid w:val="00061298"/>
    <w:rsid w:val="00061FC0"/>
    <w:rsid w:val="000620E8"/>
    <w:rsid w:val="00062186"/>
    <w:rsid w:val="0006270A"/>
    <w:rsid w:val="0006286C"/>
    <w:rsid w:val="00062BB0"/>
    <w:rsid w:val="00062CAA"/>
    <w:rsid w:val="0006322E"/>
    <w:rsid w:val="0006344C"/>
    <w:rsid w:val="0006348F"/>
    <w:rsid w:val="0006349B"/>
    <w:rsid w:val="000635C5"/>
    <w:rsid w:val="00063ADA"/>
    <w:rsid w:val="00063D34"/>
    <w:rsid w:val="00064544"/>
    <w:rsid w:val="0006479D"/>
    <w:rsid w:val="00064DA6"/>
    <w:rsid w:val="00065074"/>
    <w:rsid w:val="00065983"/>
    <w:rsid w:val="00065C0E"/>
    <w:rsid w:val="00066AC8"/>
    <w:rsid w:val="00066D75"/>
    <w:rsid w:val="00067105"/>
    <w:rsid w:val="00067202"/>
    <w:rsid w:val="00067608"/>
    <w:rsid w:val="00067FB7"/>
    <w:rsid w:val="000700E3"/>
    <w:rsid w:val="000704AB"/>
    <w:rsid w:val="00070725"/>
    <w:rsid w:val="00070917"/>
    <w:rsid w:val="00070A5A"/>
    <w:rsid w:val="00070A9B"/>
    <w:rsid w:val="00071C26"/>
    <w:rsid w:val="00072638"/>
    <w:rsid w:val="00072A74"/>
    <w:rsid w:val="00072CB4"/>
    <w:rsid w:val="0007302C"/>
    <w:rsid w:val="0007331B"/>
    <w:rsid w:val="0007382F"/>
    <w:rsid w:val="00074353"/>
    <w:rsid w:val="000747B8"/>
    <w:rsid w:val="000749BD"/>
    <w:rsid w:val="00074C0A"/>
    <w:rsid w:val="00075667"/>
    <w:rsid w:val="0007570F"/>
    <w:rsid w:val="00075B43"/>
    <w:rsid w:val="00075BF2"/>
    <w:rsid w:val="00075C1B"/>
    <w:rsid w:val="00075E97"/>
    <w:rsid w:val="00075F0D"/>
    <w:rsid w:val="0007661A"/>
    <w:rsid w:val="0007685E"/>
    <w:rsid w:val="00076D4B"/>
    <w:rsid w:val="00077051"/>
    <w:rsid w:val="00077735"/>
    <w:rsid w:val="0007777D"/>
    <w:rsid w:val="00077944"/>
    <w:rsid w:val="00077DAD"/>
    <w:rsid w:val="00077F3E"/>
    <w:rsid w:val="00080892"/>
    <w:rsid w:val="00080BEE"/>
    <w:rsid w:val="00081945"/>
    <w:rsid w:val="000819BA"/>
    <w:rsid w:val="00081C59"/>
    <w:rsid w:val="00081D32"/>
    <w:rsid w:val="00081DD7"/>
    <w:rsid w:val="00081F05"/>
    <w:rsid w:val="00081F33"/>
    <w:rsid w:val="00081F3F"/>
    <w:rsid w:val="0008248F"/>
    <w:rsid w:val="00082638"/>
    <w:rsid w:val="000829DF"/>
    <w:rsid w:val="000832C9"/>
    <w:rsid w:val="00083367"/>
    <w:rsid w:val="00083897"/>
    <w:rsid w:val="00083AE8"/>
    <w:rsid w:val="00083B9B"/>
    <w:rsid w:val="00083F61"/>
    <w:rsid w:val="00083FC4"/>
    <w:rsid w:val="00083FC7"/>
    <w:rsid w:val="00084296"/>
    <w:rsid w:val="000847FC"/>
    <w:rsid w:val="000848C0"/>
    <w:rsid w:val="00084C0E"/>
    <w:rsid w:val="00085060"/>
    <w:rsid w:val="00085064"/>
    <w:rsid w:val="00085160"/>
    <w:rsid w:val="00085D06"/>
    <w:rsid w:val="00085E31"/>
    <w:rsid w:val="0008601A"/>
    <w:rsid w:val="00086338"/>
    <w:rsid w:val="000867E5"/>
    <w:rsid w:val="00086A56"/>
    <w:rsid w:val="00086BFF"/>
    <w:rsid w:val="00086FD3"/>
    <w:rsid w:val="00087129"/>
    <w:rsid w:val="0008745B"/>
    <w:rsid w:val="00087A2A"/>
    <w:rsid w:val="00090183"/>
    <w:rsid w:val="00090205"/>
    <w:rsid w:val="0009042D"/>
    <w:rsid w:val="00090DB5"/>
    <w:rsid w:val="00090F01"/>
    <w:rsid w:val="000910A8"/>
    <w:rsid w:val="0009134E"/>
    <w:rsid w:val="0009145A"/>
    <w:rsid w:val="0009159F"/>
    <w:rsid w:val="000915CD"/>
    <w:rsid w:val="000917F2"/>
    <w:rsid w:val="00091875"/>
    <w:rsid w:val="00091CAA"/>
    <w:rsid w:val="00092798"/>
    <w:rsid w:val="00092ABF"/>
    <w:rsid w:val="00092C2A"/>
    <w:rsid w:val="00092FC5"/>
    <w:rsid w:val="00093030"/>
    <w:rsid w:val="00093465"/>
    <w:rsid w:val="000934AB"/>
    <w:rsid w:val="0009358B"/>
    <w:rsid w:val="000939D1"/>
    <w:rsid w:val="00093C4A"/>
    <w:rsid w:val="00093F9A"/>
    <w:rsid w:val="000941B4"/>
    <w:rsid w:val="000943EE"/>
    <w:rsid w:val="00094542"/>
    <w:rsid w:val="00094C2A"/>
    <w:rsid w:val="00094D68"/>
    <w:rsid w:val="00094DA1"/>
    <w:rsid w:val="00095006"/>
    <w:rsid w:val="00095A62"/>
    <w:rsid w:val="00095CF8"/>
    <w:rsid w:val="00095F39"/>
    <w:rsid w:val="0009710F"/>
    <w:rsid w:val="00097289"/>
    <w:rsid w:val="00097C27"/>
    <w:rsid w:val="000A0140"/>
    <w:rsid w:val="000A03B9"/>
    <w:rsid w:val="000A05C0"/>
    <w:rsid w:val="000A06B2"/>
    <w:rsid w:val="000A06B6"/>
    <w:rsid w:val="000A0973"/>
    <w:rsid w:val="000A09C9"/>
    <w:rsid w:val="000A0AD5"/>
    <w:rsid w:val="000A0FED"/>
    <w:rsid w:val="000A13ED"/>
    <w:rsid w:val="000A17D0"/>
    <w:rsid w:val="000A181E"/>
    <w:rsid w:val="000A1917"/>
    <w:rsid w:val="000A1A99"/>
    <w:rsid w:val="000A1E92"/>
    <w:rsid w:val="000A212E"/>
    <w:rsid w:val="000A217C"/>
    <w:rsid w:val="000A2439"/>
    <w:rsid w:val="000A2A10"/>
    <w:rsid w:val="000A2BF4"/>
    <w:rsid w:val="000A2D58"/>
    <w:rsid w:val="000A2E9E"/>
    <w:rsid w:val="000A31BC"/>
    <w:rsid w:val="000A32B5"/>
    <w:rsid w:val="000A3782"/>
    <w:rsid w:val="000A37D4"/>
    <w:rsid w:val="000A39AF"/>
    <w:rsid w:val="000A3CB1"/>
    <w:rsid w:val="000A3EA6"/>
    <w:rsid w:val="000A4152"/>
    <w:rsid w:val="000A423B"/>
    <w:rsid w:val="000A4536"/>
    <w:rsid w:val="000A4566"/>
    <w:rsid w:val="000A45B5"/>
    <w:rsid w:val="000A4972"/>
    <w:rsid w:val="000A4B6C"/>
    <w:rsid w:val="000A4CC2"/>
    <w:rsid w:val="000A4CF7"/>
    <w:rsid w:val="000A5EFF"/>
    <w:rsid w:val="000A640E"/>
    <w:rsid w:val="000A67F2"/>
    <w:rsid w:val="000A6C98"/>
    <w:rsid w:val="000A6D88"/>
    <w:rsid w:val="000A738A"/>
    <w:rsid w:val="000A7483"/>
    <w:rsid w:val="000A75A7"/>
    <w:rsid w:val="000A75BE"/>
    <w:rsid w:val="000A799A"/>
    <w:rsid w:val="000A7A1A"/>
    <w:rsid w:val="000A7B63"/>
    <w:rsid w:val="000A7BE4"/>
    <w:rsid w:val="000A7D9F"/>
    <w:rsid w:val="000B00F3"/>
    <w:rsid w:val="000B012A"/>
    <w:rsid w:val="000B08A1"/>
    <w:rsid w:val="000B0E3C"/>
    <w:rsid w:val="000B115B"/>
    <w:rsid w:val="000B122C"/>
    <w:rsid w:val="000B2398"/>
    <w:rsid w:val="000B2843"/>
    <w:rsid w:val="000B2970"/>
    <w:rsid w:val="000B2D9A"/>
    <w:rsid w:val="000B2EAA"/>
    <w:rsid w:val="000B311C"/>
    <w:rsid w:val="000B32D9"/>
    <w:rsid w:val="000B352F"/>
    <w:rsid w:val="000B3921"/>
    <w:rsid w:val="000B3AE4"/>
    <w:rsid w:val="000B3D65"/>
    <w:rsid w:val="000B3DB0"/>
    <w:rsid w:val="000B4402"/>
    <w:rsid w:val="000B4A99"/>
    <w:rsid w:val="000B4B43"/>
    <w:rsid w:val="000B4FF3"/>
    <w:rsid w:val="000B5361"/>
    <w:rsid w:val="000B558F"/>
    <w:rsid w:val="000B576C"/>
    <w:rsid w:val="000B57F5"/>
    <w:rsid w:val="000B584E"/>
    <w:rsid w:val="000B5F3D"/>
    <w:rsid w:val="000B5FFD"/>
    <w:rsid w:val="000B6014"/>
    <w:rsid w:val="000B6025"/>
    <w:rsid w:val="000B61DD"/>
    <w:rsid w:val="000B6671"/>
    <w:rsid w:val="000B6B02"/>
    <w:rsid w:val="000B6CFB"/>
    <w:rsid w:val="000B6EB2"/>
    <w:rsid w:val="000B6EE8"/>
    <w:rsid w:val="000B70A0"/>
    <w:rsid w:val="000B7397"/>
    <w:rsid w:val="000B73BD"/>
    <w:rsid w:val="000B76FC"/>
    <w:rsid w:val="000B7831"/>
    <w:rsid w:val="000C0144"/>
    <w:rsid w:val="000C0618"/>
    <w:rsid w:val="000C07BC"/>
    <w:rsid w:val="000C0DDC"/>
    <w:rsid w:val="000C1371"/>
    <w:rsid w:val="000C1420"/>
    <w:rsid w:val="000C14CF"/>
    <w:rsid w:val="000C1A61"/>
    <w:rsid w:val="000C1B0D"/>
    <w:rsid w:val="000C1DD9"/>
    <w:rsid w:val="000C2105"/>
    <w:rsid w:val="000C24DF"/>
    <w:rsid w:val="000C281E"/>
    <w:rsid w:val="000C2823"/>
    <w:rsid w:val="000C2FCB"/>
    <w:rsid w:val="000C35DD"/>
    <w:rsid w:val="000C3741"/>
    <w:rsid w:val="000C3750"/>
    <w:rsid w:val="000C37EB"/>
    <w:rsid w:val="000C3848"/>
    <w:rsid w:val="000C3AB8"/>
    <w:rsid w:val="000C3B33"/>
    <w:rsid w:val="000C3E6C"/>
    <w:rsid w:val="000C3F06"/>
    <w:rsid w:val="000C41FC"/>
    <w:rsid w:val="000C42AB"/>
    <w:rsid w:val="000C42DC"/>
    <w:rsid w:val="000C4456"/>
    <w:rsid w:val="000C4808"/>
    <w:rsid w:val="000C497E"/>
    <w:rsid w:val="000C49EC"/>
    <w:rsid w:val="000C4DE3"/>
    <w:rsid w:val="000C4E7E"/>
    <w:rsid w:val="000C4F4A"/>
    <w:rsid w:val="000C5501"/>
    <w:rsid w:val="000C5B05"/>
    <w:rsid w:val="000C5F66"/>
    <w:rsid w:val="000C64DC"/>
    <w:rsid w:val="000C6693"/>
    <w:rsid w:val="000C6923"/>
    <w:rsid w:val="000C6C99"/>
    <w:rsid w:val="000C6CEF"/>
    <w:rsid w:val="000C6DC6"/>
    <w:rsid w:val="000C7188"/>
    <w:rsid w:val="000C74FA"/>
    <w:rsid w:val="000C75C0"/>
    <w:rsid w:val="000C788D"/>
    <w:rsid w:val="000D0131"/>
    <w:rsid w:val="000D0757"/>
    <w:rsid w:val="000D0881"/>
    <w:rsid w:val="000D0A29"/>
    <w:rsid w:val="000D0D87"/>
    <w:rsid w:val="000D0FFE"/>
    <w:rsid w:val="000D10F0"/>
    <w:rsid w:val="000D1399"/>
    <w:rsid w:val="000D144C"/>
    <w:rsid w:val="000D19B9"/>
    <w:rsid w:val="000D1A27"/>
    <w:rsid w:val="000D1EB3"/>
    <w:rsid w:val="000D2337"/>
    <w:rsid w:val="000D2CF8"/>
    <w:rsid w:val="000D2E4B"/>
    <w:rsid w:val="000D2EB0"/>
    <w:rsid w:val="000D3B54"/>
    <w:rsid w:val="000D3DF7"/>
    <w:rsid w:val="000D40C9"/>
    <w:rsid w:val="000D42B5"/>
    <w:rsid w:val="000D4561"/>
    <w:rsid w:val="000D46D1"/>
    <w:rsid w:val="000D46E1"/>
    <w:rsid w:val="000D487B"/>
    <w:rsid w:val="000D5271"/>
    <w:rsid w:val="000D54CB"/>
    <w:rsid w:val="000D5A6B"/>
    <w:rsid w:val="000D5EB9"/>
    <w:rsid w:val="000D6178"/>
    <w:rsid w:val="000D6247"/>
    <w:rsid w:val="000D6406"/>
    <w:rsid w:val="000D66B3"/>
    <w:rsid w:val="000D6887"/>
    <w:rsid w:val="000D6F2C"/>
    <w:rsid w:val="000D7558"/>
    <w:rsid w:val="000D7A5C"/>
    <w:rsid w:val="000D7D5E"/>
    <w:rsid w:val="000D7ECB"/>
    <w:rsid w:val="000E0468"/>
    <w:rsid w:val="000E0716"/>
    <w:rsid w:val="000E0A88"/>
    <w:rsid w:val="000E0B4F"/>
    <w:rsid w:val="000E0F65"/>
    <w:rsid w:val="000E1B41"/>
    <w:rsid w:val="000E2264"/>
    <w:rsid w:val="000E2337"/>
    <w:rsid w:val="000E24C3"/>
    <w:rsid w:val="000E2617"/>
    <w:rsid w:val="000E26EC"/>
    <w:rsid w:val="000E2915"/>
    <w:rsid w:val="000E3018"/>
    <w:rsid w:val="000E3196"/>
    <w:rsid w:val="000E36D9"/>
    <w:rsid w:val="000E370F"/>
    <w:rsid w:val="000E43FD"/>
    <w:rsid w:val="000E4724"/>
    <w:rsid w:val="000E4833"/>
    <w:rsid w:val="000E4940"/>
    <w:rsid w:val="000E4B76"/>
    <w:rsid w:val="000E4E48"/>
    <w:rsid w:val="000E54D4"/>
    <w:rsid w:val="000E57FE"/>
    <w:rsid w:val="000E583A"/>
    <w:rsid w:val="000E58D0"/>
    <w:rsid w:val="000E5A59"/>
    <w:rsid w:val="000E5CF2"/>
    <w:rsid w:val="000E5F67"/>
    <w:rsid w:val="000E6883"/>
    <w:rsid w:val="000E68D0"/>
    <w:rsid w:val="000E692A"/>
    <w:rsid w:val="000E71A3"/>
    <w:rsid w:val="000E7552"/>
    <w:rsid w:val="000E7588"/>
    <w:rsid w:val="000E7C78"/>
    <w:rsid w:val="000E7D9E"/>
    <w:rsid w:val="000F0364"/>
    <w:rsid w:val="000F05A8"/>
    <w:rsid w:val="000F0818"/>
    <w:rsid w:val="000F0D60"/>
    <w:rsid w:val="000F0DD6"/>
    <w:rsid w:val="000F0F54"/>
    <w:rsid w:val="000F1078"/>
    <w:rsid w:val="000F10F8"/>
    <w:rsid w:val="000F1208"/>
    <w:rsid w:val="000F12D3"/>
    <w:rsid w:val="000F1738"/>
    <w:rsid w:val="000F177B"/>
    <w:rsid w:val="000F2027"/>
    <w:rsid w:val="000F212E"/>
    <w:rsid w:val="000F2168"/>
    <w:rsid w:val="000F2596"/>
    <w:rsid w:val="000F27F3"/>
    <w:rsid w:val="000F2A2D"/>
    <w:rsid w:val="000F2CCD"/>
    <w:rsid w:val="000F2D29"/>
    <w:rsid w:val="000F2FD5"/>
    <w:rsid w:val="000F31AB"/>
    <w:rsid w:val="000F32E6"/>
    <w:rsid w:val="000F32EE"/>
    <w:rsid w:val="000F33F5"/>
    <w:rsid w:val="000F36B8"/>
    <w:rsid w:val="000F37D5"/>
    <w:rsid w:val="000F388A"/>
    <w:rsid w:val="000F3B56"/>
    <w:rsid w:val="000F3C64"/>
    <w:rsid w:val="000F4282"/>
    <w:rsid w:val="000F43E7"/>
    <w:rsid w:val="000F47AF"/>
    <w:rsid w:val="000F47E1"/>
    <w:rsid w:val="000F562C"/>
    <w:rsid w:val="000F56C7"/>
    <w:rsid w:val="000F6109"/>
    <w:rsid w:val="000F61D5"/>
    <w:rsid w:val="000F65E2"/>
    <w:rsid w:val="000F6836"/>
    <w:rsid w:val="000F6BA6"/>
    <w:rsid w:val="000F6CB0"/>
    <w:rsid w:val="000F6F18"/>
    <w:rsid w:val="000F754F"/>
    <w:rsid w:val="0010010A"/>
    <w:rsid w:val="00100188"/>
    <w:rsid w:val="001001E9"/>
    <w:rsid w:val="00100CCB"/>
    <w:rsid w:val="00100FAB"/>
    <w:rsid w:val="00101383"/>
    <w:rsid w:val="00101591"/>
    <w:rsid w:val="00101766"/>
    <w:rsid w:val="0010185C"/>
    <w:rsid w:val="00101937"/>
    <w:rsid w:val="00101BC5"/>
    <w:rsid w:val="00101DC7"/>
    <w:rsid w:val="00101FD8"/>
    <w:rsid w:val="001024DF"/>
    <w:rsid w:val="0010270A"/>
    <w:rsid w:val="00102802"/>
    <w:rsid w:val="00102DBF"/>
    <w:rsid w:val="00102FC7"/>
    <w:rsid w:val="001030CD"/>
    <w:rsid w:val="00103647"/>
    <w:rsid w:val="00103767"/>
    <w:rsid w:val="00103CAD"/>
    <w:rsid w:val="001040DE"/>
    <w:rsid w:val="001042A5"/>
    <w:rsid w:val="001044D8"/>
    <w:rsid w:val="001045B2"/>
    <w:rsid w:val="001049B0"/>
    <w:rsid w:val="00104A75"/>
    <w:rsid w:val="00104A90"/>
    <w:rsid w:val="00104F43"/>
    <w:rsid w:val="00104F6E"/>
    <w:rsid w:val="00104F9B"/>
    <w:rsid w:val="001052E3"/>
    <w:rsid w:val="001057B8"/>
    <w:rsid w:val="00105955"/>
    <w:rsid w:val="00105BF3"/>
    <w:rsid w:val="00106061"/>
    <w:rsid w:val="00106205"/>
    <w:rsid w:val="0010650C"/>
    <w:rsid w:val="00106678"/>
    <w:rsid w:val="001066D4"/>
    <w:rsid w:val="00106B41"/>
    <w:rsid w:val="00106BA9"/>
    <w:rsid w:val="00106E90"/>
    <w:rsid w:val="00107115"/>
    <w:rsid w:val="00107139"/>
    <w:rsid w:val="00107431"/>
    <w:rsid w:val="0010759D"/>
    <w:rsid w:val="00107869"/>
    <w:rsid w:val="0010789F"/>
    <w:rsid w:val="001078FB"/>
    <w:rsid w:val="00107981"/>
    <w:rsid w:val="00107AF0"/>
    <w:rsid w:val="00110218"/>
    <w:rsid w:val="0011043B"/>
    <w:rsid w:val="0011063E"/>
    <w:rsid w:val="0011096C"/>
    <w:rsid w:val="00110A73"/>
    <w:rsid w:val="00110E29"/>
    <w:rsid w:val="00110F88"/>
    <w:rsid w:val="00110FFE"/>
    <w:rsid w:val="001110EA"/>
    <w:rsid w:val="0011139A"/>
    <w:rsid w:val="001113E9"/>
    <w:rsid w:val="0011158C"/>
    <w:rsid w:val="0011173A"/>
    <w:rsid w:val="00111BD2"/>
    <w:rsid w:val="00111C97"/>
    <w:rsid w:val="00111EAB"/>
    <w:rsid w:val="001125E4"/>
    <w:rsid w:val="0011265C"/>
    <w:rsid w:val="00112F92"/>
    <w:rsid w:val="00113229"/>
    <w:rsid w:val="00113C00"/>
    <w:rsid w:val="00113E56"/>
    <w:rsid w:val="00113F1A"/>
    <w:rsid w:val="00114423"/>
    <w:rsid w:val="00114728"/>
    <w:rsid w:val="00114829"/>
    <w:rsid w:val="001148A8"/>
    <w:rsid w:val="00114D3C"/>
    <w:rsid w:val="00114DE6"/>
    <w:rsid w:val="00114F24"/>
    <w:rsid w:val="00115034"/>
    <w:rsid w:val="0011591B"/>
    <w:rsid w:val="0011592F"/>
    <w:rsid w:val="00115B78"/>
    <w:rsid w:val="00115C6F"/>
    <w:rsid w:val="00115FC7"/>
    <w:rsid w:val="00116593"/>
    <w:rsid w:val="00116BDC"/>
    <w:rsid w:val="00116C6E"/>
    <w:rsid w:val="00117133"/>
    <w:rsid w:val="001172FC"/>
    <w:rsid w:val="0011740A"/>
    <w:rsid w:val="001175C6"/>
    <w:rsid w:val="0011777A"/>
    <w:rsid w:val="00117CA2"/>
    <w:rsid w:val="00117F8B"/>
    <w:rsid w:val="00120229"/>
    <w:rsid w:val="0012040F"/>
    <w:rsid w:val="001205A8"/>
    <w:rsid w:val="00121388"/>
    <w:rsid w:val="001214C5"/>
    <w:rsid w:val="00121E48"/>
    <w:rsid w:val="00121FBE"/>
    <w:rsid w:val="0012280D"/>
    <w:rsid w:val="00122905"/>
    <w:rsid w:val="0012320F"/>
    <w:rsid w:val="001234A3"/>
    <w:rsid w:val="001234D6"/>
    <w:rsid w:val="001236B9"/>
    <w:rsid w:val="00123D18"/>
    <w:rsid w:val="001240BF"/>
    <w:rsid w:val="00124111"/>
    <w:rsid w:val="00124414"/>
    <w:rsid w:val="0012463D"/>
    <w:rsid w:val="001246C6"/>
    <w:rsid w:val="00124881"/>
    <w:rsid w:val="00125085"/>
    <w:rsid w:val="00125291"/>
    <w:rsid w:val="001253B5"/>
    <w:rsid w:val="001253D0"/>
    <w:rsid w:val="001256F3"/>
    <w:rsid w:val="00125793"/>
    <w:rsid w:val="00125814"/>
    <w:rsid w:val="00125CA6"/>
    <w:rsid w:val="00125F13"/>
    <w:rsid w:val="00126097"/>
    <w:rsid w:val="001263EC"/>
    <w:rsid w:val="00126962"/>
    <w:rsid w:val="001270A8"/>
    <w:rsid w:val="001271AD"/>
    <w:rsid w:val="0012743B"/>
    <w:rsid w:val="00127876"/>
    <w:rsid w:val="00127CB4"/>
    <w:rsid w:val="00127D82"/>
    <w:rsid w:val="00127E86"/>
    <w:rsid w:val="001304A0"/>
    <w:rsid w:val="001305B9"/>
    <w:rsid w:val="00130610"/>
    <w:rsid w:val="00130C66"/>
    <w:rsid w:val="00130C9C"/>
    <w:rsid w:val="00130D70"/>
    <w:rsid w:val="001311DB"/>
    <w:rsid w:val="001311EC"/>
    <w:rsid w:val="001314C3"/>
    <w:rsid w:val="00131834"/>
    <w:rsid w:val="00131845"/>
    <w:rsid w:val="00132653"/>
    <w:rsid w:val="001326AE"/>
    <w:rsid w:val="00133634"/>
    <w:rsid w:val="00133C66"/>
    <w:rsid w:val="00134096"/>
    <w:rsid w:val="00134108"/>
    <w:rsid w:val="00134BF6"/>
    <w:rsid w:val="00134EF4"/>
    <w:rsid w:val="00134F1A"/>
    <w:rsid w:val="00134F2F"/>
    <w:rsid w:val="001353B4"/>
    <w:rsid w:val="001354AF"/>
    <w:rsid w:val="0013572E"/>
    <w:rsid w:val="001359A6"/>
    <w:rsid w:val="00135ECE"/>
    <w:rsid w:val="0013610D"/>
    <w:rsid w:val="0013648D"/>
    <w:rsid w:val="00136579"/>
    <w:rsid w:val="001367BC"/>
    <w:rsid w:val="00136A06"/>
    <w:rsid w:val="00136DF2"/>
    <w:rsid w:val="00137385"/>
    <w:rsid w:val="00137548"/>
    <w:rsid w:val="00137711"/>
    <w:rsid w:val="001377A3"/>
    <w:rsid w:val="00137E1A"/>
    <w:rsid w:val="0014048E"/>
    <w:rsid w:val="0014082A"/>
    <w:rsid w:val="00140CC3"/>
    <w:rsid w:val="00141138"/>
    <w:rsid w:val="001412D2"/>
    <w:rsid w:val="001416AD"/>
    <w:rsid w:val="00141C72"/>
    <w:rsid w:val="001421A8"/>
    <w:rsid w:val="001422B6"/>
    <w:rsid w:val="00142A16"/>
    <w:rsid w:val="00143101"/>
    <w:rsid w:val="00143245"/>
    <w:rsid w:val="00143295"/>
    <w:rsid w:val="001432AF"/>
    <w:rsid w:val="00143491"/>
    <w:rsid w:val="001443FC"/>
    <w:rsid w:val="0014467B"/>
    <w:rsid w:val="00144768"/>
    <w:rsid w:val="00144AD0"/>
    <w:rsid w:val="00144E2B"/>
    <w:rsid w:val="001452B0"/>
    <w:rsid w:val="00145570"/>
    <w:rsid w:val="00145CEC"/>
    <w:rsid w:val="00145EA9"/>
    <w:rsid w:val="00146A23"/>
    <w:rsid w:val="00146CDC"/>
    <w:rsid w:val="00147252"/>
    <w:rsid w:val="001472FA"/>
    <w:rsid w:val="001475A6"/>
    <w:rsid w:val="001479EA"/>
    <w:rsid w:val="0015020A"/>
    <w:rsid w:val="00150416"/>
    <w:rsid w:val="001506B4"/>
    <w:rsid w:val="001508CF"/>
    <w:rsid w:val="00150D31"/>
    <w:rsid w:val="00150E03"/>
    <w:rsid w:val="001511D0"/>
    <w:rsid w:val="001513DC"/>
    <w:rsid w:val="0015159E"/>
    <w:rsid w:val="00151717"/>
    <w:rsid w:val="00151BB3"/>
    <w:rsid w:val="00151F67"/>
    <w:rsid w:val="00152951"/>
    <w:rsid w:val="00152972"/>
    <w:rsid w:val="00152C15"/>
    <w:rsid w:val="00152C1C"/>
    <w:rsid w:val="00152E37"/>
    <w:rsid w:val="00152E51"/>
    <w:rsid w:val="001530E8"/>
    <w:rsid w:val="0015321C"/>
    <w:rsid w:val="0015354E"/>
    <w:rsid w:val="001535AD"/>
    <w:rsid w:val="001535F0"/>
    <w:rsid w:val="001536D8"/>
    <w:rsid w:val="001538E1"/>
    <w:rsid w:val="00154223"/>
    <w:rsid w:val="001546CC"/>
    <w:rsid w:val="00154745"/>
    <w:rsid w:val="001547AD"/>
    <w:rsid w:val="001550B1"/>
    <w:rsid w:val="00155865"/>
    <w:rsid w:val="001564A3"/>
    <w:rsid w:val="001565E7"/>
    <w:rsid w:val="0015665B"/>
    <w:rsid w:val="00156A8F"/>
    <w:rsid w:val="00157310"/>
    <w:rsid w:val="001576F6"/>
    <w:rsid w:val="001577DD"/>
    <w:rsid w:val="001578BB"/>
    <w:rsid w:val="0016006D"/>
    <w:rsid w:val="00160287"/>
    <w:rsid w:val="00160A22"/>
    <w:rsid w:val="00160B1E"/>
    <w:rsid w:val="00160CE8"/>
    <w:rsid w:val="00160D49"/>
    <w:rsid w:val="00161447"/>
    <w:rsid w:val="00161BA9"/>
    <w:rsid w:val="001624F7"/>
    <w:rsid w:val="0016256A"/>
    <w:rsid w:val="00162B80"/>
    <w:rsid w:val="00162DCA"/>
    <w:rsid w:val="0016317E"/>
    <w:rsid w:val="001634FC"/>
    <w:rsid w:val="0016390D"/>
    <w:rsid w:val="00163997"/>
    <w:rsid w:val="00163ADC"/>
    <w:rsid w:val="00163E13"/>
    <w:rsid w:val="00163E32"/>
    <w:rsid w:val="001643D9"/>
    <w:rsid w:val="0016454E"/>
    <w:rsid w:val="001645B9"/>
    <w:rsid w:val="001649D9"/>
    <w:rsid w:val="00164CA2"/>
    <w:rsid w:val="00164D72"/>
    <w:rsid w:val="00164EC0"/>
    <w:rsid w:val="00165127"/>
    <w:rsid w:val="00165D7F"/>
    <w:rsid w:val="00165DBC"/>
    <w:rsid w:val="00165F98"/>
    <w:rsid w:val="00166311"/>
    <w:rsid w:val="00166B73"/>
    <w:rsid w:val="00166C55"/>
    <w:rsid w:val="00166CDF"/>
    <w:rsid w:val="00167029"/>
    <w:rsid w:val="001674BE"/>
    <w:rsid w:val="00167608"/>
    <w:rsid w:val="001677DB"/>
    <w:rsid w:val="001677E6"/>
    <w:rsid w:val="001679C7"/>
    <w:rsid w:val="00167E07"/>
    <w:rsid w:val="001701FE"/>
    <w:rsid w:val="00170691"/>
    <w:rsid w:val="001708E0"/>
    <w:rsid w:val="00170995"/>
    <w:rsid w:val="00170AC1"/>
    <w:rsid w:val="00170DCB"/>
    <w:rsid w:val="0017139A"/>
    <w:rsid w:val="001714AA"/>
    <w:rsid w:val="00171548"/>
    <w:rsid w:val="00171BE4"/>
    <w:rsid w:val="00172158"/>
    <w:rsid w:val="00172537"/>
    <w:rsid w:val="00172594"/>
    <w:rsid w:val="0017272C"/>
    <w:rsid w:val="001728DD"/>
    <w:rsid w:val="0017298D"/>
    <w:rsid w:val="00172A06"/>
    <w:rsid w:val="00173378"/>
    <w:rsid w:val="0017341B"/>
    <w:rsid w:val="00173910"/>
    <w:rsid w:val="00173922"/>
    <w:rsid w:val="00173944"/>
    <w:rsid w:val="00173CE4"/>
    <w:rsid w:val="00173D70"/>
    <w:rsid w:val="00173E39"/>
    <w:rsid w:val="00173E50"/>
    <w:rsid w:val="00173E67"/>
    <w:rsid w:val="00174031"/>
    <w:rsid w:val="001740B3"/>
    <w:rsid w:val="001744CA"/>
    <w:rsid w:val="001745FA"/>
    <w:rsid w:val="00174CBC"/>
    <w:rsid w:val="00174DB6"/>
    <w:rsid w:val="00174F13"/>
    <w:rsid w:val="001750F1"/>
    <w:rsid w:val="001756F5"/>
    <w:rsid w:val="001757BB"/>
    <w:rsid w:val="0017616B"/>
    <w:rsid w:val="001765E0"/>
    <w:rsid w:val="00176A6D"/>
    <w:rsid w:val="00176E1F"/>
    <w:rsid w:val="0017708E"/>
    <w:rsid w:val="001771A7"/>
    <w:rsid w:val="00177259"/>
    <w:rsid w:val="001773FA"/>
    <w:rsid w:val="0017769D"/>
    <w:rsid w:val="00177CC7"/>
    <w:rsid w:val="00177E06"/>
    <w:rsid w:val="00177F90"/>
    <w:rsid w:val="0018051B"/>
    <w:rsid w:val="00180521"/>
    <w:rsid w:val="00180CB5"/>
    <w:rsid w:val="00181118"/>
    <w:rsid w:val="001812E6"/>
    <w:rsid w:val="001816A0"/>
    <w:rsid w:val="00181E6F"/>
    <w:rsid w:val="00181FA9"/>
    <w:rsid w:val="00182014"/>
    <w:rsid w:val="001820F5"/>
    <w:rsid w:val="00182356"/>
    <w:rsid w:val="0018274E"/>
    <w:rsid w:val="001830C0"/>
    <w:rsid w:val="00183218"/>
    <w:rsid w:val="00183B66"/>
    <w:rsid w:val="00183B8E"/>
    <w:rsid w:val="00184482"/>
    <w:rsid w:val="00184B1E"/>
    <w:rsid w:val="00184BDE"/>
    <w:rsid w:val="00185189"/>
    <w:rsid w:val="0018519D"/>
    <w:rsid w:val="0018591E"/>
    <w:rsid w:val="00185B08"/>
    <w:rsid w:val="00185EB7"/>
    <w:rsid w:val="00186A72"/>
    <w:rsid w:val="00186D0E"/>
    <w:rsid w:val="00186FD9"/>
    <w:rsid w:val="00187148"/>
    <w:rsid w:val="00187513"/>
    <w:rsid w:val="001876F3"/>
    <w:rsid w:val="00187967"/>
    <w:rsid w:val="00190069"/>
    <w:rsid w:val="00190212"/>
    <w:rsid w:val="001905B3"/>
    <w:rsid w:val="00190F65"/>
    <w:rsid w:val="00191489"/>
    <w:rsid w:val="00191C43"/>
    <w:rsid w:val="00191CEC"/>
    <w:rsid w:val="00191F80"/>
    <w:rsid w:val="00192371"/>
    <w:rsid w:val="001923AF"/>
    <w:rsid w:val="00192448"/>
    <w:rsid w:val="0019245F"/>
    <w:rsid w:val="00192471"/>
    <w:rsid w:val="0019297C"/>
    <w:rsid w:val="00192A48"/>
    <w:rsid w:val="00192CD4"/>
    <w:rsid w:val="00193067"/>
    <w:rsid w:val="0019315A"/>
    <w:rsid w:val="00193247"/>
    <w:rsid w:val="001937AA"/>
    <w:rsid w:val="00193C78"/>
    <w:rsid w:val="00193C7E"/>
    <w:rsid w:val="00193DC2"/>
    <w:rsid w:val="0019406A"/>
    <w:rsid w:val="001941B7"/>
    <w:rsid w:val="00194555"/>
    <w:rsid w:val="001945C6"/>
    <w:rsid w:val="00194681"/>
    <w:rsid w:val="00194B38"/>
    <w:rsid w:val="00195194"/>
    <w:rsid w:val="001951EE"/>
    <w:rsid w:val="00195215"/>
    <w:rsid w:val="0019570D"/>
    <w:rsid w:val="00195AEE"/>
    <w:rsid w:val="00195CAC"/>
    <w:rsid w:val="00195CB4"/>
    <w:rsid w:val="001963C9"/>
    <w:rsid w:val="001965E6"/>
    <w:rsid w:val="001966CF"/>
    <w:rsid w:val="00196A27"/>
    <w:rsid w:val="00196F66"/>
    <w:rsid w:val="001971A8"/>
    <w:rsid w:val="00197855"/>
    <w:rsid w:val="00197BFB"/>
    <w:rsid w:val="00197DCC"/>
    <w:rsid w:val="00197F72"/>
    <w:rsid w:val="001A0642"/>
    <w:rsid w:val="001A0C51"/>
    <w:rsid w:val="001A0D4B"/>
    <w:rsid w:val="001A137F"/>
    <w:rsid w:val="001A15E5"/>
    <w:rsid w:val="001A1A94"/>
    <w:rsid w:val="001A1D3E"/>
    <w:rsid w:val="001A1E4E"/>
    <w:rsid w:val="001A1FAC"/>
    <w:rsid w:val="001A215E"/>
    <w:rsid w:val="001A24A1"/>
    <w:rsid w:val="001A2865"/>
    <w:rsid w:val="001A36B2"/>
    <w:rsid w:val="001A37B2"/>
    <w:rsid w:val="001A3C60"/>
    <w:rsid w:val="001A3D62"/>
    <w:rsid w:val="001A3E70"/>
    <w:rsid w:val="001A40C5"/>
    <w:rsid w:val="001A476E"/>
    <w:rsid w:val="001A4B7F"/>
    <w:rsid w:val="001A4BEE"/>
    <w:rsid w:val="001A4EA8"/>
    <w:rsid w:val="001A51FB"/>
    <w:rsid w:val="001A52D5"/>
    <w:rsid w:val="001A5420"/>
    <w:rsid w:val="001A5BE4"/>
    <w:rsid w:val="001A5CB6"/>
    <w:rsid w:val="001A5EF0"/>
    <w:rsid w:val="001A615C"/>
    <w:rsid w:val="001A61DE"/>
    <w:rsid w:val="001A62D5"/>
    <w:rsid w:val="001A62D9"/>
    <w:rsid w:val="001A664D"/>
    <w:rsid w:val="001A69AA"/>
    <w:rsid w:val="001A73B0"/>
    <w:rsid w:val="001A744F"/>
    <w:rsid w:val="001A75DE"/>
    <w:rsid w:val="001A76D5"/>
    <w:rsid w:val="001A7A10"/>
    <w:rsid w:val="001A7E98"/>
    <w:rsid w:val="001B09A7"/>
    <w:rsid w:val="001B11BE"/>
    <w:rsid w:val="001B14CB"/>
    <w:rsid w:val="001B1746"/>
    <w:rsid w:val="001B188C"/>
    <w:rsid w:val="001B19A9"/>
    <w:rsid w:val="001B1A26"/>
    <w:rsid w:val="001B21C0"/>
    <w:rsid w:val="001B2822"/>
    <w:rsid w:val="001B2F4F"/>
    <w:rsid w:val="001B327C"/>
    <w:rsid w:val="001B3341"/>
    <w:rsid w:val="001B35BD"/>
    <w:rsid w:val="001B3A94"/>
    <w:rsid w:val="001B3BBD"/>
    <w:rsid w:val="001B4244"/>
    <w:rsid w:val="001B4271"/>
    <w:rsid w:val="001B47E3"/>
    <w:rsid w:val="001B4AC1"/>
    <w:rsid w:val="001B563C"/>
    <w:rsid w:val="001B5A88"/>
    <w:rsid w:val="001B5BFD"/>
    <w:rsid w:val="001B5D34"/>
    <w:rsid w:val="001B5E26"/>
    <w:rsid w:val="001B5FEA"/>
    <w:rsid w:val="001B6333"/>
    <w:rsid w:val="001B6641"/>
    <w:rsid w:val="001B6711"/>
    <w:rsid w:val="001B69B5"/>
    <w:rsid w:val="001B6BC9"/>
    <w:rsid w:val="001B6C6A"/>
    <w:rsid w:val="001B6E28"/>
    <w:rsid w:val="001B7362"/>
    <w:rsid w:val="001B754D"/>
    <w:rsid w:val="001B7874"/>
    <w:rsid w:val="001B79CB"/>
    <w:rsid w:val="001B7F19"/>
    <w:rsid w:val="001C0900"/>
    <w:rsid w:val="001C0E7E"/>
    <w:rsid w:val="001C124D"/>
    <w:rsid w:val="001C1332"/>
    <w:rsid w:val="001C19F3"/>
    <w:rsid w:val="001C1D5F"/>
    <w:rsid w:val="001C1DC8"/>
    <w:rsid w:val="001C22F5"/>
    <w:rsid w:val="001C2355"/>
    <w:rsid w:val="001C2B05"/>
    <w:rsid w:val="001C2C6E"/>
    <w:rsid w:val="001C2C77"/>
    <w:rsid w:val="001C3232"/>
    <w:rsid w:val="001C324A"/>
    <w:rsid w:val="001C326E"/>
    <w:rsid w:val="001C3391"/>
    <w:rsid w:val="001C39C6"/>
    <w:rsid w:val="001C3B5D"/>
    <w:rsid w:val="001C45A3"/>
    <w:rsid w:val="001C47E1"/>
    <w:rsid w:val="001C4814"/>
    <w:rsid w:val="001C4A5A"/>
    <w:rsid w:val="001C4E9B"/>
    <w:rsid w:val="001C4F46"/>
    <w:rsid w:val="001C62DF"/>
    <w:rsid w:val="001C655B"/>
    <w:rsid w:val="001C6A0F"/>
    <w:rsid w:val="001C757C"/>
    <w:rsid w:val="001C75D0"/>
    <w:rsid w:val="001C75E8"/>
    <w:rsid w:val="001C7968"/>
    <w:rsid w:val="001C7A2E"/>
    <w:rsid w:val="001C7B19"/>
    <w:rsid w:val="001D016A"/>
    <w:rsid w:val="001D05C4"/>
    <w:rsid w:val="001D067F"/>
    <w:rsid w:val="001D0971"/>
    <w:rsid w:val="001D0A9B"/>
    <w:rsid w:val="001D14F3"/>
    <w:rsid w:val="001D1D9F"/>
    <w:rsid w:val="001D1EE9"/>
    <w:rsid w:val="001D2162"/>
    <w:rsid w:val="001D239E"/>
    <w:rsid w:val="001D26A3"/>
    <w:rsid w:val="001D26BA"/>
    <w:rsid w:val="001D296A"/>
    <w:rsid w:val="001D2A4F"/>
    <w:rsid w:val="001D2AA4"/>
    <w:rsid w:val="001D2B91"/>
    <w:rsid w:val="001D2C7F"/>
    <w:rsid w:val="001D2DE2"/>
    <w:rsid w:val="001D30CF"/>
    <w:rsid w:val="001D3179"/>
    <w:rsid w:val="001D3438"/>
    <w:rsid w:val="001D4271"/>
    <w:rsid w:val="001D436F"/>
    <w:rsid w:val="001D455A"/>
    <w:rsid w:val="001D45EF"/>
    <w:rsid w:val="001D4956"/>
    <w:rsid w:val="001D4B6A"/>
    <w:rsid w:val="001D4E9D"/>
    <w:rsid w:val="001D5145"/>
    <w:rsid w:val="001D5731"/>
    <w:rsid w:val="001D57A2"/>
    <w:rsid w:val="001D5968"/>
    <w:rsid w:val="001D5A46"/>
    <w:rsid w:val="001D5CC1"/>
    <w:rsid w:val="001D61AB"/>
    <w:rsid w:val="001D6780"/>
    <w:rsid w:val="001D6835"/>
    <w:rsid w:val="001D6B57"/>
    <w:rsid w:val="001D6CE6"/>
    <w:rsid w:val="001D6CE8"/>
    <w:rsid w:val="001D71D4"/>
    <w:rsid w:val="001D78B4"/>
    <w:rsid w:val="001D7B65"/>
    <w:rsid w:val="001E0289"/>
    <w:rsid w:val="001E0525"/>
    <w:rsid w:val="001E0B0A"/>
    <w:rsid w:val="001E0B54"/>
    <w:rsid w:val="001E0FC6"/>
    <w:rsid w:val="001E1465"/>
    <w:rsid w:val="001E15D5"/>
    <w:rsid w:val="001E1642"/>
    <w:rsid w:val="001E1D96"/>
    <w:rsid w:val="001E1E98"/>
    <w:rsid w:val="001E242C"/>
    <w:rsid w:val="001E2484"/>
    <w:rsid w:val="001E294C"/>
    <w:rsid w:val="001E2E15"/>
    <w:rsid w:val="001E3166"/>
    <w:rsid w:val="001E36F8"/>
    <w:rsid w:val="001E39E0"/>
    <w:rsid w:val="001E3A24"/>
    <w:rsid w:val="001E3A3E"/>
    <w:rsid w:val="001E3B17"/>
    <w:rsid w:val="001E3EBB"/>
    <w:rsid w:val="001E4199"/>
    <w:rsid w:val="001E41F3"/>
    <w:rsid w:val="001E4AC4"/>
    <w:rsid w:val="001E4F9E"/>
    <w:rsid w:val="001E560C"/>
    <w:rsid w:val="001E56C1"/>
    <w:rsid w:val="001E5B55"/>
    <w:rsid w:val="001E5DAA"/>
    <w:rsid w:val="001E603D"/>
    <w:rsid w:val="001E638C"/>
    <w:rsid w:val="001E6A7D"/>
    <w:rsid w:val="001E72EB"/>
    <w:rsid w:val="001E738A"/>
    <w:rsid w:val="001E73A7"/>
    <w:rsid w:val="001E7DCE"/>
    <w:rsid w:val="001F03EE"/>
    <w:rsid w:val="001F07A2"/>
    <w:rsid w:val="001F09A2"/>
    <w:rsid w:val="001F0D94"/>
    <w:rsid w:val="001F0E7D"/>
    <w:rsid w:val="001F1192"/>
    <w:rsid w:val="001F15A0"/>
    <w:rsid w:val="001F16BC"/>
    <w:rsid w:val="001F1941"/>
    <w:rsid w:val="001F1D6D"/>
    <w:rsid w:val="001F2114"/>
    <w:rsid w:val="001F23D4"/>
    <w:rsid w:val="001F255A"/>
    <w:rsid w:val="001F265A"/>
    <w:rsid w:val="001F2848"/>
    <w:rsid w:val="001F2C4C"/>
    <w:rsid w:val="001F2CF5"/>
    <w:rsid w:val="001F2D2C"/>
    <w:rsid w:val="001F2D3A"/>
    <w:rsid w:val="001F32E7"/>
    <w:rsid w:val="001F35E1"/>
    <w:rsid w:val="001F3801"/>
    <w:rsid w:val="001F3935"/>
    <w:rsid w:val="001F3BE7"/>
    <w:rsid w:val="001F4004"/>
    <w:rsid w:val="001F43E9"/>
    <w:rsid w:val="001F469B"/>
    <w:rsid w:val="001F4A97"/>
    <w:rsid w:val="001F4AB4"/>
    <w:rsid w:val="001F4BE6"/>
    <w:rsid w:val="001F5137"/>
    <w:rsid w:val="001F523B"/>
    <w:rsid w:val="001F56C8"/>
    <w:rsid w:val="001F609D"/>
    <w:rsid w:val="001F653A"/>
    <w:rsid w:val="001F67B3"/>
    <w:rsid w:val="001F67C5"/>
    <w:rsid w:val="001F687E"/>
    <w:rsid w:val="001F6AE8"/>
    <w:rsid w:val="001F6BBB"/>
    <w:rsid w:val="001F6D69"/>
    <w:rsid w:val="001F72EB"/>
    <w:rsid w:val="001F7AAD"/>
    <w:rsid w:val="00200F9B"/>
    <w:rsid w:val="0020109C"/>
    <w:rsid w:val="00201120"/>
    <w:rsid w:val="002013C2"/>
    <w:rsid w:val="0020144D"/>
    <w:rsid w:val="002015CF"/>
    <w:rsid w:val="0020190B"/>
    <w:rsid w:val="00201CE1"/>
    <w:rsid w:val="0020210D"/>
    <w:rsid w:val="00202492"/>
    <w:rsid w:val="00202D01"/>
    <w:rsid w:val="00202F27"/>
    <w:rsid w:val="00203036"/>
    <w:rsid w:val="002032D9"/>
    <w:rsid w:val="00203791"/>
    <w:rsid w:val="00203EED"/>
    <w:rsid w:val="00204140"/>
    <w:rsid w:val="002041EC"/>
    <w:rsid w:val="00204592"/>
    <w:rsid w:val="002045D0"/>
    <w:rsid w:val="002046C4"/>
    <w:rsid w:val="002047D6"/>
    <w:rsid w:val="00204AD0"/>
    <w:rsid w:val="002055D3"/>
    <w:rsid w:val="0020560E"/>
    <w:rsid w:val="00205BC7"/>
    <w:rsid w:val="0020602B"/>
    <w:rsid w:val="00206CE2"/>
    <w:rsid w:val="00206DE1"/>
    <w:rsid w:val="00206E46"/>
    <w:rsid w:val="00207165"/>
    <w:rsid w:val="002072A5"/>
    <w:rsid w:val="002077D1"/>
    <w:rsid w:val="00207823"/>
    <w:rsid w:val="00207D98"/>
    <w:rsid w:val="00207F45"/>
    <w:rsid w:val="00207F8F"/>
    <w:rsid w:val="002106FC"/>
    <w:rsid w:val="002109C8"/>
    <w:rsid w:val="00210CB3"/>
    <w:rsid w:val="00210E13"/>
    <w:rsid w:val="00210E58"/>
    <w:rsid w:val="002111C0"/>
    <w:rsid w:val="0021154C"/>
    <w:rsid w:val="00211590"/>
    <w:rsid w:val="002116B1"/>
    <w:rsid w:val="00211BA5"/>
    <w:rsid w:val="00211D6E"/>
    <w:rsid w:val="0021276C"/>
    <w:rsid w:val="00212B73"/>
    <w:rsid w:val="002132D7"/>
    <w:rsid w:val="002139DF"/>
    <w:rsid w:val="00213B3E"/>
    <w:rsid w:val="00214167"/>
    <w:rsid w:val="002142F8"/>
    <w:rsid w:val="0021459D"/>
    <w:rsid w:val="002147EB"/>
    <w:rsid w:val="002148AB"/>
    <w:rsid w:val="00215073"/>
    <w:rsid w:val="0021512F"/>
    <w:rsid w:val="00215497"/>
    <w:rsid w:val="002154A6"/>
    <w:rsid w:val="00215E09"/>
    <w:rsid w:val="002165FD"/>
    <w:rsid w:val="00216CE6"/>
    <w:rsid w:val="00216E8A"/>
    <w:rsid w:val="00216F0F"/>
    <w:rsid w:val="0021715A"/>
    <w:rsid w:val="00217F65"/>
    <w:rsid w:val="0022024B"/>
    <w:rsid w:val="00220376"/>
    <w:rsid w:val="002204A6"/>
    <w:rsid w:val="00220685"/>
    <w:rsid w:val="00220887"/>
    <w:rsid w:val="00220A82"/>
    <w:rsid w:val="00220C02"/>
    <w:rsid w:val="00220D06"/>
    <w:rsid w:val="00220E60"/>
    <w:rsid w:val="00220FC8"/>
    <w:rsid w:val="00221274"/>
    <w:rsid w:val="0022139B"/>
    <w:rsid w:val="002217FA"/>
    <w:rsid w:val="0022196B"/>
    <w:rsid w:val="00222473"/>
    <w:rsid w:val="002225B6"/>
    <w:rsid w:val="00222D9B"/>
    <w:rsid w:val="00223235"/>
    <w:rsid w:val="00223419"/>
    <w:rsid w:val="002234E9"/>
    <w:rsid w:val="00223654"/>
    <w:rsid w:val="002237F8"/>
    <w:rsid w:val="00223B66"/>
    <w:rsid w:val="00223CCB"/>
    <w:rsid w:val="00224951"/>
    <w:rsid w:val="00224A23"/>
    <w:rsid w:val="00224B60"/>
    <w:rsid w:val="00225221"/>
    <w:rsid w:val="00225295"/>
    <w:rsid w:val="002258B2"/>
    <w:rsid w:val="00225956"/>
    <w:rsid w:val="00225A97"/>
    <w:rsid w:val="00225B58"/>
    <w:rsid w:val="00225B84"/>
    <w:rsid w:val="00225C1D"/>
    <w:rsid w:val="00225D6F"/>
    <w:rsid w:val="0022626C"/>
    <w:rsid w:val="002263B8"/>
    <w:rsid w:val="00226916"/>
    <w:rsid w:val="00226BB3"/>
    <w:rsid w:val="0022758A"/>
    <w:rsid w:val="002279CA"/>
    <w:rsid w:val="00227ADA"/>
    <w:rsid w:val="002302C1"/>
    <w:rsid w:val="00230415"/>
    <w:rsid w:val="002304A7"/>
    <w:rsid w:val="002309FB"/>
    <w:rsid w:val="00230A6C"/>
    <w:rsid w:val="00230DE7"/>
    <w:rsid w:val="00230DFE"/>
    <w:rsid w:val="00231142"/>
    <w:rsid w:val="0023139F"/>
    <w:rsid w:val="00231522"/>
    <w:rsid w:val="002315E3"/>
    <w:rsid w:val="002315FD"/>
    <w:rsid w:val="00232BAF"/>
    <w:rsid w:val="00232DC3"/>
    <w:rsid w:val="00232E75"/>
    <w:rsid w:val="00233168"/>
    <w:rsid w:val="00233D61"/>
    <w:rsid w:val="00233FF0"/>
    <w:rsid w:val="00234730"/>
    <w:rsid w:val="00234E2D"/>
    <w:rsid w:val="00235462"/>
    <w:rsid w:val="002354A5"/>
    <w:rsid w:val="002354EF"/>
    <w:rsid w:val="002355E2"/>
    <w:rsid w:val="002355F5"/>
    <w:rsid w:val="00235966"/>
    <w:rsid w:val="00235ADC"/>
    <w:rsid w:val="00235CB9"/>
    <w:rsid w:val="00235D89"/>
    <w:rsid w:val="0023610D"/>
    <w:rsid w:val="002361D9"/>
    <w:rsid w:val="0023643A"/>
    <w:rsid w:val="00236574"/>
    <w:rsid w:val="00236FAE"/>
    <w:rsid w:val="0023727C"/>
    <w:rsid w:val="002373CE"/>
    <w:rsid w:val="0023765A"/>
    <w:rsid w:val="002377D9"/>
    <w:rsid w:val="00237AFA"/>
    <w:rsid w:val="00237BF9"/>
    <w:rsid w:val="002404C4"/>
    <w:rsid w:val="002404CA"/>
    <w:rsid w:val="0024089B"/>
    <w:rsid w:val="00240C03"/>
    <w:rsid w:val="00240C2F"/>
    <w:rsid w:val="0024107C"/>
    <w:rsid w:val="002413D0"/>
    <w:rsid w:val="00241410"/>
    <w:rsid w:val="00241AD7"/>
    <w:rsid w:val="00241BB9"/>
    <w:rsid w:val="00241CD3"/>
    <w:rsid w:val="002420A3"/>
    <w:rsid w:val="00242405"/>
    <w:rsid w:val="00242522"/>
    <w:rsid w:val="0024296E"/>
    <w:rsid w:val="00242A0A"/>
    <w:rsid w:val="00242E09"/>
    <w:rsid w:val="0024305F"/>
    <w:rsid w:val="002433F0"/>
    <w:rsid w:val="00243BBE"/>
    <w:rsid w:val="00243CF1"/>
    <w:rsid w:val="002440BE"/>
    <w:rsid w:val="0024453F"/>
    <w:rsid w:val="00244589"/>
    <w:rsid w:val="00244866"/>
    <w:rsid w:val="00244BD2"/>
    <w:rsid w:val="00244C11"/>
    <w:rsid w:val="00244D7D"/>
    <w:rsid w:val="00244E94"/>
    <w:rsid w:val="00245282"/>
    <w:rsid w:val="00245715"/>
    <w:rsid w:val="0024578B"/>
    <w:rsid w:val="00245A02"/>
    <w:rsid w:val="00245C8A"/>
    <w:rsid w:val="00245E0C"/>
    <w:rsid w:val="0024606E"/>
    <w:rsid w:val="00246853"/>
    <w:rsid w:val="00246C4A"/>
    <w:rsid w:val="00246FA1"/>
    <w:rsid w:val="002473BC"/>
    <w:rsid w:val="00247435"/>
    <w:rsid w:val="00247844"/>
    <w:rsid w:val="00247900"/>
    <w:rsid w:val="00247B9B"/>
    <w:rsid w:val="00247F22"/>
    <w:rsid w:val="00250160"/>
    <w:rsid w:val="0025093A"/>
    <w:rsid w:val="00250B5C"/>
    <w:rsid w:val="00250F4E"/>
    <w:rsid w:val="00250FC3"/>
    <w:rsid w:val="00251073"/>
    <w:rsid w:val="0025123D"/>
    <w:rsid w:val="0025128C"/>
    <w:rsid w:val="00251405"/>
    <w:rsid w:val="00251581"/>
    <w:rsid w:val="002519CC"/>
    <w:rsid w:val="00251A1F"/>
    <w:rsid w:val="00252510"/>
    <w:rsid w:val="002528D0"/>
    <w:rsid w:val="0025324B"/>
    <w:rsid w:val="0025344E"/>
    <w:rsid w:val="00253577"/>
    <w:rsid w:val="00253803"/>
    <w:rsid w:val="0025399A"/>
    <w:rsid w:val="00253C3F"/>
    <w:rsid w:val="00253C9D"/>
    <w:rsid w:val="0025434C"/>
    <w:rsid w:val="002543D1"/>
    <w:rsid w:val="00254618"/>
    <w:rsid w:val="00254932"/>
    <w:rsid w:val="00254AC1"/>
    <w:rsid w:val="00254FFA"/>
    <w:rsid w:val="00255063"/>
    <w:rsid w:val="00255153"/>
    <w:rsid w:val="00255499"/>
    <w:rsid w:val="002555AB"/>
    <w:rsid w:val="002555D4"/>
    <w:rsid w:val="0025579D"/>
    <w:rsid w:val="0025626A"/>
    <w:rsid w:val="0025659C"/>
    <w:rsid w:val="0025688E"/>
    <w:rsid w:val="00256A22"/>
    <w:rsid w:val="00256CE6"/>
    <w:rsid w:val="002572C4"/>
    <w:rsid w:val="00257B77"/>
    <w:rsid w:val="00257BE9"/>
    <w:rsid w:val="002604D5"/>
    <w:rsid w:val="0026061C"/>
    <w:rsid w:val="00260869"/>
    <w:rsid w:val="00260A24"/>
    <w:rsid w:val="00261650"/>
    <w:rsid w:val="00261AF9"/>
    <w:rsid w:val="00262071"/>
    <w:rsid w:val="00262150"/>
    <w:rsid w:val="00262158"/>
    <w:rsid w:val="00262493"/>
    <w:rsid w:val="00262721"/>
    <w:rsid w:val="002628A3"/>
    <w:rsid w:val="00262953"/>
    <w:rsid w:val="00262CD8"/>
    <w:rsid w:val="00262D1F"/>
    <w:rsid w:val="00262F54"/>
    <w:rsid w:val="00263499"/>
    <w:rsid w:val="002636CC"/>
    <w:rsid w:val="00263958"/>
    <w:rsid w:val="00263B3A"/>
    <w:rsid w:val="00263DBD"/>
    <w:rsid w:val="00263E6C"/>
    <w:rsid w:val="002653BF"/>
    <w:rsid w:val="00265450"/>
    <w:rsid w:val="002654E4"/>
    <w:rsid w:val="00265D6B"/>
    <w:rsid w:val="00265ED3"/>
    <w:rsid w:val="002668BF"/>
    <w:rsid w:val="00266D6E"/>
    <w:rsid w:val="00266F26"/>
    <w:rsid w:val="00266FA5"/>
    <w:rsid w:val="0026724B"/>
    <w:rsid w:val="002673E2"/>
    <w:rsid w:val="002677A9"/>
    <w:rsid w:val="00270700"/>
    <w:rsid w:val="0027071E"/>
    <w:rsid w:val="00270F15"/>
    <w:rsid w:val="002715BB"/>
    <w:rsid w:val="00271717"/>
    <w:rsid w:val="00271EE9"/>
    <w:rsid w:val="00272197"/>
    <w:rsid w:val="00272437"/>
    <w:rsid w:val="0027254B"/>
    <w:rsid w:val="002726EC"/>
    <w:rsid w:val="002727E1"/>
    <w:rsid w:val="002727E9"/>
    <w:rsid w:val="00273232"/>
    <w:rsid w:val="002733B9"/>
    <w:rsid w:val="002733FD"/>
    <w:rsid w:val="002736AE"/>
    <w:rsid w:val="002738A9"/>
    <w:rsid w:val="002738E7"/>
    <w:rsid w:val="00273B43"/>
    <w:rsid w:val="00273B6B"/>
    <w:rsid w:val="002745BE"/>
    <w:rsid w:val="002748D6"/>
    <w:rsid w:val="0027494C"/>
    <w:rsid w:val="00274B5A"/>
    <w:rsid w:val="002750CA"/>
    <w:rsid w:val="002755D1"/>
    <w:rsid w:val="00275A26"/>
    <w:rsid w:val="00275F54"/>
    <w:rsid w:val="00275F7F"/>
    <w:rsid w:val="00275F8E"/>
    <w:rsid w:val="002761F8"/>
    <w:rsid w:val="00276E44"/>
    <w:rsid w:val="00277197"/>
    <w:rsid w:val="002773C7"/>
    <w:rsid w:val="00277A85"/>
    <w:rsid w:val="00277D43"/>
    <w:rsid w:val="0028005E"/>
    <w:rsid w:val="002800AD"/>
    <w:rsid w:val="0028011F"/>
    <w:rsid w:val="00280611"/>
    <w:rsid w:val="00280890"/>
    <w:rsid w:val="00280BAC"/>
    <w:rsid w:val="00281355"/>
    <w:rsid w:val="00281696"/>
    <w:rsid w:val="00281726"/>
    <w:rsid w:val="00282493"/>
    <w:rsid w:val="00282574"/>
    <w:rsid w:val="00282CFF"/>
    <w:rsid w:val="002838F6"/>
    <w:rsid w:val="00283AA7"/>
    <w:rsid w:val="00283BD2"/>
    <w:rsid w:val="0028415E"/>
    <w:rsid w:val="002843CD"/>
    <w:rsid w:val="0028485B"/>
    <w:rsid w:val="0028496D"/>
    <w:rsid w:val="00284AEA"/>
    <w:rsid w:val="00284CBE"/>
    <w:rsid w:val="00285177"/>
    <w:rsid w:val="00285228"/>
    <w:rsid w:val="00285339"/>
    <w:rsid w:val="00285959"/>
    <w:rsid w:val="00285BB1"/>
    <w:rsid w:val="0028609A"/>
    <w:rsid w:val="002863A5"/>
    <w:rsid w:val="00286677"/>
    <w:rsid w:val="00286FD3"/>
    <w:rsid w:val="0028703F"/>
    <w:rsid w:val="00287364"/>
    <w:rsid w:val="00287760"/>
    <w:rsid w:val="00287D12"/>
    <w:rsid w:val="00290902"/>
    <w:rsid w:val="00290A8D"/>
    <w:rsid w:val="00290F53"/>
    <w:rsid w:val="00290FB6"/>
    <w:rsid w:val="0029100A"/>
    <w:rsid w:val="002911CD"/>
    <w:rsid w:val="0029130D"/>
    <w:rsid w:val="00291941"/>
    <w:rsid w:val="00291D8D"/>
    <w:rsid w:val="0029239E"/>
    <w:rsid w:val="00292505"/>
    <w:rsid w:val="002927C1"/>
    <w:rsid w:val="00292D21"/>
    <w:rsid w:val="002930E7"/>
    <w:rsid w:val="002932D0"/>
    <w:rsid w:val="002932D4"/>
    <w:rsid w:val="00293351"/>
    <w:rsid w:val="0029340D"/>
    <w:rsid w:val="002934A8"/>
    <w:rsid w:val="00293563"/>
    <w:rsid w:val="002936FD"/>
    <w:rsid w:val="00293932"/>
    <w:rsid w:val="0029402B"/>
    <w:rsid w:val="00294370"/>
    <w:rsid w:val="0029441F"/>
    <w:rsid w:val="00294466"/>
    <w:rsid w:val="002945F2"/>
    <w:rsid w:val="0029461A"/>
    <w:rsid w:val="00294713"/>
    <w:rsid w:val="002954AC"/>
    <w:rsid w:val="002954F5"/>
    <w:rsid w:val="00295507"/>
    <w:rsid w:val="00296626"/>
    <w:rsid w:val="002966B2"/>
    <w:rsid w:val="00296EA7"/>
    <w:rsid w:val="00297265"/>
    <w:rsid w:val="00297473"/>
    <w:rsid w:val="002979F1"/>
    <w:rsid w:val="00297ADB"/>
    <w:rsid w:val="00297E04"/>
    <w:rsid w:val="00297F6D"/>
    <w:rsid w:val="002A0401"/>
    <w:rsid w:val="002A08AD"/>
    <w:rsid w:val="002A09A6"/>
    <w:rsid w:val="002A0CE5"/>
    <w:rsid w:val="002A0D35"/>
    <w:rsid w:val="002A0DAA"/>
    <w:rsid w:val="002A0ED2"/>
    <w:rsid w:val="002A0F02"/>
    <w:rsid w:val="002A0F1C"/>
    <w:rsid w:val="002A1001"/>
    <w:rsid w:val="002A1104"/>
    <w:rsid w:val="002A17F9"/>
    <w:rsid w:val="002A1C5A"/>
    <w:rsid w:val="002A2264"/>
    <w:rsid w:val="002A28A2"/>
    <w:rsid w:val="002A2A9A"/>
    <w:rsid w:val="002A2CC6"/>
    <w:rsid w:val="002A3668"/>
    <w:rsid w:val="002A3951"/>
    <w:rsid w:val="002A3DBB"/>
    <w:rsid w:val="002A4211"/>
    <w:rsid w:val="002A4354"/>
    <w:rsid w:val="002A48DA"/>
    <w:rsid w:val="002A4919"/>
    <w:rsid w:val="002A4BEE"/>
    <w:rsid w:val="002A4DF7"/>
    <w:rsid w:val="002A52B7"/>
    <w:rsid w:val="002A5C16"/>
    <w:rsid w:val="002A602B"/>
    <w:rsid w:val="002A633F"/>
    <w:rsid w:val="002A64FD"/>
    <w:rsid w:val="002A65F3"/>
    <w:rsid w:val="002A67E2"/>
    <w:rsid w:val="002A6971"/>
    <w:rsid w:val="002A6AA8"/>
    <w:rsid w:val="002A6CC5"/>
    <w:rsid w:val="002A6DC4"/>
    <w:rsid w:val="002A6E2F"/>
    <w:rsid w:val="002A743E"/>
    <w:rsid w:val="002A74A8"/>
    <w:rsid w:val="002A75C5"/>
    <w:rsid w:val="002A7668"/>
    <w:rsid w:val="002A797D"/>
    <w:rsid w:val="002A7A1A"/>
    <w:rsid w:val="002B000D"/>
    <w:rsid w:val="002B085F"/>
    <w:rsid w:val="002B092C"/>
    <w:rsid w:val="002B0A56"/>
    <w:rsid w:val="002B0D46"/>
    <w:rsid w:val="002B1A03"/>
    <w:rsid w:val="002B1A0E"/>
    <w:rsid w:val="002B2133"/>
    <w:rsid w:val="002B2203"/>
    <w:rsid w:val="002B24C9"/>
    <w:rsid w:val="002B24DC"/>
    <w:rsid w:val="002B276C"/>
    <w:rsid w:val="002B292B"/>
    <w:rsid w:val="002B2D11"/>
    <w:rsid w:val="002B2E70"/>
    <w:rsid w:val="002B2F37"/>
    <w:rsid w:val="002B318C"/>
    <w:rsid w:val="002B3381"/>
    <w:rsid w:val="002B3546"/>
    <w:rsid w:val="002B37A6"/>
    <w:rsid w:val="002B3AE8"/>
    <w:rsid w:val="002B4624"/>
    <w:rsid w:val="002B4D2D"/>
    <w:rsid w:val="002B53B8"/>
    <w:rsid w:val="002B6078"/>
    <w:rsid w:val="002B613D"/>
    <w:rsid w:val="002B6291"/>
    <w:rsid w:val="002B6774"/>
    <w:rsid w:val="002B6A6A"/>
    <w:rsid w:val="002B6D21"/>
    <w:rsid w:val="002B6EAA"/>
    <w:rsid w:val="002B70D9"/>
    <w:rsid w:val="002C026A"/>
    <w:rsid w:val="002C03BE"/>
    <w:rsid w:val="002C0EBA"/>
    <w:rsid w:val="002C112E"/>
    <w:rsid w:val="002C125A"/>
    <w:rsid w:val="002C1702"/>
    <w:rsid w:val="002C1721"/>
    <w:rsid w:val="002C192E"/>
    <w:rsid w:val="002C1C65"/>
    <w:rsid w:val="002C1D83"/>
    <w:rsid w:val="002C1E52"/>
    <w:rsid w:val="002C213B"/>
    <w:rsid w:val="002C2564"/>
    <w:rsid w:val="002C266B"/>
    <w:rsid w:val="002C2988"/>
    <w:rsid w:val="002C2F6B"/>
    <w:rsid w:val="002C34F7"/>
    <w:rsid w:val="002C39B2"/>
    <w:rsid w:val="002C4002"/>
    <w:rsid w:val="002C4278"/>
    <w:rsid w:val="002C433F"/>
    <w:rsid w:val="002C449B"/>
    <w:rsid w:val="002C494C"/>
    <w:rsid w:val="002C49C2"/>
    <w:rsid w:val="002C4C72"/>
    <w:rsid w:val="002C4F6B"/>
    <w:rsid w:val="002C4FB6"/>
    <w:rsid w:val="002C5424"/>
    <w:rsid w:val="002C547B"/>
    <w:rsid w:val="002C5F68"/>
    <w:rsid w:val="002C6AA8"/>
    <w:rsid w:val="002C6B1C"/>
    <w:rsid w:val="002C6FCF"/>
    <w:rsid w:val="002C754E"/>
    <w:rsid w:val="002D0136"/>
    <w:rsid w:val="002D038B"/>
    <w:rsid w:val="002D04B3"/>
    <w:rsid w:val="002D0B5D"/>
    <w:rsid w:val="002D0CB6"/>
    <w:rsid w:val="002D0D09"/>
    <w:rsid w:val="002D1465"/>
    <w:rsid w:val="002D1953"/>
    <w:rsid w:val="002D227E"/>
    <w:rsid w:val="002D25EA"/>
    <w:rsid w:val="002D27CF"/>
    <w:rsid w:val="002D2945"/>
    <w:rsid w:val="002D2958"/>
    <w:rsid w:val="002D2F54"/>
    <w:rsid w:val="002D36DD"/>
    <w:rsid w:val="002D3793"/>
    <w:rsid w:val="002D3816"/>
    <w:rsid w:val="002D3A42"/>
    <w:rsid w:val="002D3D09"/>
    <w:rsid w:val="002D409B"/>
    <w:rsid w:val="002D4375"/>
    <w:rsid w:val="002D4498"/>
    <w:rsid w:val="002D4DFA"/>
    <w:rsid w:val="002D4E7D"/>
    <w:rsid w:val="002D505B"/>
    <w:rsid w:val="002D5288"/>
    <w:rsid w:val="002D53A1"/>
    <w:rsid w:val="002D5B88"/>
    <w:rsid w:val="002D671A"/>
    <w:rsid w:val="002D6977"/>
    <w:rsid w:val="002D6BB3"/>
    <w:rsid w:val="002D6DF7"/>
    <w:rsid w:val="002D709C"/>
    <w:rsid w:val="002E02AF"/>
    <w:rsid w:val="002E059D"/>
    <w:rsid w:val="002E0718"/>
    <w:rsid w:val="002E0ABE"/>
    <w:rsid w:val="002E0B19"/>
    <w:rsid w:val="002E1347"/>
    <w:rsid w:val="002E14C6"/>
    <w:rsid w:val="002E1DE3"/>
    <w:rsid w:val="002E2323"/>
    <w:rsid w:val="002E23EB"/>
    <w:rsid w:val="002E2468"/>
    <w:rsid w:val="002E2949"/>
    <w:rsid w:val="002E2DB3"/>
    <w:rsid w:val="002E2E7E"/>
    <w:rsid w:val="002E30DF"/>
    <w:rsid w:val="002E32AB"/>
    <w:rsid w:val="002E344E"/>
    <w:rsid w:val="002E3895"/>
    <w:rsid w:val="002E38E2"/>
    <w:rsid w:val="002E39AE"/>
    <w:rsid w:val="002E3AE6"/>
    <w:rsid w:val="002E3EA9"/>
    <w:rsid w:val="002E45E6"/>
    <w:rsid w:val="002E4B3E"/>
    <w:rsid w:val="002E4C67"/>
    <w:rsid w:val="002E4CA0"/>
    <w:rsid w:val="002E4D8E"/>
    <w:rsid w:val="002E5041"/>
    <w:rsid w:val="002E533C"/>
    <w:rsid w:val="002E5E54"/>
    <w:rsid w:val="002E5E80"/>
    <w:rsid w:val="002E60ED"/>
    <w:rsid w:val="002E624E"/>
    <w:rsid w:val="002E757A"/>
    <w:rsid w:val="002E75B8"/>
    <w:rsid w:val="002E76F0"/>
    <w:rsid w:val="002E7A76"/>
    <w:rsid w:val="002E7C5C"/>
    <w:rsid w:val="002E7EA9"/>
    <w:rsid w:val="002F00AB"/>
    <w:rsid w:val="002F055B"/>
    <w:rsid w:val="002F07B0"/>
    <w:rsid w:val="002F09AA"/>
    <w:rsid w:val="002F0F78"/>
    <w:rsid w:val="002F11A5"/>
    <w:rsid w:val="002F13F5"/>
    <w:rsid w:val="002F1512"/>
    <w:rsid w:val="002F172B"/>
    <w:rsid w:val="002F186E"/>
    <w:rsid w:val="002F1B19"/>
    <w:rsid w:val="002F1D66"/>
    <w:rsid w:val="002F1E7F"/>
    <w:rsid w:val="002F2003"/>
    <w:rsid w:val="002F2073"/>
    <w:rsid w:val="002F2391"/>
    <w:rsid w:val="002F24E5"/>
    <w:rsid w:val="002F2565"/>
    <w:rsid w:val="002F26B5"/>
    <w:rsid w:val="002F275E"/>
    <w:rsid w:val="002F2A97"/>
    <w:rsid w:val="002F2C6D"/>
    <w:rsid w:val="002F2F26"/>
    <w:rsid w:val="002F32FC"/>
    <w:rsid w:val="002F3399"/>
    <w:rsid w:val="002F383C"/>
    <w:rsid w:val="002F3949"/>
    <w:rsid w:val="002F3A11"/>
    <w:rsid w:val="002F40B2"/>
    <w:rsid w:val="002F43D8"/>
    <w:rsid w:val="002F44CD"/>
    <w:rsid w:val="002F5079"/>
    <w:rsid w:val="002F5365"/>
    <w:rsid w:val="002F5389"/>
    <w:rsid w:val="002F5812"/>
    <w:rsid w:val="002F5819"/>
    <w:rsid w:val="002F59D8"/>
    <w:rsid w:val="002F635A"/>
    <w:rsid w:val="002F641D"/>
    <w:rsid w:val="002F6440"/>
    <w:rsid w:val="002F646C"/>
    <w:rsid w:val="002F6489"/>
    <w:rsid w:val="002F67DE"/>
    <w:rsid w:val="002F6C61"/>
    <w:rsid w:val="002F6D38"/>
    <w:rsid w:val="002F6D54"/>
    <w:rsid w:val="002F6DE4"/>
    <w:rsid w:val="002F6E1F"/>
    <w:rsid w:val="002F7270"/>
    <w:rsid w:val="002F7CC1"/>
    <w:rsid w:val="002F7E48"/>
    <w:rsid w:val="002F7E4F"/>
    <w:rsid w:val="0030009B"/>
    <w:rsid w:val="00300111"/>
    <w:rsid w:val="003017CB"/>
    <w:rsid w:val="00302280"/>
    <w:rsid w:val="003022C6"/>
    <w:rsid w:val="003027AC"/>
    <w:rsid w:val="00302B55"/>
    <w:rsid w:val="0030303B"/>
    <w:rsid w:val="0030303C"/>
    <w:rsid w:val="003030B2"/>
    <w:rsid w:val="0030326F"/>
    <w:rsid w:val="003033CE"/>
    <w:rsid w:val="0030388A"/>
    <w:rsid w:val="00303B91"/>
    <w:rsid w:val="00303C12"/>
    <w:rsid w:val="00303FC0"/>
    <w:rsid w:val="00304DAD"/>
    <w:rsid w:val="0030508B"/>
    <w:rsid w:val="0030518A"/>
    <w:rsid w:val="003052C3"/>
    <w:rsid w:val="00305ECB"/>
    <w:rsid w:val="003066F9"/>
    <w:rsid w:val="00306906"/>
    <w:rsid w:val="00306B40"/>
    <w:rsid w:val="00306EEA"/>
    <w:rsid w:val="00307141"/>
    <w:rsid w:val="00307155"/>
    <w:rsid w:val="003078B6"/>
    <w:rsid w:val="003078BB"/>
    <w:rsid w:val="00307962"/>
    <w:rsid w:val="00307A41"/>
    <w:rsid w:val="0031052E"/>
    <w:rsid w:val="003107C5"/>
    <w:rsid w:val="00310C8E"/>
    <w:rsid w:val="00310E80"/>
    <w:rsid w:val="0031109B"/>
    <w:rsid w:val="003111C1"/>
    <w:rsid w:val="003114CE"/>
    <w:rsid w:val="003115DE"/>
    <w:rsid w:val="003116E6"/>
    <w:rsid w:val="0031173B"/>
    <w:rsid w:val="00311AF8"/>
    <w:rsid w:val="003122F1"/>
    <w:rsid w:val="003124F3"/>
    <w:rsid w:val="00312516"/>
    <w:rsid w:val="00312D38"/>
    <w:rsid w:val="003130D4"/>
    <w:rsid w:val="003130DD"/>
    <w:rsid w:val="00313686"/>
    <w:rsid w:val="00313D31"/>
    <w:rsid w:val="00313E3D"/>
    <w:rsid w:val="00313F51"/>
    <w:rsid w:val="00314238"/>
    <w:rsid w:val="00314248"/>
    <w:rsid w:val="00314342"/>
    <w:rsid w:val="003144F0"/>
    <w:rsid w:val="00314691"/>
    <w:rsid w:val="003146CA"/>
    <w:rsid w:val="0031483E"/>
    <w:rsid w:val="00314BEC"/>
    <w:rsid w:val="00315150"/>
    <w:rsid w:val="00315706"/>
    <w:rsid w:val="003159C5"/>
    <w:rsid w:val="00315A93"/>
    <w:rsid w:val="00315C60"/>
    <w:rsid w:val="003166D7"/>
    <w:rsid w:val="00316855"/>
    <w:rsid w:val="0031688D"/>
    <w:rsid w:val="00316BAE"/>
    <w:rsid w:val="00316C3D"/>
    <w:rsid w:val="00317267"/>
    <w:rsid w:val="003172E3"/>
    <w:rsid w:val="00317A47"/>
    <w:rsid w:val="00317CDF"/>
    <w:rsid w:val="00317E67"/>
    <w:rsid w:val="00320265"/>
    <w:rsid w:val="00320729"/>
    <w:rsid w:val="003208BF"/>
    <w:rsid w:val="00320986"/>
    <w:rsid w:val="00320C8D"/>
    <w:rsid w:val="00320FB7"/>
    <w:rsid w:val="0032108E"/>
    <w:rsid w:val="00321887"/>
    <w:rsid w:val="00321C7C"/>
    <w:rsid w:val="0032260F"/>
    <w:rsid w:val="00322799"/>
    <w:rsid w:val="00322B0A"/>
    <w:rsid w:val="00322BA5"/>
    <w:rsid w:val="00322DA7"/>
    <w:rsid w:val="00322DE2"/>
    <w:rsid w:val="0032434C"/>
    <w:rsid w:val="0032463B"/>
    <w:rsid w:val="003247DE"/>
    <w:rsid w:val="003252B0"/>
    <w:rsid w:val="003256DC"/>
    <w:rsid w:val="00325A30"/>
    <w:rsid w:val="00325CCF"/>
    <w:rsid w:val="00325F24"/>
    <w:rsid w:val="0032639E"/>
    <w:rsid w:val="00326612"/>
    <w:rsid w:val="0032695E"/>
    <w:rsid w:val="00326BB6"/>
    <w:rsid w:val="00326D6B"/>
    <w:rsid w:val="00327995"/>
    <w:rsid w:val="0033067C"/>
    <w:rsid w:val="003308BB"/>
    <w:rsid w:val="00330CBE"/>
    <w:rsid w:val="00331151"/>
    <w:rsid w:val="003314D2"/>
    <w:rsid w:val="003315E4"/>
    <w:rsid w:val="00331A5A"/>
    <w:rsid w:val="00331C30"/>
    <w:rsid w:val="00331C90"/>
    <w:rsid w:val="00332134"/>
    <w:rsid w:val="00332142"/>
    <w:rsid w:val="00332210"/>
    <w:rsid w:val="003325E4"/>
    <w:rsid w:val="0033271B"/>
    <w:rsid w:val="00332733"/>
    <w:rsid w:val="00332BC3"/>
    <w:rsid w:val="00332E2A"/>
    <w:rsid w:val="00333047"/>
    <w:rsid w:val="00333548"/>
    <w:rsid w:val="00333608"/>
    <w:rsid w:val="00333ED5"/>
    <w:rsid w:val="00334465"/>
    <w:rsid w:val="00334480"/>
    <w:rsid w:val="00334C41"/>
    <w:rsid w:val="00334FBB"/>
    <w:rsid w:val="00335116"/>
    <w:rsid w:val="00335324"/>
    <w:rsid w:val="00335698"/>
    <w:rsid w:val="00335867"/>
    <w:rsid w:val="00335B23"/>
    <w:rsid w:val="00335B48"/>
    <w:rsid w:val="00335C07"/>
    <w:rsid w:val="00336362"/>
    <w:rsid w:val="00336ADF"/>
    <w:rsid w:val="00336D1D"/>
    <w:rsid w:val="00336E56"/>
    <w:rsid w:val="00337BE1"/>
    <w:rsid w:val="00337CDF"/>
    <w:rsid w:val="003400F1"/>
    <w:rsid w:val="0034051B"/>
    <w:rsid w:val="00340679"/>
    <w:rsid w:val="003406E0"/>
    <w:rsid w:val="00340CA4"/>
    <w:rsid w:val="0034111A"/>
    <w:rsid w:val="00341282"/>
    <w:rsid w:val="0034174B"/>
    <w:rsid w:val="00341763"/>
    <w:rsid w:val="00341BDF"/>
    <w:rsid w:val="003421F3"/>
    <w:rsid w:val="00342503"/>
    <w:rsid w:val="00342706"/>
    <w:rsid w:val="00342970"/>
    <w:rsid w:val="00342E41"/>
    <w:rsid w:val="00342F73"/>
    <w:rsid w:val="00342FB9"/>
    <w:rsid w:val="00343262"/>
    <w:rsid w:val="003436B2"/>
    <w:rsid w:val="0034399B"/>
    <w:rsid w:val="00343AD7"/>
    <w:rsid w:val="00343D1C"/>
    <w:rsid w:val="00343EB5"/>
    <w:rsid w:val="00343FAA"/>
    <w:rsid w:val="003442D6"/>
    <w:rsid w:val="0034435E"/>
    <w:rsid w:val="00344485"/>
    <w:rsid w:val="0034466E"/>
    <w:rsid w:val="003448D9"/>
    <w:rsid w:val="00344A27"/>
    <w:rsid w:val="00344CB3"/>
    <w:rsid w:val="00344D4B"/>
    <w:rsid w:val="00345401"/>
    <w:rsid w:val="0034547A"/>
    <w:rsid w:val="003456D3"/>
    <w:rsid w:val="003456DE"/>
    <w:rsid w:val="00345890"/>
    <w:rsid w:val="00345C4A"/>
    <w:rsid w:val="00345D31"/>
    <w:rsid w:val="00345E26"/>
    <w:rsid w:val="00345F77"/>
    <w:rsid w:val="003461CB"/>
    <w:rsid w:val="00346A95"/>
    <w:rsid w:val="00346D6A"/>
    <w:rsid w:val="00346E7B"/>
    <w:rsid w:val="00347042"/>
    <w:rsid w:val="003471D9"/>
    <w:rsid w:val="00347843"/>
    <w:rsid w:val="0034796A"/>
    <w:rsid w:val="00347D27"/>
    <w:rsid w:val="00347F4F"/>
    <w:rsid w:val="00350282"/>
    <w:rsid w:val="00350433"/>
    <w:rsid w:val="003508D1"/>
    <w:rsid w:val="00350A2D"/>
    <w:rsid w:val="00350DA4"/>
    <w:rsid w:val="0035132C"/>
    <w:rsid w:val="003517F4"/>
    <w:rsid w:val="00351EB8"/>
    <w:rsid w:val="00352035"/>
    <w:rsid w:val="0035231D"/>
    <w:rsid w:val="0035286C"/>
    <w:rsid w:val="00352FE6"/>
    <w:rsid w:val="0035327D"/>
    <w:rsid w:val="0035331A"/>
    <w:rsid w:val="00353C77"/>
    <w:rsid w:val="0035484D"/>
    <w:rsid w:val="0035496B"/>
    <w:rsid w:val="00355BD0"/>
    <w:rsid w:val="00355D4C"/>
    <w:rsid w:val="003564AB"/>
    <w:rsid w:val="003565FD"/>
    <w:rsid w:val="0035686E"/>
    <w:rsid w:val="0035691F"/>
    <w:rsid w:val="0035693C"/>
    <w:rsid w:val="00356ADB"/>
    <w:rsid w:val="00356CD8"/>
    <w:rsid w:val="00356EF9"/>
    <w:rsid w:val="00356F8F"/>
    <w:rsid w:val="003572FC"/>
    <w:rsid w:val="00357317"/>
    <w:rsid w:val="0035738F"/>
    <w:rsid w:val="00357476"/>
    <w:rsid w:val="00357D9F"/>
    <w:rsid w:val="00357E5D"/>
    <w:rsid w:val="00357F13"/>
    <w:rsid w:val="0036021E"/>
    <w:rsid w:val="00361039"/>
    <w:rsid w:val="003616D6"/>
    <w:rsid w:val="00361727"/>
    <w:rsid w:val="00361B22"/>
    <w:rsid w:val="00361F74"/>
    <w:rsid w:val="00362609"/>
    <w:rsid w:val="00362627"/>
    <w:rsid w:val="003626F3"/>
    <w:rsid w:val="00362ADA"/>
    <w:rsid w:val="00363257"/>
    <w:rsid w:val="00363287"/>
    <w:rsid w:val="00363655"/>
    <w:rsid w:val="00363752"/>
    <w:rsid w:val="003644F2"/>
    <w:rsid w:val="003644F4"/>
    <w:rsid w:val="003645FF"/>
    <w:rsid w:val="00364845"/>
    <w:rsid w:val="00364906"/>
    <w:rsid w:val="00364A22"/>
    <w:rsid w:val="00364F24"/>
    <w:rsid w:val="0036529B"/>
    <w:rsid w:val="003656F0"/>
    <w:rsid w:val="00366016"/>
    <w:rsid w:val="00366087"/>
    <w:rsid w:val="00366587"/>
    <w:rsid w:val="00366883"/>
    <w:rsid w:val="003669A2"/>
    <w:rsid w:val="00366C3F"/>
    <w:rsid w:val="00366DD7"/>
    <w:rsid w:val="00367487"/>
    <w:rsid w:val="00367497"/>
    <w:rsid w:val="0036764F"/>
    <w:rsid w:val="00367836"/>
    <w:rsid w:val="00367A33"/>
    <w:rsid w:val="00367BBE"/>
    <w:rsid w:val="003700CF"/>
    <w:rsid w:val="0037030D"/>
    <w:rsid w:val="00370616"/>
    <w:rsid w:val="0037070D"/>
    <w:rsid w:val="00370845"/>
    <w:rsid w:val="003711B3"/>
    <w:rsid w:val="00371660"/>
    <w:rsid w:val="00371A8C"/>
    <w:rsid w:val="00371B8F"/>
    <w:rsid w:val="00371D87"/>
    <w:rsid w:val="00371DE1"/>
    <w:rsid w:val="00371E46"/>
    <w:rsid w:val="00371E5E"/>
    <w:rsid w:val="00372144"/>
    <w:rsid w:val="0037216F"/>
    <w:rsid w:val="003725C4"/>
    <w:rsid w:val="0037267E"/>
    <w:rsid w:val="00372C27"/>
    <w:rsid w:val="00372EDA"/>
    <w:rsid w:val="00373AEF"/>
    <w:rsid w:val="003745FB"/>
    <w:rsid w:val="00374735"/>
    <w:rsid w:val="003749F6"/>
    <w:rsid w:val="00374A41"/>
    <w:rsid w:val="00374B53"/>
    <w:rsid w:val="00374E1F"/>
    <w:rsid w:val="00374EED"/>
    <w:rsid w:val="0037535D"/>
    <w:rsid w:val="00375410"/>
    <w:rsid w:val="00375637"/>
    <w:rsid w:val="003758A1"/>
    <w:rsid w:val="00375CD2"/>
    <w:rsid w:val="00376187"/>
    <w:rsid w:val="00376497"/>
    <w:rsid w:val="0037657D"/>
    <w:rsid w:val="0037664C"/>
    <w:rsid w:val="0037666C"/>
    <w:rsid w:val="003769F0"/>
    <w:rsid w:val="00376B0D"/>
    <w:rsid w:val="00376D56"/>
    <w:rsid w:val="00376DB3"/>
    <w:rsid w:val="003772C5"/>
    <w:rsid w:val="0038009D"/>
    <w:rsid w:val="0038024A"/>
    <w:rsid w:val="00380325"/>
    <w:rsid w:val="00380449"/>
    <w:rsid w:val="00380AC1"/>
    <w:rsid w:val="00380AE1"/>
    <w:rsid w:val="00380CF9"/>
    <w:rsid w:val="00380D3B"/>
    <w:rsid w:val="003812D7"/>
    <w:rsid w:val="003812E6"/>
    <w:rsid w:val="0038149C"/>
    <w:rsid w:val="00381614"/>
    <w:rsid w:val="003817F6"/>
    <w:rsid w:val="0038184F"/>
    <w:rsid w:val="00381A89"/>
    <w:rsid w:val="00381B55"/>
    <w:rsid w:val="003820CB"/>
    <w:rsid w:val="00382484"/>
    <w:rsid w:val="0038258E"/>
    <w:rsid w:val="003827E7"/>
    <w:rsid w:val="003828A5"/>
    <w:rsid w:val="00383477"/>
    <w:rsid w:val="003839B2"/>
    <w:rsid w:val="00383B11"/>
    <w:rsid w:val="00384006"/>
    <w:rsid w:val="0038408A"/>
    <w:rsid w:val="003846E8"/>
    <w:rsid w:val="00384B3E"/>
    <w:rsid w:val="00384BD6"/>
    <w:rsid w:val="00384D16"/>
    <w:rsid w:val="00384EF8"/>
    <w:rsid w:val="00384F5F"/>
    <w:rsid w:val="00385365"/>
    <w:rsid w:val="00385759"/>
    <w:rsid w:val="00385985"/>
    <w:rsid w:val="00385AA4"/>
    <w:rsid w:val="00385C13"/>
    <w:rsid w:val="00385EF4"/>
    <w:rsid w:val="003861FF"/>
    <w:rsid w:val="0038635E"/>
    <w:rsid w:val="00386436"/>
    <w:rsid w:val="00386442"/>
    <w:rsid w:val="003869B5"/>
    <w:rsid w:val="003869E2"/>
    <w:rsid w:val="00386FC3"/>
    <w:rsid w:val="00387354"/>
    <w:rsid w:val="003875D7"/>
    <w:rsid w:val="00387690"/>
    <w:rsid w:val="00387735"/>
    <w:rsid w:val="0038778B"/>
    <w:rsid w:val="00387EA1"/>
    <w:rsid w:val="0039004F"/>
    <w:rsid w:val="00390207"/>
    <w:rsid w:val="0039029C"/>
    <w:rsid w:val="00390637"/>
    <w:rsid w:val="00390909"/>
    <w:rsid w:val="00390B0C"/>
    <w:rsid w:val="00390EC0"/>
    <w:rsid w:val="00390EC6"/>
    <w:rsid w:val="00391014"/>
    <w:rsid w:val="0039110D"/>
    <w:rsid w:val="003911D0"/>
    <w:rsid w:val="003913F5"/>
    <w:rsid w:val="003914C9"/>
    <w:rsid w:val="003914D0"/>
    <w:rsid w:val="0039195B"/>
    <w:rsid w:val="00391F2B"/>
    <w:rsid w:val="003920D3"/>
    <w:rsid w:val="00392750"/>
    <w:rsid w:val="003928A1"/>
    <w:rsid w:val="00392BB2"/>
    <w:rsid w:val="00392F4E"/>
    <w:rsid w:val="003930C8"/>
    <w:rsid w:val="003931EA"/>
    <w:rsid w:val="0039330E"/>
    <w:rsid w:val="00393453"/>
    <w:rsid w:val="0039345F"/>
    <w:rsid w:val="00393622"/>
    <w:rsid w:val="003936D3"/>
    <w:rsid w:val="00393D8E"/>
    <w:rsid w:val="00394424"/>
    <w:rsid w:val="00394534"/>
    <w:rsid w:val="003947DE"/>
    <w:rsid w:val="00394A91"/>
    <w:rsid w:val="003954EE"/>
    <w:rsid w:val="0039603A"/>
    <w:rsid w:val="00397000"/>
    <w:rsid w:val="0039728C"/>
    <w:rsid w:val="00397804"/>
    <w:rsid w:val="00397834"/>
    <w:rsid w:val="003978AC"/>
    <w:rsid w:val="00397A1B"/>
    <w:rsid w:val="003A0282"/>
    <w:rsid w:val="003A0D84"/>
    <w:rsid w:val="003A0EF2"/>
    <w:rsid w:val="003A12C4"/>
    <w:rsid w:val="003A1D09"/>
    <w:rsid w:val="003A1EB9"/>
    <w:rsid w:val="003A1ED7"/>
    <w:rsid w:val="003A2175"/>
    <w:rsid w:val="003A2282"/>
    <w:rsid w:val="003A252B"/>
    <w:rsid w:val="003A269E"/>
    <w:rsid w:val="003A28E3"/>
    <w:rsid w:val="003A2D92"/>
    <w:rsid w:val="003A2F3E"/>
    <w:rsid w:val="003A3A88"/>
    <w:rsid w:val="003A3F9F"/>
    <w:rsid w:val="003A41EC"/>
    <w:rsid w:val="003A450B"/>
    <w:rsid w:val="003A456D"/>
    <w:rsid w:val="003A470B"/>
    <w:rsid w:val="003A4926"/>
    <w:rsid w:val="003A4A42"/>
    <w:rsid w:val="003A5005"/>
    <w:rsid w:val="003A566E"/>
    <w:rsid w:val="003A5684"/>
    <w:rsid w:val="003A5B14"/>
    <w:rsid w:val="003A5DEB"/>
    <w:rsid w:val="003A612F"/>
    <w:rsid w:val="003A61E1"/>
    <w:rsid w:val="003A6A1E"/>
    <w:rsid w:val="003A7063"/>
    <w:rsid w:val="003A73CA"/>
    <w:rsid w:val="003A7AA7"/>
    <w:rsid w:val="003A7C23"/>
    <w:rsid w:val="003B03B6"/>
    <w:rsid w:val="003B0638"/>
    <w:rsid w:val="003B0A3F"/>
    <w:rsid w:val="003B0CD9"/>
    <w:rsid w:val="003B0D0B"/>
    <w:rsid w:val="003B11E2"/>
    <w:rsid w:val="003B1421"/>
    <w:rsid w:val="003B178A"/>
    <w:rsid w:val="003B1E22"/>
    <w:rsid w:val="003B2397"/>
    <w:rsid w:val="003B2F64"/>
    <w:rsid w:val="003B30C4"/>
    <w:rsid w:val="003B31F2"/>
    <w:rsid w:val="003B35AE"/>
    <w:rsid w:val="003B3751"/>
    <w:rsid w:val="003B381D"/>
    <w:rsid w:val="003B387A"/>
    <w:rsid w:val="003B3973"/>
    <w:rsid w:val="003B3D3D"/>
    <w:rsid w:val="003B42B9"/>
    <w:rsid w:val="003B44CB"/>
    <w:rsid w:val="003B47DA"/>
    <w:rsid w:val="003B4CD8"/>
    <w:rsid w:val="003B4D70"/>
    <w:rsid w:val="003B50D0"/>
    <w:rsid w:val="003B5423"/>
    <w:rsid w:val="003B5887"/>
    <w:rsid w:val="003B5AA2"/>
    <w:rsid w:val="003B5BC3"/>
    <w:rsid w:val="003B5F11"/>
    <w:rsid w:val="003B6133"/>
    <w:rsid w:val="003B628E"/>
    <w:rsid w:val="003B6807"/>
    <w:rsid w:val="003B68EE"/>
    <w:rsid w:val="003B699A"/>
    <w:rsid w:val="003B6B49"/>
    <w:rsid w:val="003B704A"/>
    <w:rsid w:val="003B721E"/>
    <w:rsid w:val="003B7DCD"/>
    <w:rsid w:val="003B7E88"/>
    <w:rsid w:val="003C0028"/>
    <w:rsid w:val="003C01E2"/>
    <w:rsid w:val="003C0324"/>
    <w:rsid w:val="003C03BD"/>
    <w:rsid w:val="003C0479"/>
    <w:rsid w:val="003C06FF"/>
    <w:rsid w:val="003C0875"/>
    <w:rsid w:val="003C0B07"/>
    <w:rsid w:val="003C0BD5"/>
    <w:rsid w:val="003C0C31"/>
    <w:rsid w:val="003C0CDC"/>
    <w:rsid w:val="003C110F"/>
    <w:rsid w:val="003C1615"/>
    <w:rsid w:val="003C16F7"/>
    <w:rsid w:val="003C1AB9"/>
    <w:rsid w:val="003C1B70"/>
    <w:rsid w:val="003C28D3"/>
    <w:rsid w:val="003C2F4A"/>
    <w:rsid w:val="003C3091"/>
    <w:rsid w:val="003C3205"/>
    <w:rsid w:val="003C3262"/>
    <w:rsid w:val="003C37D4"/>
    <w:rsid w:val="003C38F0"/>
    <w:rsid w:val="003C3ABB"/>
    <w:rsid w:val="003C3B8B"/>
    <w:rsid w:val="003C3DEC"/>
    <w:rsid w:val="003C4058"/>
    <w:rsid w:val="003C427B"/>
    <w:rsid w:val="003C4287"/>
    <w:rsid w:val="003C42E0"/>
    <w:rsid w:val="003C4AFD"/>
    <w:rsid w:val="003C4E53"/>
    <w:rsid w:val="003C4FF0"/>
    <w:rsid w:val="003C54DB"/>
    <w:rsid w:val="003C55BF"/>
    <w:rsid w:val="003C5A8C"/>
    <w:rsid w:val="003C5B81"/>
    <w:rsid w:val="003C5BF7"/>
    <w:rsid w:val="003C5D14"/>
    <w:rsid w:val="003C5F07"/>
    <w:rsid w:val="003C668F"/>
    <w:rsid w:val="003C68D8"/>
    <w:rsid w:val="003C6B94"/>
    <w:rsid w:val="003C7524"/>
    <w:rsid w:val="003C7CFD"/>
    <w:rsid w:val="003C7DF6"/>
    <w:rsid w:val="003C7F2C"/>
    <w:rsid w:val="003D000A"/>
    <w:rsid w:val="003D0E8B"/>
    <w:rsid w:val="003D1205"/>
    <w:rsid w:val="003D1422"/>
    <w:rsid w:val="003D1537"/>
    <w:rsid w:val="003D1B79"/>
    <w:rsid w:val="003D1E2C"/>
    <w:rsid w:val="003D2285"/>
    <w:rsid w:val="003D2549"/>
    <w:rsid w:val="003D2757"/>
    <w:rsid w:val="003D2A50"/>
    <w:rsid w:val="003D2ACC"/>
    <w:rsid w:val="003D2E0C"/>
    <w:rsid w:val="003D390D"/>
    <w:rsid w:val="003D3DE7"/>
    <w:rsid w:val="003D4072"/>
    <w:rsid w:val="003D4327"/>
    <w:rsid w:val="003D44B6"/>
    <w:rsid w:val="003D4C1F"/>
    <w:rsid w:val="003D4E5F"/>
    <w:rsid w:val="003D4EED"/>
    <w:rsid w:val="003D528D"/>
    <w:rsid w:val="003D5994"/>
    <w:rsid w:val="003D5B79"/>
    <w:rsid w:val="003D5F77"/>
    <w:rsid w:val="003D67A4"/>
    <w:rsid w:val="003D67F5"/>
    <w:rsid w:val="003D6865"/>
    <w:rsid w:val="003D6A70"/>
    <w:rsid w:val="003D705C"/>
    <w:rsid w:val="003D71B8"/>
    <w:rsid w:val="003D748A"/>
    <w:rsid w:val="003D760A"/>
    <w:rsid w:val="003D77B6"/>
    <w:rsid w:val="003D78D4"/>
    <w:rsid w:val="003E076C"/>
    <w:rsid w:val="003E092D"/>
    <w:rsid w:val="003E0939"/>
    <w:rsid w:val="003E0AC0"/>
    <w:rsid w:val="003E0AF7"/>
    <w:rsid w:val="003E0B18"/>
    <w:rsid w:val="003E0BF8"/>
    <w:rsid w:val="003E0D72"/>
    <w:rsid w:val="003E0EB5"/>
    <w:rsid w:val="003E1541"/>
    <w:rsid w:val="003E1694"/>
    <w:rsid w:val="003E1D64"/>
    <w:rsid w:val="003E1F0A"/>
    <w:rsid w:val="003E2150"/>
    <w:rsid w:val="003E2307"/>
    <w:rsid w:val="003E2B15"/>
    <w:rsid w:val="003E2C2D"/>
    <w:rsid w:val="003E2F90"/>
    <w:rsid w:val="003E2FFA"/>
    <w:rsid w:val="003E3132"/>
    <w:rsid w:val="003E32F0"/>
    <w:rsid w:val="003E35C9"/>
    <w:rsid w:val="003E39F6"/>
    <w:rsid w:val="003E3B8A"/>
    <w:rsid w:val="003E3CE6"/>
    <w:rsid w:val="003E3F5D"/>
    <w:rsid w:val="003E488C"/>
    <w:rsid w:val="003E4953"/>
    <w:rsid w:val="003E4ACF"/>
    <w:rsid w:val="003E4B8C"/>
    <w:rsid w:val="003E4D13"/>
    <w:rsid w:val="003E4F1A"/>
    <w:rsid w:val="003E527E"/>
    <w:rsid w:val="003E540B"/>
    <w:rsid w:val="003E5499"/>
    <w:rsid w:val="003E5513"/>
    <w:rsid w:val="003E5711"/>
    <w:rsid w:val="003E5B22"/>
    <w:rsid w:val="003E5CBC"/>
    <w:rsid w:val="003E6187"/>
    <w:rsid w:val="003E64AC"/>
    <w:rsid w:val="003E6FE6"/>
    <w:rsid w:val="003E71BE"/>
    <w:rsid w:val="003E7751"/>
    <w:rsid w:val="003E7A13"/>
    <w:rsid w:val="003E7A7B"/>
    <w:rsid w:val="003E7DE6"/>
    <w:rsid w:val="003E7E80"/>
    <w:rsid w:val="003E7EA9"/>
    <w:rsid w:val="003E7F54"/>
    <w:rsid w:val="003F00E1"/>
    <w:rsid w:val="003F049F"/>
    <w:rsid w:val="003F0827"/>
    <w:rsid w:val="003F09B2"/>
    <w:rsid w:val="003F0ACF"/>
    <w:rsid w:val="003F0D29"/>
    <w:rsid w:val="003F0E28"/>
    <w:rsid w:val="003F121B"/>
    <w:rsid w:val="003F127E"/>
    <w:rsid w:val="003F12E0"/>
    <w:rsid w:val="003F13DA"/>
    <w:rsid w:val="003F141E"/>
    <w:rsid w:val="003F173B"/>
    <w:rsid w:val="003F1878"/>
    <w:rsid w:val="003F1A27"/>
    <w:rsid w:val="003F1BDF"/>
    <w:rsid w:val="003F21B2"/>
    <w:rsid w:val="003F25E9"/>
    <w:rsid w:val="003F28CC"/>
    <w:rsid w:val="003F2A9D"/>
    <w:rsid w:val="003F2E81"/>
    <w:rsid w:val="003F325E"/>
    <w:rsid w:val="003F3314"/>
    <w:rsid w:val="003F34BC"/>
    <w:rsid w:val="003F3688"/>
    <w:rsid w:val="003F393C"/>
    <w:rsid w:val="003F3A1E"/>
    <w:rsid w:val="003F3C45"/>
    <w:rsid w:val="003F3DB0"/>
    <w:rsid w:val="003F3F52"/>
    <w:rsid w:val="003F40C3"/>
    <w:rsid w:val="003F439C"/>
    <w:rsid w:val="003F4544"/>
    <w:rsid w:val="003F493B"/>
    <w:rsid w:val="003F4DE7"/>
    <w:rsid w:val="003F590A"/>
    <w:rsid w:val="003F5920"/>
    <w:rsid w:val="003F5BAB"/>
    <w:rsid w:val="003F5CAB"/>
    <w:rsid w:val="003F5CD8"/>
    <w:rsid w:val="003F5F1E"/>
    <w:rsid w:val="003F5F90"/>
    <w:rsid w:val="003F6334"/>
    <w:rsid w:val="003F684C"/>
    <w:rsid w:val="003F6E1B"/>
    <w:rsid w:val="003F76D1"/>
    <w:rsid w:val="003F773E"/>
    <w:rsid w:val="003F7752"/>
    <w:rsid w:val="003F7777"/>
    <w:rsid w:val="003F7B9F"/>
    <w:rsid w:val="003F7CA2"/>
    <w:rsid w:val="003F7EE0"/>
    <w:rsid w:val="0040085C"/>
    <w:rsid w:val="0040091B"/>
    <w:rsid w:val="004009BB"/>
    <w:rsid w:val="004009DE"/>
    <w:rsid w:val="00400AD7"/>
    <w:rsid w:val="00400E70"/>
    <w:rsid w:val="0040124C"/>
    <w:rsid w:val="004014B4"/>
    <w:rsid w:val="004016CE"/>
    <w:rsid w:val="00401C21"/>
    <w:rsid w:val="00401C62"/>
    <w:rsid w:val="00401D7D"/>
    <w:rsid w:val="00401DCC"/>
    <w:rsid w:val="00401E8C"/>
    <w:rsid w:val="00401F3B"/>
    <w:rsid w:val="0040200E"/>
    <w:rsid w:val="00402929"/>
    <w:rsid w:val="00402DC8"/>
    <w:rsid w:val="00402ECD"/>
    <w:rsid w:val="00402F24"/>
    <w:rsid w:val="00402F68"/>
    <w:rsid w:val="00403645"/>
    <w:rsid w:val="00403898"/>
    <w:rsid w:val="004041A0"/>
    <w:rsid w:val="004042B9"/>
    <w:rsid w:val="00404447"/>
    <w:rsid w:val="00404564"/>
    <w:rsid w:val="00404701"/>
    <w:rsid w:val="004048C2"/>
    <w:rsid w:val="00404B53"/>
    <w:rsid w:val="00404BDC"/>
    <w:rsid w:val="00404F95"/>
    <w:rsid w:val="00405AB6"/>
    <w:rsid w:val="00405BDE"/>
    <w:rsid w:val="00406084"/>
    <w:rsid w:val="004061B2"/>
    <w:rsid w:val="00406288"/>
    <w:rsid w:val="004063A5"/>
    <w:rsid w:val="004063F4"/>
    <w:rsid w:val="004066A8"/>
    <w:rsid w:val="004068B2"/>
    <w:rsid w:val="00406B78"/>
    <w:rsid w:val="00406CA8"/>
    <w:rsid w:val="00406E46"/>
    <w:rsid w:val="00406EFA"/>
    <w:rsid w:val="00407472"/>
    <w:rsid w:val="0040783B"/>
    <w:rsid w:val="0040794E"/>
    <w:rsid w:val="004100CA"/>
    <w:rsid w:val="004107C8"/>
    <w:rsid w:val="00410858"/>
    <w:rsid w:val="0041098E"/>
    <w:rsid w:val="00410CA7"/>
    <w:rsid w:val="00411015"/>
    <w:rsid w:val="004111AF"/>
    <w:rsid w:val="00411693"/>
    <w:rsid w:val="00411BEB"/>
    <w:rsid w:val="00411DC8"/>
    <w:rsid w:val="00411F14"/>
    <w:rsid w:val="00412787"/>
    <w:rsid w:val="004128BC"/>
    <w:rsid w:val="00412CC2"/>
    <w:rsid w:val="00412E30"/>
    <w:rsid w:val="00413152"/>
    <w:rsid w:val="004143D6"/>
    <w:rsid w:val="004144DD"/>
    <w:rsid w:val="004146D4"/>
    <w:rsid w:val="0041490D"/>
    <w:rsid w:val="004159CF"/>
    <w:rsid w:val="00415F35"/>
    <w:rsid w:val="00416B36"/>
    <w:rsid w:val="00416E8F"/>
    <w:rsid w:val="00416F73"/>
    <w:rsid w:val="00417CA1"/>
    <w:rsid w:val="00417D19"/>
    <w:rsid w:val="00420397"/>
    <w:rsid w:val="00420606"/>
    <w:rsid w:val="00420610"/>
    <w:rsid w:val="004209E0"/>
    <w:rsid w:val="00420B93"/>
    <w:rsid w:val="00420F8F"/>
    <w:rsid w:val="004210E3"/>
    <w:rsid w:val="00421523"/>
    <w:rsid w:val="0042158A"/>
    <w:rsid w:val="00421B24"/>
    <w:rsid w:val="004220AA"/>
    <w:rsid w:val="00422676"/>
    <w:rsid w:val="00422B98"/>
    <w:rsid w:val="004230D3"/>
    <w:rsid w:val="0042314F"/>
    <w:rsid w:val="004232E3"/>
    <w:rsid w:val="00423331"/>
    <w:rsid w:val="004235B1"/>
    <w:rsid w:val="00423654"/>
    <w:rsid w:val="00423748"/>
    <w:rsid w:val="004239B0"/>
    <w:rsid w:val="00423A1E"/>
    <w:rsid w:val="00423C47"/>
    <w:rsid w:val="00423DD8"/>
    <w:rsid w:val="00423FFB"/>
    <w:rsid w:val="00424533"/>
    <w:rsid w:val="00424C44"/>
    <w:rsid w:val="00424CE1"/>
    <w:rsid w:val="00424D86"/>
    <w:rsid w:val="00424F18"/>
    <w:rsid w:val="00425183"/>
    <w:rsid w:val="004251BC"/>
    <w:rsid w:val="00425721"/>
    <w:rsid w:val="004258C8"/>
    <w:rsid w:val="00425A3B"/>
    <w:rsid w:val="00425D5D"/>
    <w:rsid w:val="0042601D"/>
    <w:rsid w:val="004260D3"/>
    <w:rsid w:val="004261A0"/>
    <w:rsid w:val="00426324"/>
    <w:rsid w:val="004264DC"/>
    <w:rsid w:val="00426796"/>
    <w:rsid w:val="004268F6"/>
    <w:rsid w:val="00426CF6"/>
    <w:rsid w:val="0042740F"/>
    <w:rsid w:val="00427548"/>
    <w:rsid w:val="00427915"/>
    <w:rsid w:val="00427C77"/>
    <w:rsid w:val="00427E5F"/>
    <w:rsid w:val="00427EFB"/>
    <w:rsid w:val="004302EB"/>
    <w:rsid w:val="004305DE"/>
    <w:rsid w:val="00430716"/>
    <w:rsid w:val="00430935"/>
    <w:rsid w:val="00430EA4"/>
    <w:rsid w:val="00430F7F"/>
    <w:rsid w:val="0043127D"/>
    <w:rsid w:val="0043189A"/>
    <w:rsid w:val="004318BD"/>
    <w:rsid w:val="00432125"/>
    <w:rsid w:val="0043293D"/>
    <w:rsid w:val="00432A63"/>
    <w:rsid w:val="00432BB7"/>
    <w:rsid w:val="004330B5"/>
    <w:rsid w:val="004331A3"/>
    <w:rsid w:val="00433624"/>
    <w:rsid w:val="00433B43"/>
    <w:rsid w:val="004341A5"/>
    <w:rsid w:val="004345F8"/>
    <w:rsid w:val="00434E92"/>
    <w:rsid w:val="00435172"/>
    <w:rsid w:val="00435176"/>
    <w:rsid w:val="004352F9"/>
    <w:rsid w:val="00435537"/>
    <w:rsid w:val="00435663"/>
    <w:rsid w:val="0043574A"/>
    <w:rsid w:val="00435776"/>
    <w:rsid w:val="004358EF"/>
    <w:rsid w:val="004359A3"/>
    <w:rsid w:val="00435F87"/>
    <w:rsid w:val="00436428"/>
    <w:rsid w:val="00436480"/>
    <w:rsid w:val="004366DA"/>
    <w:rsid w:val="004368FF"/>
    <w:rsid w:val="00436A00"/>
    <w:rsid w:val="00437163"/>
    <w:rsid w:val="004372B6"/>
    <w:rsid w:val="0043739F"/>
    <w:rsid w:val="0043740C"/>
    <w:rsid w:val="0043791D"/>
    <w:rsid w:val="004379FC"/>
    <w:rsid w:val="00437BEE"/>
    <w:rsid w:val="0044065A"/>
    <w:rsid w:val="0044079B"/>
    <w:rsid w:val="00440BDB"/>
    <w:rsid w:val="00440E06"/>
    <w:rsid w:val="00440ED8"/>
    <w:rsid w:val="00441ABF"/>
    <w:rsid w:val="00441D3F"/>
    <w:rsid w:val="00441DB9"/>
    <w:rsid w:val="00442136"/>
    <w:rsid w:val="00442180"/>
    <w:rsid w:val="00442346"/>
    <w:rsid w:val="00442574"/>
    <w:rsid w:val="00442769"/>
    <w:rsid w:val="004428C4"/>
    <w:rsid w:val="004429E4"/>
    <w:rsid w:val="004431C5"/>
    <w:rsid w:val="0044337F"/>
    <w:rsid w:val="004435BF"/>
    <w:rsid w:val="004438BE"/>
    <w:rsid w:val="00444139"/>
    <w:rsid w:val="0044451D"/>
    <w:rsid w:val="004449F1"/>
    <w:rsid w:val="00444B34"/>
    <w:rsid w:val="00444D9D"/>
    <w:rsid w:val="004450FB"/>
    <w:rsid w:val="004451A5"/>
    <w:rsid w:val="0044565B"/>
    <w:rsid w:val="00445C6D"/>
    <w:rsid w:val="00445DA1"/>
    <w:rsid w:val="004463B9"/>
    <w:rsid w:val="004464EA"/>
    <w:rsid w:val="004466C7"/>
    <w:rsid w:val="004466E5"/>
    <w:rsid w:val="00446EDA"/>
    <w:rsid w:val="0044718D"/>
    <w:rsid w:val="004474C7"/>
    <w:rsid w:val="004475DF"/>
    <w:rsid w:val="00447852"/>
    <w:rsid w:val="0044794C"/>
    <w:rsid w:val="004479FD"/>
    <w:rsid w:val="00447CEB"/>
    <w:rsid w:val="00447F7E"/>
    <w:rsid w:val="004500F2"/>
    <w:rsid w:val="00450202"/>
    <w:rsid w:val="0045022B"/>
    <w:rsid w:val="00450651"/>
    <w:rsid w:val="004507FA"/>
    <w:rsid w:val="004508D6"/>
    <w:rsid w:val="00450C6E"/>
    <w:rsid w:val="00450F4D"/>
    <w:rsid w:val="00450FBA"/>
    <w:rsid w:val="004511D3"/>
    <w:rsid w:val="0045189A"/>
    <w:rsid w:val="004519A0"/>
    <w:rsid w:val="00451B0A"/>
    <w:rsid w:val="00451B84"/>
    <w:rsid w:val="00451D01"/>
    <w:rsid w:val="0045221A"/>
    <w:rsid w:val="0045225D"/>
    <w:rsid w:val="00452865"/>
    <w:rsid w:val="004528CA"/>
    <w:rsid w:val="0045297A"/>
    <w:rsid w:val="00452C9E"/>
    <w:rsid w:val="0045314A"/>
    <w:rsid w:val="0045371C"/>
    <w:rsid w:val="004538F1"/>
    <w:rsid w:val="00453A7D"/>
    <w:rsid w:val="00453C9D"/>
    <w:rsid w:val="004541C8"/>
    <w:rsid w:val="00454505"/>
    <w:rsid w:val="00454844"/>
    <w:rsid w:val="004549B5"/>
    <w:rsid w:val="00454DC2"/>
    <w:rsid w:val="00455021"/>
    <w:rsid w:val="004550D7"/>
    <w:rsid w:val="0045535D"/>
    <w:rsid w:val="00455926"/>
    <w:rsid w:val="00455A50"/>
    <w:rsid w:val="00455DC6"/>
    <w:rsid w:val="00455E71"/>
    <w:rsid w:val="0045666D"/>
    <w:rsid w:val="00456985"/>
    <w:rsid w:val="00456D90"/>
    <w:rsid w:val="004570E7"/>
    <w:rsid w:val="004573C9"/>
    <w:rsid w:val="004573E5"/>
    <w:rsid w:val="0045749F"/>
    <w:rsid w:val="00457F26"/>
    <w:rsid w:val="0046032D"/>
    <w:rsid w:val="0046036C"/>
    <w:rsid w:val="0046065A"/>
    <w:rsid w:val="004608EE"/>
    <w:rsid w:val="004608F0"/>
    <w:rsid w:val="00460C46"/>
    <w:rsid w:val="00460C68"/>
    <w:rsid w:val="004614A6"/>
    <w:rsid w:val="00461B69"/>
    <w:rsid w:val="00461CB7"/>
    <w:rsid w:val="0046200C"/>
    <w:rsid w:val="0046213B"/>
    <w:rsid w:val="00462B08"/>
    <w:rsid w:val="00462EC0"/>
    <w:rsid w:val="00463540"/>
    <w:rsid w:val="0046408D"/>
    <w:rsid w:val="00464287"/>
    <w:rsid w:val="004644F4"/>
    <w:rsid w:val="004645A5"/>
    <w:rsid w:val="004646DB"/>
    <w:rsid w:val="00464B71"/>
    <w:rsid w:val="00464E26"/>
    <w:rsid w:val="00464E56"/>
    <w:rsid w:val="00465375"/>
    <w:rsid w:val="00465A10"/>
    <w:rsid w:val="00465B0C"/>
    <w:rsid w:val="00465B34"/>
    <w:rsid w:val="00465B7E"/>
    <w:rsid w:val="00465F93"/>
    <w:rsid w:val="004660CE"/>
    <w:rsid w:val="00466186"/>
    <w:rsid w:val="00466419"/>
    <w:rsid w:val="004664C9"/>
    <w:rsid w:val="00466528"/>
    <w:rsid w:val="00466767"/>
    <w:rsid w:val="0046731F"/>
    <w:rsid w:val="004676E6"/>
    <w:rsid w:val="004678D0"/>
    <w:rsid w:val="00467E04"/>
    <w:rsid w:val="00470315"/>
    <w:rsid w:val="004712EE"/>
    <w:rsid w:val="00471655"/>
    <w:rsid w:val="00471688"/>
    <w:rsid w:val="00471A80"/>
    <w:rsid w:val="00471FFE"/>
    <w:rsid w:val="00472213"/>
    <w:rsid w:val="004725CE"/>
    <w:rsid w:val="00472A76"/>
    <w:rsid w:val="00472E00"/>
    <w:rsid w:val="00472FA0"/>
    <w:rsid w:val="00473175"/>
    <w:rsid w:val="004736D7"/>
    <w:rsid w:val="004736F0"/>
    <w:rsid w:val="004737A4"/>
    <w:rsid w:val="004737AA"/>
    <w:rsid w:val="004737F0"/>
    <w:rsid w:val="0047388A"/>
    <w:rsid w:val="00473A1F"/>
    <w:rsid w:val="0047401F"/>
    <w:rsid w:val="00474096"/>
    <w:rsid w:val="00474223"/>
    <w:rsid w:val="0047427B"/>
    <w:rsid w:val="00474406"/>
    <w:rsid w:val="00474425"/>
    <w:rsid w:val="00474BB1"/>
    <w:rsid w:val="00474E33"/>
    <w:rsid w:val="00475306"/>
    <w:rsid w:val="004755B7"/>
    <w:rsid w:val="004757A5"/>
    <w:rsid w:val="00475870"/>
    <w:rsid w:val="0047608F"/>
    <w:rsid w:val="00476171"/>
    <w:rsid w:val="004770D7"/>
    <w:rsid w:val="00477276"/>
    <w:rsid w:val="00477576"/>
    <w:rsid w:val="0047760C"/>
    <w:rsid w:val="0047767B"/>
    <w:rsid w:val="0047771B"/>
    <w:rsid w:val="0047787A"/>
    <w:rsid w:val="00477F21"/>
    <w:rsid w:val="00480080"/>
    <w:rsid w:val="0048044F"/>
    <w:rsid w:val="0048079A"/>
    <w:rsid w:val="00480CAA"/>
    <w:rsid w:val="004815A0"/>
    <w:rsid w:val="004819C0"/>
    <w:rsid w:val="004819CA"/>
    <w:rsid w:val="00481B5F"/>
    <w:rsid w:val="00481FA5"/>
    <w:rsid w:val="00481FCE"/>
    <w:rsid w:val="004820FB"/>
    <w:rsid w:val="0048228A"/>
    <w:rsid w:val="00482524"/>
    <w:rsid w:val="00483395"/>
    <w:rsid w:val="0048373A"/>
    <w:rsid w:val="00483986"/>
    <w:rsid w:val="004839D3"/>
    <w:rsid w:val="004839F9"/>
    <w:rsid w:val="00483C85"/>
    <w:rsid w:val="00483FCE"/>
    <w:rsid w:val="0048485A"/>
    <w:rsid w:val="004849D0"/>
    <w:rsid w:val="00484B49"/>
    <w:rsid w:val="00485122"/>
    <w:rsid w:val="00485251"/>
    <w:rsid w:val="00485376"/>
    <w:rsid w:val="004858CD"/>
    <w:rsid w:val="00485D14"/>
    <w:rsid w:val="00485EBB"/>
    <w:rsid w:val="00485F8A"/>
    <w:rsid w:val="0048609E"/>
    <w:rsid w:val="00486289"/>
    <w:rsid w:val="004862A9"/>
    <w:rsid w:val="0048675A"/>
    <w:rsid w:val="004877F3"/>
    <w:rsid w:val="00490612"/>
    <w:rsid w:val="004908D3"/>
    <w:rsid w:val="0049095C"/>
    <w:rsid w:val="00490F14"/>
    <w:rsid w:val="004913C8"/>
    <w:rsid w:val="0049182B"/>
    <w:rsid w:val="004920E7"/>
    <w:rsid w:val="004924F4"/>
    <w:rsid w:val="0049272E"/>
    <w:rsid w:val="00492ABC"/>
    <w:rsid w:val="00492D2E"/>
    <w:rsid w:val="00493049"/>
    <w:rsid w:val="004935F0"/>
    <w:rsid w:val="00493827"/>
    <w:rsid w:val="004938B1"/>
    <w:rsid w:val="00493A39"/>
    <w:rsid w:val="00493A51"/>
    <w:rsid w:val="00493B57"/>
    <w:rsid w:val="00493E1D"/>
    <w:rsid w:val="00493EF4"/>
    <w:rsid w:val="0049408A"/>
    <w:rsid w:val="0049468D"/>
    <w:rsid w:val="004947C0"/>
    <w:rsid w:val="00494BAF"/>
    <w:rsid w:val="00495510"/>
    <w:rsid w:val="004955F4"/>
    <w:rsid w:val="00495950"/>
    <w:rsid w:val="00495B1C"/>
    <w:rsid w:val="00495BD9"/>
    <w:rsid w:val="00496941"/>
    <w:rsid w:val="004969D3"/>
    <w:rsid w:val="0049756A"/>
    <w:rsid w:val="004975BB"/>
    <w:rsid w:val="00497640"/>
    <w:rsid w:val="004976C9"/>
    <w:rsid w:val="004976E0"/>
    <w:rsid w:val="004978A5"/>
    <w:rsid w:val="00497DE4"/>
    <w:rsid w:val="00497EE4"/>
    <w:rsid w:val="004A00B7"/>
    <w:rsid w:val="004A01F9"/>
    <w:rsid w:val="004A024F"/>
    <w:rsid w:val="004A06D3"/>
    <w:rsid w:val="004A0A4C"/>
    <w:rsid w:val="004A1242"/>
    <w:rsid w:val="004A13A5"/>
    <w:rsid w:val="004A1430"/>
    <w:rsid w:val="004A183F"/>
    <w:rsid w:val="004A19F2"/>
    <w:rsid w:val="004A1BC4"/>
    <w:rsid w:val="004A1E16"/>
    <w:rsid w:val="004A1EE6"/>
    <w:rsid w:val="004A1F8D"/>
    <w:rsid w:val="004A242A"/>
    <w:rsid w:val="004A28C1"/>
    <w:rsid w:val="004A29E8"/>
    <w:rsid w:val="004A2A3E"/>
    <w:rsid w:val="004A2C4D"/>
    <w:rsid w:val="004A2EA1"/>
    <w:rsid w:val="004A2FC4"/>
    <w:rsid w:val="004A3448"/>
    <w:rsid w:val="004A34BA"/>
    <w:rsid w:val="004A3652"/>
    <w:rsid w:val="004A37CE"/>
    <w:rsid w:val="004A3EE9"/>
    <w:rsid w:val="004A3F1F"/>
    <w:rsid w:val="004A428A"/>
    <w:rsid w:val="004A4386"/>
    <w:rsid w:val="004A47FB"/>
    <w:rsid w:val="004A496B"/>
    <w:rsid w:val="004A4A69"/>
    <w:rsid w:val="004A4AA3"/>
    <w:rsid w:val="004A4E8D"/>
    <w:rsid w:val="004A5558"/>
    <w:rsid w:val="004A57A8"/>
    <w:rsid w:val="004A5912"/>
    <w:rsid w:val="004A5ADE"/>
    <w:rsid w:val="004A5B30"/>
    <w:rsid w:val="004A653C"/>
    <w:rsid w:val="004A6954"/>
    <w:rsid w:val="004A73A5"/>
    <w:rsid w:val="004A7634"/>
    <w:rsid w:val="004A7724"/>
    <w:rsid w:val="004A7A63"/>
    <w:rsid w:val="004A7B08"/>
    <w:rsid w:val="004A7C36"/>
    <w:rsid w:val="004B0014"/>
    <w:rsid w:val="004B02F1"/>
    <w:rsid w:val="004B040D"/>
    <w:rsid w:val="004B0502"/>
    <w:rsid w:val="004B097A"/>
    <w:rsid w:val="004B09F3"/>
    <w:rsid w:val="004B0A6F"/>
    <w:rsid w:val="004B0BCE"/>
    <w:rsid w:val="004B0BF3"/>
    <w:rsid w:val="004B0C89"/>
    <w:rsid w:val="004B0F44"/>
    <w:rsid w:val="004B0F66"/>
    <w:rsid w:val="004B1334"/>
    <w:rsid w:val="004B172B"/>
    <w:rsid w:val="004B1732"/>
    <w:rsid w:val="004B177B"/>
    <w:rsid w:val="004B1AA6"/>
    <w:rsid w:val="004B1C8A"/>
    <w:rsid w:val="004B21CB"/>
    <w:rsid w:val="004B24A2"/>
    <w:rsid w:val="004B252A"/>
    <w:rsid w:val="004B2654"/>
    <w:rsid w:val="004B2A94"/>
    <w:rsid w:val="004B305A"/>
    <w:rsid w:val="004B3610"/>
    <w:rsid w:val="004B36F4"/>
    <w:rsid w:val="004B3781"/>
    <w:rsid w:val="004B3792"/>
    <w:rsid w:val="004B3803"/>
    <w:rsid w:val="004B3A01"/>
    <w:rsid w:val="004B3A49"/>
    <w:rsid w:val="004B3B6D"/>
    <w:rsid w:val="004B3DD6"/>
    <w:rsid w:val="004B3F9A"/>
    <w:rsid w:val="004B3FE1"/>
    <w:rsid w:val="004B401A"/>
    <w:rsid w:val="004B46B4"/>
    <w:rsid w:val="004B4C1C"/>
    <w:rsid w:val="004B51E2"/>
    <w:rsid w:val="004B5693"/>
    <w:rsid w:val="004B57E1"/>
    <w:rsid w:val="004B5967"/>
    <w:rsid w:val="004B5F33"/>
    <w:rsid w:val="004B61BD"/>
    <w:rsid w:val="004B69F8"/>
    <w:rsid w:val="004B6A7D"/>
    <w:rsid w:val="004B6AF3"/>
    <w:rsid w:val="004B6B9F"/>
    <w:rsid w:val="004B6BEC"/>
    <w:rsid w:val="004B6FE5"/>
    <w:rsid w:val="004B7032"/>
    <w:rsid w:val="004B7116"/>
    <w:rsid w:val="004B74A9"/>
    <w:rsid w:val="004B7617"/>
    <w:rsid w:val="004B7811"/>
    <w:rsid w:val="004B7AD5"/>
    <w:rsid w:val="004C060A"/>
    <w:rsid w:val="004C0949"/>
    <w:rsid w:val="004C0966"/>
    <w:rsid w:val="004C0F8E"/>
    <w:rsid w:val="004C0FE8"/>
    <w:rsid w:val="004C1092"/>
    <w:rsid w:val="004C1278"/>
    <w:rsid w:val="004C164C"/>
    <w:rsid w:val="004C1661"/>
    <w:rsid w:val="004C1A49"/>
    <w:rsid w:val="004C1EE4"/>
    <w:rsid w:val="004C241E"/>
    <w:rsid w:val="004C2B8B"/>
    <w:rsid w:val="004C2C8D"/>
    <w:rsid w:val="004C2D38"/>
    <w:rsid w:val="004C3316"/>
    <w:rsid w:val="004C38BB"/>
    <w:rsid w:val="004C399E"/>
    <w:rsid w:val="004C3DC2"/>
    <w:rsid w:val="004C4235"/>
    <w:rsid w:val="004C4343"/>
    <w:rsid w:val="004C438A"/>
    <w:rsid w:val="004C44A6"/>
    <w:rsid w:val="004C4589"/>
    <w:rsid w:val="004C465C"/>
    <w:rsid w:val="004C46DF"/>
    <w:rsid w:val="004C4D27"/>
    <w:rsid w:val="004C53A7"/>
    <w:rsid w:val="004C544B"/>
    <w:rsid w:val="004C5DDE"/>
    <w:rsid w:val="004C6BDE"/>
    <w:rsid w:val="004C6E70"/>
    <w:rsid w:val="004C6FF5"/>
    <w:rsid w:val="004C756B"/>
    <w:rsid w:val="004C7B51"/>
    <w:rsid w:val="004D05AC"/>
    <w:rsid w:val="004D0882"/>
    <w:rsid w:val="004D0A10"/>
    <w:rsid w:val="004D1224"/>
    <w:rsid w:val="004D131A"/>
    <w:rsid w:val="004D1419"/>
    <w:rsid w:val="004D16B4"/>
    <w:rsid w:val="004D19BA"/>
    <w:rsid w:val="004D1ED8"/>
    <w:rsid w:val="004D237D"/>
    <w:rsid w:val="004D2395"/>
    <w:rsid w:val="004D242E"/>
    <w:rsid w:val="004D2641"/>
    <w:rsid w:val="004D2711"/>
    <w:rsid w:val="004D2799"/>
    <w:rsid w:val="004D27F9"/>
    <w:rsid w:val="004D2CD1"/>
    <w:rsid w:val="004D2DF0"/>
    <w:rsid w:val="004D3187"/>
    <w:rsid w:val="004D3296"/>
    <w:rsid w:val="004D355C"/>
    <w:rsid w:val="004D3DB5"/>
    <w:rsid w:val="004D4673"/>
    <w:rsid w:val="004D479E"/>
    <w:rsid w:val="004D4A14"/>
    <w:rsid w:val="004D4E1B"/>
    <w:rsid w:val="004D4E83"/>
    <w:rsid w:val="004D4FBA"/>
    <w:rsid w:val="004D5344"/>
    <w:rsid w:val="004D5762"/>
    <w:rsid w:val="004D5D16"/>
    <w:rsid w:val="004D5DFB"/>
    <w:rsid w:val="004D5E17"/>
    <w:rsid w:val="004D6274"/>
    <w:rsid w:val="004D6426"/>
    <w:rsid w:val="004D6A86"/>
    <w:rsid w:val="004D6C69"/>
    <w:rsid w:val="004D6F7A"/>
    <w:rsid w:val="004D72C7"/>
    <w:rsid w:val="004D7CE9"/>
    <w:rsid w:val="004D7D21"/>
    <w:rsid w:val="004E0245"/>
    <w:rsid w:val="004E02D1"/>
    <w:rsid w:val="004E02DF"/>
    <w:rsid w:val="004E03EC"/>
    <w:rsid w:val="004E0BB7"/>
    <w:rsid w:val="004E108E"/>
    <w:rsid w:val="004E10F6"/>
    <w:rsid w:val="004E1AA6"/>
    <w:rsid w:val="004E1B2F"/>
    <w:rsid w:val="004E27D4"/>
    <w:rsid w:val="004E2ADC"/>
    <w:rsid w:val="004E2DD3"/>
    <w:rsid w:val="004E2F48"/>
    <w:rsid w:val="004E3B2C"/>
    <w:rsid w:val="004E3B8E"/>
    <w:rsid w:val="004E4166"/>
    <w:rsid w:val="004E428C"/>
    <w:rsid w:val="004E4797"/>
    <w:rsid w:val="004E47EE"/>
    <w:rsid w:val="004E4BB8"/>
    <w:rsid w:val="004E4C72"/>
    <w:rsid w:val="004E525E"/>
    <w:rsid w:val="004E53E9"/>
    <w:rsid w:val="004E598A"/>
    <w:rsid w:val="004E5DB2"/>
    <w:rsid w:val="004E5EED"/>
    <w:rsid w:val="004E6084"/>
    <w:rsid w:val="004E66AB"/>
    <w:rsid w:val="004E754B"/>
    <w:rsid w:val="004E7924"/>
    <w:rsid w:val="004F00D5"/>
    <w:rsid w:val="004F038F"/>
    <w:rsid w:val="004F06CB"/>
    <w:rsid w:val="004F0789"/>
    <w:rsid w:val="004F09BE"/>
    <w:rsid w:val="004F0BE3"/>
    <w:rsid w:val="004F0DF2"/>
    <w:rsid w:val="004F100E"/>
    <w:rsid w:val="004F14B3"/>
    <w:rsid w:val="004F15C1"/>
    <w:rsid w:val="004F16B3"/>
    <w:rsid w:val="004F1BC4"/>
    <w:rsid w:val="004F1E98"/>
    <w:rsid w:val="004F20D0"/>
    <w:rsid w:val="004F23C8"/>
    <w:rsid w:val="004F2576"/>
    <w:rsid w:val="004F265C"/>
    <w:rsid w:val="004F267E"/>
    <w:rsid w:val="004F27B6"/>
    <w:rsid w:val="004F2817"/>
    <w:rsid w:val="004F2ABC"/>
    <w:rsid w:val="004F31DC"/>
    <w:rsid w:val="004F3229"/>
    <w:rsid w:val="004F3461"/>
    <w:rsid w:val="004F3A2C"/>
    <w:rsid w:val="004F3A4D"/>
    <w:rsid w:val="004F3C3D"/>
    <w:rsid w:val="004F3EE0"/>
    <w:rsid w:val="004F3FD9"/>
    <w:rsid w:val="004F442E"/>
    <w:rsid w:val="004F4D79"/>
    <w:rsid w:val="004F507A"/>
    <w:rsid w:val="004F52D5"/>
    <w:rsid w:val="004F53ED"/>
    <w:rsid w:val="004F56C7"/>
    <w:rsid w:val="004F5817"/>
    <w:rsid w:val="004F62ED"/>
    <w:rsid w:val="004F64A3"/>
    <w:rsid w:val="004F667B"/>
    <w:rsid w:val="004F6B29"/>
    <w:rsid w:val="004F756B"/>
    <w:rsid w:val="004F75BD"/>
    <w:rsid w:val="004F79AF"/>
    <w:rsid w:val="004F7AF7"/>
    <w:rsid w:val="004F7CFA"/>
    <w:rsid w:val="004F7F58"/>
    <w:rsid w:val="004F7FC9"/>
    <w:rsid w:val="00500620"/>
    <w:rsid w:val="00500636"/>
    <w:rsid w:val="0050081C"/>
    <w:rsid w:val="00500C41"/>
    <w:rsid w:val="00500FDA"/>
    <w:rsid w:val="00501143"/>
    <w:rsid w:val="005016B5"/>
    <w:rsid w:val="00501736"/>
    <w:rsid w:val="005018FB"/>
    <w:rsid w:val="00501996"/>
    <w:rsid w:val="005019EF"/>
    <w:rsid w:val="00501C6C"/>
    <w:rsid w:val="00502114"/>
    <w:rsid w:val="005026FE"/>
    <w:rsid w:val="00502A63"/>
    <w:rsid w:val="00502C4B"/>
    <w:rsid w:val="00502ED9"/>
    <w:rsid w:val="0050328C"/>
    <w:rsid w:val="00503380"/>
    <w:rsid w:val="005039E2"/>
    <w:rsid w:val="00503AD9"/>
    <w:rsid w:val="00503B3C"/>
    <w:rsid w:val="00503CF8"/>
    <w:rsid w:val="00503F95"/>
    <w:rsid w:val="00504329"/>
    <w:rsid w:val="005046A1"/>
    <w:rsid w:val="00504C21"/>
    <w:rsid w:val="00504D7E"/>
    <w:rsid w:val="00505055"/>
    <w:rsid w:val="005051BD"/>
    <w:rsid w:val="005052C5"/>
    <w:rsid w:val="005055DC"/>
    <w:rsid w:val="005057DF"/>
    <w:rsid w:val="00505D25"/>
    <w:rsid w:val="0050621E"/>
    <w:rsid w:val="005062EC"/>
    <w:rsid w:val="0050684A"/>
    <w:rsid w:val="005068C9"/>
    <w:rsid w:val="00506922"/>
    <w:rsid w:val="00507238"/>
    <w:rsid w:val="00507523"/>
    <w:rsid w:val="00507979"/>
    <w:rsid w:val="00507CBA"/>
    <w:rsid w:val="00510387"/>
    <w:rsid w:val="00510A33"/>
    <w:rsid w:val="00510DF9"/>
    <w:rsid w:val="00511027"/>
    <w:rsid w:val="005116D6"/>
    <w:rsid w:val="0051189B"/>
    <w:rsid w:val="00511B11"/>
    <w:rsid w:val="00511CD4"/>
    <w:rsid w:val="00511D56"/>
    <w:rsid w:val="00511D8C"/>
    <w:rsid w:val="0051201D"/>
    <w:rsid w:val="0051216C"/>
    <w:rsid w:val="005124A6"/>
    <w:rsid w:val="00512541"/>
    <w:rsid w:val="00512E4F"/>
    <w:rsid w:val="00512FB8"/>
    <w:rsid w:val="00513158"/>
    <w:rsid w:val="0051325C"/>
    <w:rsid w:val="005133D5"/>
    <w:rsid w:val="00513602"/>
    <w:rsid w:val="005136E2"/>
    <w:rsid w:val="005137D1"/>
    <w:rsid w:val="00513BED"/>
    <w:rsid w:val="00513C82"/>
    <w:rsid w:val="00514552"/>
    <w:rsid w:val="00514623"/>
    <w:rsid w:val="00515159"/>
    <w:rsid w:val="00515287"/>
    <w:rsid w:val="005153DD"/>
    <w:rsid w:val="005153E4"/>
    <w:rsid w:val="0051557A"/>
    <w:rsid w:val="00515CFB"/>
    <w:rsid w:val="00516294"/>
    <w:rsid w:val="005162A9"/>
    <w:rsid w:val="005162AC"/>
    <w:rsid w:val="00516C1F"/>
    <w:rsid w:val="00517868"/>
    <w:rsid w:val="00517D4C"/>
    <w:rsid w:val="00520585"/>
    <w:rsid w:val="00520A4E"/>
    <w:rsid w:val="00520AC9"/>
    <w:rsid w:val="00520C70"/>
    <w:rsid w:val="00520F8B"/>
    <w:rsid w:val="0052133C"/>
    <w:rsid w:val="00521371"/>
    <w:rsid w:val="005213E4"/>
    <w:rsid w:val="005215A4"/>
    <w:rsid w:val="00521726"/>
    <w:rsid w:val="005218EA"/>
    <w:rsid w:val="005232D7"/>
    <w:rsid w:val="0052333B"/>
    <w:rsid w:val="005235E2"/>
    <w:rsid w:val="00523695"/>
    <w:rsid w:val="00523A34"/>
    <w:rsid w:val="00523F1A"/>
    <w:rsid w:val="00523FA4"/>
    <w:rsid w:val="00524252"/>
    <w:rsid w:val="00524506"/>
    <w:rsid w:val="0052459B"/>
    <w:rsid w:val="00524617"/>
    <w:rsid w:val="005246A3"/>
    <w:rsid w:val="005246CC"/>
    <w:rsid w:val="00524D71"/>
    <w:rsid w:val="00524F22"/>
    <w:rsid w:val="00525371"/>
    <w:rsid w:val="005256B9"/>
    <w:rsid w:val="00525894"/>
    <w:rsid w:val="00525B4D"/>
    <w:rsid w:val="00525CB6"/>
    <w:rsid w:val="00525DA8"/>
    <w:rsid w:val="00525E59"/>
    <w:rsid w:val="005261DC"/>
    <w:rsid w:val="00526BF4"/>
    <w:rsid w:val="00530060"/>
    <w:rsid w:val="0053027C"/>
    <w:rsid w:val="00530857"/>
    <w:rsid w:val="005308A3"/>
    <w:rsid w:val="00530959"/>
    <w:rsid w:val="00530C64"/>
    <w:rsid w:val="00530D82"/>
    <w:rsid w:val="00530E3B"/>
    <w:rsid w:val="0053212D"/>
    <w:rsid w:val="005321A3"/>
    <w:rsid w:val="005323B1"/>
    <w:rsid w:val="005326DE"/>
    <w:rsid w:val="0053291A"/>
    <w:rsid w:val="005329C5"/>
    <w:rsid w:val="00532B9D"/>
    <w:rsid w:val="0053373B"/>
    <w:rsid w:val="005337E4"/>
    <w:rsid w:val="00533C05"/>
    <w:rsid w:val="00534319"/>
    <w:rsid w:val="005343BE"/>
    <w:rsid w:val="00534AE4"/>
    <w:rsid w:val="00534BED"/>
    <w:rsid w:val="00534DE5"/>
    <w:rsid w:val="00534FAD"/>
    <w:rsid w:val="0053558E"/>
    <w:rsid w:val="0053576C"/>
    <w:rsid w:val="005357CF"/>
    <w:rsid w:val="00535C44"/>
    <w:rsid w:val="00535D2B"/>
    <w:rsid w:val="00535EBE"/>
    <w:rsid w:val="00536167"/>
    <w:rsid w:val="00536388"/>
    <w:rsid w:val="00536753"/>
    <w:rsid w:val="00536760"/>
    <w:rsid w:val="00536858"/>
    <w:rsid w:val="00536BA8"/>
    <w:rsid w:val="0053739B"/>
    <w:rsid w:val="00537898"/>
    <w:rsid w:val="00537B59"/>
    <w:rsid w:val="00537EC1"/>
    <w:rsid w:val="00537F20"/>
    <w:rsid w:val="005404F3"/>
    <w:rsid w:val="00541440"/>
    <w:rsid w:val="0054177C"/>
    <w:rsid w:val="005417ED"/>
    <w:rsid w:val="00541E4F"/>
    <w:rsid w:val="005421FD"/>
    <w:rsid w:val="0054262B"/>
    <w:rsid w:val="005426E9"/>
    <w:rsid w:val="00542916"/>
    <w:rsid w:val="00542D25"/>
    <w:rsid w:val="00542D5A"/>
    <w:rsid w:val="00543159"/>
    <w:rsid w:val="0054355E"/>
    <w:rsid w:val="00543A47"/>
    <w:rsid w:val="00543AB5"/>
    <w:rsid w:val="00543C2F"/>
    <w:rsid w:val="00543E96"/>
    <w:rsid w:val="00544A08"/>
    <w:rsid w:val="00544E09"/>
    <w:rsid w:val="00544E0D"/>
    <w:rsid w:val="00545626"/>
    <w:rsid w:val="0054584D"/>
    <w:rsid w:val="00545A4D"/>
    <w:rsid w:val="00545F6C"/>
    <w:rsid w:val="0054601E"/>
    <w:rsid w:val="00546052"/>
    <w:rsid w:val="005463C5"/>
    <w:rsid w:val="00546AE5"/>
    <w:rsid w:val="00546C8E"/>
    <w:rsid w:val="00546F83"/>
    <w:rsid w:val="00547458"/>
    <w:rsid w:val="005477DC"/>
    <w:rsid w:val="00547834"/>
    <w:rsid w:val="0054788A"/>
    <w:rsid w:val="00547A7D"/>
    <w:rsid w:val="00547AB0"/>
    <w:rsid w:val="00547CDF"/>
    <w:rsid w:val="00547F6E"/>
    <w:rsid w:val="00550277"/>
    <w:rsid w:val="005506C9"/>
    <w:rsid w:val="00550A01"/>
    <w:rsid w:val="00550B31"/>
    <w:rsid w:val="00551003"/>
    <w:rsid w:val="005519D2"/>
    <w:rsid w:val="00551EC2"/>
    <w:rsid w:val="00551EF4"/>
    <w:rsid w:val="00551FA8"/>
    <w:rsid w:val="00551FB6"/>
    <w:rsid w:val="00552056"/>
    <w:rsid w:val="00552348"/>
    <w:rsid w:val="0055236C"/>
    <w:rsid w:val="005523CE"/>
    <w:rsid w:val="00552520"/>
    <w:rsid w:val="00552543"/>
    <w:rsid w:val="00552566"/>
    <w:rsid w:val="0055256D"/>
    <w:rsid w:val="005527A1"/>
    <w:rsid w:val="00552DEA"/>
    <w:rsid w:val="00552F94"/>
    <w:rsid w:val="00554162"/>
    <w:rsid w:val="00554414"/>
    <w:rsid w:val="00554590"/>
    <w:rsid w:val="00554829"/>
    <w:rsid w:val="00554943"/>
    <w:rsid w:val="00554B1F"/>
    <w:rsid w:val="00554E56"/>
    <w:rsid w:val="00554FCE"/>
    <w:rsid w:val="005554B0"/>
    <w:rsid w:val="0055579B"/>
    <w:rsid w:val="00555AE2"/>
    <w:rsid w:val="00555C7A"/>
    <w:rsid w:val="00555D4A"/>
    <w:rsid w:val="00555ECD"/>
    <w:rsid w:val="00555F06"/>
    <w:rsid w:val="00555F11"/>
    <w:rsid w:val="00555F44"/>
    <w:rsid w:val="0055633B"/>
    <w:rsid w:val="0055659A"/>
    <w:rsid w:val="00556654"/>
    <w:rsid w:val="00556EA9"/>
    <w:rsid w:val="0055706F"/>
    <w:rsid w:val="00557619"/>
    <w:rsid w:val="0055772D"/>
    <w:rsid w:val="00557A44"/>
    <w:rsid w:val="00557AB5"/>
    <w:rsid w:val="00557B0B"/>
    <w:rsid w:val="00557C29"/>
    <w:rsid w:val="00557DE6"/>
    <w:rsid w:val="00560521"/>
    <w:rsid w:val="005605CD"/>
    <w:rsid w:val="00560668"/>
    <w:rsid w:val="00560791"/>
    <w:rsid w:val="005607AE"/>
    <w:rsid w:val="0056082C"/>
    <w:rsid w:val="00560C24"/>
    <w:rsid w:val="00560C86"/>
    <w:rsid w:val="00560CE6"/>
    <w:rsid w:val="00560E87"/>
    <w:rsid w:val="00560F2D"/>
    <w:rsid w:val="005616C3"/>
    <w:rsid w:val="0056176B"/>
    <w:rsid w:val="0056182D"/>
    <w:rsid w:val="0056199E"/>
    <w:rsid w:val="00561ABE"/>
    <w:rsid w:val="00561EFC"/>
    <w:rsid w:val="00561FDB"/>
    <w:rsid w:val="00562320"/>
    <w:rsid w:val="00562455"/>
    <w:rsid w:val="00563183"/>
    <w:rsid w:val="005631BB"/>
    <w:rsid w:val="00563582"/>
    <w:rsid w:val="0056394A"/>
    <w:rsid w:val="00563A6E"/>
    <w:rsid w:val="00563BBD"/>
    <w:rsid w:val="00563D57"/>
    <w:rsid w:val="00563D58"/>
    <w:rsid w:val="005640C3"/>
    <w:rsid w:val="005640EB"/>
    <w:rsid w:val="00564251"/>
    <w:rsid w:val="00564457"/>
    <w:rsid w:val="00564757"/>
    <w:rsid w:val="005652C4"/>
    <w:rsid w:val="005653D0"/>
    <w:rsid w:val="00565735"/>
    <w:rsid w:val="00565A2C"/>
    <w:rsid w:val="00565AD3"/>
    <w:rsid w:val="00565D9B"/>
    <w:rsid w:val="00566287"/>
    <w:rsid w:val="00566D27"/>
    <w:rsid w:val="00566DCF"/>
    <w:rsid w:val="00566DEB"/>
    <w:rsid w:val="00566EE6"/>
    <w:rsid w:val="0056730D"/>
    <w:rsid w:val="005673A1"/>
    <w:rsid w:val="005673D6"/>
    <w:rsid w:val="005675E8"/>
    <w:rsid w:val="0056762E"/>
    <w:rsid w:val="0057005F"/>
    <w:rsid w:val="00570077"/>
    <w:rsid w:val="00570373"/>
    <w:rsid w:val="0057072A"/>
    <w:rsid w:val="00570B41"/>
    <w:rsid w:val="00570C5C"/>
    <w:rsid w:val="005710E2"/>
    <w:rsid w:val="00571B6A"/>
    <w:rsid w:val="00571BB2"/>
    <w:rsid w:val="00571BFB"/>
    <w:rsid w:val="00571C76"/>
    <w:rsid w:val="0057243C"/>
    <w:rsid w:val="00572D3F"/>
    <w:rsid w:val="00572F14"/>
    <w:rsid w:val="0057312B"/>
    <w:rsid w:val="0057314E"/>
    <w:rsid w:val="005735F3"/>
    <w:rsid w:val="00573D6F"/>
    <w:rsid w:val="0057471E"/>
    <w:rsid w:val="0057493F"/>
    <w:rsid w:val="00574AF5"/>
    <w:rsid w:val="00574FCE"/>
    <w:rsid w:val="00575003"/>
    <w:rsid w:val="00575395"/>
    <w:rsid w:val="005755D8"/>
    <w:rsid w:val="00575EF9"/>
    <w:rsid w:val="005760A0"/>
    <w:rsid w:val="005767E7"/>
    <w:rsid w:val="00576C14"/>
    <w:rsid w:val="00577604"/>
    <w:rsid w:val="00577ACA"/>
    <w:rsid w:val="00577B79"/>
    <w:rsid w:val="00577DE1"/>
    <w:rsid w:val="00577FCE"/>
    <w:rsid w:val="005801CB"/>
    <w:rsid w:val="00580256"/>
    <w:rsid w:val="00580383"/>
    <w:rsid w:val="00580427"/>
    <w:rsid w:val="005807FB"/>
    <w:rsid w:val="00580D20"/>
    <w:rsid w:val="00580D7A"/>
    <w:rsid w:val="005810D7"/>
    <w:rsid w:val="00581215"/>
    <w:rsid w:val="005813AE"/>
    <w:rsid w:val="00581458"/>
    <w:rsid w:val="005817F3"/>
    <w:rsid w:val="0058188A"/>
    <w:rsid w:val="005819EC"/>
    <w:rsid w:val="00582075"/>
    <w:rsid w:val="00582370"/>
    <w:rsid w:val="00582770"/>
    <w:rsid w:val="005828D7"/>
    <w:rsid w:val="00582F5D"/>
    <w:rsid w:val="00583145"/>
    <w:rsid w:val="0058323D"/>
    <w:rsid w:val="005832E0"/>
    <w:rsid w:val="005835D6"/>
    <w:rsid w:val="00583B81"/>
    <w:rsid w:val="00583F83"/>
    <w:rsid w:val="0058402F"/>
    <w:rsid w:val="00584267"/>
    <w:rsid w:val="0058443E"/>
    <w:rsid w:val="005847BC"/>
    <w:rsid w:val="00584B22"/>
    <w:rsid w:val="0058508B"/>
    <w:rsid w:val="005851FF"/>
    <w:rsid w:val="005852E4"/>
    <w:rsid w:val="005856F0"/>
    <w:rsid w:val="005859A0"/>
    <w:rsid w:val="00585CF7"/>
    <w:rsid w:val="00585D94"/>
    <w:rsid w:val="00585F33"/>
    <w:rsid w:val="00585FE8"/>
    <w:rsid w:val="00586237"/>
    <w:rsid w:val="0058682B"/>
    <w:rsid w:val="00586872"/>
    <w:rsid w:val="00586C73"/>
    <w:rsid w:val="00586DE1"/>
    <w:rsid w:val="00587114"/>
    <w:rsid w:val="00587174"/>
    <w:rsid w:val="005877D3"/>
    <w:rsid w:val="00587952"/>
    <w:rsid w:val="0058799B"/>
    <w:rsid w:val="00587FA1"/>
    <w:rsid w:val="00590172"/>
    <w:rsid w:val="00590460"/>
    <w:rsid w:val="0059055F"/>
    <w:rsid w:val="00590C34"/>
    <w:rsid w:val="00590C36"/>
    <w:rsid w:val="005911BD"/>
    <w:rsid w:val="0059138A"/>
    <w:rsid w:val="005913B4"/>
    <w:rsid w:val="0059141C"/>
    <w:rsid w:val="0059274D"/>
    <w:rsid w:val="005927BC"/>
    <w:rsid w:val="00592885"/>
    <w:rsid w:val="00592B24"/>
    <w:rsid w:val="00593371"/>
    <w:rsid w:val="0059338A"/>
    <w:rsid w:val="005933A2"/>
    <w:rsid w:val="0059348B"/>
    <w:rsid w:val="005935A1"/>
    <w:rsid w:val="005937BA"/>
    <w:rsid w:val="005939B6"/>
    <w:rsid w:val="00593B3E"/>
    <w:rsid w:val="00593B77"/>
    <w:rsid w:val="00593F39"/>
    <w:rsid w:val="00593F7C"/>
    <w:rsid w:val="00594038"/>
    <w:rsid w:val="005940D8"/>
    <w:rsid w:val="0059475B"/>
    <w:rsid w:val="00594810"/>
    <w:rsid w:val="00594D84"/>
    <w:rsid w:val="0059512B"/>
    <w:rsid w:val="0059545C"/>
    <w:rsid w:val="00595861"/>
    <w:rsid w:val="00595A8C"/>
    <w:rsid w:val="00595D95"/>
    <w:rsid w:val="00595DCD"/>
    <w:rsid w:val="0059650B"/>
    <w:rsid w:val="0059650C"/>
    <w:rsid w:val="005965AF"/>
    <w:rsid w:val="00596923"/>
    <w:rsid w:val="00596A7B"/>
    <w:rsid w:val="005970D3"/>
    <w:rsid w:val="0059712E"/>
    <w:rsid w:val="005972B9"/>
    <w:rsid w:val="00597479"/>
    <w:rsid w:val="00597513"/>
    <w:rsid w:val="00597535"/>
    <w:rsid w:val="0059753B"/>
    <w:rsid w:val="00597A7D"/>
    <w:rsid w:val="00597CD5"/>
    <w:rsid w:val="00597D44"/>
    <w:rsid w:val="005A0273"/>
    <w:rsid w:val="005A035C"/>
    <w:rsid w:val="005A0371"/>
    <w:rsid w:val="005A0527"/>
    <w:rsid w:val="005A0A2F"/>
    <w:rsid w:val="005A0C94"/>
    <w:rsid w:val="005A1491"/>
    <w:rsid w:val="005A14C0"/>
    <w:rsid w:val="005A1A8D"/>
    <w:rsid w:val="005A1AC7"/>
    <w:rsid w:val="005A1DA5"/>
    <w:rsid w:val="005A2145"/>
    <w:rsid w:val="005A21E7"/>
    <w:rsid w:val="005A2D12"/>
    <w:rsid w:val="005A2E54"/>
    <w:rsid w:val="005A37A7"/>
    <w:rsid w:val="005A37D9"/>
    <w:rsid w:val="005A39BD"/>
    <w:rsid w:val="005A3EFE"/>
    <w:rsid w:val="005A42F1"/>
    <w:rsid w:val="005A4498"/>
    <w:rsid w:val="005A477B"/>
    <w:rsid w:val="005A4A1A"/>
    <w:rsid w:val="005A4C5A"/>
    <w:rsid w:val="005A4F47"/>
    <w:rsid w:val="005A507D"/>
    <w:rsid w:val="005A54A8"/>
    <w:rsid w:val="005A5684"/>
    <w:rsid w:val="005A5848"/>
    <w:rsid w:val="005A5AAF"/>
    <w:rsid w:val="005A5B86"/>
    <w:rsid w:val="005A5DCA"/>
    <w:rsid w:val="005A623D"/>
    <w:rsid w:val="005A62F5"/>
    <w:rsid w:val="005A6375"/>
    <w:rsid w:val="005A6400"/>
    <w:rsid w:val="005A69CA"/>
    <w:rsid w:val="005A6F7F"/>
    <w:rsid w:val="005A7363"/>
    <w:rsid w:val="005A754B"/>
    <w:rsid w:val="005A759C"/>
    <w:rsid w:val="005A76F7"/>
    <w:rsid w:val="005A783A"/>
    <w:rsid w:val="005A78B4"/>
    <w:rsid w:val="005A7CE2"/>
    <w:rsid w:val="005A7DF9"/>
    <w:rsid w:val="005B021A"/>
    <w:rsid w:val="005B0529"/>
    <w:rsid w:val="005B05BD"/>
    <w:rsid w:val="005B09EC"/>
    <w:rsid w:val="005B0B17"/>
    <w:rsid w:val="005B0D77"/>
    <w:rsid w:val="005B0F15"/>
    <w:rsid w:val="005B0F2C"/>
    <w:rsid w:val="005B1259"/>
    <w:rsid w:val="005B15F3"/>
    <w:rsid w:val="005B16CA"/>
    <w:rsid w:val="005B1AD9"/>
    <w:rsid w:val="005B1D5A"/>
    <w:rsid w:val="005B1E98"/>
    <w:rsid w:val="005B2172"/>
    <w:rsid w:val="005B22B3"/>
    <w:rsid w:val="005B232F"/>
    <w:rsid w:val="005B259D"/>
    <w:rsid w:val="005B2A64"/>
    <w:rsid w:val="005B2B32"/>
    <w:rsid w:val="005B2BAF"/>
    <w:rsid w:val="005B2BD7"/>
    <w:rsid w:val="005B2CC8"/>
    <w:rsid w:val="005B2E39"/>
    <w:rsid w:val="005B328B"/>
    <w:rsid w:val="005B380D"/>
    <w:rsid w:val="005B39C3"/>
    <w:rsid w:val="005B3EE0"/>
    <w:rsid w:val="005B4075"/>
    <w:rsid w:val="005B45D6"/>
    <w:rsid w:val="005B462E"/>
    <w:rsid w:val="005B48C4"/>
    <w:rsid w:val="005B4C18"/>
    <w:rsid w:val="005B4D8C"/>
    <w:rsid w:val="005B4DB1"/>
    <w:rsid w:val="005B5213"/>
    <w:rsid w:val="005B53FD"/>
    <w:rsid w:val="005B548B"/>
    <w:rsid w:val="005B5765"/>
    <w:rsid w:val="005B59CA"/>
    <w:rsid w:val="005B5AF1"/>
    <w:rsid w:val="005B5BDB"/>
    <w:rsid w:val="005B6047"/>
    <w:rsid w:val="005B65BA"/>
    <w:rsid w:val="005B6845"/>
    <w:rsid w:val="005B7469"/>
    <w:rsid w:val="005B7790"/>
    <w:rsid w:val="005B784D"/>
    <w:rsid w:val="005B7A92"/>
    <w:rsid w:val="005C0B49"/>
    <w:rsid w:val="005C0BDA"/>
    <w:rsid w:val="005C0E48"/>
    <w:rsid w:val="005C16CE"/>
    <w:rsid w:val="005C1EB9"/>
    <w:rsid w:val="005C299D"/>
    <w:rsid w:val="005C31C3"/>
    <w:rsid w:val="005C31E5"/>
    <w:rsid w:val="005C3948"/>
    <w:rsid w:val="005C3F06"/>
    <w:rsid w:val="005C3FC0"/>
    <w:rsid w:val="005C4560"/>
    <w:rsid w:val="005C4579"/>
    <w:rsid w:val="005C476B"/>
    <w:rsid w:val="005C4860"/>
    <w:rsid w:val="005C4D79"/>
    <w:rsid w:val="005C508F"/>
    <w:rsid w:val="005C53AA"/>
    <w:rsid w:val="005C569C"/>
    <w:rsid w:val="005C5724"/>
    <w:rsid w:val="005C576A"/>
    <w:rsid w:val="005C5806"/>
    <w:rsid w:val="005C5B25"/>
    <w:rsid w:val="005C5CB6"/>
    <w:rsid w:val="005C5F8D"/>
    <w:rsid w:val="005C610D"/>
    <w:rsid w:val="005C61AC"/>
    <w:rsid w:val="005C681E"/>
    <w:rsid w:val="005C6B93"/>
    <w:rsid w:val="005C7135"/>
    <w:rsid w:val="005C75EE"/>
    <w:rsid w:val="005D0029"/>
    <w:rsid w:val="005D0155"/>
    <w:rsid w:val="005D067D"/>
    <w:rsid w:val="005D0888"/>
    <w:rsid w:val="005D0C22"/>
    <w:rsid w:val="005D0C52"/>
    <w:rsid w:val="005D0E7B"/>
    <w:rsid w:val="005D10B1"/>
    <w:rsid w:val="005D122D"/>
    <w:rsid w:val="005D13E5"/>
    <w:rsid w:val="005D14BC"/>
    <w:rsid w:val="005D17E8"/>
    <w:rsid w:val="005D18E1"/>
    <w:rsid w:val="005D1FC9"/>
    <w:rsid w:val="005D209F"/>
    <w:rsid w:val="005D20DD"/>
    <w:rsid w:val="005D281F"/>
    <w:rsid w:val="005D3009"/>
    <w:rsid w:val="005D30D2"/>
    <w:rsid w:val="005D34DC"/>
    <w:rsid w:val="005D3712"/>
    <w:rsid w:val="005D3BB1"/>
    <w:rsid w:val="005D3CE3"/>
    <w:rsid w:val="005D3D5F"/>
    <w:rsid w:val="005D4234"/>
    <w:rsid w:val="005D4635"/>
    <w:rsid w:val="005D4725"/>
    <w:rsid w:val="005D4CFC"/>
    <w:rsid w:val="005D4D36"/>
    <w:rsid w:val="005D4D9E"/>
    <w:rsid w:val="005D5014"/>
    <w:rsid w:val="005D516E"/>
    <w:rsid w:val="005D5601"/>
    <w:rsid w:val="005D574D"/>
    <w:rsid w:val="005D5D91"/>
    <w:rsid w:val="005D5FAC"/>
    <w:rsid w:val="005D6069"/>
    <w:rsid w:val="005D6163"/>
    <w:rsid w:val="005D61B9"/>
    <w:rsid w:val="005D6443"/>
    <w:rsid w:val="005D6466"/>
    <w:rsid w:val="005D694D"/>
    <w:rsid w:val="005D6E21"/>
    <w:rsid w:val="005D6E7F"/>
    <w:rsid w:val="005D6F6F"/>
    <w:rsid w:val="005D72E5"/>
    <w:rsid w:val="005D7479"/>
    <w:rsid w:val="005D767C"/>
    <w:rsid w:val="005D7705"/>
    <w:rsid w:val="005D7982"/>
    <w:rsid w:val="005D7FF1"/>
    <w:rsid w:val="005E00F9"/>
    <w:rsid w:val="005E0358"/>
    <w:rsid w:val="005E078A"/>
    <w:rsid w:val="005E0989"/>
    <w:rsid w:val="005E09C8"/>
    <w:rsid w:val="005E0B3D"/>
    <w:rsid w:val="005E0B7F"/>
    <w:rsid w:val="005E0C10"/>
    <w:rsid w:val="005E0F29"/>
    <w:rsid w:val="005E1278"/>
    <w:rsid w:val="005E14D8"/>
    <w:rsid w:val="005E17E8"/>
    <w:rsid w:val="005E1C58"/>
    <w:rsid w:val="005E1C6C"/>
    <w:rsid w:val="005E1E1B"/>
    <w:rsid w:val="005E21C2"/>
    <w:rsid w:val="005E2270"/>
    <w:rsid w:val="005E2364"/>
    <w:rsid w:val="005E28DE"/>
    <w:rsid w:val="005E292A"/>
    <w:rsid w:val="005E2AB6"/>
    <w:rsid w:val="005E2B83"/>
    <w:rsid w:val="005E2D4C"/>
    <w:rsid w:val="005E39A7"/>
    <w:rsid w:val="005E3D86"/>
    <w:rsid w:val="005E3E91"/>
    <w:rsid w:val="005E3F59"/>
    <w:rsid w:val="005E4A14"/>
    <w:rsid w:val="005E524C"/>
    <w:rsid w:val="005E5E62"/>
    <w:rsid w:val="005E5F9F"/>
    <w:rsid w:val="005E620E"/>
    <w:rsid w:val="005E63B3"/>
    <w:rsid w:val="005E6460"/>
    <w:rsid w:val="005E663C"/>
    <w:rsid w:val="005E7D4E"/>
    <w:rsid w:val="005E7FD1"/>
    <w:rsid w:val="005F01BD"/>
    <w:rsid w:val="005F0205"/>
    <w:rsid w:val="005F0296"/>
    <w:rsid w:val="005F062D"/>
    <w:rsid w:val="005F0B92"/>
    <w:rsid w:val="005F1F9F"/>
    <w:rsid w:val="005F29AD"/>
    <w:rsid w:val="005F2F0D"/>
    <w:rsid w:val="005F35C6"/>
    <w:rsid w:val="005F3D44"/>
    <w:rsid w:val="005F3D90"/>
    <w:rsid w:val="005F44E1"/>
    <w:rsid w:val="005F45D1"/>
    <w:rsid w:val="005F4A57"/>
    <w:rsid w:val="005F4B69"/>
    <w:rsid w:val="005F4BF0"/>
    <w:rsid w:val="005F4E55"/>
    <w:rsid w:val="005F50FB"/>
    <w:rsid w:val="005F54B4"/>
    <w:rsid w:val="005F5991"/>
    <w:rsid w:val="005F5A0B"/>
    <w:rsid w:val="005F5C41"/>
    <w:rsid w:val="005F631F"/>
    <w:rsid w:val="005F65FE"/>
    <w:rsid w:val="005F6762"/>
    <w:rsid w:val="005F683F"/>
    <w:rsid w:val="005F775C"/>
    <w:rsid w:val="005F7AB3"/>
    <w:rsid w:val="00600004"/>
    <w:rsid w:val="006000D0"/>
    <w:rsid w:val="006001E6"/>
    <w:rsid w:val="0060035D"/>
    <w:rsid w:val="00600432"/>
    <w:rsid w:val="006005DF"/>
    <w:rsid w:val="00600A44"/>
    <w:rsid w:val="00600EA8"/>
    <w:rsid w:val="00601124"/>
    <w:rsid w:val="0060113F"/>
    <w:rsid w:val="00601B72"/>
    <w:rsid w:val="00601EA0"/>
    <w:rsid w:val="00602048"/>
    <w:rsid w:val="00602254"/>
    <w:rsid w:val="0060226B"/>
    <w:rsid w:val="00602418"/>
    <w:rsid w:val="0060287A"/>
    <w:rsid w:val="006041BE"/>
    <w:rsid w:val="00604379"/>
    <w:rsid w:val="00604563"/>
    <w:rsid w:val="006049A2"/>
    <w:rsid w:val="00604A4B"/>
    <w:rsid w:val="00604AE8"/>
    <w:rsid w:val="00604C4A"/>
    <w:rsid w:val="00604D17"/>
    <w:rsid w:val="00604D5D"/>
    <w:rsid w:val="006052EF"/>
    <w:rsid w:val="00605638"/>
    <w:rsid w:val="00605C84"/>
    <w:rsid w:val="006063C6"/>
    <w:rsid w:val="006063ED"/>
    <w:rsid w:val="00606679"/>
    <w:rsid w:val="00606DA1"/>
    <w:rsid w:val="00606DB4"/>
    <w:rsid w:val="00606E64"/>
    <w:rsid w:val="00606F70"/>
    <w:rsid w:val="00606F76"/>
    <w:rsid w:val="00607440"/>
    <w:rsid w:val="006076A2"/>
    <w:rsid w:val="006077A3"/>
    <w:rsid w:val="00607B0B"/>
    <w:rsid w:val="00607CBD"/>
    <w:rsid w:val="00607DC1"/>
    <w:rsid w:val="00607E87"/>
    <w:rsid w:val="006104DA"/>
    <w:rsid w:val="00610A9C"/>
    <w:rsid w:val="00610D56"/>
    <w:rsid w:val="0061113F"/>
    <w:rsid w:val="0061123F"/>
    <w:rsid w:val="0061129C"/>
    <w:rsid w:val="00611359"/>
    <w:rsid w:val="00611450"/>
    <w:rsid w:val="006115B9"/>
    <w:rsid w:val="006118F0"/>
    <w:rsid w:val="00611AB8"/>
    <w:rsid w:val="0061218A"/>
    <w:rsid w:val="00612246"/>
    <w:rsid w:val="006123A0"/>
    <w:rsid w:val="006127A3"/>
    <w:rsid w:val="00612AA4"/>
    <w:rsid w:val="00612D17"/>
    <w:rsid w:val="00612E41"/>
    <w:rsid w:val="0061330D"/>
    <w:rsid w:val="00613522"/>
    <w:rsid w:val="0061383F"/>
    <w:rsid w:val="00613AEB"/>
    <w:rsid w:val="00613E3F"/>
    <w:rsid w:val="00613EBF"/>
    <w:rsid w:val="0061423C"/>
    <w:rsid w:val="00614454"/>
    <w:rsid w:val="00614621"/>
    <w:rsid w:val="00614A20"/>
    <w:rsid w:val="00614A23"/>
    <w:rsid w:val="00614AFC"/>
    <w:rsid w:val="00614DE2"/>
    <w:rsid w:val="00615422"/>
    <w:rsid w:val="00615674"/>
    <w:rsid w:val="00615EB1"/>
    <w:rsid w:val="006163C1"/>
    <w:rsid w:val="0061640F"/>
    <w:rsid w:val="00616BFD"/>
    <w:rsid w:val="00616C17"/>
    <w:rsid w:val="00616E25"/>
    <w:rsid w:val="00616EE5"/>
    <w:rsid w:val="006173B8"/>
    <w:rsid w:val="00617D48"/>
    <w:rsid w:val="00617FD0"/>
    <w:rsid w:val="00621091"/>
    <w:rsid w:val="00621163"/>
    <w:rsid w:val="00621516"/>
    <w:rsid w:val="00621672"/>
    <w:rsid w:val="00621747"/>
    <w:rsid w:val="00622104"/>
    <w:rsid w:val="00622277"/>
    <w:rsid w:val="006229E9"/>
    <w:rsid w:val="006230BF"/>
    <w:rsid w:val="0062331A"/>
    <w:rsid w:val="0062350E"/>
    <w:rsid w:val="00623763"/>
    <w:rsid w:val="006237D8"/>
    <w:rsid w:val="00623A7C"/>
    <w:rsid w:val="00623BF4"/>
    <w:rsid w:val="00623D25"/>
    <w:rsid w:val="00623DD9"/>
    <w:rsid w:val="00624070"/>
    <w:rsid w:val="006246E7"/>
    <w:rsid w:val="00624831"/>
    <w:rsid w:val="00624BBA"/>
    <w:rsid w:val="00624CD1"/>
    <w:rsid w:val="00624F6A"/>
    <w:rsid w:val="00624FC8"/>
    <w:rsid w:val="006252BC"/>
    <w:rsid w:val="00625774"/>
    <w:rsid w:val="00625883"/>
    <w:rsid w:val="006258BF"/>
    <w:rsid w:val="00625BE7"/>
    <w:rsid w:val="00626278"/>
    <w:rsid w:val="00626676"/>
    <w:rsid w:val="006268CA"/>
    <w:rsid w:val="00626939"/>
    <w:rsid w:val="00626A33"/>
    <w:rsid w:val="00626B5B"/>
    <w:rsid w:val="00626C96"/>
    <w:rsid w:val="006273FF"/>
    <w:rsid w:val="006274FA"/>
    <w:rsid w:val="00627B54"/>
    <w:rsid w:val="00627E93"/>
    <w:rsid w:val="00627F75"/>
    <w:rsid w:val="00630011"/>
    <w:rsid w:val="0063025D"/>
    <w:rsid w:val="00631092"/>
    <w:rsid w:val="00631156"/>
    <w:rsid w:val="00631739"/>
    <w:rsid w:val="0063188F"/>
    <w:rsid w:val="00631B4C"/>
    <w:rsid w:val="00631E78"/>
    <w:rsid w:val="006322B1"/>
    <w:rsid w:val="006325A1"/>
    <w:rsid w:val="00632B71"/>
    <w:rsid w:val="00632D8C"/>
    <w:rsid w:val="006337E8"/>
    <w:rsid w:val="00633C91"/>
    <w:rsid w:val="00633D74"/>
    <w:rsid w:val="006341A5"/>
    <w:rsid w:val="00634914"/>
    <w:rsid w:val="00634BE2"/>
    <w:rsid w:val="00634EEE"/>
    <w:rsid w:val="00634EF8"/>
    <w:rsid w:val="00634F61"/>
    <w:rsid w:val="006350C7"/>
    <w:rsid w:val="00635323"/>
    <w:rsid w:val="00635394"/>
    <w:rsid w:val="0063599E"/>
    <w:rsid w:val="00636514"/>
    <w:rsid w:val="00636AC9"/>
    <w:rsid w:val="00637378"/>
    <w:rsid w:val="006375B2"/>
    <w:rsid w:val="00637613"/>
    <w:rsid w:val="00637657"/>
    <w:rsid w:val="00637FB5"/>
    <w:rsid w:val="006401B6"/>
    <w:rsid w:val="00640294"/>
    <w:rsid w:val="00640639"/>
    <w:rsid w:val="00640BF0"/>
    <w:rsid w:val="00640D58"/>
    <w:rsid w:val="0064139E"/>
    <w:rsid w:val="0064175F"/>
    <w:rsid w:val="00641A15"/>
    <w:rsid w:val="00642051"/>
    <w:rsid w:val="00642222"/>
    <w:rsid w:val="006426F3"/>
    <w:rsid w:val="00642826"/>
    <w:rsid w:val="00642A3B"/>
    <w:rsid w:val="006437C7"/>
    <w:rsid w:val="006438E2"/>
    <w:rsid w:val="0064390F"/>
    <w:rsid w:val="00643AE4"/>
    <w:rsid w:val="00643AF0"/>
    <w:rsid w:val="00643D54"/>
    <w:rsid w:val="00643EED"/>
    <w:rsid w:val="0064402A"/>
    <w:rsid w:val="006442A9"/>
    <w:rsid w:val="006442C9"/>
    <w:rsid w:val="006446EE"/>
    <w:rsid w:val="00644999"/>
    <w:rsid w:val="00644CE2"/>
    <w:rsid w:val="00644E71"/>
    <w:rsid w:val="00645157"/>
    <w:rsid w:val="006451F7"/>
    <w:rsid w:val="00645252"/>
    <w:rsid w:val="0064554F"/>
    <w:rsid w:val="0064574E"/>
    <w:rsid w:val="0064599A"/>
    <w:rsid w:val="00645C07"/>
    <w:rsid w:val="00645CD2"/>
    <w:rsid w:val="00645D98"/>
    <w:rsid w:val="00645DA5"/>
    <w:rsid w:val="00645DC0"/>
    <w:rsid w:val="006461A2"/>
    <w:rsid w:val="0064630D"/>
    <w:rsid w:val="0064651B"/>
    <w:rsid w:val="0064660F"/>
    <w:rsid w:val="0064673F"/>
    <w:rsid w:val="006470C9"/>
    <w:rsid w:val="00647252"/>
    <w:rsid w:val="00647595"/>
    <w:rsid w:val="006476A4"/>
    <w:rsid w:val="00647ABC"/>
    <w:rsid w:val="00647B47"/>
    <w:rsid w:val="00647DC3"/>
    <w:rsid w:val="00647DC4"/>
    <w:rsid w:val="00650429"/>
    <w:rsid w:val="00650449"/>
    <w:rsid w:val="006505B2"/>
    <w:rsid w:val="00650C60"/>
    <w:rsid w:val="00650DF0"/>
    <w:rsid w:val="00650E1B"/>
    <w:rsid w:val="0065148D"/>
    <w:rsid w:val="00651587"/>
    <w:rsid w:val="00651C19"/>
    <w:rsid w:val="006520DF"/>
    <w:rsid w:val="0065244E"/>
    <w:rsid w:val="00652953"/>
    <w:rsid w:val="006529FC"/>
    <w:rsid w:val="00652FAF"/>
    <w:rsid w:val="00653080"/>
    <w:rsid w:val="006531D9"/>
    <w:rsid w:val="00653288"/>
    <w:rsid w:val="0065412E"/>
    <w:rsid w:val="00654163"/>
    <w:rsid w:val="006544B8"/>
    <w:rsid w:val="006546D1"/>
    <w:rsid w:val="00654853"/>
    <w:rsid w:val="00654899"/>
    <w:rsid w:val="00654E43"/>
    <w:rsid w:val="00654E7D"/>
    <w:rsid w:val="00654FD2"/>
    <w:rsid w:val="006551BA"/>
    <w:rsid w:val="0065532B"/>
    <w:rsid w:val="006553C4"/>
    <w:rsid w:val="006557B8"/>
    <w:rsid w:val="006566DA"/>
    <w:rsid w:val="00656835"/>
    <w:rsid w:val="006579F0"/>
    <w:rsid w:val="00657A48"/>
    <w:rsid w:val="00657F5A"/>
    <w:rsid w:val="0066001D"/>
    <w:rsid w:val="006607AC"/>
    <w:rsid w:val="00660848"/>
    <w:rsid w:val="00660CA8"/>
    <w:rsid w:val="00660DA4"/>
    <w:rsid w:val="00661B97"/>
    <w:rsid w:val="00661EFF"/>
    <w:rsid w:val="00661F3F"/>
    <w:rsid w:val="00661FF6"/>
    <w:rsid w:val="0066238C"/>
    <w:rsid w:val="0066242D"/>
    <w:rsid w:val="006625A7"/>
    <w:rsid w:val="00662A05"/>
    <w:rsid w:val="00662C32"/>
    <w:rsid w:val="00662CFC"/>
    <w:rsid w:val="00662ED1"/>
    <w:rsid w:val="00662FE8"/>
    <w:rsid w:val="0066317F"/>
    <w:rsid w:val="00663203"/>
    <w:rsid w:val="00663D7A"/>
    <w:rsid w:val="00663DB5"/>
    <w:rsid w:val="00664033"/>
    <w:rsid w:val="006642F3"/>
    <w:rsid w:val="006643AA"/>
    <w:rsid w:val="006644EB"/>
    <w:rsid w:val="00664650"/>
    <w:rsid w:val="00664B69"/>
    <w:rsid w:val="00665987"/>
    <w:rsid w:val="00665B45"/>
    <w:rsid w:val="00665B99"/>
    <w:rsid w:val="00665BE1"/>
    <w:rsid w:val="006663BD"/>
    <w:rsid w:val="00666428"/>
    <w:rsid w:val="006664EB"/>
    <w:rsid w:val="00666801"/>
    <w:rsid w:val="00666B42"/>
    <w:rsid w:val="00666B77"/>
    <w:rsid w:val="00666E34"/>
    <w:rsid w:val="00666FD3"/>
    <w:rsid w:val="0066730D"/>
    <w:rsid w:val="006675E5"/>
    <w:rsid w:val="00667718"/>
    <w:rsid w:val="0066791D"/>
    <w:rsid w:val="00667E75"/>
    <w:rsid w:val="00670027"/>
    <w:rsid w:val="00670075"/>
    <w:rsid w:val="0067027B"/>
    <w:rsid w:val="0067051E"/>
    <w:rsid w:val="0067052D"/>
    <w:rsid w:val="006707B0"/>
    <w:rsid w:val="006709AF"/>
    <w:rsid w:val="00670A54"/>
    <w:rsid w:val="00670CD0"/>
    <w:rsid w:val="00670DB2"/>
    <w:rsid w:val="00671138"/>
    <w:rsid w:val="0067167D"/>
    <w:rsid w:val="00671B49"/>
    <w:rsid w:val="00671B4C"/>
    <w:rsid w:val="00671BD7"/>
    <w:rsid w:val="00672073"/>
    <w:rsid w:val="00672180"/>
    <w:rsid w:val="00672554"/>
    <w:rsid w:val="006727BA"/>
    <w:rsid w:val="00672B0E"/>
    <w:rsid w:val="00672EAF"/>
    <w:rsid w:val="00673243"/>
    <w:rsid w:val="00673348"/>
    <w:rsid w:val="00673384"/>
    <w:rsid w:val="0067382E"/>
    <w:rsid w:val="00673D20"/>
    <w:rsid w:val="00674274"/>
    <w:rsid w:val="006748E3"/>
    <w:rsid w:val="00674B7A"/>
    <w:rsid w:val="00674D0B"/>
    <w:rsid w:val="00674F3F"/>
    <w:rsid w:val="00675562"/>
    <w:rsid w:val="00675A51"/>
    <w:rsid w:val="00675AFE"/>
    <w:rsid w:val="00675DAA"/>
    <w:rsid w:val="00676BE8"/>
    <w:rsid w:val="00677571"/>
    <w:rsid w:val="00677578"/>
    <w:rsid w:val="006777CC"/>
    <w:rsid w:val="006778CA"/>
    <w:rsid w:val="0067790A"/>
    <w:rsid w:val="00677A14"/>
    <w:rsid w:val="006800A4"/>
    <w:rsid w:val="0068028E"/>
    <w:rsid w:val="00680295"/>
    <w:rsid w:val="006803CA"/>
    <w:rsid w:val="00680410"/>
    <w:rsid w:val="0068086A"/>
    <w:rsid w:val="00680997"/>
    <w:rsid w:val="00680A65"/>
    <w:rsid w:val="00680BCF"/>
    <w:rsid w:val="0068105C"/>
    <w:rsid w:val="006810E3"/>
    <w:rsid w:val="00681B6D"/>
    <w:rsid w:val="00682237"/>
    <w:rsid w:val="006822D1"/>
    <w:rsid w:val="00682832"/>
    <w:rsid w:val="006828EC"/>
    <w:rsid w:val="00682C17"/>
    <w:rsid w:val="00682FE6"/>
    <w:rsid w:val="00683247"/>
    <w:rsid w:val="006832B8"/>
    <w:rsid w:val="006833AB"/>
    <w:rsid w:val="006835D7"/>
    <w:rsid w:val="0068373F"/>
    <w:rsid w:val="00683B26"/>
    <w:rsid w:val="00683DAF"/>
    <w:rsid w:val="00683E00"/>
    <w:rsid w:val="00684114"/>
    <w:rsid w:val="006843BE"/>
    <w:rsid w:val="006845C9"/>
    <w:rsid w:val="006845EA"/>
    <w:rsid w:val="00684771"/>
    <w:rsid w:val="006848ED"/>
    <w:rsid w:val="00684A93"/>
    <w:rsid w:val="00684C5E"/>
    <w:rsid w:val="00684ED1"/>
    <w:rsid w:val="00685603"/>
    <w:rsid w:val="00685931"/>
    <w:rsid w:val="00685B68"/>
    <w:rsid w:val="00685C8B"/>
    <w:rsid w:val="006861CD"/>
    <w:rsid w:val="0068651C"/>
    <w:rsid w:val="00686BDC"/>
    <w:rsid w:val="00686D18"/>
    <w:rsid w:val="00686D78"/>
    <w:rsid w:val="00686E15"/>
    <w:rsid w:val="00687020"/>
    <w:rsid w:val="00687325"/>
    <w:rsid w:val="00687415"/>
    <w:rsid w:val="006878C9"/>
    <w:rsid w:val="00690114"/>
    <w:rsid w:val="00690379"/>
    <w:rsid w:val="00690973"/>
    <w:rsid w:val="00690AEF"/>
    <w:rsid w:val="00690C54"/>
    <w:rsid w:val="00690CAE"/>
    <w:rsid w:val="00690FCD"/>
    <w:rsid w:val="006919C4"/>
    <w:rsid w:val="00691CD0"/>
    <w:rsid w:val="00691EAE"/>
    <w:rsid w:val="006921A7"/>
    <w:rsid w:val="00692549"/>
    <w:rsid w:val="006928B7"/>
    <w:rsid w:val="00692971"/>
    <w:rsid w:val="00692B45"/>
    <w:rsid w:val="00692B90"/>
    <w:rsid w:val="00692C8D"/>
    <w:rsid w:val="00692F04"/>
    <w:rsid w:val="0069311F"/>
    <w:rsid w:val="00693224"/>
    <w:rsid w:val="00693580"/>
    <w:rsid w:val="006936B0"/>
    <w:rsid w:val="00693B08"/>
    <w:rsid w:val="00694050"/>
    <w:rsid w:val="006943A3"/>
    <w:rsid w:val="00694413"/>
    <w:rsid w:val="00694752"/>
    <w:rsid w:val="00694901"/>
    <w:rsid w:val="00694D96"/>
    <w:rsid w:val="00694F34"/>
    <w:rsid w:val="006950CF"/>
    <w:rsid w:val="0069560B"/>
    <w:rsid w:val="0069582E"/>
    <w:rsid w:val="00695B66"/>
    <w:rsid w:val="00695E67"/>
    <w:rsid w:val="0069611A"/>
    <w:rsid w:val="00696A65"/>
    <w:rsid w:val="00696EA2"/>
    <w:rsid w:val="00696F35"/>
    <w:rsid w:val="00697227"/>
    <w:rsid w:val="006974E1"/>
    <w:rsid w:val="00697858"/>
    <w:rsid w:val="0069788B"/>
    <w:rsid w:val="00697A1E"/>
    <w:rsid w:val="00697C83"/>
    <w:rsid w:val="00697CB1"/>
    <w:rsid w:val="006A050A"/>
    <w:rsid w:val="006A081A"/>
    <w:rsid w:val="006A08C4"/>
    <w:rsid w:val="006A0A8B"/>
    <w:rsid w:val="006A16F2"/>
    <w:rsid w:val="006A1D79"/>
    <w:rsid w:val="006A1F9D"/>
    <w:rsid w:val="006A20BD"/>
    <w:rsid w:val="006A2516"/>
    <w:rsid w:val="006A27AE"/>
    <w:rsid w:val="006A2D57"/>
    <w:rsid w:val="006A2F6A"/>
    <w:rsid w:val="006A345A"/>
    <w:rsid w:val="006A4049"/>
    <w:rsid w:val="006A43F8"/>
    <w:rsid w:val="006A4472"/>
    <w:rsid w:val="006A49AC"/>
    <w:rsid w:val="006A4A92"/>
    <w:rsid w:val="006A4C3A"/>
    <w:rsid w:val="006A4C9C"/>
    <w:rsid w:val="006A4CDA"/>
    <w:rsid w:val="006A4F50"/>
    <w:rsid w:val="006A525A"/>
    <w:rsid w:val="006A540E"/>
    <w:rsid w:val="006A55FF"/>
    <w:rsid w:val="006A56FC"/>
    <w:rsid w:val="006A5939"/>
    <w:rsid w:val="006A5D9B"/>
    <w:rsid w:val="006A600A"/>
    <w:rsid w:val="006A63E0"/>
    <w:rsid w:val="006A64E5"/>
    <w:rsid w:val="006A65C3"/>
    <w:rsid w:val="006A674B"/>
    <w:rsid w:val="006A693C"/>
    <w:rsid w:val="006A6B7D"/>
    <w:rsid w:val="006A6CC7"/>
    <w:rsid w:val="006A7270"/>
    <w:rsid w:val="006B0752"/>
    <w:rsid w:val="006B0938"/>
    <w:rsid w:val="006B0EA5"/>
    <w:rsid w:val="006B169E"/>
    <w:rsid w:val="006B16C0"/>
    <w:rsid w:val="006B1A4E"/>
    <w:rsid w:val="006B1B8F"/>
    <w:rsid w:val="006B1EA3"/>
    <w:rsid w:val="006B269B"/>
    <w:rsid w:val="006B2C83"/>
    <w:rsid w:val="006B3089"/>
    <w:rsid w:val="006B326C"/>
    <w:rsid w:val="006B34E7"/>
    <w:rsid w:val="006B3B31"/>
    <w:rsid w:val="006B4356"/>
    <w:rsid w:val="006B4692"/>
    <w:rsid w:val="006B4AE0"/>
    <w:rsid w:val="006B4BF0"/>
    <w:rsid w:val="006B5BCA"/>
    <w:rsid w:val="006B5D12"/>
    <w:rsid w:val="006B6872"/>
    <w:rsid w:val="006B6A0E"/>
    <w:rsid w:val="006B6D31"/>
    <w:rsid w:val="006B6D85"/>
    <w:rsid w:val="006B712D"/>
    <w:rsid w:val="006B726F"/>
    <w:rsid w:val="006B7A34"/>
    <w:rsid w:val="006B7BD8"/>
    <w:rsid w:val="006B7DFB"/>
    <w:rsid w:val="006C09A3"/>
    <w:rsid w:val="006C0D62"/>
    <w:rsid w:val="006C0FA7"/>
    <w:rsid w:val="006C0FF3"/>
    <w:rsid w:val="006C1003"/>
    <w:rsid w:val="006C1268"/>
    <w:rsid w:val="006C1C37"/>
    <w:rsid w:val="006C21F5"/>
    <w:rsid w:val="006C2278"/>
    <w:rsid w:val="006C22E0"/>
    <w:rsid w:val="006C23BE"/>
    <w:rsid w:val="006C24B4"/>
    <w:rsid w:val="006C2625"/>
    <w:rsid w:val="006C2BD3"/>
    <w:rsid w:val="006C2C32"/>
    <w:rsid w:val="006C322F"/>
    <w:rsid w:val="006C3479"/>
    <w:rsid w:val="006C3632"/>
    <w:rsid w:val="006C36B3"/>
    <w:rsid w:val="006C3796"/>
    <w:rsid w:val="006C3E3B"/>
    <w:rsid w:val="006C3EF7"/>
    <w:rsid w:val="006C452A"/>
    <w:rsid w:val="006C5633"/>
    <w:rsid w:val="006C58D6"/>
    <w:rsid w:val="006C5AE8"/>
    <w:rsid w:val="006C5EE4"/>
    <w:rsid w:val="006C6157"/>
    <w:rsid w:val="006C64F6"/>
    <w:rsid w:val="006C68F6"/>
    <w:rsid w:val="006C6EC0"/>
    <w:rsid w:val="006C6ED7"/>
    <w:rsid w:val="006C6F93"/>
    <w:rsid w:val="006C7255"/>
    <w:rsid w:val="006C76F1"/>
    <w:rsid w:val="006C78E2"/>
    <w:rsid w:val="006C7DAF"/>
    <w:rsid w:val="006C7E78"/>
    <w:rsid w:val="006D077E"/>
    <w:rsid w:val="006D0784"/>
    <w:rsid w:val="006D0E0D"/>
    <w:rsid w:val="006D1288"/>
    <w:rsid w:val="006D1493"/>
    <w:rsid w:val="006D15B7"/>
    <w:rsid w:val="006D198A"/>
    <w:rsid w:val="006D2058"/>
    <w:rsid w:val="006D2185"/>
    <w:rsid w:val="006D21E2"/>
    <w:rsid w:val="006D2661"/>
    <w:rsid w:val="006D2728"/>
    <w:rsid w:val="006D27EF"/>
    <w:rsid w:val="006D28A4"/>
    <w:rsid w:val="006D292B"/>
    <w:rsid w:val="006D3465"/>
    <w:rsid w:val="006D35B1"/>
    <w:rsid w:val="006D3930"/>
    <w:rsid w:val="006D3BBB"/>
    <w:rsid w:val="006D3C55"/>
    <w:rsid w:val="006D3D74"/>
    <w:rsid w:val="006D3EDE"/>
    <w:rsid w:val="006D3FBB"/>
    <w:rsid w:val="006D42F6"/>
    <w:rsid w:val="006D4552"/>
    <w:rsid w:val="006D4677"/>
    <w:rsid w:val="006D4C8F"/>
    <w:rsid w:val="006D4E72"/>
    <w:rsid w:val="006D4F48"/>
    <w:rsid w:val="006D501C"/>
    <w:rsid w:val="006D50DE"/>
    <w:rsid w:val="006D572F"/>
    <w:rsid w:val="006D5A22"/>
    <w:rsid w:val="006D5A38"/>
    <w:rsid w:val="006D5A53"/>
    <w:rsid w:val="006D5C0B"/>
    <w:rsid w:val="006D68EC"/>
    <w:rsid w:val="006D6B57"/>
    <w:rsid w:val="006D7282"/>
    <w:rsid w:val="006D75F4"/>
    <w:rsid w:val="006D7976"/>
    <w:rsid w:val="006D7AA6"/>
    <w:rsid w:val="006D7EF4"/>
    <w:rsid w:val="006D7F27"/>
    <w:rsid w:val="006D7FD7"/>
    <w:rsid w:val="006E004C"/>
    <w:rsid w:val="006E0597"/>
    <w:rsid w:val="006E06CE"/>
    <w:rsid w:val="006E0845"/>
    <w:rsid w:val="006E09F5"/>
    <w:rsid w:val="006E0BD8"/>
    <w:rsid w:val="006E0CC3"/>
    <w:rsid w:val="006E1129"/>
    <w:rsid w:val="006E1253"/>
    <w:rsid w:val="006E1280"/>
    <w:rsid w:val="006E137C"/>
    <w:rsid w:val="006E180E"/>
    <w:rsid w:val="006E18A8"/>
    <w:rsid w:val="006E1A77"/>
    <w:rsid w:val="006E1B38"/>
    <w:rsid w:val="006E1F07"/>
    <w:rsid w:val="006E21F9"/>
    <w:rsid w:val="006E25A2"/>
    <w:rsid w:val="006E2D40"/>
    <w:rsid w:val="006E2E0D"/>
    <w:rsid w:val="006E306E"/>
    <w:rsid w:val="006E3862"/>
    <w:rsid w:val="006E3ED2"/>
    <w:rsid w:val="006E3F00"/>
    <w:rsid w:val="006E4483"/>
    <w:rsid w:val="006E4611"/>
    <w:rsid w:val="006E5182"/>
    <w:rsid w:val="006E5995"/>
    <w:rsid w:val="006E5B8C"/>
    <w:rsid w:val="006E5BF5"/>
    <w:rsid w:val="006E6002"/>
    <w:rsid w:val="006E656E"/>
    <w:rsid w:val="006E6830"/>
    <w:rsid w:val="006E693C"/>
    <w:rsid w:val="006E6F7B"/>
    <w:rsid w:val="006E7034"/>
    <w:rsid w:val="006E7878"/>
    <w:rsid w:val="006E7E9C"/>
    <w:rsid w:val="006F009A"/>
    <w:rsid w:val="006F08AC"/>
    <w:rsid w:val="006F09E4"/>
    <w:rsid w:val="006F0D0C"/>
    <w:rsid w:val="006F0DC3"/>
    <w:rsid w:val="006F11F1"/>
    <w:rsid w:val="006F1292"/>
    <w:rsid w:val="006F141B"/>
    <w:rsid w:val="006F17A7"/>
    <w:rsid w:val="006F194A"/>
    <w:rsid w:val="006F1A0E"/>
    <w:rsid w:val="006F1ABC"/>
    <w:rsid w:val="006F1BC9"/>
    <w:rsid w:val="006F22CE"/>
    <w:rsid w:val="006F23C5"/>
    <w:rsid w:val="006F26C4"/>
    <w:rsid w:val="006F2A45"/>
    <w:rsid w:val="006F2EFC"/>
    <w:rsid w:val="006F325D"/>
    <w:rsid w:val="006F3460"/>
    <w:rsid w:val="006F346F"/>
    <w:rsid w:val="006F356D"/>
    <w:rsid w:val="006F35C3"/>
    <w:rsid w:val="006F37F6"/>
    <w:rsid w:val="006F403B"/>
    <w:rsid w:val="006F4406"/>
    <w:rsid w:val="006F459A"/>
    <w:rsid w:val="006F4626"/>
    <w:rsid w:val="006F4994"/>
    <w:rsid w:val="006F4D46"/>
    <w:rsid w:val="006F4E8B"/>
    <w:rsid w:val="006F52A7"/>
    <w:rsid w:val="006F5322"/>
    <w:rsid w:val="006F5615"/>
    <w:rsid w:val="006F565B"/>
    <w:rsid w:val="006F5731"/>
    <w:rsid w:val="006F5881"/>
    <w:rsid w:val="006F58F3"/>
    <w:rsid w:val="006F5BB1"/>
    <w:rsid w:val="006F5CD3"/>
    <w:rsid w:val="006F6154"/>
    <w:rsid w:val="006F61C8"/>
    <w:rsid w:val="006F62BA"/>
    <w:rsid w:val="006F62D1"/>
    <w:rsid w:val="006F6322"/>
    <w:rsid w:val="006F64C3"/>
    <w:rsid w:val="006F6A39"/>
    <w:rsid w:val="006F6C3B"/>
    <w:rsid w:val="006F6CC3"/>
    <w:rsid w:val="006F701A"/>
    <w:rsid w:val="006F7393"/>
    <w:rsid w:val="006F7994"/>
    <w:rsid w:val="006F7CCD"/>
    <w:rsid w:val="007006B6"/>
    <w:rsid w:val="00700ABB"/>
    <w:rsid w:val="00700AF0"/>
    <w:rsid w:val="0070137A"/>
    <w:rsid w:val="007018ED"/>
    <w:rsid w:val="00701A32"/>
    <w:rsid w:val="00701B2D"/>
    <w:rsid w:val="00702623"/>
    <w:rsid w:val="00702875"/>
    <w:rsid w:val="007029BE"/>
    <w:rsid w:val="00702CF3"/>
    <w:rsid w:val="00703517"/>
    <w:rsid w:val="00703853"/>
    <w:rsid w:val="007038B1"/>
    <w:rsid w:val="00703C85"/>
    <w:rsid w:val="00703CB2"/>
    <w:rsid w:val="00703D53"/>
    <w:rsid w:val="00703F4A"/>
    <w:rsid w:val="00703F57"/>
    <w:rsid w:val="007043D9"/>
    <w:rsid w:val="00704A98"/>
    <w:rsid w:val="00704C9A"/>
    <w:rsid w:val="00704EE3"/>
    <w:rsid w:val="007050B7"/>
    <w:rsid w:val="007057C7"/>
    <w:rsid w:val="0070584E"/>
    <w:rsid w:val="007062ED"/>
    <w:rsid w:val="00706841"/>
    <w:rsid w:val="00706A02"/>
    <w:rsid w:val="00706E5A"/>
    <w:rsid w:val="00706EB1"/>
    <w:rsid w:val="0070731A"/>
    <w:rsid w:val="007078CB"/>
    <w:rsid w:val="0071006C"/>
    <w:rsid w:val="007101D7"/>
    <w:rsid w:val="00710330"/>
    <w:rsid w:val="007104AD"/>
    <w:rsid w:val="0071077A"/>
    <w:rsid w:val="00710B29"/>
    <w:rsid w:val="00710B68"/>
    <w:rsid w:val="00710BF6"/>
    <w:rsid w:val="00710E87"/>
    <w:rsid w:val="00710FDE"/>
    <w:rsid w:val="007117CD"/>
    <w:rsid w:val="0071188B"/>
    <w:rsid w:val="00711C9A"/>
    <w:rsid w:val="007128E8"/>
    <w:rsid w:val="007129F7"/>
    <w:rsid w:val="00712ADA"/>
    <w:rsid w:val="00712D6D"/>
    <w:rsid w:val="00712D87"/>
    <w:rsid w:val="00712E15"/>
    <w:rsid w:val="00713240"/>
    <w:rsid w:val="00713B18"/>
    <w:rsid w:val="007143E8"/>
    <w:rsid w:val="00714477"/>
    <w:rsid w:val="00714559"/>
    <w:rsid w:val="007149B4"/>
    <w:rsid w:val="00715115"/>
    <w:rsid w:val="007153E1"/>
    <w:rsid w:val="0071541C"/>
    <w:rsid w:val="0071589A"/>
    <w:rsid w:val="00715F99"/>
    <w:rsid w:val="00716147"/>
    <w:rsid w:val="00716533"/>
    <w:rsid w:val="00716ACD"/>
    <w:rsid w:val="00716FB3"/>
    <w:rsid w:val="007171C1"/>
    <w:rsid w:val="00717577"/>
    <w:rsid w:val="00717C1D"/>
    <w:rsid w:val="00717D1D"/>
    <w:rsid w:val="00717FC6"/>
    <w:rsid w:val="00720470"/>
    <w:rsid w:val="007206B6"/>
    <w:rsid w:val="0072094A"/>
    <w:rsid w:val="00720B12"/>
    <w:rsid w:val="00720CCE"/>
    <w:rsid w:val="00720FF4"/>
    <w:rsid w:val="0072144B"/>
    <w:rsid w:val="007218BC"/>
    <w:rsid w:val="0072192B"/>
    <w:rsid w:val="00721CC6"/>
    <w:rsid w:val="00721E98"/>
    <w:rsid w:val="00721FC6"/>
    <w:rsid w:val="00722479"/>
    <w:rsid w:val="00722700"/>
    <w:rsid w:val="00722C08"/>
    <w:rsid w:val="00722C30"/>
    <w:rsid w:val="00722F27"/>
    <w:rsid w:val="007232E2"/>
    <w:rsid w:val="007234BD"/>
    <w:rsid w:val="00723CEE"/>
    <w:rsid w:val="00723E4F"/>
    <w:rsid w:val="00724338"/>
    <w:rsid w:val="0072444E"/>
    <w:rsid w:val="00724532"/>
    <w:rsid w:val="007245D6"/>
    <w:rsid w:val="00724AB4"/>
    <w:rsid w:val="00724C9E"/>
    <w:rsid w:val="00724D3A"/>
    <w:rsid w:val="0072503E"/>
    <w:rsid w:val="00725197"/>
    <w:rsid w:val="0072536E"/>
    <w:rsid w:val="0072540E"/>
    <w:rsid w:val="00725590"/>
    <w:rsid w:val="00725B46"/>
    <w:rsid w:val="00725E03"/>
    <w:rsid w:val="007268F2"/>
    <w:rsid w:val="00726C48"/>
    <w:rsid w:val="00726D43"/>
    <w:rsid w:val="0072724C"/>
    <w:rsid w:val="007272DA"/>
    <w:rsid w:val="007273F0"/>
    <w:rsid w:val="007274EC"/>
    <w:rsid w:val="007277ED"/>
    <w:rsid w:val="00727965"/>
    <w:rsid w:val="007301DB"/>
    <w:rsid w:val="007301F6"/>
    <w:rsid w:val="00730690"/>
    <w:rsid w:val="007309DF"/>
    <w:rsid w:val="00730AC9"/>
    <w:rsid w:val="00730ACD"/>
    <w:rsid w:val="00730D98"/>
    <w:rsid w:val="00731327"/>
    <w:rsid w:val="007318AF"/>
    <w:rsid w:val="00731ADD"/>
    <w:rsid w:val="00731F22"/>
    <w:rsid w:val="00732217"/>
    <w:rsid w:val="00732264"/>
    <w:rsid w:val="0073240B"/>
    <w:rsid w:val="0073298A"/>
    <w:rsid w:val="00732FBA"/>
    <w:rsid w:val="007330D8"/>
    <w:rsid w:val="007335AC"/>
    <w:rsid w:val="0073386A"/>
    <w:rsid w:val="007338FE"/>
    <w:rsid w:val="00733FB2"/>
    <w:rsid w:val="007342D7"/>
    <w:rsid w:val="0073460B"/>
    <w:rsid w:val="007347FA"/>
    <w:rsid w:val="007348AB"/>
    <w:rsid w:val="00734B01"/>
    <w:rsid w:val="00734B51"/>
    <w:rsid w:val="00734D6B"/>
    <w:rsid w:val="007351B8"/>
    <w:rsid w:val="007351FE"/>
    <w:rsid w:val="00735732"/>
    <w:rsid w:val="0073588B"/>
    <w:rsid w:val="00735B07"/>
    <w:rsid w:val="00735B29"/>
    <w:rsid w:val="00736384"/>
    <w:rsid w:val="007363C7"/>
    <w:rsid w:val="007364ED"/>
    <w:rsid w:val="007369E0"/>
    <w:rsid w:val="00736B77"/>
    <w:rsid w:val="0073722C"/>
    <w:rsid w:val="00737520"/>
    <w:rsid w:val="00737864"/>
    <w:rsid w:val="007378D7"/>
    <w:rsid w:val="00737A33"/>
    <w:rsid w:val="00737A4B"/>
    <w:rsid w:val="00737D12"/>
    <w:rsid w:val="00737F7E"/>
    <w:rsid w:val="007401C7"/>
    <w:rsid w:val="007401E4"/>
    <w:rsid w:val="00740990"/>
    <w:rsid w:val="00740A73"/>
    <w:rsid w:val="00740D23"/>
    <w:rsid w:val="00740F93"/>
    <w:rsid w:val="00741144"/>
    <w:rsid w:val="007412F9"/>
    <w:rsid w:val="00741408"/>
    <w:rsid w:val="00741697"/>
    <w:rsid w:val="00741749"/>
    <w:rsid w:val="00741AC8"/>
    <w:rsid w:val="00742091"/>
    <w:rsid w:val="00742183"/>
    <w:rsid w:val="0074244C"/>
    <w:rsid w:val="007425A9"/>
    <w:rsid w:val="00742C0D"/>
    <w:rsid w:val="00742F97"/>
    <w:rsid w:val="007434E2"/>
    <w:rsid w:val="007436A6"/>
    <w:rsid w:val="007436EB"/>
    <w:rsid w:val="0074385E"/>
    <w:rsid w:val="007440B1"/>
    <w:rsid w:val="007451C7"/>
    <w:rsid w:val="0074543F"/>
    <w:rsid w:val="00745458"/>
    <w:rsid w:val="00745E3B"/>
    <w:rsid w:val="00746241"/>
    <w:rsid w:val="00746831"/>
    <w:rsid w:val="00746874"/>
    <w:rsid w:val="007468D1"/>
    <w:rsid w:val="00746C3E"/>
    <w:rsid w:val="0074730F"/>
    <w:rsid w:val="00747396"/>
    <w:rsid w:val="0074748F"/>
    <w:rsid w:val="0074764A"/>
    <w:rsid w:val="00747765"/>
    <w:rsid w:val="007500A6"/>
    <w:rsid w:val="007500D2"/>
    <w:rsid w:val="0075036E"/>
    <w:rsid w:val="007503DA"/>
    <w:rsid w:val="00750873"/>
    <w:rsid w:val="00750C56"/>
    <w:rsid w:val="00750D69"/>
    <w:rsid w:val="00750E63"/>
    <w:rsid w:val="0075124B"/>
    <w:rsid w:val="0075130A"/>
    <w:rsid w:val="00751B55"/>
    <w:rsid w:val="00751C72"/>
    <w:rsid w:val="00751D89"/>
    <w:rsid w:val="00751D93"/>
    <w:rsid w:val="00751E17"/>
    <w:rsid w:val="007524F5"/>
    <w:rsid w:val="007525CB"/>
    <w:rsid w:val="00752A06"/>
    <w:rsid w:val="00752BC7"/>
    <w:rsid w:val="00752F9A"/>
    <w:rsid w:val="00753024"/>
    <w:rsid w:val="0075321A"/>
    <w:rsid w:val="007535F8"/>
    <w:rsid w:val="00753F94"/>
    <w:rsid w:val="00753FD4"/>
    <w:rsid w:val="00754089"/>
    <w:rsid w:val="00754162"/>
    <w:rsid w:val="0075436A"/>
    <w:rsid w:val="0075460E"/>
    <w:rsid w:val="0075472A"/>
    <w:rsid w:val="00754A37"/>
    <w:rsid w:val="00754AB1"/>
    <w:rsid w:val="007553DB"/>
    <w:rsid w:val="00755465"/>
    <w:rsid w:val="007554F9"/>
    <w:rsid w:val="007558AB"/>
    <w:rsid w:val="007562FC"/>
    <w:rsid w:val="00756352"/>
    <w:rsid w:val="0075643F"/>
    <w:rsid w:val="00756444"/>
    <w:rsid w:val="007564E6"/>
    <w:rsid w:val="00756C6D"/>
    <w:rsid w:val="00756FA2"/>
    <w:rsid w:val="007574CD"/>
    <w:rsid w:val="0075758B"/>
    <w:rsid w:val="00757769"/>
    <w:rsid w:val="007577DF"/>
    <w:rsid w:val="00757A8A"/>
    <w:rsid w:val="00757B1D"/>
    <w:rsid w:val="00757CC6"/>
    <w:rsid w:val="00757CC8"/>
    <w:rsid w:val="00757ECC"/>
    <w:rsid w:val="00757F6A"/>
    <w:rsid w:val="00760072"/>
    <w:rsid w:val="0076013A"/>
    <w:rsid w:val="00760854"/>
    <w:rsid w:val="0076088D"/>
    <w:rsid w:val="00760BBF"/>
    <w:rsid w:val="00760D38"/>
    <w:rsid w:val="00760EDB"/>
    <w:rsid w:val="007614E7"/>
    <w:rsid w:val="00761814"/>
    <w:rsid w:val="007619B6"/>
    <w:rsid w:val="00761CA9"/>
    <w:rsid w:val="00761DE4"/>
    <w:rsid w:val="007625A4"/>
    <w:rsid w:val="007625FC"/>
    <w:rsid w:val="00762738"/>
    <w:rsid w:val="00762C11"/>
    <w:rsid w:val="00762E9D"/>
    <w:rsid w:val="007636E7"/>
    <w:rsid w:val="00763950"/>
    <w:rsid w:val="00763E21"/>
    <w:rsid w:val="00763F58"/>
    <w:rsid w:val="0076489F"/>
    <w:rsid w:val="00764C8E"/>
    <w:rsid w:val="00764CAA"/>
    <w:rsid w:val="00765025"/>
    <w:rsid w:val="00765481"/>
    <w:rsid w:val="00765941"/>
    <w:rsid w:val="00766177"/>
    <w:rsid w:val="0076630F"/>
    <w:rsid w:val="007663DB"/>
    <w:rsid w:val="00766555"/>
    <w:rsid w:val="00766E0B"/>
    <w:rsid w:val="00766E1D"/>
    <w:rsid w:val="0076744B"/>
    <w:rsid w:val="00767ACF"/>
    <w:rsid w:val="00767F1E"/>
    <w:rsid w:val="0077029F"/>
    <w:rsid w:val="00770382"/>
    <w:rsid w:val="007706C5"/>
    <w:rsid w:val="00770875"/>
    <w:rsid w:val="007709E5"/>
    <w:rsid w:val="00770A3D"/>
    <w:rsid w:val="00770AB2"/>
    <w:rsid w:val="00770D15"/>
    <w:rsid w:val="0077114F"/>
    <w:rsid w:val="0077155E"/>
    <w:rsid w:val="00771677"/>
    <w:rsid w:val="00771AD8"/>
    <w:rsid w:val="00771C73"/>
    <w:rsid w:val="00771C80"/>
    <w:rsid w:val="0077217F"/>
    <w:rsid w:val="00772287"/>
    <w:rsid w:val="007723FE"/>
    <w:rsid w:val="00772572"/>
    <w:rsid w:val="007726D7"/>
    <w:rsid w:val="007727F7"/>
    <w:rsid w:val="007727F8"/>
    <w:rsid w:val="0077290E"/>
    <w:rsid w:val="00772986"/>
    <w:rsid w:val="00772A76"/>
    <w:rsid w:val="00772BA6"/>
    <w:rsid w:val="007734CA"/>
    <w:rsid w:val="00773950"/>
    <w:rsid w:val="00773CA4"/>
    <w:rsid w:val="00773E8B"/>
    <w:rsid w:val="007740B1"/>
    <w:rsid w:val="007742CB"/>
    <w:rsid w:val="00774573"/>
    <w:rsid w:val="00774AB8"/>
    <w:rsid w:val="00774E1F"/>
    <w:rsid w:val="00775195"/>
    <w:rsid w:val="00775610"/>
    <w:rsid w:val="00775645"/>
    <w:rsid w:val="007757DB"/>
    <w:rsid w:val="00775D66"/>
    <w:rsid w:val="00776563"/>
    <w:rsid w:val="0077664F"/>
    <w:rsid w:val="00776BE4"/>
    <w:rsid w:val="00776CE0"/>
    <w:rsid w:val="0077736A"/>
    <w:rsid w:val="0077739E"/>
    <w:rsid w:val="0077746D"/>
    <w:rsid w:val="00777B73"/>
    <w:rsid w:val="00780354"/>
    <w:rsid w:val="00780771"/>
    <w:rsid w:val="007808CC"/>
    <w:rsid w:val="00780CF7"/>
    <w:rsid w:val="00780DD2"/>
    <w:rsid w:val="0078161B"/>
    <w:rsid w:val="00781D11"/>
    <w:rsid w:val="00781F54"/>
    <w:rsid w:val="00782164"/>
    <w:rsid w:val="0078226A"/>
    <w:rsid w:val="007825A7"/>
    <w:rsid w:val="00782828"/>
    <w:rsid w:val="00782B17"/>
    <w:rsid w:val="00782F34"/>
    <w:rsid w:val="00782F69"/>
    <w:rsid w:val="00783A7C"/>
    <w:rsid w:val="00783E1E"/>
    <w:rsid w:val="00784015"/>
    <w:rsid w:val="00784184"/>
    <w:rsid w:val="0078421D"/>
    <w:rsid w:val="0078470C"/>
    <w:rsid w:val="0078483B"/>
    <w:rsid w:val="007848C0"/>
    <w:rsid w:val="0078536B"/>
    <w:rsid w:val="007855E1"/>
    <w:rsid w:val="00785B48"/>
    <w:rsid w:val="00785C22"/>
    <w:rsid w:val="0078608E"/>
    <w:rsid w:val="0078613A"/>
    <w:rsid w:val="0078613F"/>
    <w:rsid w:val="00786265"/>
    <w:rsid w:val="00786409"/>
    <w:rsid w:val="007873A5"/>
    <w:rsid w:val="007873AB"/>
    <w:rsid w:val="00787478"/>
    <w:rsid w:val="0078779D"/>
    <w:rsid w:val="00787F81"/>
    <w:rsid w:val="00787F99"/>
    <w:rsid w:val="00790286"/>
    <w:rsid w:val="00790423"/>
    <w:rsid w:val="007908BE"/>
    <w:rsid w:val="0079094E"/>
    <w:rsid w:val="00790D8A"/>
    <w:rsid w:val="007910D6"/>
    <w:rsid w:val="0079140D"/>
    <w:rsid w:val="00791936"/>
    <w:rsid w:val="00791C67"/>
    <w:rsid w:val="0079299B"/>
    <w:rsid w:val="00792C9A"/>
    <w:rsid w:val="0079304F"/>
    <w:rsid w:val="00793366"/>
    <w:rsid w:val="00793521"/>
    <w:rsid w:val="00793A64"/>
    <w:rsid w:val="007942CF"/>
    <w:rsid w:val="0079441D"/>
    <w:rsid w:val="007946A4"/>
    <w:rsid w:val="007948A0"/>
    <w:rsid w:val="00794E7A"/>
    <w:rsid w:val="00795093"/>
    <w:rsid w:val="00795368"/>
    <w:rsid w:val="00795496"/>
    <w:rsid w:val="0079577A"/>
    <w:rsid w:val="0079582A"/>
    <w:rsid w:val="00795DAC"/>
    <w:rsid w:val="00796139"/>
    <w:rsid w:val="007961D3"/>
    <w:rsid w:val="00796640"/>
    <w:rsid w:val="00796786"/>
    <w:rsid w:val="007967E7"/>
    <w:rsid w:val="007968DF"/>
    <w:rsid w:val="00796FC0"/>
    <w:rsid w:val="007975A2"/>
    <w:rsid w:val="00797935"/>
    <w:rsid w:val="00797978"/>
    <w:rsid w:val="00797A5B"/>
    <w:rsid w:val="00797CD9"/>
    <w:rsid w:val="007A002A"/>
    <w:rsid w:val="007A032B"/>
    <w:rsid w:val="007A06CE"/>
    <w:rsid w:val="007A07D7"/>
    <w:rsid w:val="007A0A60"/>
    <w:rsid w:val="007A0C9B"/>
    <w:rsid w:val="007A0F27"/>
    <w:rsid w:val="007A0F30"/>
    <w:rsid w:val="007A16FE"/>
    <w:rsid w:val="007A1854"/>
    <w:rsid w:val="007A1886"/>
    <w:rsid w:val="007A1B1F"/>
    <w:rsid w:val="007A1C0B"/>
    <w:rsid w:val="007A1D3A"/>
    <w:rsid w:val="007A2652"/>
    <w:rsid w:val="007A269D"/>
    <w:rsid w:val="007A296F"/>
    <w:rsid w:val="007A2E4D"/>
    <w:rsid w:val="007A334D"/>
    <w:rsid w:val="007A3429"/>
    <w:rsid w:val="007A37E3"/>
    <w:rsid w:val="007A3C51"/>
    <w:rsid w:val="007A3C5B"/>
    <w:rsid w:val="007A3E98"/>
    <w:rsid w:val="007A409D"/>
    <w:rsid w:val="007A41B9"/>
    <w:rsid w:val="007A448F"/>
    <w:rsid w:val="007A460E"/>
    <w:rsid w:val="007A547E"/>
    <w:rsid w:val="007A5E26"/>
    <w:rsid w:val="007A677F"/>
    <w:rsid w:val="007A73F3"/>
    <w:rsid w:val="007A7494"/>
    <w:rsid w:val="007A79B4"/>
    <w:rsid w:val="007A7D19"/>
    <w:rsid w:val="007A7E80"/>
    <w:rsid w:val="007A7FF3"/>
    <w:rsid w:val="007B00B3"/>
    <w:rsid w:val="007B01D5"/>
    <w:rsid w:val="007B03F3"/>
    <w:rsid w:val="007B05E1"/>
    <w:rsid w:val="007B07D1"/>
    <w:rsid w:val="007B0D88"/>
    <w:rsid w:val="007B0EE3"/>
    <w:rsid w:val="007B0FBD"/>
    <w:rsid w:val="007B1548"/>
    <w:rsid w:val="007B155A"/>
    <w:rsid w:val="007B193C"/>
    <w:rsid w:val="007B19FB"/>
    <w:rsid w:val="007B1A1E"/>
    <w:rsid w:val="007B1ABF"/>
    <w:rsid w:val="007B1B15"/>
    <w:rsid w:val="007B1D8C"/>
    <w:rsid w:val="007B26BF"/>
    <w:rsid w:val="007B26D8"/>
    <w:rsid w:val="007B282C"/>
    <w:rsid w:val="007B298C"/>
    <w:rsid w:val="007B2D9B"/>
    <w:rsid w:val="007B3084"/>
    <w:rsid w:val="007B3100"/>
    <w:rsid w:val="007B362F"/>
    <w:rsid w:val="007B4050"/>
    <w:rsid w:val="007B47CB"/>
    <w:rsid w:val="007B49A1"/>
    <w:rsid w:val="007B49C0"/>
    <w:rsid w:val="007B4A95"/>
    <w:rsid w:val="007B4C51"/>
    <w:rsid w:val="007B4C98"/>
    <w:rsid w:val="007B4E29"/>
    <w:rsid w:val="007B4F2F"/>
    <w:rsid w:val="007B5237"/>
    <w:rsid w:val="007B52FF"/>
    <w:rsid w:val="007B5A7C"/>
    <w:rsid w:val="007B5EA7"/>
    <w:rsid w:val="007B62E6"/>
    <w:rsid w:val="007B64C9"/>
    <w:rsid w:val="007B684E"/>
    <w:rsid w:val="007B6E72"/>
    <w:rsid w:val="007B72F8"/>
    <w:rsid w:val="007B74A2"/>
    <w:rsid w:val="007B7899"/>
    <w:rsid w:val="007B7991"/>
    <w:rsid w:val="007C0FD1"/>
    <w:rsid w:val="007C113C"/>
    <w:rsid w:val="007C1420"/>
    <w:rsid w:val="007C1782"/>
    <w:rsid w:val="007C17BF"/>
    <w:rsid w:val="007C1B21"/>
    <w:rsid w:val="007C1E77"/>
    <w:rsid w:val="007C1F1D"/>
    <w:rsid w:val="007C1FD7"/>
    <w:rsid w:val="007C2299"/>
    <w:rsid w:val="007C2484"/>
    <w:rsid w:val="007C2C28"/>
    <w:rsid w:val="007C307E"/>
    <w:rsid w:val="007C31A6"/>
    <w:rsid w:val="007C367A"/>
    <w:rsid w:val="007C3A19"/>
    <w:rsid w:val="007C3AF3"/>
    <w:rsid w:val="007C3D20"/>
    <w:rsid w:val="007C3F3A"/>
    <w:rsid w:val="007C4219"/>
    <w:rsid w:val="007C4609"/>
    <w:rsid w:val="007C4870"/>
    <w:rsid w:val="007C4FAA"/>
    <w:rsid w:val="007C50B1"/>
    <w:rsid w:val="007C5238"/>
    <w:rsid w:val="007C54B1"/>
    <w:rsid w:val="007C5895"/>
    <w:rsid w:val="007C597E"/>
    <w:rsid w:val="007C59E5"/>
    <w:rsid w:val="007C5C6D"/>
    <w:rsid w:val="007C5D6C"/>
    <w:rsid w:val="007C6665"/>
    <w:rsid w:val="007C67AA"/>
    <w:rsid w:val="007C6914"/>
    <w:rsid w:val="007C69A7"/>
    <w:rsid w:val="007C72A3"/>
    <w:rsid w:val="007C730F"/>
    <w:rsid w:val="007C758B"/>
    <w:rsid w:val="007C7731"/>
    <w:rsid w:val="007C7801"/>
    <w:rsid w:val="007C7853"/>
    <w:rsid w:val="007C7B89"/>
    <w:rsid w:val="007C7BA0"/>
    <w:rsid w:val="007C7D64"/>
    <w:rsid w:val="007C7FB8"/>
    <w:rsid w:val="007D031D"/>
    <w:rsid w:val="007D06FB"/>
    <w:rsid w:val="007D102B"/>
    <w:rsid w:val="007D1157"/>
    <w:rsid w:val="007D13BD"/>
    <w:rsid w:val="007D13D1"/>
    <w:rsid w:val="007D1516"/>
    <w:rsid w:val="007D153B"/>
    <w:rsid w:val="007D18C3"/>
    <w:rsid w:val="007D1CE8"/>
    <w:rsid w:val="007D1E23"/>
    <w:rsid w:val="007D1E7C"/>
    <w:rsid w:val="007D1EAC"/>
    <w:rsid w:val="007D1FCD"/>
    <w:rsid w:val="007D266E"/>
    <w:rsid w:val="007D26E0"/>
    <w:rsid w:val="007D2D99"/>
    <w:rsid w:val="007D2DB2"/>
    <w:rsid w:val="007D3087"/>
    <w:rsid w:val="007D354A"/>
    <w:rsid w:val="007D3606"/>
    <w:rsid w:val="007D39BD"/>
    <w:rsid w:val="007D3BB2"/>
    <w:rsid w:val="007D3DBE"/>
    <w:rsid w:val="007D44DB"/>
    <w:rsid w:val="007D45B8"/>
    <w:rsid w:val="007D4795"/>
    <w:rsid w:val="007D484C"/>
    <w:rsid w:val="007D4A6E"/>
    <w:rsid w:val="007D5278"/>
    <w:rsid w:val="007D5AB0"/>
    <w:rsid w:val="007D5B7E"/>
    <w:rsid w:val="007D6042"/>
    <w:rsid w:val="007D61CA"/>
    <w:rsid w:val="007D6774"/>
    <w:rsid w:val="007D6927"/>
    <w:rsid w:val="007D692E"/>
    <w:rsid w:val="007D69A1"/>
    <w:rsid w:val="007D6A60"/>
    <w:rsid w:val="007D6CD8"/>
    <w:rsid w:val="007D6D75"/>
    <w:rsid w:val="007D6F87"/>
    <w:rsid w:val="007D7240"/>
    <w:rsid w:val="007D7375"/>
    <w:rsid w:val="007D7881"/>
    <w:rsid w:val="007D7E1A"/>
    <w:rsid w:val="007D7FD8"/>
    <w:rsid w:val="007E0435"/>
    <w:rsid w:val="007E04F4"/>
    <w:rsid w:val="007E071F"/>
    <w:rsid w:val="007E07A3"/>
    <w:rsid w:val="007E09A3"/>
    <w:rsid w:val="007E0BA5"/>
    <w:rsid w:val="007E0ED8"/>
    <w:rsid w:val="007E102C"/>
    <w:rsid w:val="007E1144"/>
    <w:rsid w:val="007E13C7"/>
    <w:rsid w:val="007E1515"/>
    <w:rsid w:val="007E1901"/>
    <w:rsid w:val="007E1E32"/>
    <w:rsid w:val="007E21C9"/>
    <w:rsid w:val="007E220C"/>
    <w:rsid w:val="007E283E"/>
    <w:rsid w:val="007E2B2B"/>
    <w:rsid w:val="007E2C92"/>
    <w:rsid w:val="007E2EA0"/>
    <w:rsid w:val="007E2FDA"/>
    <w:rsid w:val="007E33AB"/>
    <w:rsid w:val="007E3611"/>
    <w:rsid w:val="007E38B2"/>
    <w:rsid w:val="007E3DD1"/>
    <w:rsid w:val="007E4496"/>
    <w:rsid w:val="007E4691"/>
    <w:rsid w:val="007E4803"/>
    <w:rsid w:val="007E4AB1"/>
    <w:rsid w:val="007E4B3F"/>
    <w:rsid w:val="007E4DD6"/>
    <w:rsid w:val="007E52F8"/>
    <w:rsid w:val="007E59F1"/>
    <w:rsid w:val="007E5DBB"/>
    <w:rsid w:val="007E66DE"/>
    <w:rsid w:val="007E6905"/>
    <w:rsid w:val="007E6A31"/>
    <w:rsid w:val="007E6A55"/>
    <w:rsid w:val="007E6C6D"/>
    <w:rsid w:val="007E6FB6"/>
    <w:rsid w:val="007E712A"/>
    <w:rsid w:val="007E7A6A"/>
    <w:rsid w:val="007E7ABD"/>
    <w:rsid w:val="007E7DC1"/>
    <w:rsid w:val="007E7E29"/>
    <w:rsid w:val="007E7E2B"/>
    <w:rsid w:val="007E7F27"/>
    <w:rsid w:val="007F031A"/>
    <w:rsid w:val="007F0A21"/>
    <w:rsid w:val="007F0D78"/>
    <w:rsid w:val="007F14AE"/>
    <w:rsid w:val="007F15E2"/>
    <w:rsid w:val="007F200E"/>
    <w:rsid w:val="007F21FE"/>
    <w:rsid w:val="007F2F1A"/>
    <w:rsid w:val="007F3927"/>
    <w:rsid w:val="007F3957"/>
    <w:rsid w:val="007F3AB4"/>
    <w:rsid w:val="007F3D0C"/>
    <w:rsid w:val="007F3F91"/>
    <w:rsid w:val="007F4142"/>
    <w:rsid w:val="007F4AEC"/>
    <w:rsid w:val="007F4DDD"/>
    <w:rsid w:val="007F4F6E"/>
    <w:rsid w:val="007F5411"/>
    <w:rsid w:val="007F5718"/>
    <w:rsid w:val="007F588B"/>
    <w:rsid w:val="007F600B"/>
    <w:rsid w:val="007F61ED"/>
    <w:rsid w:val="007F621E"/>
    <w:rsid w:val="007F6360"/>
    <w:rsid w:val="007F6485"/>
    <w:rsid w:val="007F6DEB"/>
    <w:rsid w:val="007F6F26"/>
    <w:rsid w:val="007F71A6"/>
    <w:rsid w:val="007F7931"/>
    <w:rsid w:val="007F796A"/>
    <w:rsid w:val="007F7ADE"/>
    <w:rsid w:val="00800381"/>
    <w:rsid w:val="00800C0F"/>
    <w:rsid w:val="00800EA5"/>
    <w:rsid w:val="00800F9E"/>
    <w:rsid w:val="00801445"/>
    <w:rsid w:val="0080146D"/>
    <w:rsid w:val="0080152A"/>
    <w:rsid w:val="00801609"/>
    <w:rsid w:val="008016E9"/>
    <w:rsid w:val="00801E31"/>
    <w:rsid w:val="00802669"/>
    <w:rsid w:val="00802BC4"/>
    <w:rsid w:val="00802E52"/>
    <w:rsid w:val="00803190"/>
    <w:rsid w:val="00803687"/>
    <w:rsid w:val="008040F9"/>
    <w:rsid w:val="008043F9"/>
    <w:rsid w:val="0080467C"/>
    <w:rsid w:val="00804837"/>
    <w:rsid w:val="00804A8F"/>
    <w:rsid w:val="00804AB9"/>
    <w:rsid w:val="00804B5F"/>
    <w:rsid w:val="00804C1F"/>
    <w:rsid w:val="00805A22"/>
    <w:rsid w:val="00805C0C"/>
    <w:rsid w:val="00805E15"/>
    <w:rsid w:val="008067B4"/>
    <w:rsid w:val="00806BA5"/>
    <w:rsid w:val="0080715F"/>
    <w:rsid w:val="00807432"/>
    <w:rsid w:val="008074A5"/>
    <w:rsid w:val="00807822"/>
    <w:rsid w:val="00807F2E"/>
    <w:rsid w:val="00810111"/>
    <w:rsid w:val="00810193"/>
    <w:rsid w:val="008102E1"/>
    <w:rsid w:val="0081041B"/>
    <w:rsid w:val="008104DD"/>
    <w:rsid w:val="00810571"/>
    <w:rsid w:val="00810698"/>
    <w:rsid w:val="00810A54"/>
    <w:rsid w:val="00810C79"/>
    <w:rsid w:val="00811066"/>
    <w:rsid w:val="008111A3"/>
    <w:rsid w:val="00811336"/>
    <w:rsid w:val="008113F5"/>
    <w:rsid w:val="00811A3F"/>
    <w:rsid w:val="00811E97"/>
    <w:rsid w:val="00812055"/>
    <w:rsid w:val="008122D0"/>
    <w:rsid w:val="008122E8"/>
    <w:rsid w:val="0081242E"/>
    <w:rsid w:val="008127B6"/>
    <w:rsid w:val="008127CF"/>
    <w:rsid w:val="008128AC"/>
    <w:rsid w:val="00812C41"/>
    <w:rsid w:val="00812DDA"/>
    <w:rsid w:val="008135D0"/>
    <w:rsid w:val="0081385F"/>
    <w:rsid w:val="0081391C"/>
    <w:rsid w:val="00813B1F"/>
    <w:rsid w:val="00813B4F"/>
    <w:rsid w:val="00813C53"/>
    <w:rsid w:val="00813D4B"/>
    <w:rsid w:val="00813FDA"/>
    <w:rsid w:val="0081414E"/>
    <w:rsid w:val="00814391"/>
    <w:rsid w:val="00814694"/>
    <w:rsid w:val="008156DB"/>
    <w:rsid w:val="00815B5E"/>
    <w:rsid w:val="00815B8F"/>
    <w:rsid w:val="00815CD7"/>
    <w:rsid w:val="00815D15"/>
    <w:rsid w:val="0081608F"/>
    <w:rsid w:val="008160AF"/>
    <w:rsid w:val="0081655B"/>
    <w:rsid w:val="00816851"/>
    <w:rsid w:val="008168DA"/>
    <w:rsid w:val="00816AD1"/>
    <w:rsid w:val="00817294"/>
    <w:rsid w:val="0081730D"/>
    <w:rsid w:val="008174FB"/>
    <w:rsid w:val="0081782A"/>
    <w:rsid w:val="008178E2"/>
    <w:rsid w:val="008208CE"/>
    <w:rsid w:val="00820A4F"/>
    <w:rsid w:val="00820CCF"/>
    <w:rsid w:val="008210DB"/>
    <w:rsid w:val="008210F4"/>
    <w:rsid w:val="008212CB"/>
    <w:rsid w:val="008216A4"/>
    <w:rsid w:val="008216D4"/>
    <w:rsid w:val="0082188B"/>
    <w:rsid w:val="00821A83"/>
    <w:rsid w:val="00821F1B"/>
    <w:rsid w:val="008224B8"/>
    <w:rsid w:val="00822890"/>
    <w:rsid w:val="00823485"/>
    <w:rsid w:val="00823D6D"/>
    <w:rsid w:val="00823F91"/>
    <w:rsid w:val="00823FDE"/>
    <w:rsid w:val="0082430D"/>
    <w:rsid w:val="008244FB"/>
    <w:rsid w:val="00824511"/>
    <w:rsid w:val="00824B0F"/>
    <w:rsid w:val="00824D29"/>
    <w:rsid w:val="00824E8F"/>
    <w:rsid w:val="00825665"/>
    <w:rsid w:val="008258B7"/>
    <w:rsid w:val="008258C7"/>
    <w:rsid w:val="00825A4C"/>
    <w:rsid w:val="00825DF4"/>
    <w:rsid w:val="00825E38"/>
    <w:rsid w:val="00826160"/>
    <w:rsid w:val="008263AA"/>
    <w:rsid w:val="00826828"/>
    <w:rsid w:val="0082689D"/>
    <w:rsid w:val="00826B08"/>
    <w:rsid w:val="00826B57"/>
    <w:rsid w:val="00826E6F"/>
    <w:rsid w:val="00826F0F"/>
    <w:rsid w:val="00826F8A"/>
    <w:rsid w:val="00827000"/>
    <w:rsid w:val="00827018"/>
    <w:rsid w:val="00827233"/>
    <w:rsid w:val="008278C0"/>
    <w:rsid w:val="00827FEC"/>
    <w:rsid w:val="008300A3"/>
    <w:rsid w:val="008302C1"/>
    <w:rsid w:val="0083092E"/>
    <w:rsid w:val="008309C2"/>
    <w:rsid w:val="00830E85"/>
    <w:rsid w:val="008311E9"/>
    <w:rsid w:val="008312B7"/>
    <w:rsid w:val="00831677"/>
    <w:rsid w:val="00831C3B"/>
    <w:rsid w:val="00832861"/>
    <w:rsid w:val="008329D0"/>
    <w:rsid w:val="00832A8E"/>
    <w:rsid w:val="00832ADF"/>
    <w:rsid w:val="00832D17"/>
    <w:rsid w:val="00832DAF"/>
    <w:rsid w:val="008330B4"/>
    <w:rsid w:val="0083340A"/>
    <w:rsid w:val="008334AF"/>
    <w:rsid w:val="00833535"/>
    <w:rsid w:val="0083361A"/>
    <w:rsid w:val="00833A29"/>
    <w:rsid w:val="00833AC1"/>
    <w:rsid w:val="00833DB5"/>
    <w:rsid w:val="00834748"/>
    <w:rsid w:val="00834A9E"/>
    <w:rsid w:val="00834AC3"/>
    <w:rsid w:val="00834D12"/>
    <w:rsid w:val="00835145"/>
    <w:rsid w:val="00835534"/>
    <w:rsid w:val="0083569A"/>
    <w:rsid w:val="0083594C"/>
    <w:rsid w:val="00836680"/>
    <w:rsid w:val="008367BF"/>
    <w:rsid w:val="00836A53"/>
    <w:rsid w:val="00836E6B"/>
    <w:rsid w:val="00836F37"/>
    <w:rsid w:val="0083716B"/>
    <w:rsid w:val="00837B46"/>
    <w:rsid w:val="00837DE3"/>
    <w:rsid w:val="00837E4E"/>
    <w:rsid w:val="00837E77"/>
    <w:rsid w:val="00840379"/>
    <w:rsid w:val="0084053B"/>
    <w:rsid w:val="00840839"/>
    <w:rsid w:val="00840A1B"/>
    <w:rsid w:val="00840B89"/>
    <w:rsid w:val="00840DBD"/>
    <w:rsid w:val="00840FE0"/>
    <w:rsid w:val="0084168E"/>
    <w:rsid w:val="008416D6"/>
    <w:rsid w:val="00841F43"/>
    <w:rsid w:val="0084218D"/>
    <w:rsid w:val="00842363"/>
    <w:rsid w:val="00842383"/>
    <w:rsid w:val="008426C2"/>
    <w:rsid w:val="00842B83"/>
    <w:rsid w:val="00842CCA"/>
    <w:rsid w:val="00842D4F"/>
    <w:rsid w:val="00842F72"/>
    <w:rsid w:val="00843451"/>
    <w:rsid w:val="0084348C"/>
    <w:rsid w:val="00843538"/>
    <w:rsid w:val="008440F0"/>
    <w:rsid w:val="008442E2"/>
    <w:rsid w:val="00844477"/>
    <w:rsid w:val="00844CF8"/>
    <w:rsid w:val="00844EF7"/>
    <w:rsid w:val="008450C5"/>
    <w:rsid w:val="0084565B"/>
    <w:rsid w:val="008456EE"/>
    <w:rsid w:val="00845994"/>
    <w:rsid w:val="008459DA"/>
    <w:rsid w:val="00845C86"/>
    <w:rsid w:val="00845D1D"/>
    <w:rsid w:val="00845E51"/>
    <w:rsid w:val="00846128"/>
    <w:rsid w:val="008468DA"/>
    <w:rsid w:val="00846C32"/>
    <w:rsid w:val="00846C34"/>
    <w:rsid w:val="008471E9"/>
    <w:rsid w:val="008474C6"/>
    <w:rsid w:val="008476A1"/>
    <w:rsid w:val="00847768"/>
    <w:rsid w:val="008477F8"/>
    <w:rsid w:val="00847CA6"/>
    <w:rsid w:val="00847DBB"/>
    <w:rsid w:val="008507B4"/>
    <w:rsid w:val="008508EE"/>
    <w:rsid w:val="00850AFC"/>
    <w:rsid w:val="00850CA1"/>
    <w:rsid w:val="00850CB1"/>
    <w:rsid w:val="00850CBB"/>
    <w:rsid w:val="0085121C"/>
    <w:rsid w:val="0085128E"/>
    <w:rsid w:val="00851326"/>
    <w:rsid w:val="008513B4"/>
    <w:rsid w:val="0085180A"/>
    <w:rsid w:val="00851CD4"/>
    <w:rsid w:val="00852236"/>
    <w:rsid w:val="00852360"/>
    <w:rsid w:val="008523D2"/>
    <w:rsid w:val="008525B9"/>
    <w:rsid w:val="008525CC"/>
    <w:rsid w:val="00852952"/>
    <w:rsid w:val="00852F45"/>
    <w:rsid w:val="00853281"/>
    <w:rsid w:val="0085344E"/>
    <w:rsid w:val="00853B92"/>
    <w:rsid w:val="00853D9F"/>
    <w:rsid w:val="00853ECE"/>
    <w:rsid w:val="00853FA4"/>
    <w:rsid w:val="00854017"/>
    <w:rsid w:val="008541B1"/>
    <w:rsid w:val="008541DD"/>
    <w:rsid w:val="0085448E"/>
    <w:rsid w:val="00854638"/>
    <w:rsid w:val="00854852"/>
    <w:rsid w:val="00854907"/>
    <w:rsid w:val="0085506B"/>
    <w:rsid w:val="008550BB"/>
    <w:rsid w:val="0085526D"/>
    <w:rsid w:val="00855706"/>
    <w:rsid w:val="0085594F"/>
    <w:rsid w:val="00855D36"/>
    <w:rsid w:val="00856186"/>
    <w:rsid w:val="00856A2E"/>
    <w:rsid w:val="00856AAD"/>
    <w:rsid w:val="00856BAA"/>
    <w:rsid w:val="00856FEC"/>
    <w:rsid w:val="00857271"/>
    <w:rsid w:val="0085764B"/>
    <w:rsid w:val="00857C0F"/>
    <w:rsid w:val="0086023B"/>
    <w:rsid w:val="00860ACC"/>
    <w:rsid w:val="00860F4B"/>
    <w:rsid w:val="00861135"/>
    <w:rsid w:val="008614A3"/>
    <w:rsid w:val="008618A4"/>
    <w:rsid w:val="008618BD"/>
    <w:rsid w:val="00861995"/>
    <w:rsid w:val="00861CA8"/>
    <w:rsid w:val="00861CC3"/>
    <w:rsid w:val="008625DC"/>
    <w:rsid w:val="00862601"/>
    <w:rsid w:val="0086279C"/>
    <w:rsid w:val="00862BBD"/>
    <w:rsid w:val="00862C5D"/>
    <w:rsid w:val="00863384"/>
    <w:rsid w:val="0086349F"/>
    <w:rsid w:val="008636BE"/>
    <w:rsid w:val="008638F7"/>
    <w:rsid w:val="00863D19"/>
    <w:rsid w:val="00863D59"/>
    <w:rsid w:val="00863EC0"/>
    <w:rsid w:val="00864075"/>
    <w:rsid w:val="008641BB"/>
    <w:rsid w:val="0086446C"/>
    <w:rsid w:val="0086499C"/>
    <w:rsid w:val="00864A61"/>
    <w:rsid w:val="00864B36"/>
    <w:rsid w:val="00864C08"/>
    <w:rsid w:val="00864F82"/>
    <w:rsid w:val="00864FB3"/>
    <w:rsid w:val="00865166"/>
    <w:rsid w:val="008654E7"/>
    <w:rsid w:val="00865BE1"/>
    <w:rsid w:val="00866303"/>
    <w:rsid w:val="008663EB"/>
    <w:rsid w:val="008669E1"/>
    <w:rsid w:val="00866C9D"/>
    <w:rsid w:val="00866CCC"/>
    <w:rsid w:val="00866F57"/>
    <w:rsid w:val="00866F78"/>
    <w:rsid w:val="00866F88"/>
    <w:rsid w:val="008672CA"/>
    <w:rsid w:val="008673D5"/>
    <w:rsid w:val="008675C6"/>
    <w:rsid w:val="00867682"/>
    <w:rsid w:val="00867F04"/>
    <w:rsid w:val="00867F10"/>
    <w:rsid w:val="008700E4"/>
    <w:rsid w:val="008708FC"/>
    <w:rsid w:val="0087096A"/>
    <w:rsid w:val="00870F2E"/>
    <w:rsid w:val="008710D6"/>
    <w:rsid w:val="00871781"/>
    <w:rsid w:val="00871A4E"/>
    <w:rsid w:val="00872040"/>
    <w:rsid w:val="00872163"/>
    <w:rsid w:val="00872537"/>
    <w:rsid w:val="00872832"/>
    <w:rsid w:val="00872A1E"/>
    <w:rsid w:val="00872FD6"/>
    <w:rsid w:val="00873FB5"/>
    <w:rsid w:val="008741D5"/>
    <w:rsid w:val="008742B7"/>
    <w:rsid w:val="00874A97"/>
    <w:rsid w:val="00874AE5"/>
    <w:rsid w:val="00875B03"/>
    <w:rsid w:val="00875B81"/>
    <w:rsid w:val="00875F4A"/>
    <w:rsid w:val="008760FC"/>
    <w:rsid w:val="00876ACB"/>
    <w:rsid w:val="00876B22"/>
    <w:rsid w:val="00876B85"/>
    <w:rsid w:val="00876D63"/>
    <w:rsid w:val="00876E3E"/>
    <w:rsid w:val="0087714A"/>
    <w:rsid w:val="008772CB"/>
    <w:rsid w:val="008773F1"/>
    <w:rsid w:val="0087764B"/>
    <w:rsid w:val="00877B15"/>
    <w:rsid w:val="00877DDC"/>
    <w:rsid w:val="00877F26"/>
    <w:rsid w:val="00880132"/>
    <w:rsid w:val="0088034D"/>
    <w:rsid w:val="00880710"/>
    <w:rsid w:val="00881067"/>
    <w:rsid w:val="008811EC"/>
    <w:rsid w:val="0088129E"/>
    <w:rsid w:val="00881426"/>
    <w:rsid w:val="00881434"/>
    <w:rsid w:val="00881510"/>
    <w:rsid w:val="008818A5"/>
    <w:rsid w:val="008818D7"/>
    <w:rsid w:val="00881DCC"/>
    <w:rsid w:val="0088227C"/>
    <w:rsid w:val="008823EE"/>
    <w:rsid w:val="00882678"/>
    <w:rsid w:val="008827AA"/>
    <w:rsid w:val="00882860"/>
    <w:rsid w:val="00882B2E"/>
    <w:rsid w:val="00882D2F"/>
    <w:rsid w:val="00882E7F"/>
    <w:rsid w:val="00882FCD"/>
    <w:rsid w:val="00883680"/>
    <w:rsid w:val="00883761"/>
    <w:rsid w:val="00884286"/>
    <w:rsid w:val="008846E0"/>
    <w:rsid w:val="008849F7"/>
    <w:rsid w:val="00884E61"/>
    <w:rsid w:val="00884E82"/>
    <w:rsid w:val="0088578F"/>
    <w:rsid w:val="008857B9"/>
    <w:rsid w:val="00885A0E"/>
    <w:rsid w:val="00885A6E"/>
    <w:rsid w:val="00885C26"/>
    <w:rsid w:val="00886584"/>
    <w:rsid w:val="008867A2"/>
    <w:rsid w:val="0088688D"/>
    <w:rsid w:val="00886AD2"/>
    <w:rsid w:val="00887258"/>
    <w:rsid w:val="0088727B"/>
    <w:rsid w:val="00887287"/>
    <w:rsid w:val="00887F57"/>
    <w:rsid w:val="00890163"/>
    <w:rsid w:val="00890999"/>
    <w:rsid w:val="00890A95"/>
    <w:rsid w:val="00890ACC"/>
    <w:rsid w:val="00890B06"/>
    <w:rsid w:val="00890D16"/>
    <w:rsid w:val="00890EAB"/>
    <w:rsid w:val="00890EE4"/>
    <w:rsid w:val="00891115"/>
    <w:rsid w:val="008915EF"/>
    <w:rsid w:val="00891A5D"/>
    <w:rsid w:val="00891CA3"/>
    <w:rsid w:val="00891CED"/>
    <w:rsid w:val="00891ECB"/>
    <w:rsid w:val="00891F95"/>
    <w:rsid w:val="00891FF1"/>
    <w:rsid w:val="00892163"/>
    <w:rsid w:val="00892430"/>
    <w:rsid w:val="00892A32"/>
    <w:rsid w:val="00892BD7"/>
    <w:rsid w:val="00893161"/>
    <w:rsid w:val="008937C2"/>
    <w:rsid w:val="0089394B"/>
    <w:rsid w:val="00893A32"/>
    <w:rsid w:val="00893B71"/>
    <w:rsid w:val="00893C1B"/>
    <w:rsid w:val="00893F22"/>
    <w:rsid w:val="008940EA"/>
    <w:rsid w:val="00894B9F"/>
    <w:rsid w:val="00894D0E"/>
    <w:rsid w:val="00894E0F"/>
    <w:rsid w:val="00894F07"/>
    <w:rsid w:val="008950C1"/>
    <w:rsid w:val="008953E7"/>
    <w:rsid w:val="0089599B"/>
    <w:rsid w:val="00895CD7"/>
    <w:rsid w:val="00895E06"/>
    <w:rsid w:val="00895E31"/>
    <w:rsid w:val="00895E63"/>
    <w:rsid w:val="00895F5F"/>
    <w:rsid w:val="0089601C"/>
    <w:rsid w:val="008962FA"/>
    <w:rsid w:val="0089635D"/>
    <w:rsid w:val="008963EA"/>
    <w:rsid w:val="0089644A"/>
    <w:rsid w:val="00896597"/>
    <w:rsid w:val="00896725"/>
    <w:rsid w:val="00896AB5"/>
    <w:rsid w:val="00896DDC"/>
    <w:rsid w:val="008970E4"/>
    <w:rsid w:val="00897185"/>
    <w:rsid w:val="00897382"/>
    <w:rsid w:val="00897460"/>
    <w:rsid w:val="00897886"/>
    <w:rsid w:val="008978E2"/>
    <w:rsid w:val="00897904"/>
    <w:rsid w:val="00897A1D"/>
    <w:rsid w:val="00897A76"/>
    <w:rsid w:val="00897B39"/>
    <w:rsid w:val="00897C4B"/>
    <w:rsid w:val="008A00BA"/>
    <w:rsid w:val="008A0282"/>
    <w:rsid w:val="008A0407"/>
    <w:rsid w:val="008A0468"/>
    <w:rsid w:val="008A0488"/>
    <w:rsid w:val="008A0514"/>
    <w:rsid w:val="008A0DFA"/>
    <w:rsid w:val="008A0E5B"/>
    <w:rsid w:val="008A0E69"/>
    <w:rsid w:val="008A0FB1"/>
    <w:rsid w:val="008A136D"/>
    <w:rsid w:val="008A1404"/>
    <w:rsid w:val="008A151C"/>
    <w:rsid w:val="008A1FC1"/>
    <w:rsid w:val="008A20B9"/>
    <w:rsid w:val="008A22B5"/>
    <w:rsid w:val="008A26E6"/>
    <w:rsid w:val="008A277F"/>
    <w:rsid w:val="008A2D32"/>
    <w:rsid w:val="008A2F22"/>
    <w:rsid w:val="008A2FDB"/>
    <w:rsid w:val="008A310C"/>
    <w:rsid w:val="008A37A8"/>
    <w:rsid w:val="008A3E3C"/>
    <w:rsid w:val="008A4587"/>
    <w:rsid w:val="008A463E"/>
    <w:rsid w:val="008A48A3"/>
    <w:rsid w:val="008A4EBD"/>
    <w:rsid w:val="008A4ED8"/>
    <w:rsid w:val="008A530A"/>
    <w:rsid w:val="008A58CC"/>
    <w:rsid w:val="008A5DEB"/>
    <w:rsid w:val="008A5F41"/>
    <w:rsid w:val="008A6831"/>
    <w:rsid w:val="008A6960"/>
    <w:rsid w:val="008A6E26"/>
    <w:rsid w:val="008A71B3"/>
    <w:rsid w:val="008A74C0"/>
    <w:rsid w:val="008A7607"/>
    <w:rsid w:val="008A7997"/>
    <w:rsid w:val="008B00C4"/>
    <w:rsid w:val="008B00D7"/>
    <w:rsid w:val="008B012A"/>
    <w:rsid w:val="008B043C"/>
    <w:rsid w:val="008B061C"/>
    <w:rsid w:val="008B0E32"/>
    <w:rsid w:val="008B0E66"/>
    <w:rsid w:val="008B102C"/>
    <w:rsid w:val="008B10DB"/>
    <w:rsid w:val="008B10E0"/>
    <w:rsid w:val="008B1219"/>
    <w:rsid w:val="008B169A"/>
    <w:rsid w:val="008B1927"/>
    <w:rsid w:val="008B1C91"/>
    <w:rsid w:val="008B1FD4"/>
    <w:rsid w:val="008B2110"/>
    <w:rsid w:val="008B2372"/>
    <w:rsid w:val="008B2422"/>
    <w:rsid w:val="008B28F4"/>
    <w:rsid w:val="008B2A0E"/>
    <w:rsid w:val="008B2E58"/>
    <w:rsid w:val="008B3CDE"/>
    <w:rsid w:val="008B3EDB"/>
    <w:rsid w:val="008B4131"/>
    <w:rsid w:val="008B46BB"/>
    <w:rsid w:val="008B50BA"/>
    <w:rsid w:val="008B51C0"/>
    <w:rsid w:val="008B5359"/>
    <w:rsid w:val="008B5428"/>
    <w:rsid w:val="008B56B1"/>
    <w:rsid w:val="008B57A9"/>
    <w:rsid w:val="008B5902"/>
    <w:rsid w:val="008B5C0F"/>
    <w:rsid w:val="008B656A"/>
    <w:rsid w:val="008B68DB"/>
    <w:rsid w:val="008B6D6A"/>
    <w:rsid w:val="008B7180"/>
    <w:rsid w:val="008B7213"/>
    <w:rsid w:val="008B723C"/>
    <w:rsid w:val="008B74DC"/>
    <w:rsid w:val="008B7677"/>
    <w:rsid w:val="008B784A"/>
    <w:rsid w:val="008B78E7"/>
    <w:rsid w:val="008B7CCD"/>
    <w:rsid w:val="008B7D4E"/>
    <w:rsid w:val="008B7FAF"/>
    <w:rsid w:val="008C0511"/>
    <w:rsid w:val="008C088E"/>
    <w:rsid w:val="008C0B19"/>
    <w:rsid w:val="008C0C01"/>
    <w:rsid w:val="008C136C"/>
    <w:rsid w:val="008C13BC"/>
    <w:rsid w:val="008C159F"/>
    <w:rsid w:val="008C18A7"/>
    <w:rsid w:val="008C2083"/>
    <w:rsid w:val="008C2342"/>
    <w:rsid w:val="008C2384"/>
    <w:rsid w:val="008C2392"/>
    <w:rsid w:val="008C2399"/>
    <w:rsid w:val="008C241C"/>
    <w:rsid w:val="008C2613"/>
    <w:rsid w:val="008C2912"/>
    <w:rsid w:val="008C29DA"/>
    <w:rsid w:val="008C2B2E"/>
    <w:rsid w:val="008C303A"/>
    <w:rsid w:val="008C3400"/>
    <w:rsid w:val="008C379B"/>
    <w:rsid w:val="008C3F1F"/>
    <w:rsid w:val="008C423E"/>
    <w:rsid w:val="008C4431"/>
    <w:rsid w:val="008C45B8"/>
    <w:rsid w:val="008C4995"/>
    <w:rsid w:val="008C4B67"/>
    <w:rsid w:val="008C4BAA"/>
    <w:rsid w:val="008C4DCE"/>
    <w:rsid w:val="008C4DD4"/>
    <w:rsid w:val="008C4E0F"/>
    <w:rsid w:val="008C50F4"/>
    <w:rsid w:val="008C53FB"/>
    <w:rsid w:val="008C54C2"/>
    <w:rsid w:val="008C55FE"/>
    <w:rsid w:val="008C5752"/>
    <w:rsid w:val="008C5892"/>
    <w:rsid w:val="008C5BE1"/>
    <w:rsid w:val="008C5D34"/>
    <w:rsid w:val="008C62B8"/>
    <w:rsid w:val="008C6355"/>
    <w:rsid w:val="008C6513"/>
    <w:rsid w:val="008C6C3F"/>
    <w:rsid w:val="008C6FB1"/>
    <w:rsid w:val="008C7761"/>
    <w:rsid w:val="008C7A94"/>
    <w:rsid w:val="008C7D4B"/>
    <w:rsid w:val="008D017E"/>
    <w:rsid w:val="008D05E4"/>
    <w:rsid w:val="008D08AC"/>
    <w:rsid w:val="008D0F5E"/>
    <w:rsid w:val="008D1150"/>
    <w:rsid w:val="008D18B7"/>
    <w:rsid w:val="008D18E3"/>
    <w:rsid w:val="008D18FB"/>
    <w:rsid w:val="008D1AB7"/>
    <w:rsid w:val="008D1D88"/>
    <w:rsid w:val="008D1E46"/>
    <w:rsid w:val="008D1F23"/>
    <w:rsid w:val="008D24B9"/>
    <w:rsid w:val="008D25CD"/>
    <w:rsid w:val="008D2C14"/>
    <w:rsid w:val="008D2C30"/>
    <w:rsid w:val="008D30CA"/>
    <w:rsid w:val="008D31C7"/>
    <w:rsid w:val="008D34E1"/>
    <w:rsid w:val="008D360A"/>
    <w:rsid w:val="008D3867"/>
    <w:rsid w:val="008D4262"/>
    <w:rsid w:val="008D4B17"/>
    <w:rsid w:val="008D4C4C"/>
    <w:rsid w:val="008D4D59"/>
    <w:rsid w:val="008D4EE4"/>
    <w:rsid w:val="008D4F4F"/>
    <w:rsid w:val="008D538D"/>
    <w:rsid w:val="008D54A0"/>
    <w:rsid w:val="008D5539"/>
    <w:rsid w:val="008D5A0D"/>
    <w:rsid w:val="008D5B3B"/>
    <w:rsid w:val="008D5C53"/>
    <w:rsid w:val="008D5F5F"/>
    <w:rsid w:val="008D607C"/>
    <w:rsid w:val="008D64AD"/>
    <w:rsid w:val="008D665B"/>
    <w:rsid w:val="008D6711"/>
    <w:rsid w:val="008D6EDA"/>
    <w:rsid w:val="008D7081"/>
    <w:rsid w:val="008D7104"/>
    <w:rsid w:val="008D7204"/>
    <w:rsid w:val="008D79A5"/>
    <w:rsid w:val="008D7A13"/>
    <w:rsid w:val="008D7C06"/>
    <w:rsid w:val="008D7E15"/>
    <w:rsid w:val="008D7F56"/>
    <w:rsid w:val="008D7FA0"/>
    <w:rsid w:val="008E0412"/>
    <w:rsid w:val="008E08BE"/>
    <w:rsid w:val="008E0BED"/>
    <w:rsid w:val="008E0EB3"/>
    <w:rsid w:val="008E0EC2"/>
    <w:rsid w:val="008E133F"/>
    <w:rsid w:val="008E175E"/>
    <w:rsid w:val="008E1846"/>
    <w:rsid w:val="008E2912"/>
    <w:rsid w:val="008E29C3"/>
    <w:rsid w:val="008E2C3D"/>
    <w:rsid w:val="008E2DB5"/>
    <w:rsid w:val="008E361E"/>
    <w:rsid w:val="008E3621"/>
    <w:rsid w:val="008E3D8E"/>
    <w:rsid w:val="008E40EB"/>
    <w:rsid w:val="008E4123"/>
    <w:rsid w:val="008E42F3"/>
    <w:rsid w:val="008E44F4"/>
    <w:rsid w:val="008E47B7"/>
    <w:rsid w:val="008E4C33"/>
    <w:rsid w:val="008E4D7F"/>
    <w:rsid w:val="008E4FF5"/>
    <w:rsid w:val="008E566A"/>
    <w:rsid w:val="008E56A1"/>
    <w:rsid w:val="008E5B4F"/>
    <w:rsid w:val="008E6291"/>
    <w:rsid w:val="008E62C9"/>
    <w:rsid w:val="008E6921"/>
    <w:rsid w:val="008E6BB3"/>
    <w:rsid w:val="008E6C2E"/>
    <w:rsid w:val="008E6CB8"/>
    <w:rsid w:val="008E6EC7"/>
    <w:rsid w:val="008E70D1"/>
    <w:rsid w:val="008E74A4"/>
    <w:rsid w:val="008E765A"/>
    <w:rsid w:val="008E76E9"/>
    <w:rsid w:val="008E786C"/>
    <w:rsid w:val="008E7C45"/>
    <w:rsid w:val="008F0373"/>
    <w:rsid w:val="008F16B0"/>
    <w:rsid w:val="008F1B36"/>
    <w:rsid w:val="008F1E23"/>
    <w:rsid w:val="008F211B"/>
    <w:rsid w:val="008F225B"/>
    <w:rsid w:val="008F2AF3"/>
    <w:rsid w:val="008F2CFF"/>
    <w:rsid w:val="008F2D62"/>
    <w:rsid w:val="008F320C"/>
    <w:rsid w:val="008F328B"/>
    <w:rsid w:val="008F33EA"/>
    <w:rsid w:val="008F34A6"/>
    <w:rsid w:val="008F34D6"/>
    <w:rsid w:val="008F366D"/>
    <w:rsid w:val="008F3695"/>
    <w:rsid w:val="008F40FB"/>
    <w:rsid w:val="008F42ED"/>
    <w:rsid w:val="008F4421"/>
    <w:rsid w:val="008F442C"/>
    <w:rsid w:val="008F47A5"/>
    <w:rsid w:val="008F4B25"/>
    <w:rsid w:val="008F4FC9"/>
    <w:rsid w:val="008F5185"/>
    <w:rsid w:val="008F539C"/>
    <w:rsid w:val="008F5B7A"/>
    <w:rsid w:val="008F5DBA"/>
    <w:rsid w:val="008F630F"/>
    <w:rsid w:val="008F68B0"/>
    <w:rsid w:val="008F68C0"/>
    <w:rsid w:val="008F6CAA"/>
    <w:rsid w:val="008F706D"/>
    <w:rsid w:val="008F7230"/>
    <w:rsid w:val="008F74F2"/>
    <w:rsid w:val="008F787A"/>
    <w:rsid w:val="008F79AC"/>
    <w:rsid w:val="008F7B59"/>
    <w:rsid w:val="008F7C59"/>
    <w:rsid w:val="00900087"/>
    <w:rsid w:val="0090024C"/>
    <w:rsid w:val="00900448"/>
    <w:rsid w:val="00900CA1"/>
    <w:rsid w:val="00901037"/>
    <w:rsid w:val="009013F5"/>
    <w:rsid w:val="00901456"/>
    <w:rsid w:val="00901701"/>
    <w:rsid w:val="00901BBB"/>
    <w:rsid w:val="00901E9C"/>
    <w:rsid w:val="00901EF9"/>
    <w:rsid w:val="00901F95"/>
    <w:rsid w:val="0090240A"/>
    <w:rsid w:val="009027C3"/>
    <w:rsid w:val="00902922"/>
    <w:rsid w:val="00902A73"/>
    <w:rsid w:val="00902F3A"/>
    <w:rsid w:val="00903087"/>
    <w:rsid w:val="009031C9"/>
    <w:rsid w:val="00903C1B"/>
    <w:rsid w:val="00903E8A"/>
    <w:rsid w:val="00904121"/>
    <w:rsid w:val="00904745"/>
    <w:rsid w:val="00904968"/>
    <w:rsid w:val="00904CFB"/>
    <w:rsid w:val="009051F0"/>
    <w:rsid w:val="00905372"/>
    <w:rsid w:val="00905625"/>
    <w:rsid w:val="00905A1C"/>
    <w:rsid w:val="00905B8E"/>
    <w:rsid w:val="00905C4B"/>
    <w:rsid w:val="00905CF1"/>
    <w:rsid w:val="00905EA0"/>
    <w:rsid w:val="00906397"/>
    <w:rsid w:val="009064D7"/>
    <w:rsid w:val="009067ED"/>
    <w:rsid w:val="0090693D"/>
    <w:rsid w:val="00906A01"/>
    <w:rsid w:val="00906F00"/>
    <w:rsid w:val="00906F50"/>
    <w:rsid w:val="00907A6B"/>
    <w:rsid w:val="00907AC3"/>
    <w:rsid w:val="00907E84"/>
    <w:rsid w:val="00907EE3"/>
    <w:rsid w:val="00907FE7"/>
    <w:rsid w:val="009105AE"/>
    <w:rsid w:val="009108AD"/>
    <w:rsid w:val="00910A40"/>
    <w:rsid w:val="00910ADA"/>
    <w:rsid w:val="00910B28"/>
    <w:rsid w:val="00910CF4"/>
    <w:rsid w:val="00910ECA"/>
    <w:rsid w:val="0091103A"/>
    <w:rsid w:val="009111E6"/>
    <w:rsid w:val="00911235"/>
    <w:rsid w:val="00911266"/>
    <w:rsid w:val="00911334"/>
    <w:rsid w:val="009113D4"/>
    <w:rsid w:val="0091141C"/>
    <w:rsid w:val="0091202B"/>
    <w:rsid w:val="009122F0"/>
    <w:rsid w:val="009124B9"/>
    <w:rsid w:val="00912509"/>
    <w:rsid w:val="0091265E"/>
    <w:rsid w:val="00912835"/>
    <w:rsid w:val="0091348C"/>
    <w:rsid w:val="00913623"/>
    <w:rsid w:val="00913673"/>
    <w:rsid w:val="0091371A"/>
    <w:rsid w:val="00913B22"/>
    <w:rsid w:val="00913B5A"/>
    <w:rsid w:val="00913BB0"/>
    <w:rsid w:val="00913F22"/>
    <w:rsid w:val="00913FA4"/>
    <w:rsid w:val="00914389"/>
    <w:rsid w:val="0091478E"/>
    <w:rsid w:val="0091485A"/>
    <w:rsid w:val="00914B70"/>
    <w:rsid w:val="00915818"/>
    <w:rsid w:val="00915975"/>
    <w:rsid w:val="00915E45"/>
    <w:rsid w:val="009165DD"/>
    <w:rsid w:val="009175AB"/>
    <w:rsid w:val="00917B67"/>
    <w:rsid w:val="00917CD3"/>
    <w:rsid w:val="00917F69"/>
    <w:rsid w:val="0092032F"/>
    <w:rsid w:val="009203E3"/>
    <w:rsid w:val="009205D0"/>
    <w:rsid w:val="00920702"/>
    <w:rsid w:val="009208AB"/>
    <w:rsid w:val="00920B81"/>
    <w:rsid w:val="009211D1"/>
    <w:rsid w:val="0092123C"/>
    <w:rsid w:val="00921273"/>
    <w:rsid w:val="0092140D"/>
    <w:rsid w:val="00921430"/>
    <w:rsid w:val="009224C8"/>
    <w:rsid w:val="00922674"/>
    <w:rsid w:val="00922A6A"/>
    <w:rsid w:val="00922EC1"/>
    <w:rsid w:val="00923442"/>
    <w:rsid w:val="00923512"/>
    <w:rsid w:val="00923786"/>
    <w:rsid w:val="00924E27"/>
    <w:rsid w:val="0092516A"/>
    <w:rsid w:val="0092525B"/>
    <w:rsid w:val="009255E0"/>
    <w:rsid w:val="009257A5"/>
    <w:rsid w:val="00925E24"/>
    <w:rsid w:val="00926680"/>
    <w:rsid w:val="00926989"/>
    <w:rsid w:val="00926B93"/>
    <w:rsid w:val="00926C9E"/>
    <w:rsid w:val="00926E3C"/>
    <w:rsid w:val="00927136"/>
    <w:rsid w:val="0092721F"/>
    <w:rsid w:val="0092743A"/>
    <w:rsid w:val="00927758"/>
    <w:rsid w:val="00927832"/>
    <w:rsid w:val="00927A6E"/>
    <w:rsid w:val="00927ADC"/>
    <w:rsid w:val="00927C0F"/>
    <w:rsid w:val="00927CCC"/>
    <w:rsid w:val="009301ED"/>
    <w:rsid w:val="00930342"/>
    <w:rsid w:val="00930513"/>
    <w:rsid w:val="009308C8"/>
    <w:rsid w:val="00930C72"/>
    <w:rsid w:val="009316C5"/>
    <w:rsid w:val="00931AF3"/>
    <w:rsid w:val="00931C77"/>
    <w:rsid w:val="00931FEB"/>
    <w:rsid w:val="009323B7"/>
    <w:rsid w:val="009324CA"/>
    <w:rsid w:val="0093311A"/>
    <w:rsid w:val="009332F5"/>
    <w:rsid w:val="009333EF"/>
    <w:rsid w:val="0093342B"/>
    <w:rsid w:val="009336EA"/>
    <w:rsid w:val="00933E97"/>
    <w:rsid w:val="00933ECE"/>
    <w:rsid w:val="00934179"/>
    <w:rsid w:val="009343C9"/>
    <w:rsid w:val="00934477"/>
    <w:rsid w:val="00934774"/>
    <w:rsid w:val="00934AA2"/>
    <w:rsid w:val="00934E35"/>
    <w:rsid w:val="00934E8D"/>
    <w:rsid w:val="00935445"/>
    <w:rsid w:val="00935EF3"/>
    <w:rsid w:val="00935FAE"/>
    <w:rsid w:val="00936052"/>
    <w:rsid w:val="009360EC"/>
    <w:rsid w:val="009364A0"/>
    <w:rsid w:val="00936589"/>
    <w:rsid w:val="0093679D"/>
    <w:rsid w:val="00936B43"/>
    <w:rsid w:val="00937198"/>
    <w:rsid w:val="0093741F"/>
    <w:rsid w:val="00937609"/>
    <w:rsid w:val="0093768C"/>
    <w:rsid w:val="00937733"/>
    <w:rsid w:val="00937DDC"/>
    <w:rsid w:val="00940899"/>
    <w:rsid w:val="009409EA"/>
    <w:rsid w:val="00940BA7"/>
    <w:rsid w:val="00940D81"/>
    <w:rsid w:val="00940E27"/>
    <w:rsid w:val="00940EE0"/>
    <w:rsid w:val="00940F67"/>
    <w:rsid w:val="00940FE1"/>
    <w:rsid w:val="0094130C"/>
    <w:rsid w:val="0094157A"/>
    <w:rsid w:val="00941B8D"/>
    <w:rsid w:val="00941F02"/>
    <w:rsid w:val="009423DB"/>
    <w:rsid w:val="00942551"/>
    <w:rsid w:val="009426DE"/>
    <w:rsid w:val="0094276F"/>
    <w:rsid w:val="00942853"/>
    <w:rsid w:val="00942A2A"/>
    <w:rsid w:val="00942B3E"/>
    <w:rsid w:val="00942C39"/>
    <w:rsid w:val="00942F18"/>
    <w:rsid w:val="009431A4"/>
    <w:rsid w:val="0094363F"/>
    <w:rsid w:val="009436A3"/>
    <w:rsid w:val="00943989"/>
    <w:rsid w:val="0094409D"/>
    <w:rsid w:val="009445BD"/>
    <w:rsid w:val="0094511C"/>
    <w:rsid w:val="009452AB"/>
    <w:rsid w:val="009452C0"/>
    <w:rsid w:val="009453ED"/>
    <w:rsid w:val="00945418"/>
    <w:rsid w:val="00945756"/>
    <w:rsid w:val="00945864"/>
    <w:rsid w:val="009463BD"/>
    <w:rsid w:val="009463CC"/>
    <w:rsid w:val="009468B4"/>
    <w:rsid w:val="00946E0C"/>
    <w:rsid w:val="00946E41"/>
    <w:rsid w:val="00946E55"/>
    <w:rsid w:val="00946E7A"/>
    <w:rsid w:val="00947123"/>
    <w:rsid w:val="00947204"/>
    <w:rsid w:val="0094721B"/>
    <w:rsid w:val="009474BD"/>
    <w:rsid w:val="00947A23"/>
    <w:rsid w:val="00947B1D"/>
    <w:rsid w:val="00947E10"/>
    <w:rsid w:val="00947FF8"/>
    <w:rsid w:val="0095021D"/>
    <w:rsid w:val="00950652"/>
    <w:rsid w:val="00950800"/>
    <w:rsid w:val="00950C91"/>
    <w:rsid w:val="00950EFD"/>
    <w:rsid w:val="00951427"/>
    <w:rsid w:val="0095166C"/>
    <w:rsid w:val="00951A9E"/>
    <w:rsid w:val="00951BBE"/>
    <w:rsid w:val="00951F57"/>
    <w:rsid w:val="009522A6"/>
    <w:rsid w:val="009525D1"/>
    <w:rsid w:val="0095298C"/>
    <w:rsid w:val="00952D20"/>
    <w:rsid w:val="0095386C"/>
    <w:rsid w:val="00953880"/>
    <w:rsid w:val="00953933"/>
    <w:rsid w:val="00953AA9"/>
    <w:rsid w:val="00953C4C"/>
    <w:rsid w:val="00953C80"/>
    <w:rsid w:val="00953D41"/>
    <w:rsid w:val="00954423"/>
    <w:rsid w:val="009544E7"/>
    <w:rsid w:val="00954D4A"/>
    <w:rsid w:val="009558C4"/>
    <w:rsid w:val="0095598F"/>
    <w:rsid w:val="00955FB6"/>
    <w:rsid w:val="00956006"/>
    <w:rsid w:val="00956588"/>
    <w:rsid w:val="00956867"/>
    <w:rsid w:val="00957002"/>
    <w:rsid w:val="00957036"/>
    <w:rsid w:val="009571B0"/>
    <w:rsid w:val="0095760A"/>
    <w:rsid w:val="009576AF"/>
    <w:rsid w:val="00957E12"/>
    <w:rsid w:val="00957E9B"/>
    <w:rsid w:val="00957F24"/>
    <w:rsid w:val="00957FB2"/>
    <w:rsid w:val="0096024E"/>
    <w:rsid w:val="00960921"/>
    <w:rsid w:val="00960FB8"/>
    <w:rsid w:val="00961093"/>
    <w:rsid w:val="009611A2"/>
    <w:rsid w:val="0096158E"/>
    <w:rsid w:val="0096172B"/>
    <w:rsid w:val="009618CF"/>
    <w:rsid w:val="009618FE"/>
    <w:rsid w:val="00962035"/>
    <w:rsid w:val="0096222B"/>
    <w:rsid w:val="00962258"/>
    <w:rsid w:val="00962A55"/>
    <w:rsid w:val="009632C5"/>
    <w:rsid w:val="0096332B"/>
    <w:rsid w:val="0096337B"/>
    <w:rsid w:val="0096340D"/>
    <w:rsid w:val="009634B9"/>
    <w:rsid w:val="00963705"/>
    <w:rsid w:val="00963880"/>
    <w:rsid w:val="00963A1E"/>
    <w:rsid w:val="00963DFA"/>
    <w:rsid w:val="00964179"/>
    <w:rsid w:val="0096466C"/>
    <w:rsid w:val="00964A93"/>
    <w:rsid w:val="00964E92"/>
    <w:rsid w:val="00965390"/>
    <w:rsid w:val="00965D4F"/>
    <w:rsid w:val="00965D67"/>
    <w:rsid w:val="00966495"/>
    <w:rsid w:val="0096675D"/>
    <w:rsid w:val="00966D34"/>
    <w:rsid w:val="0096743B"/>
    <w:rsid w:val="00967616"/>
    <w:rsid w:val="009676A0"/>
    <w:rsid w:val="00967CA2"/>
    <w:rsid w:val="0097058C"/>
    <w:rsid w:val="00970692"/>
    <w:rsid w:val="009709E2"/>
    <w:rsid w:val="00970E1B"/>
    <w:rsid w:val="00971378"/>
    <w:rsid w:val="00971538"/>
    <w:rsid w:val="00971574"/>
    <w:rsid w:val="00971621"/>
    <w:rsid w:val="00971687"/>
    <w:rsid w:val="00971B7A"/>
    <w:rsid w:val="00972D22"/>
    <w:rsid w:val="00972F27"/>
    <w:rsid w:val="00973285"/>
    <w:rsid w:val="0097348E"/>
    <w:rsid w:val="0097369A"/>
    <w:rsid w:val="00973913"/>
    <w:rsid w:val="00973948"/>
    <w:rsid w:val="00973BE2"/>
    <w:rsid w:val="00973D09"/>
    <w:rsid w:val="00973E07"/>
    <w:rsid w:val="009741DA"/>
    <w:rsid w:val="009743E6"/>
    <w:rsid w:val="00974AD8"/>
    <w:rsid w:val="00974EEE"/>
    <w:rsid w:val="009753B1"/>
    <w:rsid w:val="0097552A"/>
    <w:rsid w:val="0097607F"/>
    <w:rsid w:val="009761CC"/>
    <w:rsid w:val="00976616"/>
    <w:rsid w:val="009766C5"/>
    <w:rsid w:val="00976776"/>
    <w:rsid w:val="00977185"/>
    <w:rsid w:val="00977268"/>
    <w:rsid w:val="0097767E"/>
    <w:rsid w:val="00977DE4"/>
    <w:rsid w:val="00977FFD"/>
    <w:rsid w:val="00980026"/>
    <w:rsid w:val="009800AA"/>
    <w:rsid w:val="009807F1"/>
    <w:rsid w:val="009814B5"/>
    <w:rsid w:val="0098157B"/>
    <w:rsid w:val="00981C1D"/>
    <w:rsid w:val="00981DB7"/>
    <w:rsid w:val="0098208C"/>
    <w:rsid w:val="009821B5"/>
    <w:rsid w:val="009822DB"/>
    <w:rsid w:val="00982367"/>
    <w:rsid w:val="00982511"/>
    <w:rsid w:val="0098269D"/>
    <w:rsid w:val="00982948"/>
    <w:rsid w:val="00982FA7"/>
    <w:rsid w:val="00983105"/>
    <w:rsid w:val="0098349B"/>
    <w:rsid w:val="00983545"/>
    <w:rsid w:val="00983ACC"/>
    <w:rsid w:val="00984BB8"/>
    <w:rsid w:val="00985189"/>
    <w:rsid w:val="00985449"/>
    <w:rsid w:val="00985599"/>
    <w:rsid w:val="0098595B"/>
    <w:rsid w:val="00985F7E"/>
    <w:rsid w:val="0098627C"/>
    <w:rsid w:val="009862AD"/>
    <w:rsid w:val="009864C5"/>
    <w:rsid w:val="0098771A"/>
    <w:rsid w:val="00987F57"/>
    <w:rsid w:val="00987FA2"/>
    <w:rsid w:val="00987FC6"/>
    <w:rsid w:val="0099065D"/>
    <w:rsid w:val="00990667"/>
    <w:rsid w:val="00990ADB"/>
    <w:rsid w:val="00990AE3"/>
    <w:rsid w:val="00990CB6"/>
    <w:rsid w:val="00990D6F"/>
    <w:rsid w:val="00991F1A"/>
    <w:rsid w:val="00992C43"/>
    <w:rsid w:val="00994091"/>
    <w:rsid w:val="00994368"/>
    <w:rsid w:val="009943F3"/>
    <w:rsid w:val="00994ABA"/>
    <w:rsid w:val="00994DDC"/>
    <w:rsid w:val="00994E06"/>
    <w:rsid w:val="009950C4"/>
    <w:rsid w:val="00995383"/>
    <w:rsid w:val="00995875"/>
    <w:rsid w:val="00995912"/>
    <w:rsid w:val="00995AA9"/>
    <w:rsid w:val="0099605C"/>
    <w:rsid w:val="009966B0"/>
    <w:rsid w:val="0099738C"/>
    <w:rsid w:val="00997510"/>
    <w:rsid w:val="0099767B"/>
    <w:rsid w:val="009976EE"/>
    <w:rsid w:val="00997AC6"/>
    <w:rsid w:val="00997B90"/>
    <w:rsid w:val="009A0013"/>
    <w:rsid w:val="009A01B7"/>
    <w:rsid w:val="009A0710"/>
    <w:rsid w:val="009A0F8B"/>
    <w:rsid w:val="009A10B6"/>
    <w:rsid w:val="009A12D0"/>
    <w:rsid w:val="009A17E8"/>
    <w:rsid w:val="009A18A1"/>
    <w:rsid w:val="009A19C4"/>
    <w:rsid w:val="009A1BEE"/>
    <w:rsid w:val="009A2120"/>
    <w:rsid w:val="009A21E0"/>
    <w:rsid w:val="009A238A"/>
    <w:rsid w:val="009A277B"/>
    <w:rsid w:val="009A35E7"/>
    <w:rsid w:val="009A3767"/>
    <w:rsid w:val="009A3FAD"/>
    <w:rsid w:val="009A4333"/>
    <w:rsid w:val="009A448B"/>
    <w:rsid w:val="009A4709"/>
    <w:rsid w:val="009A4849"/>
    <w:rsid w:val="009A490A"/>
    <w:rsid w:val="009A4A70"/>
    <w:rsid w:val="009A4F71"/>
    <w:rsid w:val="009A5131"/>
    <w:rsid w:val="009A5533"/>
    <w:rsid w:val="009A5A71"/>
    <w:rsid w:val="009A5D47"/>
    <w:rsid w:val="009A5F19"/>
    <w:rsid w:val="009A652D"/>
    <w:rsid w:val="009A69B1"/>
    <w:rsid w:val="009A6AB1"/>
    <w:rsid w:val="009A6EF9"/>
    <w:rsid w:val="009A773E"/>
    <w:rsid w:val="009A78A8"/>
    <w:rsid w:val="009A7AEB"/>
    <w:rsid w:val="009A7E7B"/>
    <w:rsid w:val="009B0174"/>
    <w:rsid w:val="009B044D"/>
    <w:rsid w:val="009B04F3"/>
    <w:rsid w:val="009B054D"/>
    <w:rsid w:val="009B06BB"/>
    <w:rsid w:val="009B0AED"/>
    <w:rsid w:val="009B0D04"/>
    <w:rsid w:val="009B12BC"/>
    <w:rsid w:val="009B15E7"/>
    <w:rsid w:val="009B1976"/>
    <w:rsid w:val="009B19BE"/>
    <w:rsid w:val="009B1C1A"/>
    <w:rsid w:val="009B1C5A"/>
    <w:rsid w:val="009B20AD"/>
    <w:rsid w:val="009B2200"/>
    <w:rsid w:val="009B27A8"/>
    <w:rsid w:val="009B2A53"/>
    <w:rsid w:val="009B2FAB"/>
    <w:rsid w:val="009B3160"/>
    <w:rsid w:val="009B332F"/>
    <w:rsid w:val="009B3529"/>
    <w:rsid w:val="009B381D"/>
    <w:rsid w:val="009B3B42"/>
    <w:rsid w:val="009B3FC4"/>
    <w:rsid w:val="009B4044"/>
    <w:rsid w:val="009B452C"/>
    <w:rsid w:val="009B46E1"/>
    <w:rsid w:val="009B4748"/>
    <w:rsid w:val="009B4C71"/>
    <w:rsid w:val="009B4E5A"/>
    <w:rsid w:val="009B4F70"/>
    <w:rsid w:val="009B5268"/>
    <w:rsid w:val="009B52C2"/>
    <w:rsid w:val="009B5652"/>
    <w:rsid w:val="009B572F"/>
    <w:rsid w:val="009B57F2"/>
    <w:rsid w:val="009B5A86"/>
    <w:rsid w:val="009B5C05"/>
    <w:rsid w:val="009B5D81"/>
    <w:rsid w:val="009B5E8B"/>
    <w:rsid w:val="009B5FBE"/>
    <w:rsid w:val="009B6152"/>
    <w:rsid w:val="009B62C5"/>
    <w:rsid w:val="009B6373"/>
    <w:rsid w:val="009B647C"/>
    <w:rsid w:val="009B651D"/>
    <w:rsid w:val="009B6711"/>
    <w:rsid w:val="009B6A93"/>
    <w:rsid w:val="009B74C8"/>
    <w:rsid w:val="009B788B"/>
    <w:rsid w:val="009C03F4"/>
    <w:rsid w:val="009C0C2D"/>
    <w:rsid w:val="009C0DA8"/>
    <w:rsid w:val="009C1418"/>
    <w:rsid w:val="009C16D7"/>
    <w:rsid w:val="009C1C1C"/>
    <w:rsid w:val="009C1D5A"/>
    <w:rsid w:val="009C2619"/>
    <w:rsid w:val="009C2663"/>
    <w:rsid w:val="009C2FBF"/>
    <w:rsid w:val="009C3D36"/>
    <w:rsid w:val="009C3E1C"/>
    <w:rsid w:val="009C3EB2"/>
    <w:rsid w:val="009C3F82"/>
    <w:rsid w:val="009C43FF"/>
    <w:rsid w:val="009C4467"/>
    <w:rsid w:val="009C5178"/>
    <w:rsid w:val="009C51CB"/>
    <w:rsid w:val="009C574B"/>
    <w:rsid w:val="009C5A03"/>
    <w:rsid w:val="009C6047"/>
    <w:rsid w:val="009C615B"/>
    <w:rsid w:val="009C62EE"/>
    <w:rsid w:val="009C62F2"/>
    <w:rsid w:val="009C6356"/>
    <w:rsid w:val="009C6442"/>
    <w:rsid w:val="009C6561"/>
    <w:rsid w:val="009C65A7"/>
    <w:rsid w:val="009C66EE"/>
    <w:rsid w:val="009C68B1"/>
    <w:rsid w:val="009C6932"/>
    <w:rsid w:val="009C6CA5"/>
    <w:rsid w:val="009C6F88"/>
    <w:rsid w:val="009C6FEC"/>
    <w:rsid w:val="009C72D3"/>
    <w:rsid w:val="009C73EE"/>
    <w:rsid w:val="009C79E7"/>
    <w:rsid w:val="009C7A82"/>
    <w:rsid w:val="009D0351"/>
    <w:rsid w:val="009D0449"/>
    <w:rsid w:val="009D05EB"/>
    <w:rsid w:val="009D067B"/>
    <w:rsid w:val="009D0771"/>
    <w:rsid w:val="009D0DC5"/>
    <w:rsid w:val="009D15E1"/>
    <w:rsid w:val="009D1D6B"/>
    <w:rsid w:val="009D251A"/>
    <w:rsid w:val="009D2682"/>
    <w:rsid w:val="009D26FB"/>
    <w:rsid w:val="009D2C52"/>
    <w:rsid w:val="009D38BC"/>
    <w:rsid w:val="009D3FE3"/>
    <w:rsid w:val="009D406B"/>
    <w:rsid w:val="009D4446"/>
    <w:rsid w:val="009D46EA"/>
    <w:rsid w:val="009D4AD1"/>
    <w:rsid w:val="009D4CC2"/>
    <w:rsid w:val="009D5067"/>
    <w:rsid w:val="009D51FC"/>
    <w:rsid w:val="009D5678"/>
    <w:rsid w:val="009D58C2"/>
    <w:rsid w:val="009D5A32"/>
    <w:rsid w:val="009D5BA5"/>
    <w:rsid w:val="009D5C7D"/>
    <w:rsid w:val="009D5DD8"/>
    <w:rsid w:val="009D65BC"/>
    <w:rsid w:val="009D671E"/>
    <w:rsid w:val="009D6DB5"/>
    <w:rsid w:val="009D7600"/>
    <w:rsid w:val="009D7B07"/>
    <w:rsid w:val="009D7BAE"/>
    <w:rsid w:val="009D7BF1"/>
    <w:rsid w:val="009D7C2F"/>
    <w:rsid w:val="009D7C7C"/>
    <w:rsid w:val="009E0044"/>
    <w:rsid w:val="009E012B"/>
    <w:rsid w:val="009E0187"/>
    <w:rsid w:val="009E020C"/>
    <w:rsid w:val="009E02D9"/>
    <w:rsid w:val="009E07F5"/>
    <w:rsid w:val="009E0C96"/>
    <w:rsid w:val="009E1060"/>
    <w:rsid w:val="009E13C3"/>
    <w:rsid w:val="009E16C0"/>
    <w:rsid w:val="009E1A4A"/>
    <w:rsid w:val="009E1BCA"/>
    <w:rsid w:val="009E1C1A"/>
    <w:rsid w:val="009E2061"/>
    <w:rsid w:val="009E2452"/>
    <w:rsid w:val="009E254E"/>
    <w:rsid w:val="009E2707"/>
    <w:rsid w:val="009E2A68"/>
    <w:rsid w:val="009E2CD5"/>
    <w:rsid w:val="009E2FF0"/>
    <w:rsid w:val="009E3003"/>
    <w:rsid w:val="009E304D"/>
    <w:rsid w:val="009E37C2"/>
    <w:rsid w:val="009E3842"/>
    <w:rsid w:val="009E3CF8"/>
    <w:rsid w:val="009E4B92"/>
    <w:rsid w:val="009E4C8A"/>
    <w:rsid w:val="009E5144"/>
    <w:rsid w:val="009E51D2"/>
    <w:rsid w:val="009E58CF"/>
    <w:rsid w:val="009E5A00"/>
    <w:rsid w:val="009E5A44"/>
    <w:rsid w:val="009E5AEB"/>
    <w:rsid w:val="009E5DC3"/>
    <w:rsid w:val="009E5F69"/>
    <w:rsid w:val="009E602B"/>
    <w:rsid w:val="009E652C"/>
    <w:rsid w:val="009E6759"/>
    <w:rsid w:val="009E67BD"/>
    <w:rsid w:val="009E6C75"/>
    <w:rsid w:val="009E7484"/>
    <w:rsid w:val="009E7728"/>
    <w:rsid w:val="009E788C"/>
    <w:rsid w:val="009E7B12"/>
    <w:rsid w:val="009E7EFC"/>
    <w:rsid w:val="009F001A"/>
    <w:rsid w:val="009F0435"/>
    <w:rsid w:val="009F05A0"/>
    <w:rsid w:val="009F06A4"/>
    <w:rsid w:val="009F0816"/>
    <w:rsid w:val="009F09B8"/>
    <w:rsid w:val="009F0DB9"/>
    <w:rsid w:val="009F11E2"/>
    <w:rsid w:val="009F1290"/>
    <w:rsid w:val="009F12C7"/>
    <w:rsid w:val="009F1892"/>
    <w:rsid w:val="009F1FFE"/>
    <w:rsid w:val="009F289F"/>
    <w:rsid w:val="009F2A2C"/>
    <w:rsid w:val="009F2EB4"/>
    <w:rsid w:val="009F3070"/>
    <w:rsid w:val="009F32AB"/>
    <w:rsid w:val="009F3494"/>
    <w:rsid w:val="009F3DBD"/>
    <w:rsid w:val="009F44B5"/>
    <w:rsid w:val="009F47B2"/>
    <w:rsid w:val="009F4AD9"/>
    <w:rsid w:val="009F4E66"/>
    <w:rsid w:val="009F5168"/>
    <w:rsid w:val="009F52E5"/>
    <w:rsid w:val="009F56F8"/>
    <w:rsid w:val="009F5A22"/>
    <w:rsid w:val="009F5D3A"/>
    <w:rsid w:val="009F65FA"/>
    <w:rsid w:val="009F66CC"/>
    <w:rsid w:val="009F6978"/>
    <w:rsid w:val="009F6F7D"/>
    <w:rsid w:val="009F73B5"/>
    <w:rsid w:val="009F7900"/>
    <w:rsid w:val="009F7CEA"/>
    <w:rsid w:val="009F7E01"/>
    <w:rsid w:val="009F7ECF"/>
    <w:rsid w:val="00A004B6"/>
    <w:rsid w:val="00A004EE"/>
    <w:rsid w:val="00A01B13"/>
    <w:rsid w:val="00A01BFB"/>
    <w:rsid w:val="00A01CA1"/>
    <w:rsid w:val="00A01D1C"/>
    <w:rsid w:val="00A01E92"/>
    <w:rsid w:val="00A01F9B"/>
    <w:rsid w:val="00A02003"/>
    <w:rsid w:val="00A0226D"/>
    <w:rsid w:val="00A0248B"/>
    <w:rsid w:val="00A02633"/>
    <w:rsid w:val="00A0267C"/>
    <w:rsid w:val="00A02A4B"/>
    <w:rsid w:val="00A02A70"/>
    <w:rsid w:val="00A02AF2"/>
    <w:rsid w:val="00A02B01"/>
    <w:rsid w:val="00A02F6F"/>
    <w:rsid w:val="00A031EE"/>
    <w:rsid w:val="00A03452"/>
    <w:rsid w:val="00A03BB6"/>
    <w:rsid w:val="00A04033"/>
    <w:rsid w:val="00A047B2"/>
    <w:rsid w:val="00A05038"/>
    <w:rsid w:val="00A05113"/>
    <w:rsid w:val="00A05C20"/>
    <w:rsid w:val="00A05F58"/>
    <w:rsid w:val="00A061EA"/>
    <w:rsid w:val="00A06754"/>
    <w:rsid w:val="00A068E8"/>
    <w:rsid w:val="00A06A1A"/>
    <w:rsid w:val="00A06F8C"/>
    <w:rsid w:val="00A07097"/>
    <w:rsid w:val="00A070D5"/>
    <w:rsid w:val="00A071DF"/>
    <w:rsid w:val="00A072CF"/>
    <w:rsid w:val="00A07AA1"/>
    <w:rsid w:val="00A07CE3"/>
    <w:rsid w:val="00A07E00"/>
    <w:rsid w:val="00A10A9F"/>
    <w:rsid w:val="00A10CB5"/>
    <w:rsid w:val="00A10F78"/>
    <w:rsid w:val="00A110BC"/>
    <w:rsid w:val="00A1136A"/>
    <w:rsid w:val="00A113D2"/>
    <w:rsid w:val="00A11676"/>
    <w:rsid w:val="00A11D89"/>
    <w:rsid w:val="00A11E68"/>
    <w:rsid w:val="00A11FDD"/>
    <w:rsid w:val="00A1240F"/>
    <w:rsid w:val="00A12411"/>
    <w:rsid w:val="00A12A69"/>
    <w:rsid w:val="00A12A76"/>
    <w:rsid w:val="00A12A9D"/>
    <w:rsid w:val="00A1300E"/>
    <w:rsid w:val="00A13922"/>
    <w:rsid w:val="00A13D68"/>
    <w:rsid w:val="00A14054"/>
    <w:rsid w:val="00A1427B"/>
    <w:rsid w:val="00A14EED"/>
    <w:rsid w:val="00A15018"/>
    <w:rsid w:val="00A15074"/>
    <w:rsid w:val="00A150DF"/>
    <w:rsid w:val="00A1512D"/>
    <w:rsid w:val="00A15754"/>
    <w:rsid w:val="00A15757"/>
    <w:rsid w:val="00A15873"/>
    <w:rsid w:val="00A15A2E"/>
    <w:rsid w:val="00A15B05"/>
    <w:rsid w:val="00A15BBA"/>
    <w:rsid w:val="00A15CFC"/>
    <w:rsid w:val="00A16105"/>
    <w:rsid w:val="00A16AFC"/>
    <w:rsid w:val="00A16D14"/>
    <w:rsid w:val="00A17838"/>
    <w:rsid w:val="00A178EE"/>
    <w:rsid w:val="00A17A13"/>
    <w:rsid w:val="00A17ACD"/>
    <w:rsid w:val="00A17AF5"/>
    <w:rsid w:val="00A17B83"/>
    <w:rsid w:val="00A20195"/>
    <w:rsid w:val="00A20A1F"/>
    <w:rsid w:val="00A20BAB"/>
    <w:rsid w:val="00A217F2"/>
    <w:rsid w:val="00A219E0"/>
    <w:rsid w:val="00A21C85"/>
    <w:rsid w:val="00A21EA7"/>
    <w:rsid w:val="00A22234"/>
    <w:rsid w:val="00A2238D"/>
    <w:rsid w:val="00A2244C"/>
    <w:rsid w:val="00A2254B"/>
    <w:rsid w:val="00A22768"/>
    <w:rsid w:val="00A227A8"/>
    <w:rsid w:val="00A22917"/>
    <w:rsid w:val="00A23DB7"/>
    <w:rsid w:val="00A23F44"/>
    <w:rsid w:val="00A23F51"/>
    <w:rsid w:val="00A24A4F"/>
    <w:rsid w:val="00A24B01"/>
    <w:rsid w:val="00A24C55"/>
    <w:rsid w:val="00A24EE9"/>
    <w:rsid w:val="00A2533F"/>
    <w:rsid w:val="00A25924"/>
    <w:rsid w:val="00A2595A"/>
    <w:rsid w:val="00A25D81"/>
    <w:rsid w:val="00A2694C"/>
    <w:rsid w:val="00A26B95"/>
    <w:rsid w:val="00A26BE0"/>
    <w:rsid w:val="00A26BFB"/>
    <w:rsid w:val="00A26DAC"/>
    <w:rsid w:val="00A274F3"/>
    <w:rsid w:val="00A275CE"/>
    <w:rsid w:val="00A2782C"/>
    <w:rsid w:val="00A27D3D"/>
    <w:rsid w:val="00A3067E"/>
    <w:rsid w:val="00A306C4"/>
    <w:rsid w:val="00A308B4"/>
    <w:rsid w:val="00A30A7E"/>
    <w:rsid w:val="00A30EAB"/>
    <w:rsid w:val="00A31454"/>
    <w:rsid w:val="00A3160E"/>
    <w:rsid w:val="00A31BAD"/>
    <w:rsid w:val="00A31BEF"/>
    <w:rsid w:val="00A31FC0"/>
    <w:rsid w:val="00A32010"/>
    <w:rsid w:val="00A324E2"/>
    <w:rsid w:val="00A3263C"/>
    <w:rsid w:val="00A326B2"/>
    <w:rsid w:val="00A32952"/>
    <w:rsid w:val="00A32BD0"/>
    <w:rsid w:val="00A32E41"/>
    <w:rsid w:val="00A33061"/>
    <w:rsid w:val="00A330D7"/>
    <w:rsid w:val="00A33204"/>
    <w:rsid w:val="00A33267"/>
    <w:rsid w:val="00A332C6"/>
    <w:rsid w:val="00A3382A"/>
    <w:rsid w:val="00A34009"/>
    <w:rsid w:val="00A34736"/>
    <w:rsid w:val="00A34B2A"/>
    <w:rsid w:val="00A34D63"/>
    <w:rsid w:val="00A34E30"/>
    <w:rsid w:val="00A35C87"/>
    <w:rsid w:val="00A35E6E"/>
    <w:rsid w:val="00A35F0A"/>
    <w:rsid w:val="00A36071"/>
    <w:rsid w:val="00A36256"/>
    <w:rsid w:val="00A364D9"/>
    <w:rsid w:val="00A36533"/>
    <w:rsid w:val="00A36809"/>
    <w:rsid w:val="00A36DE7"/>
    <w:rsid w:val="00A370C3"/>
    <w:rsid w:val="00A37488"/>
    <w:rsid w:val="00A376C3"/>
    <w:rsid w:val="00A377D1"/>
    <w:rsid w:val="00A37A15"/>
    <w:rsid w:val="00A37AE7"/>
    <w:rsid w:val="00A4019A"/>
    <w:rsid w:val="00A40767"/>
    <w:rsid w:val="00A40945"/>
    <w:rsid w:val="00A4116D"/>
    <w:rsid w:val="00A4152C"/>
    <w:rsid w:val="00A4159D"/>
    <w:rsid w:val="00A416CC"/>
    <w:rsid w:val="00A41D5B"/>
    <w:rsid w:val="00A42306"/>
    <w:rsid w:val="00A42A79"/>
    <w:rsid w:val="00A42B00"/>
    <w:rsid w:val="00A42C06"/>
    <w:rsid w:val="00A43331"/>
    <w:rsid w:val="00A434A1"/>
    <w:rsid w:val="00A43717"/>
    <w:rsid w:val="00A43982"/>
    <w:rsid w:val="00A43A1E"/>
    <w:rsid w:val="00A43A20"/>
    <w:rsid w:val="00A43A9E"/>
    <w:rsid w:val="00A43F04"/>
    <w:rsid w:val="00A43FFB"/>
    <w:rsid w:val="00A444D8"/>
    <w:rsid w:val="00A446F7"/>
    <w:rsid w:val="00A44B41"/>
    <w:rsid w:val="00A44B7D"/>
    <w:rsid w:val="00A44B8F"/>
    <w:rsid w:val="00A45315"/>
    <w:rsid w:val="00A45438"/>
    <w:rsid w:val="00A45608"/>
    <w:rsid w:val="00A45737"/>
    <w:rsid w:val="00A459C0"/>
    <w:rsid w:val="00A45CD7"/>
    <w:rsid w:val="00A45FA9"/>
    <w:rsid w:val="00A46027"/>
    <w:rsid w:val="00A46518"/>
    <w:rsid w:val="00A46704"/>
    <w:rsid w:val="00A47168"/>
    <w:rsid w:val="00A47338"/>
    <w:rsid w:val="00A4736B"/>
    <w:rsid w:val="00A4758D"/>
    <w:rsid w:val="00A47E23"/>
    <w:rsid w:val="00A50635"/>
    <w:rsid w:val="00A506BA"/>
    <w:rsid w:val="00A506FE"/>
    <w:rsid w:val="00A5094B"/>
    <w:rsid w:val="00A50E6C"/>
    <w:rsid w:val="00A50F22"/>
    <w:rsid w:val="00A5106B"/>
    <w:rsid w:val="00A5143E"/>
    <w:rsid w:val="00A515D0"/>
    <w:rsid w:val="00A518BF"/>
    <w:rsid w:val="00A519CE"/>
    <w:rsid w:val="00A51B3A"/>
    <w:rsid w:val="00A51C63"/>
    <w:rsid w:val="00A52147"/>
    <w:rsid w:val="00A5234B"/>
    <w:rsid w:val="00A523FA"/>
    <w:rsid w:val="00A5255D"/>
    <w:rsid w:val="00A5272A"/>
    <w:rsid w:val="00A5281B"/>
    <w:rsid w:val="00A528EF"/>
    <w:rsid w:val="00A534AE"/>
    <w:rsid w:val="00A53A1D"/>
    <w:rsid w:val="00A53B19"/>
    <w:rsid w:val="00A53B8F"/>
    <w:rsid w:val="00A53C3B"/>
    <w:rsid w:val="00A54141"/>
    <w:rsid w:val="00A54522"/>
    <w:rsid w:val="00A545FC"/>
    <w:rsid w:val="00A54800"/>
    <w:rsid w:val="00A548BB"/>
    <w:rsid w:val="00A54E4F"/>
    <w:rsid w:val="00A554C7"/>
    <w:rsid w:val="00A558DB"/>
    <w:rsid w:val="00A55F30"/>
    <w:rsid w:val="00A56031"/>
    <w:rsid w:val="00A565FC"/>
    <w:rsid w:val="00A56759"/>
    <w:rsid w:val="00A56DA5"/>
    <w:rsid w:val="00A5705B"/>
    <w:rsid w:val="00A5722D"/>
    <w:rsid w:val="00A5732D"/>
    <w:rsid w:val="00A5745D"/>
    <w:rsid w:val="00A57A2E"/>
    <w:rsid w:val="00A57AC1"/>
    <w:rsid w:val="00A57B3C"/>
    <w:rsid w:val="00A57E82"/>
    <w:rsid w:val="00A60477"/>
    <w:rsid w:val="00A60485"/>
    <w:rsid w:val="00A60598"/>
    <w:rsid w:val="00A60C8E"/>
    <w:rsid w:val="00A60D60"/>
    <w:rsid w:val="00A6122A"/>
    <w:rsid w:val="00A61337"/>
    <w:rsid w:val="00A61BBA"/>
    <w:rsid w:val="00A61C61"/>
    <w:rsid w:val="00A61E27"/>
    <w:rsid w:val="00A61E9A"/>
    <w:rsid w:val="00A61ED7"/>
    <w:rsid w:val="00A61EF0"/>
    <w:rsid w:val="00A61FB6"/>
    <w:rsid w:val="00A62668"/>
    <w:rsid w:val="00A629E9"/>
    <w:rsid w:val="00A62AE0"/>
    <w:rsid w:val="00A62E6B"/>
    <w:rsid w:val="00A62E98"/>
    <w:rsid w:val="00A63404"/>
    <w:rsid w:val="00A6388D"/>
    <w:rsid w:val="00A63925"/>
    <w:rsid w:val="00A63C85"/>
    <w:rsid w:val="00A64247"/>
    <w:rsid w:val="00A64D58"/>
    <w:rsid w:val="00A64F01"/>
    <w:rsid w:val="00A6503C"/>
    <w:rsid w:val="00A65603"/>
    <w:rsid w:val="00A65F13"/>
    <w:rsid w:val="00A65F58"/>
    <w:rsid w:val="00A6644D"/>
    <w:rsid w:val="00A6659F"/>
    <w:rsid w:val="00A666AB"/>
    <w:rsid w:val="00A667EF"/>
    <w:rsid w:val="00A67810"/>
    <w:rsid w:val="00A6787C"/>
    <w:rsid w:val="00A678AB"/>
    <w:rsid w:val="00A6798B"/>
    <w:rsid w:val="00A701A3"/>
    <w:rsid w:val="00A7021B"/>
    <w:rsid w:val="00A70A30"/>
    <w:rsid w:val="00A70AEC"/>
    <w:rsid w:val="00A710D2"/>
    <w:rsid w:val="00A710FF"/>
    <w:rsid w:val="00A711AE"/>
    <w:rsid w:val="00A71216"/>
    <w:rsid w:val="00A71327"/>
    <w:rsid w:val="00A713E6"/>
    <w:rsid w:val="00A7179C"/>
    <w:rsid w:val="00A717C7"/>
    <w:rsid w:val="00A71A00"/>
    <w:rsid w:val="00A71B29"/>
    <w:rsid w:val="00A71DEA"/>
    <w:rsid w:val="00A72218"/>
    <w:rsid w:val="00A727BC"/>
    <w:rsid w:val="00A72B7E"/>
    <w:rsid w:val="00A72C47"/>
    <w:rsid w:val="00A731DF"/>
    <w:rsid w:val="00A73769"/>
    <w:rsid w:val="00A738ED"/>
    <w:rsid w:val="00A739BA"/>
    <w:rsid w:val="00A73CA0"/>
    <w:rsid w:val="00A73F4E"/>
    <w:rsid w:val="00A74370"/>
    <w:rsid w:val="00A743AC"/>
    <w:rsid w:val="00A743C4"/>
    <w:rsid w:val="00A74661"/>
    <w:rsid w:val="00A74777"/>
    <w:rsid w:val="00A74AB3"/>
    <w:rsid w:val="00A75429"/>
    <w:rsid w:val="00A757D0"/>
    <w:rsid w:val="00A75BFE"/>
    <w:rsid w:val="00A75DA9"/>
    <w:rsid w:val="00A7640A"/>
    <w:rsid w:val="00A76491"/>
    <w:rsid w:val="00A76509"/>
    <w:rsid w:val="00A76699"/>
    <w:rsid w:val="00A768D0"/>
    <w:rsid w:val="00A768E3"/>
    <w:rsid w:val="00A76A69"/>
    <w:rsid w:val="00A76CCC"/>
    <w:rsid w:val="00A77111"/>
    <w:rsid w:val="00A773BC"/>
    <w:rsid w:val="00A7799F"/>
    <w:rsid w:val="00A77CF0"/>
    <w:rsid w:val="00A77E01"/>
    <w:rsid w:val="00A80670"/>
    <w:rsid w:val="00A80A6E"/>
    <w:rsid w:val="00A80E55"/>
    <w:rsid w:val="00A8121C"/>
    <w:rsid w:val="00A815C9"/>
    <w:rsid w:val="00A819DB"/>
    <w:rsid w:val="00A81BDD"/>
    <w:rsid w:val="00A81C7F"/>
    <w:rsid w:val="00A81DE8"/>
    <w:rsid w:val="00A82628"/>
    <w:rsid w:val="00A827C7"/>
    <w:rsid w:val="00A82926"/>
    <w:rsid w:val="00A829EF"/>
    <w:rsid w:val="00A82AC3"/>
    <w:rsid w:val="00A82E1E"/>
    <w:rsid w:val="00A82F8E"/>
    <w:rsid w:val="00A83106"/>
    <w:rsid w:val="00A831CF"/>
    <w:rsid w:val="00A8320B"/>
    <w:rsid w:val="00A83462"/>
    <w:rsid w:val="00A8365A"/>
    <w:rsid w:val="00A83795"/>
    <w:rsid w:val="00A8443D"/>
    <w:rsid w:val="00A84FD9"/>
    <w:rsid w:val="00A8528A"/>
    <w:rsid w:val="00A853AD"/>
    <w:rsid w:val="00A854DE"/>
    <w:rsid w:val="00A857FB"/>
    <w:rsid w:val="00A8594D"/>
    <w:rsid w:val="00A85E37"/>
    <w:rsid w:val="00A85F45"/>
    <w:rsid w:val="00A862B9"/>
    <w:rsid w:val="00A86448"/>
    <w:rsid w:val="00A866FF"/>
    <w:rsid w:val="00A86763"/>
    <w:rsid w:val="00A86824"/>
    <w:rsid w:val="00A86C4E"/>
    <w:rsid w:val="00A87145"/>
    <w:rsid w:val="00A87621"/>
    <w:rsid w:val="00A87711"/>
    <w:rsid w:val="00A877C4"/>
    <w:rsid w:val="00A87A93"/>
    <w:rsid w:val="00A87D1B"/>
    <w:rsid w:val="00A87F15"/>
    <w:rsid w:val="00A87FC3"/>
    <w:rsid w:val="00A87FEA"/>
    <w:rsid w:val="00A9000F"/>
    <w:rsid w:val="00A90B40"/>
    <w:rsid w:val="00A911F3"/>
    <w:rsid w:val="00A9134B"/>
    <w:rsid w:val="00A9161C"/>
    <w:rsid w:val="00A91E90"/>
    <w:rsid w:val="00A91F16"/>
    <w:rsid w:val="00A9204E"/>
    <w:rsid w:val="00A923D0"/>
    <w:rsid w:val="00A9246E"/>
    <w:rsid w:val="00A9250D"/>
    <w:rsid w:val="00A927A2"/>
    <w:rsid w:val="00A92AC1"/>
    <w:rsid w:val="00A92CE5"/>
    <w:rsid w:val="00A92D79"/>
    <w:rsid w:val="00A930F6"/>
    <w:rsid w:val="00A93177"/>
    <w:rsid w:val="00A93319"/>
    <w:rsid w:val="00A9343B"/>
    <w:rsid w:val="00A934FE"/>
    <w:rsid w:val="00A9358B"/>
    <w:rsid w:val="00A93639"/>
    <w:rsid w:val="00A939AC"/>
    <w:rsid w:val="00A93D5B"/>
    <w:rsid w:val="00A93E45"/>
    <w:rsid w:val="00A93E8F"/>
    <w:rsid w:val="00A94613"/>
    <w:rsid w:val="00A9461C"/>
    <w:rsid w:val="00A94C2E"/>
    <w:rsid w:val="00A953A0"/>
    <w:rsid w:val="00A953A5"/>
    <w:rsid w:val="00A9555C"/>
    <w:rsid w:val="00A95737"/>
    <w:rsid w:val="00A966A2"/>
    <w:rsid w:val="00A96845"/>
    <w:rsid w:val="00A96B9A"/>
    <w:rsid w:val="00A96C39"/>
    <w:rsid w:val="00A96DDA"/>
    <w:rsid w:val="00A96F3C"/>
    <w:rsid w:val="00A9735D"/>
    <w:rsid w:val="00A973A7"/>
    <w:rsid w:val="00A97B2E"/>
    <w:rsid w:val="00A97C6E"/>
    <w:rsid w:val="00A97EFC"/>
    <w:rsid w:val="00AA03E1"/>
    <w:rsid w:val="00AA06DA"/>
    <w:rsid w:val="00AA0A4D"/>
    <w:rsid w:val="00AA0DFE"/>
    <w:rsid w:val="00AA130A"/>
    <w:rsid w:val="00AA14B4"/>
    <w:rsid w:val="00AA19FF"/>
    <w:rsid w:val="00AA1D52"/>
    <w:rsid w:val="00AA1E83"/>
    <w:rsid w:val="00AA2030"/>
    <w:rsid w:val="00AA22A3"/>
    <w:rsid w:val="00AA2370"/>
    <w:rsid w:val="00AA26C7"/>
    <w:rsid w:val="00AA288D"/>
    <w:rsid w:val="00AA2A21"/>
    <w:rsid w:val="00AA2A5B"/>
    <w:rsid w:val="00AA2AB1"/>
    <w:rsid w:val="00AA2B6A"/>
    <w:rsid w:val="00AA3244"/>
    <w:rsid w:val="00AA32B8"/>
    <w:rsid w:val="00AA3575"/>
    <w:rsid w:val="00AA3904"/>
    <w:rsid w:val="00AA397E"/>
    <w:rsid w:val="00AA3E35"/>
    <w:rsid w:val="00AA43C6"/>
    <w:rsid w:val="00AA4B78"/>
    <w:rsid w:val="00AA4F06"/>
    <w:rsid w:val="00AA518C"/>
    <w:rsid w:val="00AA5236"/>
    <w:rsid w:val="00AA56C1"/>
    <w:rsid w:val="00AA5958"/>
    <w:rsid w:val="00AA5BC3"/>
    <w:rsid w:val="00AA5C22"/>
    <w:rsid w:val="00AA5EF8"/>
    <w:rsid w:val="00AA60C1"/>
    <w:rsid w:val="00AA62FA"/>
    <w:rsid w:val="00AA663A"/>
    <w:rsid w:val="00AA6AE6"/>
    <w:rsid w:val="00AA6B27"/>
    <w:rsid w:val="00AA6FE2"/>
    <w:rsid w:val="00AA7375"/>
    <w:rsid w:val="00AA7810"/>
    <w:rsid w:val="00AA7843"/>
    <w:rsid w:val="00AA7A76"/>
    <w:rsid w:val="00AA7C28"/>
    <w:rsid w:val="00AB01E8"/>
    <w:rsid w:val="00AB0243"/>
    <w:rsid w:val="00AB0265"/>
    <w:rsid w:val="00AB027E"/>
    <w:rsid w:val="00AB05A4"/>
    <w:rsid w:val="00AB05AD"/>
    <w:rsid w:val="00AB07E4"/>
    <w:rsid w:val="00AB0B6B"/>
    <w:rsid w:val="00AB0FBF"/>
    <w:rsid w:val="00AB13A6"/>
    <w:rsid w:val="00AB1AF2"/>
    <w:rsid w:val="00AB1BA1"/>
    <w:rsid w:val="00AB1C97"/>
    <w:rsid w:val="00AB1D8D"/>
    <w:rsid w:val="00AB1E61"/>
    <w:rsid w:val="00AB1FBA"/>
    <w:rsid w:val="00AB2329"/>
    <w:rsid w:val="00AB2923"/>
    <w:rsid w:val="00AB29CC"/>
    <w:rsid w:val="00AB2BEF"/>
    <w:rsid w:val="00AB3301"/>
    <w:rsid w:val="00AB36FD"/>
    <w:rsid w:val="00AB3764"/>
    <w:rsid w:val="00AB383B"/>
    <w:rsid w:val="00AB3A58"/>
    <w:rsid w:val="00AB3AF8"/>
    <w:rsid w:val="00AB3D47"/>
    <w:rsid w:val="00AB3DE3"/>
    <w:rsid w:val="00AB3FE5"/>
    <w:rsid w:val="00AB494C"/>
    <w:rsid w:val="00AB4957"/>
    <w:rsid w:val="00AB4E1F"/>
    <w:rsid w:val="00AB4E76"/>
    <w:rsid w:val="00AB4EF8"/>
    <w:rsid w:val="00AB50F4"/>
    <w:rsid w:val="00AB51AB"/>
    <w:rsid w:val="00AB57E3"/>
    <w:rsid w:val="00AB589C"/>
    <w:rsid w:val="00AB603E"/>
    <w:rsid w:val="00AB6338"/>
    <w:rsid w:val="00AB6541"/>
    <w:rsid w:val="00AB70A4"/>
    <w:rsid w:val="00AB70B9"/>
    <w:rsid w:val="00AB71D2"/>
    <w:rsid w:val="00AB72E1"/>
    <w:rsid w:val="00AB7352"/>
    <w:rsid w:val="00AB7665"/>
    <w:rsid w:val="00AB7A60"/>
    <w:rsid w:val="00AC05DC"/>
    <w:rsid w:val="00AC0756"/>
    <w:rsid w:val="00AC08AE"/>
    <w:rsid w:val="00AC092C"/>
    <w:rsid w:val="00AC0D1A"/>
    <w:rsid w:val="00AC0DB0"/>
    <w:rsid w:val="00AC1300"/>
    <w:rsid w:val="00AC1875"/>
    <w:rsid w:val="00AC18A2"/>
    <w:rsid w:val="00AC1BD1"/>
    <w:rsid w:val="00AC22FE"/>
    <w:rsid w:val="00AC241F"/>
    <w:rsid w:val="00AC2544"/>
    <w:rsid w:val="00AC2881"/>
    <w:rsid w:val="00AC2BA0"/>
    <w:rsid w:val="00AC30DE"/>
    <w:rsid w:val="00AC34B5"/>
    <w:rsid w:val="00AC36D8"/>
    <w:rsid w:val="00AC3B76"/>
    <w:rsid w:val="00AC3DB8"/>
    <w:rsid w:val="00AC3DE2"/>
    <w:rsid w:val="00AC45D7"/>
    <w:rsid w:val="00AC4648"/>
    <w:rsid w:val="00AC49F4"/>
    <w:rsid w:val="00AC508E"/>
    <w:rsid w:val="00AC55AE"/>
    <w:rsid w:val="00AC5E31"/>
    <w:rsid w:val="00AC5E32"/>
    <w:rsid w:val="00AC670F"/>
    <w:rsid w:val="00AC6DAB"/>
    <w:rsid w:val="00AC6F03"/>
    <w:rsid w:val="00AC70AE"/>
    <w:rsid w:val="00AC70B7"/>
    <w:rsid w:val="00AC714C"/>
    <w:rsid w:val="00AC7C78"/>
    <w:rsid w:val="00AC7CDF"/>
    <w:rsid w:val="00AD0198"/>
    <w:rsid w:val="00AD0362"/>
    <w:rsid w:val="00AD079D"/>
    <w:rsid w:val="00AD0E8C"/>
    <w:rsid w:val="00AD1184"/>
    <w:rsid w:val="00AD1568"/>
    <w:rsid w:val="00AD1AE3"/>
    <w:rsid w:val="00AD1EB7"/>
    <w:rsid w:val="00AD1F90"/>
    <w:rsid w:val="00AD2260"/>
    <w:rsid w:val="00AD2873"/>
    <w:rsid w:val="00AD2B79"/>
    <w:rsid w:val="00AD2E20"/>
    <w:rsid w:val="00AD2F4A"/>
    <w:rsid w:val="00AD3010"/>
    <w:rsid w:val="00AD31B6"/>
    <w:rsid w:val="00AD31DF"/>
    <w:rsid w:val="00AD3209"/>
    <w:rsid w:val="00AD35B7"/>
    <w:rsid w:val="00AD35F7"/>
    <w:rsid w:val="00AD3A42"/>
    <w:rsid w:val="00AD3FA7"/>
    <w:rsid w:val="00AD408E"/>
    <w:rsid w:val="00AD4463"/>
    <w:rsid w:val="00AD45F9"/>
    <w:rsid w:val="00AD461B"/>
    <w:rsid w:val="00AD4B81"/>
    <w:rsid w:val="00AD4B88"/>
    <w:rsid w:val="00AD4C12"/>
    <w:rsid w:val="00AD4E5B"/>
    <w:rsid w:val="00AD522D"/>
    <w:rsid w:val="00AD56AA"/>
    <w:rsid w:val="00AD5C98"/>
    <w:rsid w:val="00AD5EC0"/>
    <w:rsid w:val="00AD6587"/>
    <w:rsid w:val="00AD663A"/>
    <w:rsid w:val="00AD68BC"/>
    <w:rsid w:val="00AD6EC0"/>
    <w:rsid w:val="00AD77B5"/>
    <w:rsid w:val="00AD7A13"/>
    <w:rsid w:val="00AD7AEF"/>
    <w:rsid w:val="00AE027D"/>
    <w:rsid w:val="00AE05B9"/>
    <w:rsid w:val="00AE0650"/>
    <w:rsid w:val="00AE0977"/>
    <w:rsid w:val="00AE15E6"/>
    <w:rsid w:val="00AE169B"/>
    <w:rsid w:val="00AE16DC"/>
    <w:rsid w:val="00AE171C"/>
    <w:rsid w:val="00AE17AB"/>
    <w:rsid w:val="00AE1A7D"/>
    <w:rsid w:val="00AE217D"/>
    <w:rsid w:val="00AE24A2"/>
    <w:rsid w:val="00AE27D6"/>
    <w:rsid w:val="00AE285A"/>
    <w:rsid w:val="00AE298B"/>
    <w:rsid w:val="00AE2AFB"/>
    <w:rsid w:val="00AE2D52"/>
    <w:rsid w:val="00AE2DDE"/>
    <w:rsid w:val="00AE2F36"/>
    <w:rsid w:val="00AE310A"/>
    <w:rsid w:val="00AE320E"/>
    <w:rsid w:val="00AE3246"/>
    <w:rsid w:val="00AE363D"/>
    <w:rsid w:val="00AE3784"/>
    <w:rsid w:val="00AE384B"/>
    <w:rsid w:val="00AE3DF6"/>
    <w:rsid w:val="00AE3E1A"/>
    <w:rsid w:val="00AE3F80"/>
    <w:rsid w:val="00AE421A"/>
    <w:rsid w:val="00AE493A"/>
    <w:rsid w:val="00AE4A14"/>
    <w:rsid w:val="00AE4E24"/>
    <w:rsid w:val="00AE5252"/>
    <w:rsid w:val="00AE557B"/>
    <w:rsid w:val="00AE5E6B"/>
    <w:rsid w:val="00AE5EBD"/>
    <w:rsid w:val="00AE62BB"/>
    <w:rsid w:val="00AE69CB"/>
    <w:rsid w:val="00AE6B13"/>
    <w:rsid w:val="00AE6C32"/>
    <w:rsid w:val="00AE70A3"/>
    <w:rsid w:val="00AE73FE"/>
    <w:rsid w:val="00AE76F0"/>
    <w:rsid w:val="00AE7A63"/>
    <w:rsid w:val="00AE7F61"/>
    <w:rsid w:val="00AE7FA1"/>
    <w:rsid w:val="00AF016C"/>
    <w:rsid w:val="00AF06E6"/>
    <w:rsid w:val="00AF083A"/>
    <w:rsid w:val="00AF0972"/>
    <w:rsid w:val="00AF0CA2"/>
    <w:rsid w:val="00AF0D1C"/>
    <w:rsid w:val="00AF1194"/>
    <w:rsid w:val="00AF12B8"/>
    <w:rsid w:val="00AF13F9"/>
    <w:rsid w:val="00AF1ADA"/>
    <w:rsid w:val="00AF1B03"/>
    <w:rsid w:val="00AF261E"/>
    <w:rsid w:val="00AF287B"/>
    <w:rsid w:val="00AF2B3A"/>
    <w:rsid w:val="00AF30DF"/>
    <w:rsid w:val="00AF3252"/>
    <w:rsid w:val="00AF35C9"/>
    <w:rsid w:val="00AF39D0"/>
    <w:rsid w:val="00AF3CDE"/>
    <w:rsid w:val="00AF410A"/>
    <w:rsid w:val="00AF41CA"/>
    <w:rsid w:val="00AF42E8"/>
    <w:rsid w:val="00AF44F7"/>
    <w:rsid w:val="00AF451D"/>
    <w:rsid w:val="00AF4522"/>
    <w:rsid w:val="00AF4727"/>
    <w:rsid w:val="00AF477C"/>
    <w:rsid w:val="00AF4B9D"/>
    <w:rsid w:val="00AF53BB"/>
    <w:rsid w:val="00AF559E"/>
    <w:rsid w:val="00AF5717"/>
    <w:rsid w:val="00AF5859"/>
    <w:rsid w:val="00AF58A7"/>
    <w:rsid w:val="00AF5B3A"/>
    <w:rsid w:val="00AF5C46"/>
    <w:rsid w:val="00AF617C"/>
    <w:rsid w:val="00AF61AB"/>
    <w:rsid w:val="00AF6609"/>
    <w:rsid w:val="00AF668D"/>
    <w:rsid w:val="00AF6BB1"/>
    <w:rsid w:val="00AF6BF0"/>
    <w:rsid w:val="00AF6E6E"/>
    <w:rsid w:val="00AF6F79"/>
    <w:rsid w:val="00AF71E7"/>
    <w:rsid w:val="00AF755A"/>
    <w:rsid w:val="00AF7757"/>
    <w:rsid w:val="00AF77EF"/>
    <w:rsid w:val="00AF7926"/>
    <w:rsid w:val="00AF7976"/>
    <w:rsid w:val="00AF7EB3"/>
    <w:rsid w:val="00AF7F4E"/>
    <w:rsid w:val="00B0043A"/>
    <w:rsid w:val="00B018FA"/>
    <w:rsid w:val="00B0192E"/>
    <w:rsid w:val="00B01FD7"/>
    <w:rsid w:val="00B0235D"/>
    <w:rsid w:val="00B023B1"/>
    <w:rsid w:val="00B02403"/>
    <w:rsid w:val="00B0258E"/>
    <w:rsid w:val="00B0275D"/>
    <w:rsid w:val="00B02D4A"/>
    <w:rsid w:val="00B02E4E"/>
    <w:rsid w:val="00B02EAB"/>
    <w:rsid w:val="00B031FE"/>
    <w:rsid w:val="00B0343F"/>
    <w:rsid w:val="00B03480"/>
    <w:rsid w:val="00B03F71"/>
    <w:rsid w:val="00B043B3"/>
    <w:rsid w:val="00B04808"/>
    <w:rsid w:val="00B04B96"/>
    <w:rsid w:val="00B04C67"/>
    <w:rsid w:val="00B05153"/>
    <w:rsid w:val="00B053C0"/>
    <w:rsid w:val="00B05A84"/>
    <w:rsid w:val="00B05AF0"/>
    <w:rsid w:val="00B0631E"/>
    <w:rsid w:val="00B065A4"/>
    <w:rsid w:val="00B068EF"/>
    <w:rsid w:val="00B069A4"/>
    <w:rsid w:val="00B06A2F"/>
    <w:rsid w:val="00B06A52"/>
    <w:rsid w:val="00B06C0B"/>
    <w:rsid w:val="00B06CE5"/>
    <w:rsid w:val="00B06E32"/>
    <w:rsid w:val="00B07119"/>
    <w:rsid w:val="00B0720F"/>
    <w:rsid w:val="00B07233"/>
    <w:rsid w:val="00B07416"/>
    <w:rsid w:val="00B0756D"/>
    <w:rsid w:val="00B075CC"/>
    <w:rsid w:val="00B076DB"/>
    <w:rsid w:val="00B07B35"/>
    <w:rsid w:val="00B07CBF"/>
    <w:rsid w:val="00B07FA0"/>
    <w:rsid w:val="00B1001F"/>
    <w:rsid w:val="00B103AD"/>
    <w:rsid w:val="00B1059F"/>
    <w:rsid w:val="00B10C26"/>
    <w:rsid w:val="00B10E2B"/>
    <w:rsid w:val="00B10E3D"/>
    <w:rsid w:val="00B10F23"/>
    <w:rsid w:val="00B11090"/>
    <w:rsid w:val="00B1164A"/>
    <w:rsid w:val="00B1167D"/>
    <w:rsid w:val="00B116F8"/>
    <w:rsid w:val="00B1185D"/>
    <w:rsid w:val="00B118C4"/>
    <w:rsid w:val="00B119C6"/>
    <w:rsid w:val="00B11CC2"/>
    <w:rsid w:val="00B12302"/>
    <w:rsid w:val="00B124A7"/>
    <w:rsid w:val="00B1266C"/>
    <w:rsid w:val="00B12D24"/>
    <w:rsid w:val="00B12FAA"/>
    <w:rsid w:val="00B13267"/>
    <w:rsid w:val="00B1373E"/>
    <w:rsid w:val="00B1391E"/>
    <w:rsid w:val="00B14034"/>
    <w:rsid w:val="00B1439D"/>
    <w:rsid w:val="00B144FA"/>
    <w:rsid w:val="00B145A2"/>
    <w:rsid w:val="00B1466A"/>
    <w:rsid w:val="00B14697"/>
    <w:rsid w:val="00B1494E"/>
    <w:rsid w:val="00B14A64"/>
    <w:rsid w:val="00B14D0E"/>
    <w:rsid w:val="00B15243"/>
    <w:rsid w:val="00B15CA5"/>
    <w:rsid w:val="00B15CDE"/>
    <w:rsid w:val="00B16414"/>
    <w:rsid w:val="00B16D7D"/>
    <w:rsid w:val="00B16EB9"/>
    <w:rsid w:val="00B17348"/>
    <w:rsid w:val="00B174BF"/>
    <w:rsid w:val="00B1753C"/>
    <w:rsid w:val="00B17551"/>
    <w:rsid w:val="00B17743"/>
    <w:rsid w:val="00B202C5"/>
    <w:rsid w:val="00B2061A"/>
    <w:rsid w:val="00B20A41"/>
    <w:rsid w:val="00B21215"/>
    <w:rsid w:val="00B2126C"/>
    <w:rsid w:val="00B21366"/>
    <w:rsid w:val="00B21844"/>
    <w:rsid w:val="00B21A57"/>
    <w:rsid w:val="00B21CA8"/>
    <w:rsid w:val="00B21D9B"/>
    <w:rsid w:val="00B22783"/>
    <w:rsid w:val="00B22AF7"/>
    <w:rsid w:val="00B22B9D"/>
    <w:rsid w:val="00B22C0A"/>
    <w:rsid w:val="00B22CAE"/>
    <w:rsid w:val="00B22EEB"/>
    <w:rsid w:val="00B22F10"/>
    <w:rsid w:val="00B22F28"/>
    <w:rsid w:val="00B23072"/>
    <w:rsid w:val="00B234B4"/>
    <w:rsid w:val="00B23539"/>
    <w:rsid w:val="00B236A1"/>
    <w:rsid w:val="00B23A09"/>
    <w:rsid w:val="00B23F97"/>
    <w:rsid w:val="00B242BE"/>
    <w:rsid w:val="00B24670"/>
    <w:rsid w:val="00B24832"/>
    <w:rsid w:val="00B2499F"/>
    <w:rsid w:val="00B24F19"/>
    <w:rsid w:val="00B25011"/>
    <w:rsid w:val="00B25133"/>
    <w:rsid w:val="00B25334"/>
    <w:rsid w:val="00B253A2"/>
    <w:rsid w:val="00B2557B"/>
    <w:rsid w:val="00B25A23"/>
    <w:rsid w:val="00B25EA5"/>
    <w:rsid w:val="00B25F99"/>
    <w:rsid w:val="00B263E2"/>
    <w:rsid w:val="00B26450"/>
    <w:rsid w:val="00B26A53"/>
    <w:rsid w:val="00B26DCF"/>
    <w:rsid w:val="00B2705E"/>
    <w:rsid w:val="00B2730A"/>
    <w:rsid w:val="00B274B0"/>
    <w:rsid w:val="00B27626"/>
    <w:rsid w:val="00B27759"/>
    <w:rsid w:val="00B27D38"/>
    <w:rsid w:val="00B300D0"/>
    <w:rsid w:val="00B3082D"/>
    <w:rsid w:val="00B3088C"/>
    <w:rsid w:val="00B30AD0"/>
    <w:rsid w:val="00B30CC0"/>
    <w:rsid w:val="00B31056"/>
    <w:rsid w:val="00B316E0"/>
    <w:rsid w:val="00B316ED"/>
    <w:rsid w:val="00B31A27"/>
    <w:rsid w:val="00B31CF6"/>
    <w:rsid w:val="00B31E32"/>
    <w:rsid w:val="00B31FB2"/>
    <w:rsid w:val="00B32400"/>
    <w:rsid w:val="00B325BF"/>
    <w:rsid w:val="00B328B9"/>
    <w:rsid w:val="00B32915"/>
    <w:rsid w:val="00B329C0"/>
    <w:rsid w:val="00B33921"/>
    <w:rsid w:val="00B33A3E"/>
    <w:rsid w:val="00B33BAB"/>
    <w:rsid w:val="00B33D48"/>
    <w:rsid w:val="00B33F03"/>
    <w:rsid w:val="00B34393"/>
    <w:rsid w:val="00B346AE"/>
    <w:rsid w:val="00B3476C"/>
    <w:rsid w:val="00B34BE9"/>
    <w:rsid w:val="00B3526D"/>
    <w:rsid w:val="00B355EA"/>
    <w:rsid w:val="00B35F4D"/>
    <w:rsid w:val="00B362F3"/>
    <w:rsid w:val="00B36332"/>
    <w:rsid w:val="00B365CD"/>
    <w:rsid w:val="00B36A63"/>
    <w:rsid w:val="00B36A96"/>
    <w:rsid w:val="00B36E89"/>
    <w:rsid w:val="00B37271"/>
    <w:rsid w:val="00B373E6"/>
    <w:rsid w:val="00B37598"/>
    <w:rsid w:val="00B378EC"/>
    <w:rsid w:val="00B37C49"/>
    <w:rsid w:val="00B402F0"/>
    <w:rsid w:val="00B40331"/>
    <w:rsid w:val="00B4040F"/>
    <w:rsid w:val="00B40872"/>
    <w:rsid w:val="00B408CA"/>
    <w:rsid w:val="00B40C42"/>
    <w:rsid w:val="00B40E39"/>
    <w:rsid w:val="00B414FA"/>
    <w:rsid w:val="00B41D0B"/>
    <w:rsid w:val="00B41DDF"/>
    <w:rsid w:val="00B41EC0"/>
    <w:rsid w:val="00B42598"/>
    <w:rsid w:val="00B425A5"/>
    <w:rsid w:val="00B4271E"/>
    <w:rsid w:val="00B42823"/>
    <w:rsid w:val="00B4309A"/>
    <w:rsid w:val="00B43285"/>
    <w:rsid w:val="00B43513"/>
    <w:rsid w:val="00B43775"/>
    <w:rsid w:val="00B437C4"/>
    <w:rsid w:val="00B43811"/>
    <w:rsid w:val="00B43F71"/>
    <w:rsid w:val="00B44027"/>
    <w:rsid w:val="00B44529"/>
    <w:rsid w:val="00B446E5"/>
    <w:rsid w:val="00B44759"/>
    <w:rsid w:val="00B44962"/>
    <w:rsid w:val="00B44968"/>
    <w:rsid w:val="00B44CCA"/>
    <w:rsid w:val="00B44ED7"/>
    <w:rsid w:val="00B44F0B"/>
    <w:rsid w:val="00B44F82"/>
    <w:rsid w:val="00B450FC"/>
    <w:rsid w:val="00B4542E"/>
    <w:rsid w:val="00B454F6"/>
    <w:rsid w:val="00B4564C"/>
    <w:rsid w:val="00B45AF8"/>
    <w:rsid w:val="00B45CDF"/>
    <w:rsid w:val="00B46681"/>
    <w:rsid w:val="00B466E8"/>
    <w:rsid w:val="00B46F07"/>
    <w:rsid w:val="00B470A5"/>
    <w:rsid w:val="00B47552"/>
    <w:rsid w:val="00B47562"/>
    <w:rsid w:val="00B47891"/>
    <w:rsid w:val="00B47C4B"/>
    <w:rsid w:val="00B47D5D"/>
    <w:rsid w:val="00B47ED7"/>
    <w:rsid w:val="00B503CA"/>
    <w:rsid w:val="00B506B8"/>
    <w:rsid w:val="00B50CE5"/>
    <w:rsid w:val="00B50FF7"/>
    <w:rsid w:val="00B51347"/>
    <w:rsid w:val="00B51410"/>
    <w:rsid w:val="00B522AB"/>
    <w:rsid w:val="00B523FA"/>
    <w:rsid w:val="00B52887"/>
    <w:rsid w:val="00B52944"/>
    <w:rsid w:val="00B529EB"/>
    <w:rsid w:val="00B52E39"/>
    <w:rsid w:val="00B52FE1"/>
    <w:rsid w:val="00B53000"/>
    <w:rsid w:val="00B53058"/>
    <w:rsid w:val="00B53482"/>
    <w:rsid w:val="00B53822"/>
    <w:rsid w:val="00B53E4D"/>
    <w:rsid w:val="00B53FE3"/>
    <w:rsid w:val="00B5417B"/>
    <w:rsid w:val="00B5426E"/>
    <w:rsid w:val="00B5435C"/>
    <w:rsid w:val="00B543B3"/>
    <w:rsid w:val="00B54957"/>
    <w:rsid w:val="00B54A25"/>
    <w:rsid w:val="00B54CE5"/>
    <w:rsid w:val="00B550DF"/>
    <w:rsid w:val="00B554C4"/>
    <w:rsid w:val="00B55B87"/>
    <w:rsid w:val="00B5635C"/>
    <w:rsid w:val="00B563A6"/>
    <w:rsid w:val="00B5696B"/>
    <w:rsid w:val="00B56DD7"/>
    <w:rsid w:val="00B571A5"/>
    <w:rsid w:val="00B5721F"/>
    <w:rsid w:val="00B573AD"/>
    <w:rsid w:val="00B5780F"/>
    <w:rsid w:val="00B579B1"/>
    <w:rsid w:val="00B57B5B"/>
    <w:rsid w:val="00B57BB8"/>
    <w:rsid w:val="00B60187"/>
    <w:rsid w:val="00B603A0"/>
    <w:rsid w:val="00B605F3"/>
    <w:rsid w:val="00B60DDB"/>
    <w:rsid w:val="00B60FBC"/>
    <w:rsid w:val="00B61493"/>
    <w:rsid w:val="00B614C2"/>
    <w:rsid w:val="00B61655"/>
    <w:rsid w:val="00B61658"/>
    <w:rsid w:val="00B61A3B"/>
    <w:rsid w:val="00B61C03"/>
    <w:rsid w:val="00B61D4F"/>
    <w:rsid w:val="00B623BC"/>
    <w:rsid w:val="00B623EB"/>
    <w:rsid w:val="00B625F6"/>
    <w:rsid w:val="00B62ABD"/>
    <w:rsid w:val="00B62C94"/>
    <w:rsid w:val="00B6311A"/>
    <w:rsid w:val="00B631D3"/>
    <w:rsid w:val="00B63373"/>
    <w:rsid w:val="00B6376E"/>
    <w:rsid w:val="00B63D29"/>
    <w:rsid w:val="00B6424F"/>
    <w:rsid w:val="00B64814"/>
    <w:rsid w:val="00B64C5D"/>
    <w:rsid w:val="00B64F81"/>
    <w:rsid w:val="00B65019"/>
    <w:rsid w:val="00B6579F"/>
    <w:rsid w:val="00B65856"/>
    <w:rsid w:val="00B6585E"/>
    <w:rsid w:val="00B658A2"/>
    <w:rsid w:val="00B664D3"/>
    <w:rsid w:val="00B66517"/>
    <w:rsid w:val="00B667E4"/>
    <w:rsid w:val="00B6693E"/>
    <w:rsid w:val="00B670E9"/>
    <w:rsid w:val="00B671A9"/>
    <w:rsid w:val="00B67396"/>
    <w:rsid w:val="00B7050D"/>
    <w:rsid w:val="00B70899"/>
    <w:rsid w:val="00B70911"/>
    <w:rsid w:val="00B709B1"/>
    <w:rsid w:val="00B71327"/>
    <w:rsid w:val="00B714F7"/>
    <w:rsid w:val="00B71BE3"/>
    <w:rsid w:val="00B71C66"/>
    <w:rsid w:val="00B71CC1"/>
    <w:rsid w:val="00B71DC9"/>
    <w:rsid w:val="00B71E4A"/>
    <w:rsid w:val="00B71F37"/>
    <w:rsid w:val="00B71F66"/>
    <w:rsid w:val="00B72095"/>
    <w:rsid w:val="00B7251B"/>
    <w:rsid w:val="00B72575"/>
    <w:rsid w:val="00B72ABE"/>
    <w:rsid w:val="00B72C61"/>
    <w:rsid w:val="00B72CFD"/>
    <w:rsid w:val="00B72DFC"/>
    <w:rsid w:val="00B73080"/>
    <w:rsid w:val="00B730C3"/>
    <w:rsid w:val="00B74093"/>
    <w:rsid w:val="00B7412B"/>
    <w:rsid w:val="00B7488F"/>
    <w:rsid w:val="00B74992"/>
    <w:rsid w:val="00B74C2B"/>
    <w:rsid w:val="00B74E53"/>
    <w:rsid w:val="00B75122"/>
    <w:rsid w:val="00B754CE"/>
    <w:rsid w:val="00B758AE"/>
    <w:rsid w:val="00B75CAC"/>
    <w:rsid w:val="00B75CB4"/>
    <w:rsid w:val="00B75CF0"/>
    <w:rsid w:val="00B760A0"/>
    <w:rsid w:val="00B7610B"/>
    <w:rsid w:val="00B76746"/>
    <w:rsid w:val="00B76C41"/>
    <w:rsid w:val="00B76E9C"/>
    <w:rsid w:val="00B773F4"/>
    <w:rsid w:val="00B77A8E"/>
    <w:rsid w:val="00B77BE6"/>
    <w:rsid w:val="00B77D4E"/>
    <w:rsid w:val="00B77DC1"/>
    <w:rsid w:val="00B77EC6"/>
    <w:rsid w:val="00B8028D"/>
    <w:rsid w:val="00B80335"/>
    <w:rsid w:val="00B80476"/>
    <w:rsid w:val="00B80509"/>
    <w:rsid w:val="00B80690"/>
    <w:rsid w:val="00B806A3"/>
    <w:rsid w:val="00B8088F"/>
    <w:rsid w:val="00B812BA"/>
    <w:rsid w:val="00B816AA"/>
    <w:rsid w:val="00B81784"/>
    <w:rsid w:val="00B81E31"/>
    <w:rsid w:val="00B81F1F"/>
    <w:rsid w:val="00B8258D"/>
    <w:rsid w:val="00B828E8"/>
    <w:rsid w:val="00B8290D"/>
    <w:rsid w:val="00B82A1C"/>
    <w:rsid w:val="00B82B43"/>
    <w:rsid w:val="00B82E1E"/>
    <w:rsid w:val="00B82F0B"/>
    <w:rsid w:val="00B837DE"/>
    <w:rsid w:val="00B8388D"/>
    <w:rsid w:val="00B83A18"/>
    <w:rsid w:val="00B83AEB"/>
    <w:rsid w:val="00B83FD3"/>
    <w:rsid w:val="00B84083"/>
    <w:rsid w:val="00B84162"/>
    <w:rsid w:val="00B84780"/>
    <w:rsid w:val="00B848BF"/>
    <w:rsid w:val="00B84F1F"/>
    <w:rsid w:val="00B84FFA"/>
    <w:rsid w:val="00B85050"/>
    <w:rsid w:val="00B85545"/>
    <w:rsid w:val="00B8660F"/>
    <w:rsid w:val="00B86781"/>
    <w:rsid w:val="00B8680C"/>
    <w:rsid w:val="00B86AE1"/>
    <w:rsid w:val="00B8783A"/>
    <w:rsid w:val="00B87C71"/>
    <w:rsid w:val="00B87DAF"/>
    <w:rsid w:val="00B87E26"/>
    <w:rsid w:val="00B87E4B"/>
    <w:rsid w:val="00B9036F"/>
    <w:rsid w:val="00B9043B"/>
    <w:rsid w:val="00B906CD"/>
    <w:rsid w:val="00B90DEA"/>
    <w:rsid w:val="00B90EAB"/>
    <w:rsid w:val="00B90F0F"/>
    <w:rsid w:val="00B9116F"/>
    <w:rsid w:val="00B911C7"/>
    <w:rsid w:val="00B9144B"/>
    <w:rsid w:val="00B91E53"/>
    <w:rsid w:val="00B927F1"/>
    <w:rsid w:val="00B932D1"/>
    <w:rsid w:val="00B93429"/>
    <w:rsid w:val="00B93509"/>
    <w:rsid w:val="00B93705"/>
    <w:rsid w:val="00B9421C"/>
    <w:rsid w:val="00B9430E"/>
    <w:rsid w:val="00B947D2"/>
    <w:rsid w:val="00B94815"/>
    <w:rsid w:val="00B94A7B"/>
    <w:rsid w:val="00B94EA2"/>
    <w:rsid w:val="00B95044"/>
    <w:rsid w:val="00B951DF"/>
    <w:rsid w:val="00B95679"/>
    <w:rsid w:val="00B95952"/>
    <w:rsid w:val="00B95B35"/>
    <w:rsid w:val="00B95D54"/>
    <w:rsid w:val="00B95E20"/>
    <w:rsid w:val="00B95F84"/>
    <w:rsid w:val="00B97604"/>
    <w:rsid w:val="00B9763B"/>
    <w:rsid w:val="00B97A27"/>
    <w:rsid w:val="00B97AB2"/>
    <w:rsid w:val="00B97B11"/>
    <w:rsid w:val="00B97BB9"/>
    <w:rsid w:val="00B97DCE"/>
    <w:rsid w:val="00BA0677"/>
    <w:rsid w:val="00BA0892"/>
    <w:rsid w:val="00BA0FEC"/>
    <w:rsid w:val="00BA145A"/>
    <w:rsid w:val="00BA14AE"/>
    <w:rsid w:val="00BA19BD"/>
    <w:rsid w:val="00BA1C56"/>
    <w:rsid w:val="00BA1EF7"/>
    <w:rsid w:val="00BA204B"/>
    <w:rsid w:val="00BA242F"/>
    <w:rsid w:val="00BA2E30"/>
    <w:rsid w:val="00BA2EEF"/>
    <w:rsid w:val="00BA2F0F"/>
    <w:rsid w:val="00BA3233"/>
    <w:rsid w:val="00BA3679"/>
    <w:rsid w:val="00BA36FF"/>
    <w:rsid w:val="00BA3AF6"/>
    <w:rsid w:val="00BA3BE9"/>
    <w:rsid w:val="00BA3CFB"/>
    <w:rsid w:val="00BA3F9D"/>
    <w:rsid w:val="00BA42CB"/>
    <w:rsid w:val="00BA42ED"/>
    <w:rsid w:val="00BA4558"/>
    <w:rsid w:val="00BA460E"/>
    <w:rsid w:val="00BA4767"/>
    <w:rsid w:val="00BA4B5A"/>
    <w:rsid w:val="00BA50D4"/>
    <w:rsid w:val="00BA5500"/>
    <w:rsid w:val="00BA556E"/>
    <w:rsid w:val="00BA5619"/>
    <w:rsid w:val="00BA5C22"/>
    <w:rsid w:val="00BA5C9A"/>
    <w:rsid w:val="00BA5DD8"/>
    <w:rsid w:val="00BA6456"/>
    <w:rsid w:val="00BA64A7"/>
    <w:rsid w:val="00BA6527"/>
    <w:rsid w:val="00BA680D"/>
    <w:rsid w:val="00BA6B93"/>
    <w:rsid w:val="00BA6BC7"/>
    <w:rsid w:val="00BA6DB2"/>
    <w:rsid w:val="00BA6EA9"/>
    <w:rsid w:val="00BA7053"/>
    <w:rsid w:val="00BA7541"/>
    <w:rsid w:val="00BA7A98"/>
    <w:rsid w:val="00BA7FC5"/>
    <w:rsid w:val="00BB01E5"/>
    <w:rsid w:val="00BB05B5"/>
    <w:rsid w:val="00BB09B5"/>
    <w:rsid w:val="00BB09F5"/>
    <w:rsid w:val="00BB0C73"/>
    <w:rsid w:val="00BB1577"/>
    <w:rsid w:val="00BB1A68"/>
    <w:rsid w:val="00BB1E1D"/>
    <w:rsid w:val="00BB1F7C"/>
    <w:rsid w:val="00BB215B"/>
    <w:rsid w:val="00BB2407"/>
    <w:rsid w:val="00BB2807"/>
    <w:rsid w:val="00BB29AF"/>
    <w:rsid w:val="00BB2A3C"/>
    <w:rsid w:val="00BB30B3"/>
    <w:rsid w:val="00BB31C5"/>
    <w:rsid w:val="00BB3B4A"/>
    <w:rsid w:val="00BB3F1F"/>
    <w:rsid w:val="00BB4022"/>
    <w:rsid w:val="00BB40D7"/>
    <w:rsid w:val="00BB426E"/>
    <w:rsid w:val="00BB4389"/>
    <w:rsid w:val="00BB45CA"/>
    <w:rsid w:val="00BB485F"/>
    <w:rsid w:val="00BB48B4"/>
    <w:rsid w:val="00BB491D"/>
    <w:rsid w:val="00BB494C"/>
    <w:rsid w:val="00BB4CE2"/>
    <w:rsid w:val="00BB501F"/>
    <w:rsid w:val="00BB54EF"/>
    <w:rsid w:val="00BB5644"/>
    <w:rsid w:val="00BB5697"/>
    <w:rsid w:val="00BB5787"/>
    <w:rsid w:val="00BB5B3B"/>
    <w:rsid w:val="00BB5EB0"/>
    <w:rsid w:val="00BB6804"/>
    <w:rsid w:val="00BB6921"/>
    <w:rsid w:val="00BB6A0E"/>
    <w:rsid w:val="00BB6E81"/>
    <w:rsid w:val="00BB6F64"/>
    <w:rsid w:val="00BB7032"/>
    <w:rsid w:val="00BB7232"/>
    <w:rsid w:val="00BB74C7"/>
    <w:rsid w:val="00BB764B"/>
    <w:rsid w:val="00BB7880"/>
    <w:rsid w:val="00BB7897"/>
    <w:rsid w:val="00BB7A63"/>
    <w:rsid w:val="00BB7AD0"/>
    <w:rsid w:val="00BB7D83"/>
    <w:rsid w:val="00BB7E11"/>
    <w:rsid w:val="00BC0599"/>
    <w:rsid w:val="00BC05F5"/>
    <w:rsid w:val="00BC0872"/>
    <w:rsid w:val="00BC0E4C"/>
    <w:rsid w:val="00BC11D9"/>
    <w:rsid w:val="00BC11F8"/>
    <w:rsid w:val="00BC1674"/>
    <w:rsid w:val="00BC171D"/>
    <w:rsid w:val="00BC1774"/>
    <w:rsid w:val="00BC1CCF"/>
    <w:rsid w:val="00BC203A"/>
    <w:rsid w:val="00BC2149"/>
    <w:rsid w:val="00BC270F"/>
    <w:rsid w:val="00BC2AA7"/>
    <w:rsid w:val="00BC2B3B"/>
    <w:rsid w:val="00BC2B58"/>
    <w:rsid w:val="00BC2D46"/>
    <w:rsid w:val="00BC2D5B"/>
    <w:rsid w:val="00BC2DAF"/>
    <w:rsid w:val="00BC2EA1"/>
    <w:rsid w:val="00BC3021"/>
    <w:rsid w:val="00BC3393"/>
    <w:rsid w:val="00BC3893"/>
    <w:rsid w:val="00BC39F1"/>
    <w:rsid w:val="00BC4347"/>
    <w:rsid w:val="00BC45A3"/>
    <w:rsid w:val="00BC48B3"/>
    <w:rsid w:val="00BC4992"/>
    <w:rsid w:val="00BC4A36"/>
    <w:rsid w:val="00BC5F7A"/>
    <w:rsid w:val="00BC605E"/>
    <w:rsid w:val="00BC6AF4"/>
    <w:rsid w:val="00BC6B5E"/>
    <w:rsid w:val="00BC6DB4"/>
    <w:rsid w:val="00BC7067"/>
    <w:rsid w:val="00BC712D"/>
    <w:rsid w:val="00BC723F"/>
    <w:rsid w:val="00BC74CF"/>
    <w:rsid w:val="00BD0363"/>
    <w:rsid w:val="00BD0735"/>
    <w:rsid w:val="00BD1006"/>
    <w:rsid w:val="00BD111C"/>
    <w:rsid w:val="00BD1A20"/>
    <w:rsid w:val="00BD1B27"/>
    <w:rsid w:val="00BD1E56"/>
    <w:rsid w:val="00BD1E8E"/>
    <w:rsid w:val="00BD23B7"/>
    <w:rsid w:val="00BD2B02"/>
    <w:rsid w:val="00BD30A5"/>
    <w:rsid w:val="00BD36F3"/>
    <w:rsid w:val="00BD3AB3"/>
    <w:rsid w:val="00BD3CFB"/>
    <w:rsid w:val="00BD3D69"/>
    <w:rsid w:val="00BD3F48"/>
    <w:rsid w:val="00BD4217"/>
    <w:rsid w:val="00BD4400"/>
    <w:rsid w:val="00BD4591"/>
    <w:rsid w:val="00BD46FF"/>
    <w:rsid w:val="00BD4829"/>
    <w:rsid w:val="00BD4CB1"/>
    <w:rsid w:val="00BD4E42"/>
    <w:rsid w:val="00BD58A1"/>
    <w:rsid w:val="00BD6310"/>
    <w:rsid w:val="00BD644E"/>
    <w:rsid w:val="00BD649B"/>
    <w:rsid w:val="00BD6A82"/>
    <w:rsid w:val="00BD6EF1"/>
    <w:rsid w:val="00BD6FB3"/>
    <w:rsid w:val="00BD6FC0"/>
    <w:rsid w:val="00BD709E"/>
    <w:rsid w:val="00BD7305"/>
    <w:rsid w:val="00BD779C"/>
    <w:rsid w:val="00BD781F"/>
    <w:rsid w:val="00BD7844"/>
    <w:rsid w:val="00BD787D"/>
    <w:rsid w:val="00BD7C56"/>
    <w:rsid w:val="00BD7EF8"/>
    <w:rsid w:val="00BD7F67"/>
    <w:rsid w:val="00BE03FA"/>
    <w:rsid w:val="00BE12FC"/>
    <w:rsid w:val="00BE1B15"/>
    <w:rsid w:val="00BE1B7C"/>
    <w:rsid w:val="00BE1DFC"/>
    <w:rsid w:val="00BE1E93"/>
    <w:rsid w:val="00BE25E2"/>
    <w:rsid w:val="00BE26F5"/>
    <w:rsid w:val="00BE2A87"/>
    <w:rsid w:val="00BE2A8C"/>
    <w:rsid w:val="00BE2D96"/>
    <w:rsid w:val="00BE3D6C"/>
    <w:rsid w:val="00BE3DEE"/>
    <w:rsid w:val="00BE3EC4"/>
    <w:rsid w:val="00BE4041"/>
    <w:rsid w:val="00BE4264"/>
    <w:rsid w:val="00BE4470"/>
    <w:rsid w:val="00BE457C"/>
    <w:rsid w:val="00BE4BD1"/>
    <w:rsid w:val="00BE4C50"/>
    <w:rsid w:val="00BE4EE2"/>
    <w:rsid w:val="00BE528A"/>
    <w:rsid w:val="00BE573C"/>
    <w:rsid w:val="00BE58FA"/>
    <w:rsid w:val="00BE5E84"/>
    <w:rsid w:val="00BE5FD2"/>
    <w:rsid w:val="00BE6B4B"/>
    <w:rsid w:val="00BE7295"/>
    <w:rsid w:val="00BE7C0D"/>
    <w:rsid w:val="00BE7DD7"/>
    <w:rsid w:val="00BE7E5F"/>
    <w:rsid w:val="00BF0184"/>
    <w:rsid w:val="00BF0211"/>
    <w:rsid w:val="00BF03EA"/>
    <w:rsid w:val="00BF0F9B"/>
    <w:rsid w:val="00BF11F2"/>
    <w:rsid w:val="00BF12F1"/>
    <w:rsid w:val="00BF1627"/>
    <w:rsid w:val="00BF16B7"/>
    <w:rsid w:val="00BF181D"/>
    <w:rsid w:val="00BF1853"/>
    <w:rsid w:val="00BF1912"/>
    <w:rsid w:val="00BF198B"/>
    <w:rsid w:val="00BF22A8"/>
    <w:rsid w:val="00BF241B"/>
    <w:rsid w:val="00BF2715"/>
    <w:rsid w:val="00BF2733"/>
    <w:rsid w:val="00BF3288"/>
    <w:rsid w:val="00BF3B1D"/>
    <w:rsid w:val="00BF3F30"/>
    <w:rsid w:val="00BF4034"/>
    <w:rsid w:val="00BF42A4"/>
    <w:rsid w:val="00BF4588"/>
    <w:rsid w:val="00BF45BB"/>
    <w:rsid w:val="00BF4753"/>
    <w:rsid w:val="00BF4C3C"/>
    <w:rsid w:val="00BF4E20"/>
    <w:rsid w:val="00BF5250"/>
    <w:rsid w:val="00BF5F89"/>
    <w:rsid w:val="00BF6105"/>
    <w:rsid w:val="00BF63BA"/>
    <w:rsid w:val="00BF658B"/>
    <w:rsid w:val="00BF6772"/>
    <w:rsid w:val="00BF698F"/>
    <w:rsid w:val="00BF6E0E"/>
    <w:rsid w:val="00BF7554"/>
    <w:rsid w:val="00BF7906"/>
    <w:rsid w:val="00BF7C3B"/>
    <w:rsid w:val="00BF7D15"/>
    <w:rsid w:val="00C000E8"/>
    <w:rsid w:val="00C001B4"/>
    <w:rsid w:val="00C00999"/>
    <w:rsid w:val="00C00A7B"/>
    <w:rsid w:val="00C01331"/>
    <w:rsid w:val="00C01617"/>
    <w:rsid w:val="00C01E53"/>
    <w:rsid w:val="00C02031"/>
    <w:rsid w:val="00C02546"/>
    <w:rsid w:val="00C0270D"/>
    <w:rsid w:val="00C0273F"/>
    <w:rsid w:val="00C02C3C"/>
    <w:rsid w:val="00C02DDA"/>
    <w:rsid w:val="00C03531"/>
    <w:rsid w:val="00C037F4"/>
    <w:rsid w:val="00C039A9"/>
    <w:rsid w:val="00C03A86"/>
    <w:rsid w:val="00C03CF8"/>
    <w:rsid w:val="00C0426B"/>
    <w:rsid w:val="00C046AC"/>
    <w:rsid w:val="00C049FF"/>
    <w:rsid w:val="00C054FB"/>
    <w:rsid w:val="00C05DF6"/>
    <w:rsid w:val="00C0619C"/>
    <w:rsid w:val="00C062BD"/>
    <w:rsid w:val="00C06867"/>
    <w:rsid w:val="00C0776A"/>
    <w:rsid w:val="00C0795C"/>
    <w:rsid w:val="00C07CD7"/>
    <w:rsid w:val="00C07F32"/>
    <w:rsid w:val="00C10350"/>
    <w:rsid w:val="00C10533"/>
    <w:rsid w:val="00C10563"/>
    <w:rsid w:val="00C10BA8"/>
    <w:rsid w:val="00C10E9F"/>
    <w:rsid w:val="00C10F47"/>
    <w:rsid w:val="00C11060"/>
    <w:rsid w:val="00C111C6"/>
    <w:rsid w:val="00C11305"/>
    <w:rsid w:val="00C120E5"/>
    <w:rsid w:val="00C12405"/>
    <w:rsid w:val="00C1254E"/>
    <w:rsid w:val="00C125DE"/>
    <w:rsid w:val="00C125EF"/>
    <w:rsid w:val="00C1266A"/>
    <w:rsid w:val="00C127E4"/>
    <w:rsid w:val="00C1289B"/>
    <w:rsid w:val="00C13663"/>
    <w:rsid w:val="00C13A02"/>
    <w:rsid w:val="00C13BD5"/>
    <w:rsid w:val="00C13DA3"/>
    <w:rsid w:val="00C14081"/>
    <w:rsid w:val="00C14082"/>
    <w:rsid w:val="00C144F1"/>
    <w:rsid w:val="00C1488D"/>
    <w:rsid w:val="00C14A1B"/>
    <w:rsid w:val="00C14DA0"/>
    <w:rsid w:val="00C14FDA"/>
    <w:rsid w:val="00C15126"/>
    <w:rsid w:val="00C152D7"/>
    <w:rsid w:val="00C1590B"/>
    <w:rsid w:val="00C15F02"/>
    <w:rsid w:val="00C164C2"/>
    <w:rsid w:val="00C16655"/>
    <w:rsid w:val="00C16690"/>
    <w:rsid w:val="00C167B8"/>
    <w:rsid w:val="00C167DF"/>
    <w:rsid w:val="00C167ED"/>
    <w:rsid w:val="00C16CEB"/>
    <w:rsid w:val="00C16D2C"/>
    <w:rsid w:val="00C16FA6"/>
    <w:rsid w:val="00C17277"/>
    <w:rsid w:val="00C17299"/>
    <w:rsid w:val="00C1738D"/>
    <w:rsid w:val="00C173CF"/>
    <w:rsid w:val="00C17658"/>
    <w:rsid w:val="00C1785D"/>
    <w:rsid w:val="00C178C7"/>
    <w:rsid w:val="00C17D1D"/>
    <w:rsid w:val="00C17F16"/>
    <w:rsid w:val="00C20019"/>
    <w:rsid w:val="00C200A3"/>
    <w:rsid w:val="00C201B6"/>
    <w:rsid w:val="00C205C5"/>
    <w:rsid w:val="00C2064E"/>
    <w:rsid w:val="00C2078F"/>
    <w:rsid w:val="00C20A53"/>
    <w:rsid w:val="00C21327"/>
    <w:rsid w:val="00C21378"/>
    <w:rsid w:val="00C21BC8"/>
    <w:rsid w:val="00C21BFF"/>
    <w:rsid w:val="00C21C06"/>
    <w:rsid w:val="00C21F07"/>
    <w:rsid w:val="00C22015"/>
    <w:rsid w:val="00C221E5"/>
    <w:rsid w:val="00C2222E"/>
    <w:rsid w:val="00C223F1"/>
    <w:rsid w:val="00C22529"/>
    <w:rsid w:val="00C2268F"/>
    <w:rsid w:val="00C22ABE"/>
    <w:rsid w:val="00C22DE7"/>
    <w:rsid w:val="00C22E73"/>
    <w:rsid w:val="00C232D9"/>
    <w:rsid w:val="00C2368A"/>
    <w:rsid w:val="00C2394D"/>
    <w:rsid w:val="00C23E8B"/>
    <w:rsid w:val="00C243E3"/>
    <w:rsid w:val="00C24745"/>
    <w:rsid w:val="00C24ABF"/>
    <w:rsid w:val="00C24CC6"/>
    <w:rsid w:val="00C24F03"/>
    <w:rsid w:val="00C24F48"/>
    <w:rsid w:val="00C252F2"/>
    <w:rsid w:val="00C255EA"/>
    <w:rsid w:val="00C25921"/>
    <w:rsid w:val="00C26387"/>
    <w:rsid w:val="00C263D4"/>
    <w:rsid w:val="00C26DCE"/>
    <w:rsid w:val="00C27176"/>
    <w:rsid w:val="00C27389"/>
    <w:rsid w:val="00C2742F"/>
    <w:rsid w:val="00C278FE"/>
    <w:rsid w:val="00C2799C"/>
    <w:rsid w:val="00C279C6"/>
    <w:rsid w:val="00C27B0F"/>
    <w:rsid w:val="00C27B23"/>
    <w:rsid w:val="00C27D99"/>
    <w:rsid w:val="00C30603"/>
    <w:rsid w:val="00C306FA"/>
    <w:rsid w:val="00C30874"/>
    <w:rsid w:val="00C30A40"/>
    <w:rsid w:val="00C310F2"/>
    <w:rsid w:val="00C316B1"/>
    <w:rsid w:val="00C31A76"/>
    <w:rsid w:val="00C31AAF"/>
    <w:rsid w:val="00C31E9D"/>
    <w:rsid w:val="00C31FB9"/>
    <w:rsid w:val="00C3266B"/>
    <w:rsid w:val="00C326AE"/>
    <w:rsid w:val="00C32A46"/>
    <w:rsid w:val="00C32BD9"/>
    <w:rsid w:val="00C33714"/>
    <w:rsid w:val="00C339BD"/>
    <w:rsid w:val="00C33FAD"/>
    <w:rsid w:val="00C342FC"/>
    <w:rsid w:val="00C343DA"/>
    <w:rsid w:val="00C34C8F"/>
    <w:rsid w:val="00C35104"/>
    <w:rsid w:val="00C35433"/>
    <w:rsid w:val="00C35731"/>
    <w:rsid w:val="00C35E70"/>
    <w:rsid w:val="00C35E72"/>
    <w:rsid w:val="00C36024"/>
    <w:rsid w:val="00C36E58"/>
    <w:rsid w:val="00C36F72"/>
    <w:rsid w:val="00C37024"/>
    <w:rsid w:val="00C374CC"/>
    <w:rsid w:val="00C37AF2"/>
    <w:rsid w:val="00C40682"/>
    <w:rsid w:val="00C40C01"/>
    <w:rsid w:val="00C40CEF"/>
    <w:rsid w:val="00C40E5B"/>
    <w:rsid w:val="00C40EBE"/>
    <w:rsid w:val="00C40FBB"/>
    <w:rsid w:val="00C412E8"/>
    <w:rsid w:val="00C41882"/>
    <w:rsid w:val="00C41F7A"/>
    <w:rsid w:val="00C421F3"/>
    <w:rsid w:val="00C424DA"/>
    <w:rsid w:val="00C42FB5"/>
    <w:rsid w:val="00C43407"/>
    <w:rsid w:val="00C435FE"/>
    <w:rsid w:val="00C43CB5"/>
    <w:rsid w:val="00C43CC9"/>
    <w:rsid w:val="00C44140"/>
    <w:rsid w:val="00C44230"/>
    <w:rsid w:val="00C449AC"/>
    <w:rsid w:val="00C44B89"/>
    <w:rsid w:val="00C44F42"/>
    <w:rsid w:val="00C4517B"/>
    <w:rsid w:val="00C454EF"/>
    <w:rsid w:val="00C45698"/>
    <w:rsid w:val="00C45898"/>
    <w:rsid w:val="00C45D7C"/>
    <w:rsid w:val="00C45ED1"/>
    <w:rsid w:val="00C465A8"/>
    <w:rsid w:val="00C46C7C"/>
    <w:rsid w:val="00C46CBA"/>
    <w:rsid w:val="00C47080"/>
    <w:rsid w:val="00C474DD"/>
    <w:rsid w:val="00C47892"/>
    <w:rsid w:val="00C47956"/>
    <w:rsid w:val="00C47961"/>
    <w:rsid w:val="00C47CCB"/>
    <w:rsid w:val="00C47E8E"/>
    <w:rsid w:val="00C50209"/>
    <w:rsid w:val="00C5040D"/>
    <w:rsid w:val="00C506E1"/>
    <w:rsid w:val="00C51039"/>
    <w:rsid w:val="00C51283"/>
    <w:rsid w:val="00C5142E"/>
    <w:rsid w:val="00C51455"/>
    <w:rsid w:val="00C5152C"/>
    <w:rsid w:val="00C51618"/>
    <w:rsid w:val="00C5190C"/>
    <w:rsid w:val="00C51952"/>
    <w:rsid w:val="00C51D83"/>
    <w:rsid w:val="00C5216F"/>
    <w:rsid w:val="00C522BB"/>
    <w:rsid w:val="00C5258C"/>
    <w:rsid w:val="00C528EA"/>
    <w:rsid w:val="00C52A7C"/>
    <w:rsid w:val="00C52B6D"/>
    <w:rsid w:val="00C53215"/>
    <w:rsid w:val="00C532E7"/>
    <w:rsid w:val="00C533D8"/>
    <w:rsid w:val="00C5346C"/>
    <w:rsid w:val="00C5365E"/>
    <w:rsid w:val="00C536BB"/>
    <w:rsid w:val="00C53A66"/>
    <w:rsid w:val="00C53AC8"/>
    <w:rsid w:val="00C53AF9"/>
    <w:rsid w:val="00C540DC"/>
    <w:rsid w:val="00C540DD"/>
    <w:rsid w:val="00C5437A"/>
    <w:rsid w:val="00C5477B"/>
    <w:rsid w:val="00C54866"/>
    <w:rsid w:val="00C54921"/>
    <w:rsid w:val="00C54A10"/>
    <w:rsid w:val="00C5519A"/>
    <w:rsid w:val="00C55389"/>
    <w:rsid w:val="00C55A0D"/>
    <w:rsid w:val="00C56092"/>
    <w:rsid w:val="00C560FB"/>
    <w:rsid w:val="00C5613B"/>
    <w:rsid w:val="00C56A65"/>
    <w:rsid w:val="00C56C29"/>
    <w:rsid w:val="00C56D24"/>
    <w:rsid w:val="00C56E63"/>
    <w:rsid w:val="00C56FD1"/>
    <w:rsid w:val="00C571CF"/>
    <w:rsid w:val="00C5730D"/>
    <w:rsid w:val="00C5760A"/>
    <w:rsid w:val="00C5771E"/>
    <w:rsid w:val="00C57D0F"/>
    <w:rsid w:val="00C57D3D"/>
    <w:rsid w:val="00C602FB"/>
    <w:rsid w:val="00C603B1"/>
    <w:rsid w:val="00C6042C"/>
    <w:rsid w:val="00C60638"/>
    <w:rsid w:val="00C608A4"/>
    <w:rsid w:val="00C60FA3"/>
    <w:rsid w:val="00C6108E"/>
    <w:rsid w:val="00C619F5"/>
    <w:rsid w:val="00C61CDC"/>
    <w:rsid w:val="00C6201D"/>
    <w:rsid w:val="00C620B9"/>
    <w:rsid w:val="00C621A2"/>
    <w:rsid w:val="00C62288"/>
    <w:rsid w:val="00C623AD"/>
    <w:rsid w:val="00C62689"/>
    <w:rsid w:val="00C626FE"/>
    <w:rsid w:val="00C629E4"/>
    <w:rsid w:val="00C62C62"/>
    <w:rsid w:val="00C62F92"/>
    <w:rsid w:val="00C633DA"/>
    <w:rsid w:val="00C638E8"/>
    <w:rsid w:val="00C63B99"/>
    <w:rsid w:val="00C63C30"/>
    <w:rsid w:val="00C63DAE"/>
    <w:rsid w:val="00C63EA9"/>
    <w:rsid w:val="00C63FEE"/>
    <w:rsid w:val="00C64007"/>
    <w:rsid w:val="00C6447C"/>
    <w:rsid w:val="00C6459B"/>
    <w:rsid w:val="00C64D9E"/>
    <w:rsid w:val="00C64DAF"/>
    <w:rsid w:val="00C64F84"/>
    <w:rsid w:val="00C651BB"/>
    <w:rsid w:val="00C651E3"/>
    <w:rsid w:val="00C65551"/>
    <w:rsid w:val="00C658A4"/>
    <w:rsid w:val="00C65A03"/>
    <w:rsid w:val="00C65B26"/>
    <w:rsid w:val="00C65C12"/>
    <w:rsid w:val="00C666A3"/>
    <w:rsid w:val="00C670A3"/>
    <w:rsid w:val="00C672A2"/>
    <w:rsid w:val="00C67546"/>
    <w:rsid w:val="00C676C7"/>
    <w:rsid w:val="00C67AFA"/>
    <w:rsid w:val="00C67D19"/>
    <w:rsid w:val="00C67E3D"/>
    <w:rsid w:val="00C70296"/>
    <w:rsid w:val="00C70567"/>
    <w:rsid w:val="00C706BC"/>
    <w:rsid w:val="00C70705"/>
    <w:rsid w:val="00C70708"/>
    <w:rsid w:val="00C7114C"/>
    <w:rsid w:val="00C715B7"/>
    <w:rsid w:val="00C71B00"/>
    <w:rsid w:val="00C71EA9"/>
    <w:rsid w:val="00C72BFB"/>
    <w:rsid w:val="00C730FA"/>
    <w:rsid w:val="00C73160"/>
    <w:rsid w:val="00C7318E"/>
    <w:rsid w:val="00C7389D"/>
    <w:rsid w:val="00C73CB5"/>
    <w:rsid w:val="00C73CE7"/>
    <w:rsid w:val="00C73D9F"/>
    <w:rsid w:val="00C73F7B"/>
    <w:rsid w:val="00C7413C"/>
    <w:rsid w:val="00C745E1"/>
    <w:rsid w:val="00C745FC"/>
    <w:rsid w:val="00C7476A"/>
    <w:rsid w:val="00C7531D"/>
    <w:rsid w:val="00C756F4"/>
    <w:rsid w:val="00C7572F"/>
    <w:rsid w:val="00C7586F"/>
    <w:rsid w:val="00C75CED"/>
    <w:rsid w:val="00C760BE"/>
    <w:rsid w:val="00C7616C"/>
    <w:rsid w:val="00C7681B"/>
    <w:rsid w:val="00C76A73"/>
    <w:rsid w:val="00C76B8B"/>
    <w:rsid w:val="00C76BB9"/>
    <w:rsid w:val="00C775D3"/>
    <w:rsid w:val="00C7765D"/>
    <w:rsid w:val="00C77E5A"/>
    <w:rsid w:val="00C80685"/>
    <w:rsid w:val="00C80826"/>
    <w:rsid w:val="00C808F5"/>
    <w:rsid w:val="00C80901"/>
    <w:rsid w:val="00C81270"/>
    <w:rsid w:val="00C812D6"/>
    <w:rsid w:val="00C835CF"/>
    <w:rsid w:val="00C83A9B"/>
    <w:rsid w:val="00C84C4D"/>
    <w:rsid w:val="00C850D2"/>
    <w:rsid w:val="00C857FC"/>
    <w:rsid w:val="00C85CD9"/>
    <w:rsid w:val="00C85D66"/>
    <w:rsid w:val="00C868E2"/>
    <w:rsid w:val="00C86BB0"/>
    <w:rsid w:val="00C86C3C"/>
    <w:rsid w:val="00C86C51"/>
    <w:rsid w:val="00C86D58"/>
    <w:rsid w:val="00C86E35"/>
    <w:rsid w:val="00C86F02"/>
    <w:rsid w:val="00C86F2C"/>
    <w:rsid w:val="00C870A0"/>
    <w:rsid w:val="00C87508"/>
    <w:rsid w:val="00C8760A"/>
    <w:rsid w:val="00C879D5"/>
    <w:rsid w:val="00C87A85"/>
    <w:rsid w:val="00C87DBA"/>
    <w:rsid w:val="00C9074A"/>
    <w:rsid w:val="00C909D8"/>
    <w:rsid w:val="00C90B79"/>
    <w:rsid w:val="00C90D2D"/>
    <w:rsid w:val="00C90E91"/>
    <w:rsid w:val="00C90F1B"/>
    <w:rsid w:val="00C91049"/>
    <w:rsid w:val="00C91781"/>
    <w:rsid w:val="00C9181A"/>
    <w:rsid w:val="00C91B15"/>
    <w:rsid w:val="00C92275"/>
    <w:rsid w:val="00C9293C"/>
    <w:rsid w:val="00C92AA1"/>
    <w:rsid w:val="00C92C02"/>
    <w:rsid w:val="00C931CD"/>
    <w:rsid w:val="00C93239"/>
    <w:rsid w:val="00C9344F"/>
    <w:rsid w:val="00C93675"/>
    <w:rsid w:val="00C93725"/>
    <w:rsid w:val="00C93DF2"/>
    <w:rsid w:val="00C9414E"/>
    <w:rsid w:val="00C94204"/>
    <w:rsid w:val="00C94226"/>
    <w:rsid w:val="00C94F6C"/>
    <w:rsid w:val="00C952C2"/>
    <w:rsid w:val="00C9553F"/>
    <w:rsid w:val="00C9598F"/>
    <w:rsid w:val="00C95C5C"/>
    <w:rsid w:val="00C96065"/>
    <w:rsid w:val="00C9625F"/>
    <w:rsid w:val="00C96422"/>
    <w:rsid w:val="00C96489"/>
    <w:rsid w:val="00C968E0"/>
    <w:rsid w:val="00C969EA"/>
    <w:rsid w:val="00C96C65"/>
    <w:rsid w:val="00C97127"/>
    <w:rsid w:val="00C978D5"/>
    <w:rsid w:val="00C97D55"/>
    <w:rsid w:val="00CA01CD"/>
    <w:rsid w:val="00CA02C2"/>
    <w:rsid w:val="00CA02FB"/>
    <w:rsid w:val="00CA0453"/>
    <w:rsid w:val="00CA07DE"/>
    <w:rsid w:val="00CA08D5"/>
    <w:rsid w:val="00CA0CD9"/>
    <w:rsid w:val="00CA0E8E"/>
    <w:rsid w:val="00CA12F8"/>
    <w:rsid w:val="00CA149B"/>
    <w:rsid w:val="00CA14C8"/>
    <w:rsid w:val="00CA1663"/>
    <w:rsid w:val="00CA1743"/>
    <w:rsid w:val="00CA1802"/>
    <w:rsid w:val="00CA1A36"/>
    <w:rsid w:val="00CA1AF5"/>
    <w:rsid w:val="00CA1DD8"/>
    <w:rsid w:val="00CA258E"/>
    <w:rsid w:val="00CA2A9F"/>
    <w:rsid w:val="00CA2CEF"/>
    <w:rsid w:val="00CA2F8D"/>
    <w:rsid w:val="00CA3013"/>
    <w:rsid w:val="00CA3221"/>
    <w:rsid w:val="00CA32FD"/>
    <w:rsid w:val="00CA343D"/>
    <w:rsid w:val="00CA3651"/>
    <w:rsid w:val="00CA365B"/>
    <w:rsid w:val="00CA3A9E"/>
    <w:rsid w:val="00CA3C8A"/>
    <w:rsid w:val="00CA400A"/>
    <w:rsid w:val="00CA412F"/>
    <w:rsid w:val="00CA489A"/>
    <w:rsid w:val="00CA4A7B"/>
    <w:rsid w:val="00CA4B4B"/>
    <w:rsid w:val="00CA4FBC"/>
    <w:rsid w:val="00CA5010"/>
    <w:rsid w:val="00CA51CF"/>
    <w:rsid w:val="00CA5A0B"/>
    <w:rsid w:val="00CA5E64"/>
    <w:rsid w:val="00CA5ED2"/>
    <w:rsid w:val="00CA5FC9"/>
    <w:rsid w:val="00CA6259"/>
    <w:rsid w:val="00CA65C4"/>
    <w:rsid w:val="00CA7084"/>
    <w:rsid w:val="00CA7444"/>
    <w:rsid w:val="00CA7494"/>
    <w:rsid w:val="00CA7804"/>
    <w:rsid w:val="00CA797E"/>
    <w:rsid w:val="00CA7A35"/>
    <w:rsid w:val="00CB00F4"/>
    <w:rsid w:val="00CB013B"/>
    <w:rsid w:val="00CB02F0"/>
    <w:rsid w:val="00CB070E"/>
    <w:rsid w:val="00CB0935"/>
    <w:rsid w:val="00CB0987"/>
    <w:rsid w:val="00CB0A83"/>
    <w:rsid w:val="00CB0CC7"/>
    <w:rsid w:val="00CB0CCA"/>
    <w:rsid w:val="00CB0F0A"/>
    <w:rsid w:val="00CB0FB0"/>
    <w:rsid w:val="00CB10FC"/>
    <w:rsid w:val="00CB1A28"/>
    <w:rsid w:val="00CB1E36"/>
    <w:rsid w:val="00CB2190"/>
    <w:rsid w:val="00CB2592"/>
    <w:rsid w:val="00CB25A1"/>
    <w:rsid w:val="00CB2A09"/>
    <w:rsid w:val="00CB2A5A"/>
    <w:rsid w:val="00CB2B1B"/>
    <w:rsid w:val="00CB2CCF"/>
    <w:rsid w:val="00CB3319"/>
    <w:rsid w:val="00CB373A"/>
    <w:rsid w:val="00CB38FC"/>
    <w:rsid w:val="00CB48CE"/>
    <w:rsid w:val="00CB5956"/>
    <w:rsid w:val="00CB59B6"/>
    <w:rsid w:val="00CB5E75"/>
    <w:rsid w:val="00CB606B"/>
    <w:rsid w:val="00CB62E1"/>
    <w:rsid w:val="00CB636A"/>
    <w:rsid w:val="00CB69F1"/>
    <w:rsid w:val="00CB6B2E"/>
    <w:rsid w:val="00CB7495"/>
    <w:rsid w:val="00CB79F8"/>
    <w:rsid w:val="00CB7A95"/>
    <w:rsid w:val="00CB7F4F"/>
    <w:rsid w:val="00CC008F"/>
    <w:rsid w:val="00CC043D"/>
    <w:rsid w:val="00CC055A"/>
    <w:rsid w:val="00CC056E"/>
    <w:rsid w:val="00CC0603"/>
    <w:rsid w:val="00CC07B7"/>
    <w:rsid w:val="00CC082E"/>
    <w:rsid w:val="00CC0899"/>
    <w:rsid w:val="00CC1559"/>
    <w:rsid w:val="00CC1642"/>
    <w:rsid w:val="00CC1B0D"/>
    <w:rsid w:val="00CC203A"/>
    <w:rsid w:val="00CC20BF"/>
    <w:rsid w:val="00CC22A3"/>
    <w:rsid w:val="00CC24A5"/>
    <w:rsid w:val="00CC2FDC"/>
    <w:rsid w:val="00CC306F"/>
    <w:rsid w:val="00CC30DC"/>
    <w:rsid w:val="00CC3479"/>
    <w:rsid w:val="00CC35BB"/>
    <w:rsid w:val="00CC36E0"/>
    <w:rsid w:val="00CC39CF"/>
    <w:rsid w:val="00CC3FF7"/>
    <w:rsid w:val="00CC408A"/>
    <w:rsid w:val="00CC4271"/>
    <w:rsid w:val="00CC4877"/>
    <w:rsid w:val="00CC4B1C"/>
    <w:rsid w:val="00CC4B50"/>
    <w:rsid w:val="00CC4BF1"/>
    <w:rsid w:val="00CC4C0D"/>
    <w:rsid w:val="00CC4C8A"/>
    <w:rsid w:val="00CC52C6"/>
    <w:rsid w:val="00CC5791"/>
    <w:rsid w:val="00CC5BAB"/>
    <w:rsid w:val="00CC5C55"/>
    <w:rsid w:val="00CC5CF2"/>
    <w:rsid w:val="00CC5EAC"/>
    <w:rsid w:val="00CC5FEE"/>
    <w:rsid w:val="00CC63F3"/>
    <w:rsid w:val="00CC64E1"/>
    <w:rsid w:val="00CC64F5"/>
    <w:rsid w:val="00CC68FF"/>
    <w:rsid w:val="00CC711F"/>
    <w:rsid w:val="00CC727D"/>
    <w:rsid w:val="00CC7361"/>
    <w:rsid w:val="00CC7391"/>
    <w:rsid w:val="00CC7644"/>
    <w:rsid w:val="00CC76A8"/>
    <w:rsid w:val="00CC77E9"/>
    <w:rsid w:val="00CC79FF"/>
    <w:rsid w:val="00CC7A96"/>
    <w:rsid w:val="00CC7E02"/>
    <w:rsid w:val="00CD00C9"/>
    <w:rsid w:val="00CD02B2"/>
    <w:rsid w:val="00CD056A"/>
    <w:rsid w:val="00CD07F7"/>
    <w:rsid w:val="00CD0908"/>
    <w:rsid w:val="00CD099A"/>
    <w:rsid w:val="00CD0CC0"/>
    <w:rsid w:val="00CD0EB0"/>
    <w:rsid w:val="00CD10C0"/>
    <w:rsid w:val="00CD12C6"/>
    <w:rsid w:val="00CD1A83"/>
    <w:rsid w:val="00CD1C1C"/>
    <w:rsid w:val="00CD25C0"/>
    <w:rsid w:val="00CD26F0"/>
    <w:rsid w:val="00CD2E0C"/>
    <w:rsid w:val="00CD2E96"/>
    <w:rsid w:val="00CD34B0"/>
    <w:rsid w:val="00CD351C"/>
    <w:rsid w:val="00CD3DDF"/>
    <w:rsid w:val="00CD42AD"/>
    <w:rsid w:val="00CD4819"/>
    <w:rsid w:val="00CD483C"/>
    <w:rsid w:val="00CD4998"/>
    <w:rsid w:val="00CD4EB5"/>
    <w:rsid w:val="00CD5619"/>
    <w:rsid w:val="00CD576B"/>
    <w:rsid w:val="00CD5840"/>
    <w:rsid w:val="00CD5DBC"/>
    <w:rsid w:val="00CD5EAB"/>
    <w:rsid w:val="00CD61A1"/>
    <w:rsid w:val="00CD6667"/>
    <w:rsid w:val="00CD66AF"/>
    <w:rsid w:val="00CD6B66"/>
    <w:rsid w:val="00CD6D16"/>
    <w:rsid w:val="00CD6E2B"/>
    <w:rsid w:val="00CD7E1C"/>
    <w:rsid w:val="00CE00C8"/>
    <w:rsid w:val="00CE0325"/>
    <w:rsid w:val="00CE0553"/>
    <w:rsid w:val="00CE0798"/>
    <w:rsid w:val="00CE0AD6"/>
    <w:rsid w:val="00CE0D8C"/>
    <w:rsid w:val="00CE1097"/>
    <w:rsid w:val="00CE113C"/>
    <w:rsid w:val="00CE1CC6"/>
    <w:rsid w:val="00CE1DFE"/>
    <w:rsid w:val="00CE1FB6"/>
    <w:rsid w:val="00CE201A"/>
    <w:rsid w:val="00CE2237"/>
    <w:rsid w:val="00CE2743"/>
    <w:rsid w:val="00CE28D9"/>
    <w:rsid w:val="00CE31E2"/>
    <w:rsid w:val="00CE3284"/>
    <w:rsid w:val="00CE34F5"/>
    <w:rsid w:val="00CE3978"/>
    <w:rsid w:val="00CE3BC7"/>
    <w:rsid w:val="00CE3C23"/>
    <w:rsid w:val="00CE3D17"/>
    <w:rsid w:val="00CE3DE5"/>
    <w:rsid w:val="00CE46F4"/>
    <w:rsid w:val="00CE47C3"/>
    <w:rsid w:val="00CE48E0"/>
    <w:rsid w:val="00CE491F"/>
    <w:rsid w:val="00CE495F"/>
    <w:rsid w:val="00CE49A5"/>
    <w:rsid w:val="00CE4A2F"/>
    <w:rsid w:val="00CE4B70"/>
    <w:rsid w:val="00CE4C0F"/>
    <w:rsid w:val="00CE4E92"/>
    <w:rsid w:val="00CE5053"/>
    <w:rsid w:val="00CE544C"/>
    <w:rsid w:val="00CE5AF2"/>
    <w:rsid w:val="00CE6060"/>
    <w:rsid w:val="00CE7575"/>
    <w:rsid w:val="00CE76DF"/>
    <w:rsid w:val="00CE775E"/>
    <w:rsid w:val="00CE7809"/>
    <w:rsid w:val="00CE78CC"/>
    <w:rsid w:val="00CE7EE0"/>
    <w:rsid w:val="00CF0889"/>
    <w:rsid w:val="00CF0E03"/>
    <w:rsid w:val="00CF0EFD"/>
    <w:rsid w:val="00CF129E"/>
    <w:rsid w:val="00CF1944"/>
    <w:rsid w:val="00CF21DE"/>
    <w:rsid w:val="00CF22B9"/>
    <w:rsid w:val="00CF2372"/>
    <w:rsid w:val="00CF2852"/>
    <w:rsid w:val="00CF29E8"/>
    <w:rsid w:val="00CF2A3D"/>
    <w:rsid w:val="00CF2FAA"/>
    <w:rsid w:val="00CF3256"/>
    <w:rsid w:val="00CF32FD"/>
    <w:rsid w:val="00CF337F"/>
    <w:rsid w:val="00CF342E"/>
    <w:rsid w:val="00CF3EAF"/>
    <w:rsid w:val="00CF3EBE"/>
    <w:rsid w:val="00CF43B8"/>
    <w:rsid w:val="00CF4933"/>
    <w:rsid w:val="00CF493F"/>
    <w:rsid w:val="00CF4BA7"/>
    <w:rsid w:val="00CF4D88"/>
    <w:rsid w:val="00CF5D3C"/>
    <w:rsid w:val="00CF5D99"/>
    <w:rsid w:val="00CF60ED"/>
    <w:rsid w:val="00CF619B"/>
    <w:rsid w:val="00CF6380"/>
    <w:rsid w:val="00CF657B"/>
    <w:rsid w:val="00CF6B4C"/>
    <w:rsid w:val="00CF710A"/>
    <w:rsid w:val="00CF7158"/>
    <w:rsid w:val="00CF7371"/>
    <w:rsid w:val="00CF7846"/>
    <w:rsid w:val="00CF78EC"/>
    <w:rsid w:val="00CF7DEC"/>
    <w:rsid w:val="00D00012"/>
    <w:rsid w:val="00D00569"/>
    <w:rsid w:val="00D00CC7"/>
    <w:rsid w:val="00D00ED4"/>
    <w:rsid w:val="00D011CA"/>
    <w:rsid w:val="00D01674"/>
    <w:rsid w:val="00D016D7"/>
    <w:rsid w:val="00D01CE8"/>
    <w:rsid w:val="00D01DA0"/>
    <w:rsid w:val="00D02487"/>
    <w:rsid w:val="00D024C5"/>
    <w:rsid w:val="00D026DE"/>
    <w:rsid w:val="00D02771"/>
    <w:rsid w:val="00D02A07"/>
    <w:rsid w:val="00D02D0A"/>
    <w:rsid w:val="00D02D48"/>
    <w:rsid w:val="00D02E2A"/>
    <w:rsid w:val="00D03308"/>
    <w:rsid w:val="00D033D0"/>
    <w:rsid w:val="00D03706"/>
    <w:rsid w:val="00D03CC6"/>
    <w:rsid w:val="00D04696"/>
    <w:rsid w:val="00D0488B"/>
    <w:rsid w:val="00D051B5"/>
    <w:rsid w:val="00D05207"/>
    <w:rsid w:val="00D05274"/>
    <w:rsid w:val="00D057D2"/>
    <w:rsid w:val="00D05C31"/>
    <w:rsid w:val="00D05D23"/>
    <w:rsid w:val="00D05DB2"/>
    <w:rsid w:val="00D0639D"/>
    <w:rsid w:val="00D066CB"/>
    <w:rsid w:val="00D068A5"/>
    <w:rsid w:val="00D073E1"/>
    <w:rsid w:val="00D074AA"/>
    <w:rsid w:val="00D079D0"/>
    <w:rsid w:val="00D07CF5"/>
    <w:rsid w:val="00D07F6C"/>
    <w:rsid w:val="00D10302"/>
    <w:rsid w:val="00D10416"/>
    <w:rsid w:val="00D107D7"/>
    <w:rsid w:val="00D10ABB"/>
    <w:rsid w:val="00D10BB7"/>
    <w:rsid w:val="00D11682"/>
    <w:rsid w:val="00D117DB"/>
    <w:rsid w:val="00D1192D"/>
    <w:rsid w:val="00D11AD5"/>
    <w:rsid w:val="00D11ADD"/>
    <w:rsid w:val="00D11E63"/>
    <w:rsid w:val="00D11F80"/>
    <w:rsid w:val="00D11FEA"/>
    <w:rsid w:val="00D1207F"/>
    <w:rsid w:val="00D122CC"/>
    <w:rsid w:val="00D12B1F"/>
    <w:rsid w:val="00D12BDA"/>
    <w:rsid w:val="00D13000"/>
    <w:rsid w:val="00D13207"/>
    <w:rsid w:val="00D136F4"/>
    <w:rsid w:val="00D13937"/>
    <w:rsid w:val="00D13BBA"/>
    <w:rsid w:val="00D13C9B"/>
    <w:rsid w:val="00D13F47"/>
    <w:rsid w:val="00D13FC3"/>
    <w:rsid w:val="00D13FDF"/>
    <w:rsid w:val="00D14309"/>
    <w:rsid w:val="00D143E3"/>
    <w:rsid w:val="00D145FE"/>
    <w:rsid w:val="00D1463A"/>
    <w:rsid w:val="00D14659"/>
    <w:rsid w:val="00D148D6"/>
    <w:rsid w:val="00D14CDF"/>
    <w:rsid w:val="00D14F36"/>
    <w:rsid w:val="00D150A6"/>
    <w:rsid w:val="00D1557D"/>
    <w:rsid w:val="00D15679"/>
    <w:rsid w:val="00D1582D"/>
    <w:rsid w:val="00D159AF"/>
    <w:rsid w:val="00D15D15"/>
    <w:rsid w:val="00D15EFC"/>
    <w:rsid w:val="00D16092"/>
    <w:rsid w:val="00D16171"/>
    <w:rsid w:val="00D1651A"/>
    <w:rsid w:val="00D16746"/>
    <w:rsid w:val="00D16962"/>
    <w:rsid w:val="00D16D56"/>
    <w:rsid w:val="00D174AD"/>
    <w:rsid w:val="00D1786F"/>
    <w:rsid w:val="00D17CCD"/>
    <w:rsid w:val="00D17E11"/>
    <w:rsid w:val="00D17E70"/>
    <w:rsid w:val="00D20053"/>
    <w:rsid w:val="00D2050C"/>
    <w:rsid w:val="00D20689"/>
    <w:rsid w:val="00D20C06"/>
    <w:rsid w:val="00D20DB3"/>
    <w:rsid w:val="00D21134"/>
    <w:rsid w:val="00D21286"/>
    <w:rsid w:val="00D2135E"/>
    <w:rsid w:val="00D213AB"/>
    <w:rsid w:val="00D21626"/>
    <w:rsid w:val="00D21767"/>
    <w:rsid w:val="00D21BA5"/>
    <w:rsid w:val="00D21BD0"/>
    <w:rsid w:val="00D21C8A"/>
    <w:rsid w:val="00D21DFD"/>
    <w:rsid w:val="00D21F08"/>
    <w:rsid w:val="00D21F3F"/>
    <w:rsid w:val="00D21F6E"/>
    <w:rsid w:val="00D21FB9"/>
    <w:rsid w:val="00D220D3"/>
    <w:rsid w:val="00D2227A"/>
    <w:rsid w:val="00D22488"/>
    <w:rsid w:val="00D22692"/>
    <w:rsid w:val="00D22AB2"/>
    <w:rsid w:val="00D22C14"/>
    <w:rsid w:val="00D22DED"/>
    <w:rsid w:val="00D22F21"/>
    <w:rsid w:val="00D23315"/>
    <w:rsid w:val="00D233BE"/>
    <w:rsid w:val="00D23418"/>
    <w:rsid w:val="00D236C1"/>
    <w:rsid w:val="00D2399E"/>
    <w:rsid w:val="00D23B1A"/>
    <w:rsid w:val="00D24514"/>
    <w:rsid w:val="00D246F8"/>
    <w:rsid w:val="00D24CFB"/>
    <w:rsid w:val="00D25221"/>
    <w:rsid w:val="00D253AC"/>
    <w:rsid w:val="00D2542A"/>
    <w:rsid w:val="00D25F03"/>
    <w:rsid w:val="00D26BDB"/>
    <w:rsid w:val="00D26DF2"/>
    <w:rsid w:val="00D26F13"/>
    <w:rsid w:val="00D2716D"/>
    <w:rsid w:val="00D271A9"/>
    <w:rsid w:val="00D279F0"/>
    <w:rsid w:val="00D27AFF"/>
    <w:rsid w:val="00D30CB3"/>
    <w:rsid w:val="00D312FE"/>
    <w:rsid w:val="00D3143E"/>
    <w:rsid w:val="00D31516"/>
    <w:rsid w:val="00D3153D"/>
    <w:rsid w:val="00D317BD"/>
    <w:rsid w:val="00D31A6D"/>
    <w:rsid w:val="00D31D3E"/>
    <w:rsid w:val="00D31DA8"/>
    <w:rsid w:val="00D32003"/>
    <w:rsid w:val="00D32022"/>
    <w:rsid w:val="00D322F0"/>
    <w:rsid w:val="00D3236F"/>
    <w:rsid w:val="00D3238D"/>
    <w:rsid w:val="00D323D6"/>
    <w:rsid w:val="00D324CA"/>
    <w:rsid w:val="00D328FF"/>
    <w:rsid w:val="00D32DED"/>
    <w:rsid w:val="00D32E16"/>
    <w:rsid w:val="00D33154"/>
    <w:rsid w:val="00D331DD"/>
    <w:rsid w:val="00D33362"/>
    <w:rsid w:val="00D33612"/>
    <w:rsid w:val="00D3387D"/>
    <w:rsid w:val="00D3390B"/>
    <w:rsid w:val="00D33A01"/>
    <w:rsid w:val="00D33A30"/>
    <w:rsid w:val="00D33A50"/>
    <w:rsid w:val="00D33D44"/>
    <w:rsid w:val="00D33D88"/>
    <w:rsid w:val="00D34245"/>
    <w:rsid w:val="00D3429A"/>
    <w:rsid w:val="00D34409"/>
    <w:rsid w:val="00D34680"/>
    <w:rsid w:val="00D3483B"/>
    <w:rsid w:val="00D356A7"/>
    <w:rsid w:val="00D357BE"/>
    <w:rsid w:val="00D35BA4"/>
    <w:rsid w:val="00D35CC6"/>
    <w:rsid w:val="00D35FF7"/>
    <w:rsid w:val="00D36470"/>
    <w:rsid w:val="00D36C4E"/>
    <w:rsid w:val="00D36E73"/>
    <w:rsid w:val="00D36EDB"/>
    <w:rsid w:val="00D36F4B"/>
    <w:rsid w:val="00D376C2"/>
    <w:rsid w:val="00D378F0"/>
    <w:rsid w:val="00D37A20"/>
    <w:rsid w:val="00D37CCB"/>
    <w:rsid w:val="00D37E5A"/>
    <w:rsid w:val="00D37E79"/>
    <w:rsid w:val="00D37F6B"/>
    <w:rsid w:val="00D402EC"/>
    <w:rsid w:val="00D4073E"/>
    <w:rsid w:val="00D40D83"/>
    <w:rsid w:val="00D41002"/>
    <w:rsid w:val="00D4115F"/>
    <w:rsid w:val="00D4125D"/>
    <w:rsid w:val="00D4129E"/>
    <w:rsid w:val="00D414B7"/>
    <w:rsid w:val="00D41A0F"/>
    <w:rsid w:val="00D42012"/>
    <w:rsid w:val="00D42452"/>
    <w:rsid w:val="00D425F8"/>
    <w:rsid w:val="00D42A5F"/>
    <w:rsid w:val="00D42E79"/>
    <w:rsid w:val="00D42F51"/>
    <w:rsid w:val="00D4300B"/>
    <w:rsid w:val="00D4339A"/>
    <w:rsid w:val="00D4358E"/>
    <w:rsid w:val="00D4369F"/>
    <w:rsid w:val="00D43745"/>
    <w:rsid w:val="00D43DBC"/>
    <w:rsid w:val="00D44268"/>
    <w:rsid w:val="00D44D29"/>
    <w:rsid w:val="00D4518F"/>
    <w:rsid w:val="00D451FC"/>
    <w:rsid w:val="00D45A1B"/>
    <w:rsid w:val="00D45AA2"/>
    <w:rsid w:val="00D4635F"/>
    <w:rsid w:val="00D463F3"/>
    <w:rsid w:val="00D4682B"/>
    <w:rsid w:val="00D46A9B"/>
    <w:rsid w:val="00D471B4"/>
    <w:rsid w:val="00D471E1"/>
    <w:rsid w:val="00D47276"/>
    <w:rsid w:val="00D4729B"/>
    <w:rsid w:val="00D4788D"/>
    <w:rsid w:val="00D4799D"/>
    <w:rsid w:val="00D479C5"/>
    <w:rsid w:val="00D47AA4"/>
    <w:rsid w:val="00D47DDA"/>
    <w:rsid w:val="00D50748"/>
    <w:rsid w:val="00D50972"/>
    <w:rsid w:val="00D50F8F"/>
    <w:rsid w:val="00D510A0"/>
    <w:rsid w:val="00D510DE"/>
    <w:rsid w:val="00D5116E"/>
    <w:rsid w:val="00D51832"/>
    <w:rsid w:val="00D51918"/>
    <w:rsid w:val="00D522F0"/>
    <w:rsid w:val="00D52359"/>
    <w:rsid w:val="00D523E6"/>
    <w:rsid w:val="00D52473"/>
    <w:rsid w:val="00D52685"/>
    <w:rsid w:val="00D52E28"/>
    <w:rsid w:val="00D53075"/>
    <w:rsid w:val="00D533CB"/>
    <w:rsid w:val="00D5340C"/>
    <w:rsid w:val="00D53C8B"/>
    <w:rsid w:val="00D53F91"/>
    <w:rsid w:val="00D545F0"/>
    <w:rsid w:val="00D54799"/>
    <w:rsid w:val="00D54D44"/>
    <w:rsid w:val="00D54ECB"/>
    <w:rsid w:val="00D55AB5"/>
    <w:rsid w:val="00D567AA"/>
    <w:rsid w:val="00D56AA0"/>
    <w:rsid w:val="00D56BFE"/>
    <w:rsid w:val="00D56E35"/>
    <w:rsid w:val="00D56E6B"/>
    <w:rsid w:val="00D56EEB"/>
    <w:rsid w:val="00D573C2"/>
    <w:rsid w:val="00D57CCC"/>
    <w:rsid w:val="00D601E7"/>
    <w:rsid w:val="00D6059C"/>
    <w:rsid w:val="00D60843"/>
    <w:rsid w:val="00D60EF0"/>
    <w:rsid w:val="00D61C72"/>
    <w:rsid w:val="00D62616"/>
    <w:rsid w:val="00D6262E"/>
    <w:rsid w:val="00D62953"/>
    <w:rsid w:val="00D6333B"/>
    <w:rsid w:val="00D63495"/>
    <w:rsid w:val="00D6372D"/>
    <w:rsid w:val="00D637E6"/>
    <w:rsid w:val="00D639BC"/>
    <w:rsid w:val="00D63D5D"/>
    <w:rsid w:val="00D63E24"/>
    <w:rsid w:val="00D64109"/>
    <w:rsid w:val="00D65059"/>
    <w:rsid w:val="00D65405"/>
    <w:rsid w:val="00D65546"/>
    <w:rsid w:val="00D6584C"/>
    <w:rsid w:val="00D6591A"/>
    <w:rsid w:val="00D65926"/>
    <w:rsid w:val="00D669CA"/>
    <w:rsid w:val="00D66A89"/>
    <w:rsid w:val="00D66C06"/>
    <w:rsid w:val="00D66E64"/>
    <w:rsid w:val="00D67654"/>
    <w:rsid w:val="00D67D31"/>
    <w:rsid w:val="00D67FD8"/>
    <w:rsid w:val="00D701D6"/>
    <w:rsid w:val="00D70322"/>
    <w:rsid w:val="00D7049D"/>
    <w:rsid w:val="00D70565"/>
    <w:rsid w:val="00D707A8"/>
    <w:rsid w:val="00D708AA"/>
    <w:rsid w:val="00D70A6C"/>
    <w:rsid w:val="00D715F9"/>
    <w:rsid w:val="00D716DE"/>
    <w:rsid w:val="00D71FD2"/>
    <w:rsid w:val="00D7214A"/>
    <w:rsid w:val="00D72529"/>
    <w:rsid w:val="00D72B3D"/>
    <w:rsid w:val="00D72BBF"/>
    <w:rsid w:val="00D738AD"/>
    <w:rsid w:val="00D73923"/>
    <w:rsid w:val="00D73A36"/>
    <w:rsid w:val="00D741A2"/>
    <w:rsid w:val="00D744B8"/>
    <w:rsid w:val="00D74577"/>
    <w:rsid w:val="00D74FC6"/>
    <w:rsid w:val="00D752B5"/>
    <w:rsid w:val="00D75725"/>
    <w:rsid w:val="00D7581E"/>
    <w:rsid w:val="00D75A5F"/>
    <w:rsid w:val="00D76241"/>
    <w:rsid w:val="00D76272"/>
    <w:rsid w:val="00D76315"/>
    <w:rsid w:val="00D76A4B"/>
    <w:rsid w:val="00D76D8B"/>
    <w:rsid w:val="00D76DE4"/>
    <w:rsid w:val="00D77BA1"/>
    <w:rsid w:val="00D77CB6"/>
    <w:rsid w:val="00D80838"/>
    <w:rsid w:val="00D81065"/>
    <w:rsid w:val="00D8117A"/>
    <w:rsid w:val="00D815F3"/>
    <w:rsid w:val="00D817ED"/>
    <w:rsid w:val="00D819AE"/>
    <w:rsid w:val="00D81A21"/>
    <w:rsid w:val="00D81A2E"/>
    <w:rsid w:val="00D81C77"/>
    <w:rsid w:val="00D81F2F"/>
    <w:rsid w:val="00D827AD"/>
    <w:rsid w:val="00D829F7"/>
    <w:rsid w:val="00D82A4F"/>
    <w:rsid w:val="00D82C12"/>
    <w:rsid w:val="00D8307F"/>
    <w:rsid w:val="00D8343A"/>
    <w:rsid w:val="00D83854"/>
    <w:rsid w:val="00D83C39"/>
    <w:rsid w:val="00D83D61"/>
    <w:rsid w:val="00D83E84"/>
    <w:rsid w:val="00D84098"/>
    <w:rsid w:val="00D84131"/>
    <w:rsid w:val="00D84895"/>
    <w:rsid w:val="00D84B93"/>
    <w:rsid w:val="00D84BE8"/>
    <w:rsid w:val="00D84E2C"/>
    <w:rsid w:val="00D85044"/>
    <w:rsid w:val="00D85937"/>
    <w:rsid w:val="00D859A2"/>
    <w:rsid w:val="00D85A88"/>
    <w:rsid w:val="00D85D5F"/>
    <w:rsid w:val="00D85F6C"/>
    <w:rsid w:val="00D8607D"/>
    <w:rsid w:val="00D86361"/>
    <w:rsid w:val="00D863D0"/>
    <w:rsid w:val="00D865EF"/>
    <w:rsid w:val="00D8687C"/>
    <w:rsid w:val="00D8697B"/>
    <w:rsid w:val="00D86C4E"/>
    <w:rsid w:val="00D87020"/>
    <w:rsid w:val="00D873C8"/>
    <w:rsid w:val="00D874A3"/>
    <w:rsid w:val="00D87F08"/>
    <w:rsid w:val="00D904DD"/>
    <w:rsid w:val="00D905F6"/>
    <w:rsid w:val="00D907B2"/>
    <w:rsid w:val="00D90856"/>
    <w:rsid w:val="00D90A10"/>
    <w:rsid w:val="00D90E79"/>
    <w:rsid w:val="00D9122A"/>
    <w:rsid w:val="00D917A6"/>
    <w:rsid w:val="00D918D4"/>
    <w:rsid w:val="00D91A78"/>
    <w:rsid w:val="00D91D11"/>
    <w:rsid w:val="00D91F04"/>
    <w:rsid w:val="00D92154"/>
    <w:rsid w:val="00D92E72"/>
    <w:rsid w:val="00D930E2"/>
    <w:rsid w:val="00D93168"/>
    <w:rsid w:val="00D93400"/>
    <w:rsid w:val="00D934E0"/>
    <w:rsid w:val="00D93790"/>
    <w:rsid w:val="00D937B5"/>
    <w:rsid w:val="00D9395C"/>
    <w:rsid w:val="00D939DA"/>
    <w:rsid w:val="00D93D92"/>
    <w:rsid w:val="00D93FAD"/>
    <w:rsid w:val="00D9430E"/>
    <w:rsid w:val="00D94A92"/>
    <w:rsid w:val="00D94DCE"/>
    <w:rsid w:val="00D94EE2"/>
    <w:rsid w:val="00D94FBF"/>
    <w:rsid w:val="00D951F8"/>
    <w:rsid w:val="00D95289"/>
    <w:rsid w:val="00D95917"/>
    <w:rsid w:val="00D95C14"/>
    <w:rsid w:val="00D95C80"/>
    <w:rsid w:val="00D96283"/>
    <w:rsid w:val="00D965FF"/>
    <w:rsid w:val="00D96825"/>
    <w:rsid w:val="00D96C14"/>
    <w:rsid w:val="00D96E8B"/>
    <w:rsid w:val="00D97419"/>
    <w:rsid w:val="00D97500"/>
    <w:rsid w:val="00D976BE"/>
    <w:rsid w:val="00D9775D"/>
    <w:rsid w:val="00D97971"/>
    <w:rsid w:val="00D97B7A"/>
    <w:rsid w:val="00D97BE3"/>
    <w:rsid w:val="00D97DC9"/>
    <w:rsid w:val="00D97DCD"/>
    <w:rsid w:val="00D97E7E"/>
    <w:rsid w:val="00DA035D"/>
    <w:rsid w:val="00DA043A"/>
    <w:rsid w:val="00DA09E8"/>
    <w:rsid w:val="00DA0BB8"/>
    <w:rsid w:val="00DA10A9"/>
    <w:rsid w:val="00DA1275"/>
    <w:rsid w:val="00DA16E2"/>
    <w:rsid w:val="00DA18E3"/>
    <w:rsid w:val="00DA1B8C"/>
    <w:rsid w:val="00DA20A6"/>
    <w:rsid w:val="00DA2183"/>
    <w:rsid w:val="00DA2189"/>
    <w:rsid w:val="00DA2225"/>
    <w:rsid w:val="00DA2369"/>
    <w:rsid w:val="00DA2437"/>
    <w:rsid w:val="00DA2D6D"/>
    <w:rsid w:val="00DA34F9"/>
    <w:rsid w:val="00DA35B3"/>
    <w:rsid w:val="00DA3DC5"/>
    <w:rsid w:val="00DA4210"/>
    <w:rsid w:val="00DA4A60"/>
    <w:rsid w:val="00DA4E0A"/>
    <w:rsid w:val="00DA50A5"/>
    <w:rsid w:val="00DA528D"/>
    <w:rsid w:val="00DA52F3"/>
    <w:rsid w:val="00DA584C"/>
    <w:rsid w:val="00DA5853"/>
    <w:rsid w:val="00DA5B20"/>
    <w:rsid w:val="00DA6060"/>
    <w:rsid w:val="00DA6504"/>
    <w:rsid w:val="00DA659E"/>
    <w:rsid w:val="00DA68C5"/>
    <w:rsid w:val="00DA69F7"/>
    <w:rsid w:val="00DA6A4E"/>
    <w:rsid w:val="00DA73DD"/>
    <w:rsid w:val="00DA7C05"/>
    <w:rsid w:val="00DA7F00"/>
    <w:rsid w:val="00DB0361"/>
    <w:rsid w:val="00DB07E8"/>
    <w:rsid w:val="00DB08A4"/>
    <w:rsid w:val="00DB0AE8"/>
    <w:rsid w:val="00DB0F7D"/>
    <w:rsid w:val="00DB10B0"/>
    <w:rsid w:val="00DB12B0"/>
    <w:rsid w:val="00DB1978"/>
    <w:rsid w:val="00DB1BF5"/>
    <w:rsid w:val="00DB1C8D"/>
    <w:rsid w:val="00DB2163"/>
    <w:rsid w:val="00DB21CA"/>
    <w:rsid w:val="00DB23BE"/>
    <w:rsid w:val="00DB2687"/>
    <w:rsid w:val="00DB2C71"/>
    <w:rsid w:val="00DB3349"/>
    <w:rsid w:val="00DB4094"/>
    <w:rsid w:val="00DB40FA"/>
    <w:rsid w:val="00DB42E3"/>
    <w:rsid w:val="00DB431F"/>
    <w:rsid w:val="00DB4BA5"/>
    <w:rsid w:val="00DB513E"/>
    <w:rsid w:val="00DB51F7"/>
    <w:rsid w:val="00DB5BB3"/>
    <w:rsid w:val="00DB5C67"/>
    <w:rsid w:val="00DB5D48"/>
    <w:rsid w:val="00DB5E8B"/>
    <w:rsid w:val="00DB6679"/>
    <w:rsid w:val="00DB6D7B"/>
    <w:rsid w:val="00DB6E7D"/>
    <w:rsid w:val="00DB6F2F"/>
    <w:rsid w:val="00DB7263"/>
    <w:rsid w:val="00DB7338"/>
    <w:rsid w:val="00DB7434"/>
    <w:rsid w:val="00DB7601"/>
    <w:rsid w:val="00DB7993"/>
    <w:rsid w:val="00DB79D8"/>
    <w:rsid w:val="00DC040C"/>
    <w:rsid w:val="00DC0823"/>
    <w:rsid w:val="00DC08DD"/>
    <w:rsid w:val="00DC17AD"/>
    <w:rsid w:val="00DC17FA"/>
    <w:rsid w:val="00DC181B"/>
    <w:rsid w:val="00DC1974"/>
    <w:rsid w:val="00DC1B0E"/>
    <w:rsid w:val="00DC1CEA"/>
    <w:rsid w:val="00DC1E5C"/>
    <w:rsid w:val="00DC23E6"/>
    <w:rsid w:val="00DC23EF"/>
    <w:rsid w:val="00DC27FD"/>
    <w:rsid w:val="00DC28C1"/>
    <w:rsid w:val="00DC2B6C"/>
    <w:rsid w:val="00DC2F88"/>
    <w:rsid w:val="00DC3164"/>
    <w:rsid w:val="00DC3199"/>
    <w:rsid w:val="00DC3596"/>
    <w:rsid w:val="00DC3648"/>
    <w:rsid w:val="00DC3A5D"/>
    <w:rsid w:val="00DC3D67"/>
    <w:rsid w:val="00DC3DA6"/>
    <w:rsid w:val="00DC3EE9"/>
    <w:rsid w:val="00DC3F7D"/>
    <w:rsid w:val="00DC41B2"/>
    <w:rsid w:val="00DC4337"/>
    <w:rsid w:val="00DC44C6"/>
    <w:rsid w:val="00DC45DB"/>
    <w:rsid w:val="00DC46F9"/>
    <w:rsid w:val="00DC48E5"/>
    <w:rsid w:val="00DC4939"/>
    <w:rsid w:val="00DC4B42"/>
    <w:rsid w:val="00DC4B64"/>
    <w:rsid w:val="00DC4C0E"/>
    <w:rsid w:val="00DC4F7F"/>
    <w:rsid w:val="00DC5002"/>
    <w:rsid w:val="00DC50C2"/>
    <w:rsid w:val="00DC5360"/>
    <w:rsid w:val="00DC54EF"/>
    <w:rsid w:val="00DC56F6"/>
    <w:rsid w:val="00DC5721"/>
    <w:rsid w:val="00DC5738"/>
    <w:rsid w:val="00DC5B3B"/>
    <w:rsid w:val="00DC5B5B"/>
    <w:rsid w:val="00DC5B6B"/>
    <w:rsid w:val="00DC5FB5"/>
    <w:rsid w:val="00DC60D9"/>
    <w:rsid w:val="00DC6214"/>
    <w:rsid w:val="00DC6273"/>
    <w:rsid w:val="00DC63A7"/>
    <w:rsid w:val="00DC63ED"/>
    <w:rsid w:val="00DC66D8"/>
    <w:rsid w:val="00DC6917"/>
    <w:rsid w:val="00DC691A"/>
    <w:rsid w:val="00DC6956"/>
    <w:rsid w:val="00DC6F62"/>
    <w:rsid w:val="00DC760A"/>
    <w:rsid w:val="00DC776C"/>
    <w:rsid w:val="00DC7B40"/>
    <w:rsid w:val="00DC7F29"/>
    <w:rsid w:val="00DD019E"/>
    <w:rsid w:val="00DD03BC"/>
    <w:rsid w:val="00DD0999"/>
    <w:rsid w:val="00DD0A7B"/>
    <w:rsid w:val="00DD0F7B"/>
    <w:rsid w:val="00DD130C"/>
    <w:rsid w:val="00DD14A6"/>
    <w:rsid w:val="00DD187B"/>
    <w:rsid w:val="00DD1BCD"/>
    <w:rsid w:val="00DD1D12"/>
    <w:rsid w:val="00DD2095"/>
    <w:rsid w:val="00DD22A6"/>
    <w:rsid w:val="00DD2324"/>
    <w:rsid w:val="00DD25CB"/>
    <w:rsid w:val="00DD292A"/>
    <w:rsid w:val="00DD2EA0"/>
    <w:rsid w:val="00DD2F14"/>
    <w:rsid w:val="00DD2F20"/>
    <w:rsid w:val="00DD2FA4"/>
    <w:rsid w:val="00DD300F"/>
    <w:rsid w:val="00DD3C39"/>
    <w:rsid w:val="00DD3D1E"/>
    <w:rsid w:val="00DD3EB2"/>
    <w:rsid w:val="00DD3F23"/>
    <w:rsid w:val="00DD4003"/>
    <w:rsid w:val="00DD431A"/>
    <w:rsid w:val="00DD4B0F"/>
    <w:rsid w:val="00DD5963"/>
    <w:rsid w:val="00DD5B2D"/>
    <w:rsid w:val="00DD5B56"/>
    <w:rsid w:val="00DD5BC8"/>
    <w:rsid w:val="00DD63A1"/>
    <w:rsid w:val="00DD67A4"/>
    <w:rsid w:val="00DD6AEF"/>
    <w:rsid w:val="00DD6B89"/>
    <w:rsid w:val="00DD7035"/>
    <w:rsid w:val="00DD7199"/>
    <w:rsid w:val="00DD7719"/>
    <w:rsid w:val="00DD77B4"/>
    <w:rsid w:val="00DD78BF"/>
    <w:rsid w:val="00DE015B"/>
    <w:rsid w:val="00DE0319"/>
    <w:rsid w:val="00DE07BF"/>
    <w:rsid w:val="00DE0818"/>
    <w:rsid w:val="00DE0F62"/>
    <w:rsid w:val="00DE10DC"/>
    <w:rsid w:val="00DE1140"/>
    <w:rsid w:val="00DE1AAA"/>
    <w:rsid w:val="00DE1B23"/>
    <w:rsid w:val="00DE1FC7"/>
    <w:rsid w:val="00DE21D3"/>
    <w:rsid w:val="00DE239D"/>
    <w:rsid w:val="00DE2629"/>
    <w:rsid w:val="00DE2802"/>
    <w:rsid w:val="00DE2E9C"/>
    <w:rsid w:val="00DE309F"/>
    <w:rsid w:val="00DE30AC"/>
    <w:rsid w:val="00DE3299"/>
    <w:rsid w:val="00DE33E9"/>
    <w:rsid w:val="00DE35FE"/>
    <w:rsid w:val="00DE3702"/>
    <w:rsid w:val="00DE378B"/>
    <w:rsid w:val="00DE38AB"/>
    <w:rsid w:val="00DE39FB"/>
    <w:rsid w:val="00DE3E66"/>
    <w:rsid w:val="00DE48DE"/>
    <w:rsid w:val="00DE4A7D"/>
    <w:rsid w:val="00DE4BD4"/>
    <w:rsid w:val="00DE4BDF"/>
    <w:rsid w:val="00DE4BEC"/>
    <w:rsid w:val="00DE4E49"/>
    <w:rsid w:val="00DE5479"/>
    <w:rsid w:val="00DE57A2"/>
    <w:rsid w:val="00DE5934"/>
    <w:rsid w:val="00DE5A30"/>
    <w:rsid w:val="00DE5F83"/>
    <w:rsid w:val="00DE61A9"/>
    <w:rsid w:val="00DE654A"/>
    <w:rsid w:val="00DE6738"/>
    <w:rsid w:val="00DE6797"/>
    <w:rsid w:val="00DE6EE5"/>
    <w:rsid w:val="00DE7029"/>
    <w:rsid w:val="00DE711C"/>
    <w:rsid w:val="00DE7146"/>
    <w:rsid w:val="00DE73D8"/>
    <w:rsid w:val="00DE75E2"/>
    <w:rsid w:val="00DE77BA"/>
    <w:rsid w:val="00DE77CF"/>
    <w:rsid w:val="00DE78C9"/>
    <w:rsid w:val="00DF04B9"/>
    <w:rsid w:val="00DF069F"/>
    <w:rsid w:val="00DF07D9"/>
    <w:rsid w:val="00DF081A"/>
    <w:rsid w:val="00DF08BB"/>
    <w:rsid w:val="00DF0CD6"/>
    <w:rsid w:val="00DF110E"/>
    <w:rsid w:val="00DF1170"/>
    <w:rsid w:val="00DF127E"/>
    <w:rsid w:val="00DF1486"/>
    <w:rsid w:val="00DF152A"/>
    <w:rsid w:val="00DF196C"/>
    <w:rsid w:val="00DF1FB5"/>
    <w:rsid w:val="00DF221D"/>
    <w:rsid w:val="00DF2268"/>
    <w:rsid w:val="00DF2770"/>
    <w:rsid w:val="00DF2775"/>
    <w:rsid w:val="00DF29F6"/>
    <w:rsid w:val="00DF3091"/>
    <w:rsid w:val="00DF3950"/>
    <w:rsid w:val="00DF3952"/>
    <w:rsid w:val="00DF3ADD"/>
    <w:rsid w:val="00DF4020"/>
    <w:rsid w:val="00DF443E"/>
    <w:rsid w:val="00DF4E84"/>
    <w:rsid w:val="00DF4FD0"/>
    <w:rsid w:val="00DF5678"/>
    <w:rsid w:val="00DF5F66"/>
    <w:rsid w:val="00DF5FC5"/>
    <w:rsid w:val="00DF667D"/>
    <w:rsid w:val="00DF6724"/>
    <w:rsid w:val="00DF67C9"/>
    <w:rsid w:val="00DF6805"/>
    <w:rsid w:val="00DF6DAE"/>
    <w:rsid w:val="00DF703E"/>
    <w:rsid w:val="00DF7456"/>
    <w:rsid w:val="00DF748C"/>
    <w:rsid w:val="00DF74F2"/>
    <w:rsid w:val="00DF7759"/>
    <w:rsid w:val="00DF7863"/>
    <w:rsid w:val="00E0029D"/>
    <w:rsid w:val="00E003A1"/>
    <w:rsid w:val="00E00416"/>
    <w:rsid w:val="00E00739"/>
    <w:rsid w:val="00E008CF"/>
    <w:rsid w:val="00E00A93"/>
    <w:rsid w:val="00E00E25"/>
    <w:rsid w:val="00E01250"/>
    <w:rsid w:val="00E0126E"/>
    <w:rsid w:val="00E018C4"/>
    <w:rsid w:val="00E01C2F"/>
    <w:rsid w:val="00E01C97"/>
    <w:rsid w:val="00E01F25"/>
    <w:rsid w:val="00E01F8E"/>
    <w:rsid w:val="00E01FE3"/>
    <w:rsid w:val="00E02017"/>
    <w:rsid w:val="00E0234C"/>
    <w:rsid w:val="00E026A7"/>
    <w:rsid w:val="00E02918"/>
    <w:rsid w:val="00E035D0"/>
    <w:rsid w:val="00E03B17"/>
    <w:rsid w:val="00E03B2C"/>
    <w:rsid w:val="00E03BAE"/>
    <w:rsid w:val="00E03C14"/>
    <w:rsid w:val="00E03C70"/>
    <w:rsid w:val="00E04095"/>
    <w:rsid w:val="00E041BA"/>
    <w:rsid w:val="00E0430F"/>
    <w:rsid w:val="00E0442A"/>
    <w:rsid w:val="00E04591"/>
    <w:rsid w:val="00E048F0"/>
    <w:rsid w:val="00E04956"/>
    <w:rsid w:val="00E04FCA"/>
    <w:rsid w:val="00E05092"/>
    <w:rsid w:val="00E0517F"/>
    <w:rsid w:val="00E055CE"/>
    <w:rsid w:val="00E05769"/>
    <w:rsid w:val="00E05A1F"/>
    <w:rsid w:val="00E05BA6"/>
    <w:rsid w:val="00E0626A"/>
    <w:rsid w:val="00E065AC"/>
    <w:rsid w:val="00E0686C"/>
    <w:rsid w:val="00E06B3F"/>
    <w:rsid w:val="00E07073"/>
    <w:rsid w:val="00E07220"/>
    <w:rsid w:val="00E073D1"/>
    <w:rsid w:val="00E0773A"/>
    <w:rsid w:val="00E0785C"/>
    <w:rsid w:val="00E07949"/>
    <w:rsid w:val="00E07E3E"/>
    <w:rsid w:val="00E07FD9"/>
    <w:rsid w:val="00E10376"/>
    <w:rsid w:val="00E10A1D"/>
    <w:rsid w:val="00E10B83"/>
    <w:rsid w:val="00E10C49"/>
    <w:rsid w:val="00E110CE"/>
    <w:rsid w:val="00E111AD"/>
    <w:rsid w:val="00E1133D"/>
    <w:rsid w:val="00E114B1"/>
    <w:rsid w:val="00E115FC"/>
    <w:rsid w:val="00E11ADB"/>
    <w:rsid w:val="00E11AF7"/>
    <w:rsid w:val="00E12320"/>
    <w:rsid w:val="00E129AF"/>
    <w:rsid w:val="00E12A30"/>
    <w:rsid w:val="00E12A96"/>
    <w:rsid w:val="00E12C94"/>
    <w:rsid w:val="00E12C9E"/>
    <w:rsid w:val="00E12F41"/>
    <w:rsid w:val="00E1307C"/>
    <w:rsid w:val="00E133AF"/>
    <w:rsid w:val="00E13436"/>
    <w:rsid w:val="00E13782"/>
    <w:rsid w:val="00E13A72"/>
    <w:rsid w:val="00E13BCB"/>
    <w:rsid w:val="00E14090"/>
    <w:rsid w:val="00E1413A"/>
    <w:rsid w:val="00E14395"/>
    <w:rsid w:val="00E14A7F"/>
    <w:rsid w:val="00E14D69"/>
    <w:rsid w:val="00E153F3"/>
    <w:rsid w:val="00E1566C"/>
    <w:rsid w:val="00E15688"/>
    <w:rsid w:val="00E15A5C"/>
    <w:rsid w:val="00E15DE3"/>
    <w:rsid w:val="00E1634A"/>
    <w:rsid w:val="00E1674B"/>
    <w:rsid w:val="00E1675E"/>
    <w:rsid w:val="00E16A40"/>
    <w:rsid w:val="00E16AA3"/>
    <w:rsid w:val="00E16F90"/>
    <w:rsid w:val="00E170BE"/>
    <w:rsid w:val="00E200FE"/>
    <w:rsid w:val="00E201A7"/>
    <w:rsid w:val="00E202F7"/>
    <w:rsid w:val="00E2066B"/>
    <w:rsid w:val="00E209E9"/>
    <w:rsid w:val="00E2121C"/>
    <w:rsid w:val="00E21309"/>
    <w:rsid w:val="00E22256"/>
    <w:rsid w:val="00E22516"/>
    <w:rsid w:val="00E2260D"/>
    <w:rsid w:val="00E22FFB"/>
    <w:rsid w:val="00E23093"/>
    <w:rsid w:val="00E23302"/>
    <w:rsid w:val="00E23D1D"/>
    <w:rsid w:val="00E23E31"/>
    <w:rsid w:val="00E23F3C"/>
    <w:rsid w:val="00E24293"/>
    <w:rsid w:val="00E2451E"/>
    <w:rsid w:val="00E248E9"/>
    <w:rsid w:val="00E24AFA"/>
    <w:rsid w:val="00E24B95"/>
    <w:rsid w:val="00E252A0"/>
    <w:rsid w:val="00E253E8"/>
    <w:rsid w:val="00E25DC1"/>
    <w:rsid w:val="00E26906"/>
    <w:rsid w:val="00E26D75"/>
    <w:rsid w:val="00E26E86"/>
    <w:rsid w:val="00E27170"/>
    <w:rsid w:val="00E277D3"/>
    <w:rsid w:val="00E27A92"/>
    <w:rsid w:val="00E27B2A"/>
    <w:rsid w:val="00E27B68"/>
    <w:rsid w:val="00E27CF8"/>
    <w:rsid w:val="00E27F5C"/>
    <w:rsid w:val="00E3007E"/>
    <w:rsid w:val="00E3047D"/>
    <w:rsid w:val="00E3079A"/>
    <w:rsid w:val="00E31443"/>
    <w:rsid w:val="00E3148A"/>
    <w:rsid w:val="00E31678"/>
    <w:rsid w:val="00E31946"/>
    <w:rsid w:val="00E3209A"/>
    <w:rsid w:val="00E32902"/>
    <w:rsid w:val="00E32C3D"/>
    <w:rsid w:val="00E3316D"/>
    <w:rsid w:val="00E33263"/>
    <w:rsid w:val="00E33305"/>
    <w:rsid w:val="00E335F7"/>
    <w:rsid w:val="00E33AC7"/>
    <w:rsid w:val="00E33CF3"/>
    <w:rsid w:val="00E33EB7"/>
    <w:rsid w:val="00E3412B"/>
    <w:rsid w:val="00E34A0C"/>
    <w:rsid w:val="00E34A23"/>
    <w:rsid w:val="00E35410"/>
    <w:rsid w:val="00E35467"/>
    <w:rsid w:val="00E35535"/>
    <w:rsid w:val="00E3573A"/>
    <w:rsid w:val="00E35C2A"/>
    <w:rsid w:val="00E360C2"/>
    <w:rsid w:val="00E3612C"/>
    <w:rsid w:val="00E362A6"/>
    <w:rsid w:val="00E36971"/>
    <w:rsid w:val="00E36A7B"/>
    <w:rsid w:val="00E36DA2"/>
    <w:rsid w:val="00E36FA7"/>
    <w:rsid w:val="00E37A20"/>
    <w:rsid w:val="00E37E8A"/>
    <w:rsid w:val="00E40496"/>
    <w:rsid w:val="00E40615"/>
    <w:rsid w:val="00E40FA6"/>
    <w:rsid w:val="00E411DA"/>
    <w:rsid w:val="00E4181A"/>
    <w:rsid w:val="00E41B42"/>
    <w:rsid w:val="00E41D73"/>
    <w:rsid w:val="00E42072"/>
    <w:rsid w:val="00E42111"/>
    <w:rsid w:val="00E42232"/>
    <w:rsid w:val="00E42267"/>
    <w:rsid w:val="00E422CC"/>
    <w:rsid w:val="00E4249C"/>
    <w:rsid w:val="00E42528"/>
    <w:rsid w:val="00E426A0"/>
    <w:rsid w:val="00E426CF"/>
    <w:rsid w:val="00E4282D"/>
    <w:rsid w:val="00E43037"/>
    <w:rsid w:val="00E4320F"/>
    <w:rsid w:val="00E4345E"/>
    <w:rsid w:val="00E434F0"/>
    <w:rsid w:val="00E436C5"/>
    <w:rsid w:val="00E439D6"/>
    <w:rsid w:val="00E43A02"/>
    <w:rsid w:val="00E43E0A"/>
    <w:rsid w:val="00E43F8A"/>
    <w:rsid w:val="00E440E0"/>
    <w:rsid w:val="00E44208"/>
    <w:rsid w:val="00E44CBD"/>
    <w:rsid w:val="00E45335"/>
    <w:rsid w:val="00E453DB"/>
    <w:rsid w:val="00E4541A"/>
    <w:rsid w:val="00E454A3"/>
    <w:rsid w:val="00E457F9"/>
    <w:rsid w:val="00E45AC3"/>
    <w:rsid w:val="00E45DFB"/>
    <w:rsid w:val="00E45FBE"/>
    <w:rsid w:val="00E46285"/>
    <w:rsid w:val="00E467F2"/>
    <w:rsid w:val="00E46A61"/>
    <w:rsid w:val="00E46B3D"/>
    <w:rsid w:val="00E46BC9"/>
    <w:rsid w:val="00E46D52"/>
    <w:rsid w:val="00E46D5D"/>
    <w:rsid w:val="00E46D9D"/>
    <w:rsid w:val="00E46DA0"/>
    <w:rsid w:val="00E470B8"/>
    <w:rsid w:val="00E4735A"/>
    <w:rsid w:val="00E4740C"/>
    <w:rsid w:val="00E4742B"/>
    <w:rsid w:val="00E47710"/>
    <w:rsid w:val="00E47C99"/>
    <w:rsid w:val="00E509B2"/>
    <w:rsid w:val="00E50B64"/>
    <w:rsid w:val="00E51230"/>
    <w:rsid w:val="00E5165D"/>
    <w:rsid w:val="00E5179A"/>
    <w:rsid w:val="00E51A04"/>
    <w:rsid w:val="00E51A65"/>
    <w:rsid w:val="00E52549"/>
    <w:rsid w:val="00E527CF"/>
    <w:rsid w:val="00E531A7"/>
    <w:rsid w:val="00E5326B"/>
    <w:rsid w:val="00E53699"/>
    <w:rsid w:val="00E538B0"/>
    <w:rsid w:val="00E53B9A"/>
    <w:rsid w:val="00E54068"/>
    <w:rsid w:val="00E542F9"/>
    <w:rsid w:val="00E54804"/>
    <w:rsid w:val="00E548FB"/>
    <w:rsid w:val="00E5497D"/>
    <w:rsid w:val="00E5549C"/>
    <w:rsid w:val="00E555FD"/>
    <w:rsid w:val="00E557A9"/>
    <w:rsid w:val="00E55DAB"/>
    <w:rsid w:val="00E561CB"/>
    <w:rsid w:val="00E56240"/>
    <w:rsid w:val="00E5646D"/>
    <w:rsid w:val="00E56496"/>
    <w:rsid w:val="00E566CE"/>
    <w:rsid w:val="00E566E0"/>
    <w:rsid w:val="00E568B9"/>
    <w:rsid w:val="00E56B3B"/>
    <w:rsid w:val="00E56BD6"/>
    <w:rsid w:val="00E56C90"/>
    <w:rsid w:val="00E57570"/>
    <w:rsid w:val="00E577C9"/>
    <w:rsid w:val="00E57C9F"/>
    <w:rsid w:val="00E57F13"/>
    <w:rsid w:val="00E60843"/>
    <w:rsid w:val="00E60B3A"/>
    <w:rsid w:val="00E60FF6"/>
    <w:rsid w:val="00E6103D"/>
    <w:rsid w:val="00E6106C"/>
    <w:rsid w:val="00E611FA"/>
    <w:rsid w:val="00E6133E"/>
    <w:rsid w:val="00E61B70"/>
    <w:rsid w:val="00E61BCD"/>
    <w:rsid w:val="00E61F77"/>
    <w:rsid w:val="00E62251"/>
    <w:rsid w:val="00E622F4"/>
    <w:rsid w:val="00E62B27"/>
    <w:rsid w:val="00E62E71"/>
    <w:rsid w:val="00E631FE"/>
    <w:rsid w:val="00E6323E"/>
    <w:rsid w:val="00E633FC"/>
    <w:rsid w:val="00E639C9"/>
    <w:rsid w:val="00E639D3"/>
    <w:rsid w:val="00E63B27"/>
    <w:rsid w:val="00E63B77"/>
    <w:rsid w:val="00E640D6"/>
    <w:rsid w:val="00E641A6"/>
    <w:rsid w:val="00E641BD"/>
    <w:rsid w:val="00E644C6"/>
    <w:rsid w:val="00E647A5"/>
    <w:rsid w:val="00E648E7"/>
    <w:rsid w:val="00E64D8B"/>
    <w:rsid w:val="00E657F8"/>
    <w:rsid w:val="00E65B24"/>
    <w:rsid w:val="00E65D51"/>
    <w:rsid w:val="00E66135"/>
    <w:rsid w:val="00E6613F"/>
    <w:rsid w:val="00E662CB"/>
    <w:rsid w:val="00E66411"/>
    <w:rsid w:val="00E66420"/>
    <w:rsid w:val="00E664AA"/>
    <w:rsid w:val="00E6676E"/>
    <w:rsid w:val="00E66BE5"/>
    <w:rsid w:val="00E6709A"/>
    <w:rsid w:val="00E670DA"/>
    <w:rsid w:val="00E67645"/>
    <w:rsid w:val="00E67810"/>
    <w:rsid w:val="00E67AD8"/>
    <w:rsid w:val="00E67D82"/>
    <w:rsid w:val="00E67E22"/>
    <w:rsid w:val="00E67ECC"/>
    <w:rsid w:val="00E67F08"/>
    <w:rsid w:val="00E700D3"/>
    <w:rsid w:val="00E703A3"/>
    <w:rsid w:val="00E703FA"/>
    <w:rsid w:val="00E7052F"/>
    <w:rsid w:val="00E70A62"/>
    <w:rsid w:val="00E70D23"/>
    <w:rsid w:val="00E711DA"/>
    <w:rsid w:val="00E71426"/>
    <w:rsid w:val="00E717C4"/>
    <w:rsid w:val="00E7181F"/>
    <w:rsid w:val="00E7278B"/>
    <w:rsid w:val="00E72973"/>
    <w:rsid w:val="00E729E0"/>
    <w:rsid w:val="00E72DC6"/>
    <w:rsid w:val="00E73321"/>
    <w:rsid w:val="00E734A9"/>
    <w:rsid w:val="00E73529"/>
    <w:rsid w:val="00E739C1"/>
    <w:rsid w:val="00E74142"/>
    <w:rsid w:val="00E74239"/>
    <w:rsid w:val="00E74344"/>
    <w:rsid w:val="00E745C8"/>
    <w:rsid w:val="00E746D3"/>
    <w:rsid w:val="00E75256"/>
    <w:rsid w:val="00E75795"/>
    <w:rsid w:val="00E7587D"/>
    <w:rsid w:val="00E75916"/>
    <w:rsid w:val="00E759D6"/>
    <w:rsid w:val="00E75D8C"/>
    <w:rsid w:val="00E75F98"/>
    <w:rsid w:val="00E76260"/>
    <w:rsid w:val="00E762C5"/>
    <w:rsid w:val="00E76BED"/>
    <w:rsid w:val="00E76D6F"/>
    <w:rsid w:val="00E76DC8"/>
    <w:rsid w:val="00E770B3"/>
    <w:rsid w:val="00E77246"/>
    <w:rsid w:val="00E77276"/>
    <w:rsid w:val="00E775A0"/>
    <w:rsid w:val="00E776D9"/>
    <w:rsid w:val="00E77A27"/>
    <w:rsid w:val="00E77E56"/>
    <w:rsid w:val="00E8005C"/>
    <w:rsid w:val="00E801B6"/>
    <w:rsid w:val="00E802D9"/>
    <w:rsid w:val="00E80892"/>
    <w:rsid w:val="00E80917"/>
    <w:rsid w:val="00E809CB"/>
    <w:rsid w:val="00E80A74"/>
    <w:rsid w:val="00E80C7A"/>
    <w:rsid w:val="00E80C81"/>
    <w:rsid w:val="00E80D93"/>
    <w:rsid w:val="00E812F3"/>
    <w:rsid w:val="00E8194C"/>
    <w:rsid w:val="00E81C43"/>
    <w:rsid w:val="00E81DEC"/>
    <w:rsid w:val="00E81E2F"/>
    <w:rsid w:val="00E81E7F"/>
    <w:rsid w:val="00E82179"/>
    <w:rsid w:val="00E825B0"/>
    <w:rsid w:val="00E8280E"/>
    <w:rsid w:val="00E828AF"/>
    <w:rsid w:val="00E82F16"/>
    <w:rsid w:val="00E83223"/>
    <w:rsid w:val="00E834E2"/>
    <w:rsid w:val="00E8382D"/>
    <w:rsid w:val="00E83959"/>
    <w:rsid w:val="00E83C1C"/>
    <w:rsid w:val="00E83E55"/>
    <w:rsid w:val="00E84555"/>
    <w:rsid w:val="00E845CE"/>
    <w:rsid w:val="00E84A60"/>
    <w:rsid w:val="00E84AC7"/>
    <w:rsid w:val="00E84B94"/>
    <w:rsid w:val="00E84D98"/>
    <w:rsid w:val="00E84FCA"/>
    <w:rsid w:val="00E853B9"/>
    <w:rsid w:val="00E859D1"/>
    <w:rsid w:val="00E85AE2"/>
    <w:rsid w:val="00E85E5F"/>
    <w:rsid w:val="00E863B5"/>
    <w:rsid w:val="00E86BE2"/>
    <w:rsid w:val="00E8713C"/>
    <w:rsid w:val="00E871D6"/>
    <w:rsid w:val="00E87219"/>
    <w:rsid w:val="00E8729B"/>
    <w:rsid w:val="00E8735E"/>
    <w:rsid w:val="00E87400"/>
    <w:rsid w:val="00E874CA"/>
    <w:rsid w:val="00E87AE6"/>
    <w:rsid w:val="00E87D15"/>
    <w:rsid w:val="00E87D7C"/>
    <w:rsid w:val="00E87FA5"/>
    <w:rsid w:val="00E904F0"/>
    <w:rsid w:val="00E90866"/>
    <w:rsid w:val="00E90CC1"/>
    <w:rsid w:val="00E90D91"/>
    <w:rsid w:val="00E90FD4"/>
    <w:rsid w:val="00E9140F"/>
    <w:rsid w:val="00E914DA"/>
    <w:rsid w:val="00E9162C"/>
    <w:rsid w:val="00E91DB5"/>
    <w:rsid w:val="00E91F32"/>
    <w:rsid w:val="00E9232B"/>
    <w:rsid w:val="00E92EE9"/>
    <w:rsid w:val="00E92F20"/>
    <w:rsid w:val="00E93376"/>
    <w:rsid w:val="00E93395"/>
    <w:rsid w:val="00E93577"/>
    <w:rsid w:val="00E9389D"/>
    <w:rsid w:val="00E939ED"/>
    <w:rsid w:val="00E93A72"/>
    <w:rsid w:val="00E93E5D"/>
    <w:rsid w:val="00E93EA9"/>
    <w:rsid w:val="00E94048"/>
    <w:rsid w:val="00E9405F"/>
    <w:rsid w:val="00E946CA"/>
    <w:rsid w:val="00E94C2B"/>
    <w:rsid w:val="00E94D79"/>
    <w:rsid w:val="00E94EBE"/>
    <w:rsid w:val="00E9518F"/>
    <w:rsid w:val="00E952E5"/>
    <w:rsid w:val="00E9584B"/>
    <w:rsid w:val="00E958DD"/>
    <w:rsid w:val="00E95B80"/>
    <w:rsid w:val="00E95C76"/>
    <w:rsid w:val="00E96213"/>
    <w:rsid w:val="00E96353"/>
    <w:rsid w:val="00E964C8"/>
    <w:rsid w:val="00E96F70"/>
    <w:rsid w:val="00E97917"/>
    <w:rsid w:val="00E979AC"/>
    <w:rsid w:val="00E97EBD"/>
    <w:rsid w:val="00EA04D1"/>
    <w:rsid w:val="00EA0C10"/>
    <w:rsid w:val="00EA0D26"/>
    <w:rsid w:val="00EA12FF"/>
    <w:rsid w:val="00EA19B9"/>
    <w:rsid w:val="00EA1B68"/>
    <w:rsid w:val="00EA1D03"/>
    <w:rsid w:val="00EA1D3F"/>
    <w:rsid w:val="00EA20D4"/>
    <w:rsid w:val="00EA23C4"/>
    <w:rsid w:val="00EA275C"/>
    <w:rsid w:val="00EA278B"/>
    <w:rsid w:val="00EA29B5"/>
    <w:rsid w:val="00EA30CB"/>
    <w:rsid w:val="00EA35AE"/>
    <w:rsid w:val="00EA364A"/>
    <w:rsid w:val="00EA38AB"/>
    <w:rsid w:val="00EA392E"/>
    <w:rsid w:val="00EA3B76"/>
    <w:rsid w:val="00EA3D4E"/>
    <w:rsid w:val="00EA4166"/>
    <w:rsid w:val="00EA41EB"/>
    <w:rsid w:val="00EA499B"/>
    <w:rsid w:val="00EA5693"/>
    <w:rsid w:val="00EA57AC"/>
    <w:rsid w:val="00EA595B"/>
    <w:rsid w:val="00EA5B23"/>
    <w:rsid w:val="00EA63D4"/>
    <w:rsid w:val="00EA69DC"/>
    <w:rsid w:val="00EA6BD9"/>
    <w:rsid w:val="00EA6C60"/>
    <w:rsid w:val="00EA6CCC"/>
    <w:rsid w:val="00EA6D06"/>
    <w:rsid w:val="00EA72E8"/>
    <w:rsid w:val="00EA747C"/>
    <w:rsid w:val="00EA7C53"/>
    <w:rsid w:val="00EA7C8F"/>
    <w:rsid w:val="00EA7FC3"/>
    <w:rsid w:val="00EB00CC"/>
    <w:rsid w:val="00EB01C5"/>
    <w:rsid w:val="00EB0288"/>
    <w:rsid w:val="00EB02EC"/>
    <w:rsid w:val="00EB041F"/>
    <w:rsid w:val="00EB0604"/>
    <w:rsid w:val="00EB073C"/>
    <w:rsid w:val="00EB0EEB"/>
    <w:rsid w:val="00EB11DE"/>
    <w:rsid w:val="00EB1A8B"/>
    <w:rsid w:val="00EB1C56"/>
    <w:rsid w:val="00EB1D0B"/>
    <w:rsid w:val="00EB1D40"/>
    <w:rsid w:val="00EB2977"/>
    <w:rsid w:val="00EB2AB5"/>
    <w:rsid w:val="00EB2B2F"/>
    <w:rsid w:val="00EB2C0A"/>
    <w:rsid w:val="00EB2D17"/>
    <w:rsid w:val="00EB2F2E"/>
    <w:rsid w:val="00EB305F"/>
    <w:rsid w:val="00EB380C"/>
    <w:rsid w:val="00EB3A61"/>
    <w:rsid w:val="00EB3C5E"/>
    <w:rsid w:val="00EB3C71"/>
    <w:rsid w:val="00EB3F23"/>
    <w:rsid w:val="00EB4031"/>
    <w:rsid w:val="00EB4087"/>
    <w:rsid w:val="00EB4BD4"/>
    <w:rsid w:val="00EB4E97"/>
    <w:rsid w:val="00EB4F16"/>
    <w:rsid w:val="00EB52F8"/>
    <w:rsid w:val="00EB5438"/>
    <w:rsid w:val="00EB5A66"/>
    <w:rsid w:val="00EB5C74"/>
    <w:rsid w:val="00EB5D1D"/>
    <w:rsid w:val="00EB5E7C"/>
    <w:rsid w:val="00EB6077"/>
    <w:rsid w:val="00EB64AC"/>
    <w:rsid w:val="00EB68BC"/>
    <w:rsid w:val="00EB69EE"/>
    <w:rsid w:val="00EB6A2B"/>
    <w:rsid w:val="00EB6B51"/>
    <w:rsid w:val="00EB6E3E"/>
    <w:rsid w:val="00EB7798"/>
    <w:rsid w:val="00EB7982"/>
    <w:rsid w:val="00EC061A"/>
    <w:rsid w:val="00EC0965"/>
    <w:rsid w:val="00EC09B6"/>
    <w:rsid w:val="00EC0BD4"/>
    <w:rsid w:val="00EC0C71"/>
    <w:rsid w:val="00EC0CEC"/>
    <w:rsid w:val="00EC0D9A"/>
    <w:rsid w:val="00EC0DF5"/>
    <w:rsid w:val="00EC10F9"/>
    <w:rsid w:val="00EC123E"/>
    <w:rsid w:val="00EC1277"/>
    <w:rsid w:val="00EC15C2"/>
    <w:rsid w:val="00EC1729"/>
    <w:rsid w:val="00EC1A07"/>
    <w:rsid w:val="00EC1C74"/>
    <w:rsid w:val="00EC24E7"/>
    <w:rsid w:val="00EC2869"/>
    <w:rsid w:val="00EC2BB5"/>
    <w:rsid w:val="00EC2C49"/>
    <w:rsid w:val="00EC2CEC"/>
    <w:rsid w:val="00EC3209"/>
    <w:rsid w:val="00EC3441"/>
    <w:rsid w:val="00EC4ACD"/>
    <w:rsid w:val="00EC507A"/>
    <w:rsid w:val="00EC513E"/>
    <w:rsid w:val="00EC52D1"/>
    <w:rsid w:val="00EC53BE"/>
    <w:rsid w:val="00EC5417"/>
    <w:rsid w:val="00EC5493"/>
    <w:rsid w:val="00EC581F"/>
    <w:rsid w:val="00EC584D"/>
    <w:rsid w:val="00EC59DF"/>
    <w:rsid w:val="00EC5F9A"/>
    <w:rsid w:val="00EC624B"/>
    <w:rsid w:val="00EC65BE"/>
    <w:rsid w:val="00EC6FD6"/>
    <w:rsid w:val="00EC6FF5"/>
    <w:rsid w:val="00EC79BF"/>
    <w:rsid w:val="00EC7CF7"/>
    <w:rsid w:val="00EC7D7B"/>
    <w:rsid w:val="00EC7E5C"/>
    <w:rsid w:val="00ED00A3"/>
    <w:rsid w:val="00ED041A"/>
    <w:rsid w:val="00ED06AF"/>
    <w:rsid w:val="00ED0FE4"/>
    <w:rsid w:val="00ED1784"/>
    <w:rsid w:val="00ED179E"/>
    <w:rsid w:val="00ED1841"/>
    <w:rsid w:val="00ED1ABF"/>
    <w:rsid w:val="00ED1FEE"/>
    <w:rsid w:val="00ED2201"/>
    <w:rsid w:val="00ED2284"/>
    <w:rsid w:val="00ED2779"/>
    <w:rsid w:val="00ED27C8"/>
    <w:rsid w:val="00ED2A40"/>
    <w:rsid w:val="00ED2B63"/>
    <w:rsid w:val="00ED2DC6"/>
    <w:rsid w:val="00ED2EB2"/>
    <w:rsid w:val="00ED3152"/>
    <w:rsid w:val="00ED3164"/>
    <w:rsid w:val="00ED3BA1"/>
    <w:rsid w:val="00ED3C9D"/>
    <w:rsid w:val="00ED4065"/>
    <w:rsid w:val="00ED42B1"/>
    <w:rsid w:val="00ED478B"/>
    <w:rsid w:val="00ED4E4C"/>
    <w:rsid w:val="00ED5127"/>
    <w:rsid w:val="00ED53DA"/>
    <w:rsid w:val="00ED545C"/>
    <w:rsid w:val="00ED5962"/>
    <w:rsid w:val="00ED5D6E"/>
    <w:rsid w:val="00ED6083"/>
    <w:rsid w:val="00ED60F8"/>
    <w:rsid w:val="00ED6101"/>
    <w:rsid w:val="00ED6127"/>
    <w:rsid w:val="00ED6352"/>
    <w:rsid w:val="00ED68AE"/>
    <w:rsid w:val="00ED6C18"/>
    <w:rsid w:val="00ED7627"/>
    <w:rsid w:val="00ED7B13"/>
    <w:rsid w:val="00ED7E93"/>
    <w:rsid w:val="00EE028B"/>
    <w:rsid w:val="00EE0323"/>
    <w:rsid w:val="00EE048A"/>
    <w:rsid w:val="00EE06E7"/>
    <w:rsid w:val="00EE099E"/>
    <w:rsid w:val="00EE0BBE"/>
    <w:rsid w:val="00EE0C4B"/>
    <w:rsid w:val="00EE0D18"/>
    <w:rsid w:val="00EE0DBE"/>
    <w:rsid w:val="00EE0F65"/>
    <w:rsid w:val="00EE1071"/>
    <w:rsid w:val="00EE11DD"/>
    <w:rsid w:val="00EE1AF6"/>
    <w:rsid w:val="00EE1E29"/>
    <w:rsid w:val="00EE1FE0"/>
    <w:rsid w:val="00EE2026"/>
    <w:rsid w:val="00EE219F"/>
    <w:rsid w:val="00EE253D"/>
    <w:rsid w:val="00EE2944"/>
    <w:rsid w:val="00EE2D58"/>
    <w:rsid w:val="00EE35BA"/>
    <w:rsid w:val="00EE3787"/>
    <w:rsid w:val="00EE3F6B"/>
    <w:rsid w:val="00EE4C99"/>
    <w:rsid w:val="00EE4D45"/>
    <w:rsid w:val="00EE52E8"/>
    <w:rsid w:val="00EE55CF"/>
    <w:rsid w:val="00EE5829"/>
    <w:rsid w:val="00EE5A81"/>
    <w:rsid w:val="00EE5A97"/>
    <w:rsid w:val="00EE5A9E"/>
    <w:rsid w:val="00EE5AF6"/>
    <w:rsid w:val="00EE5CFB"/>
    <w:rsid w:val="00EE5E13"/>
    <w:rsid w:val="00EE5E66"/>
    <w:rsid w:val="00EE6517"/>
    <w:rsid w:val="00EE6523"/>
    <w:rsid w:val="00EE6587"/>
    <w:rsid w:val="00EE65A0"/>
    <w:rsid w:val="00EE66E2"/>
    <w:rsid w:val="00EE694A"/>
    <w:rsid w:val="00EE6967"/>
    <w:rsid w:val="00EE699F"/>
    <w:rsid w:val="00EE6BB8"/>
    <w:rsid w:val="00EE7189"/>
    <w:rsid w:val="00EE7D57"/>
    <w:rsid w:val="00EE7E26"/>
    <w:rsid w:val="00EF005C"/>
    <w:rsid w:val="00EF00DE"/>
    <w:rsid w:val="00EF01DD"/>
    <w:rsid w:val="00EF079A"/>
    <w:rsid w:val="00EF07D5"/>
    <w:rsid w:val="00EF0AF3"/>
    <w:rsid w:val="00EF0BF5"/>
    <w:rsid w:val="00EF11FB"/>
    <w:rsid w:val="00EF141E"/>
    <w:rsid w:val="00EF15AF"/>
    <w:rsid w:val="00EF16BB"/>
    <w:rsid w:val="00EF188A"/>
    <w:rsid w:val="00EF1CA3"/>
    <w:rsid w:val="00EF217D"/>
    <w:rsid w:val="00EF2190"/>
    <w:rsid w:val="00EF227C"/>
    <w:rsid w:val="00EF24C7"/>
    <w:rsid w:val="00EF2AF0"/>
    <w:rsid w:val="00EF2B16"/>
    <w:rsid w:val="00EF2E75"/>
    <w:rsid w:val="00EF366F"/>
    <w:rsid w:val="00EF382C"/>
    <w:rsid w:val="00EF3BD2"/>
    <w:rsid w:val="00EF3D58"/>
    <w:rsid w:val="00EF41BD"/>
    <w:rsid w:val="00EF44F5"/>
    <w:rsid w:val="00EF486F"/>
    <w:rsid w:val="00EF4BA1"/>
    <w:rsid w:val="00EF4EC7"/>
    <w:rsid w:val="00EF5471"/>
    <w:rsid w:val="00EF58F4"/>
    <w:rsid w:val="00EF5927"/>
    <w:rsid w:val="00EF59E0"/>
    <w:rsid w:val="00EF5F33"/>
    <w:rsid w:val="00EF62D8"/>
    <w:rsid w:val="00EF683B"/>
    <w:rsid w:val="00EF6C24"/>
    <w:rsid w:val="00EF6C5C"/>
    <w:rsid w:val="00EF6F38"/>
    <w:rsid w:val="00EF725D"/>
    <w:rsid w:val="00EF74F7"/>
    <w:rsid w:val="00EF75AF"/>
    <w:rsid w:val="00EF75B1"/>
    <w:rsid w:val="00EF7665"/>
    <w:rsid w:val="00EF7D0E"/>
    <w:rsid w:val="00F00060"/>
    <w:rsid w:val="00F00B57"/>
    <w:rsid w:val="00F00B63"/>
    <w:rsid w:val="00F013CD"/>
    <w:rsid w:val="00F01520"/>
    <w:rsid w:val="00F0184F"/>
    <w:rsid w:val="00F01AD9"/>
    <w:rsid w:val="00F02963"/>
    <w:rsid w:val="00F02A96"/>
    <w:rsid w:val="00F02F06"/>
    <w:rsid w:val="00F03267"/>
    <w:rsid w:val="00F03854"/>
    <w:rsid w:val="00F04551"/>
    <w:rsid w:val="00F0476A"/>
    <w:rsid w:val="00F0485E"/>
    <w:rsid w:val="00F049B9"/>
    <w:rsid w:val="00F04BE4"/>
    <w:rsid w:val="00F04CAB"/>
    <w:rsid w:val="00F04EE4"/>
    <w:rsid w:val="00F0549F"/>
    <w:rsid w:val="00F05F51"/>
    <w:rsid w:val="00F060E6"/>
    <w:rsid w:val="00F06ABA"/>
    <w:rsid w:val="00F06CA7"/>
    <w:rsid w:val="00F06D09"/>
    <w:rsid w:val="00F07993"/>
    <w:rsid w:val="00F07B67"/>
    <w:rsid w:val="00F07BDC"/>
    <w:rsid w:val="00F07E51"/>
    <w:rsid w:val="00F1086E"/>
    <w:rsid w:val="00F10906"/>
    <w:rsid w:val="00F10A95"/>
    <w:rsid w:val="00F10B98"/>
    <w:rsid w:val="00F10DF7"/>
    <w:rsid w:val="00F1102A"/>
    <w:rsid w:val="00F111D4"/>
    <w:rsid w:val="00F11247"/>
    <w:rsid w:val="00F115C7"/>
    <w:rsid w:val="00F115C9"/>
    <w:rsid w:val="00F11651"/>
    <w:rsid w:val="00F1172A"/>
    <w:rsid w:val="00F1174D"/>
    <w:rsid w:val="00F118C1"/>
    <w:rsid w:val="00F11FF6"/>
    <w:rsid w:val="00F12286"/>
    <w:rsid w:val="00F123E3"/>
    <w:rsid w:val="00F12680"/>
    <w:rsid w:val="00F1285B"/>
    <w:rsid w:val="00F12AA5"/>
    <w:rsid w:val="00F12E12"/>
    <w:rsid w:val="00F13E90"/>
    <w:rsid w:val="00F13F1C"/>
    <w:rsid w:val="00F14540"/>
    <w:rsid w:val="00F14BC3"/>
    <w:rsid w:val="00F154F7"/>
    <w:rsid w:val="00F15623"/>
    <w:rsid w:val="00F15C90"/>
    <w:rsid w:val="00F164C4"/>
    <w:rsid w:val="00F16B83"/>
    <w:rsid w:val="00F16BA3"/>
    <w:rsid w:val="00F16CE6"/>
    <w:rsid w:val="00F1704B"/>
    <w:rsid w:val="00F17095"/>
    <w:rsid w:val="00F175F3"/>
    <w:rsid w:val="00F1770D"/>
    <w:rsid w:val="00F17B4B"/>
    <w:rsid w:val="00F20245"/>
    <w:rsid w:val="00F2048F"/>
    <w:rsid w:val="00F21264"/>
    <w:rsid w:val="00F214B1"/>
    <w:rsid w:val="00F217E3"/>
    <w:rsid w:val="00F21D24"/>
    <w:rsid w:val="00F21E9C"/>
    <w:rsid w:val="00F21F8C"/>
    <w:rsid w:val="00F2217E"/>
    <w:rsid w:val="00F22BA3"/>
    <w:rsid w:val="00F22BC6"/>
    <w:rsid w:val="00F235B5"/>
    <w:rsid w:val="00F23720"/>
    <w:rsid w:val="00F238B5"/>
    <w:rsid w:val="00F23E36"/>
    <w:rsid w:val="00F23EED"/>
    <w:rsid w:val="00F2444D"/>
    <w:rsid w:val="00F24714"/>
    <w:rsid w:val="00F24FEA"/>
    <w:rsid w:val="00F25476"/>
    <w:rsid w:val="00F255DA"/>
    <w:rsid w:val="00F25D4A"/>
    <w:rsid w:val="00F25E3E"/>
    <w:rsid w:val="00F263C6"/>
    <w:rsid w:val="00F26453"/>
    <w:rsid w:val="00F264FC"/>
    <w:rsid w:val="00F265C2"/>
    <w:rsid w:val="00F26660"/>
    <w:rsid w:val="00F2671E"/>
    <w:rsid w:val="00F26BBD"/>
    <w:rsid w:val="00F26D7E"/>
    <w:rsid w:val="00F26DFA"/>
    <w:rsid w:val="00F27486"/>
    <w:rsid w:val="00F27B1C"/>
    <w:rsid w:val="00F27B5E"/>
    <w:rsid w:val="00F3000D"/>
    <w:rsid w:val="00F300FA"/>
    <w:rsid w:val="00F30679"/>
    <w:rsid w:val="00F307A6"/>
    <w:rsid w:val="00F30CA2"/>
    <w:rsid w:val="00F310E9"/>
    <w:rsid w:val="00F31335"/>
    <w:rsid w:val="00F314A3"/>
    <w:rsid w:val="00F314DC"/>
    <w:rsid w:val="00F31760"/>
    <w:rsid w:val="00F31C9E"/>
    <w:rsid w:val="00F31E48"/>
    <w:rsid w:val="00F31EBC"/>
    <w:rsid w:val="00F31F24"/>
    <w:rsid w:val="00F31FC3"/>
    <w:rsid w:val="00F32027"/>
    <w:rsid w:val="00F32CFD"/>
    <w:rsid w:val="00F330F9"/>
    <w:rsid w:val="00F33420"/>
    <w:rsid w:val="00F336ED"/>
    <w:rsid w:val="00F3381D"/>
    <w:rsid w:val="00F3410B"/>
    <w:rsid w:val="00F34138"/>
    <w:rsid w:val="00F34611"/>
    <w:rsid w:val="00F34692"/>
    <w:rsid w:val="00F3492C"/>
    <w:rsid w:val="00F34CEA"/>
    <w:rsid w:val="00F34E5A"/>
    <w:rsid w:val="00F3536F"/>
    <w:rsid w:val="00F35EF3"/>
    <w:rsid w:val="00F3629B"/>
    <w:rsid w:val="00F36A5C"/>
    <w:rsid w:val="00F36AC4"/>
    <w:rsid w:val="00F36E50"/>
    <w:rsid w:val="00F36ED1"/>
    <w:rsid w:val="00F37A0E"/>
    <w:rsid w:val="00F37B93"/>
    <w:rsid w:val="00F37D2A"/>
    <w:rsid w:val="00F37E41"/>
    <w:rsid w:val="00F4043D"/>
    <w:rsid w:val="00F404F8"/>
    <w:rsid w:val="00F40A88"/>
    <w:rsid w:val="00F40B5C"/>
    <w:rsid w:val="00F40F8E"/>
    <w:rsid w:val="00F4132E"/>
    <w:rsid w:val="00F4165F"/>
    <w:rsid w:val="00F419EF"/>
    <w:rsid w:val="00F41DC3"/>
    <w:rsid w:val="00F4259C"/>
    <w:rsid w:val="00F425BA"/>
    <w:rsid w:val="00F4279F"/>
    <w:rsid w:val="00F42A74"/>
    <w:rsid w:val="00F42AAE"/>
    <w:rsid w:val="00F4301C"/>
    <w:rsid w:val="00F43444"/>
    <w:rsid w:val="00F43706"/>
    <w:rsid w:val="00F43DCD"/>
    <w:rsid w:val="00F43EB2"/>
    <w:rsid w:val="00F44719"/>
    <w:rsid w:val="00F44B2F"/>
    <w:rsid w:val="00F44DBB"/>
    <w:rsid w:val="00F44E6D"/>
    <w:rsid w:val="00F45030"/>
    <w:rsid w:val="00F45166"/>
    <w:rsid w:val="00F451DD"/>
    <w:rsid w:val="00F455F6"/>
    <w:rsid w:val="00F45756"/>
    <w:rsid w:val="00F45B74"/>
    <w:rsid w:val="00F45C0A"/>
    <w:rsid w:val="00F45ED9"/>
    <w:rsid w:val="00F45FBA"/>
    <w:rsid w:val="00F46053"/>
    <w:rsid w:val="00F462D9"/>
    <w:rsid w:val="00F46AB2"/>
    <w:rsid w:val="00F46BAB"/>
    <w:rsid w:val="00F46E57"/>
    <w:rsid w:val="00F46EC9"/>
    <w:rsid w:val="00F46F10"/>
    <w:rsid w:val="00F47094"/>
    <w:rsid w:val="00F475A1"/>
    <w:rsid w:val="00F47600"/>
    <w:rsid w:val="00F47FE2"/>
    <w:rsid w:val="00F502C1"/>
    <w:rsid w:val="00F50907"/>
    <w:rsid w:val="00F50BFE"/>
    <w:rsid w:val="00F50D7A"/>
    <w:rsid w:val="00F511B5"/>
    <w:rsid w:val="00F513B6"/>
    <w:rsid w:val="00F514BF"/>
    <w:rsid w:val="00F518FB"/>
    <w:rsid w:val="00F51965"/>
    <w:rsid w:val="00F51F61"/>
    <w:rsid w:val="00F52330"/>
    <w:rsid w:val="00F52389"/>
    <w:rsid w:val="00F527EA"/>
    <w:rsid w:val="00F5292E"/>
    <w:rsid w:val="00F54057"/>
    <w:rsid w:val="00F54083"/>
    <w:rsid w:val="00F544C3"/>
    <w:rsid w:val="00F545BF"/>
    <w:rsid w:val="00F546F2"/>
    <w:rsid w:val="00F54A6F"/>
    <w:rsid w:val="00F54D43"/>
    <w:rsid w:val="00F5558C"/>
    <w:rsid w:val="00F558FC"/>
    <w:rsid w:val="00F55D0E"/>
    <w:rsid w:val="00F56233"/>
    <w:rsid w:val="00F56412"/>
    <w:rsid w:val="00F56A23"/>
    <w:rsid w:val="00F56C42"/>
    <w:rsid w:val="00F56D69"/>
    <w:rsid w:val="00F578E1"/>
    <w:rsid w:val="00F57A0A"/>
    <w:rsid w:val="00F57C4E"/>
    <w:rsid w:val="00F57CAD"/>
    <w:rsid w:val="00F604C5"/>
    <w:rsid w:val="00F60573"/>
    <w:rsid w:val="00F60A38"/>
    <w:rsid w:val="00F60A61"/>
    <w:rsid w:val="00F60C25"/>
    <w:rsid w:val="00F60D3E"/>
    <w:rsid w:val="00F61691"/>
    <w:rsid w:val="00F61BDC"/>
    <w:rsid w:val="00F6237B"/>
    <w:rsid w:val="00F62516"/>
    <w:rsid w:val="00F62CCA"/>
    <w:rsid w:val="00F63077"/>
    <w:rsid w:val="00F63625"/>
    <w:rsid w:val="00F63739"/>
    <w:rsid w:val="00F6398E"/>
    <w:rsid w:val="00F63A12"/>
    <w:rsid w:val="00F63A83"/>
    <w:rsid w:val="00F63E0C"/>
    <w:rsid w:val="00F64485"/>
    <w:rsid w:val="00F64545"/>
    <w:rsid w:val="00F64718"/>
    <w:rsid w:val="00F64D38"/>
    <w:rsid w:val="00F64EC5"/>
    <w:rsid w:val="00F64EEB"/>
    <w:rsid w:val="00F65591"/>
    <w:rsid w:val="00F65790"/>
    <w:rsid w:val="00F65CCD"/>
    <w:rsid w:val="00F65E3C"/>
    <w:rsid w:val="00F666BC"/>
    <w:rsid w:val="00F66BAC"/>
    <w:rsid w:val="00F66CBA"/>
    <w:rsid w:val="00F66F77"/>
    <w:rsid w:val="00F671D8"/>
    <w:rsid w:val="00F67709"/>
    <w:rsid w:val="00F67990"/>
    <w:rsid w:val="00F6799F"/>
    <w:rsid w:val="00F67CE4"/>
    <w:rsid w:val="00F67D32"/>
    <w:rsid w:val="00F67D60"/>
    <w:rsid w:val="00F67D99"/>
    <w:rsid w:val="00F67E87"/>
    <w:rsid w:val="00F700D6"/>
    <w:rsid w:val="00F7033D"/>
    <w:rsid w:val="00F703D5"/>
    <w:rsid w:val="00F70486"/>
    <w:rsid w:val="00F70490"/>
    <w:rsid w:val="00F70783"/>
    <w:rsid w:val="00F715A8"/>
    <w:rsid w:val="00F715EB"/>
    <w:rsid w:val="00F7163F"/>
    <w:rsid w:val="00F717E8"/>
    <w:rsid w:val="00F71825"/>
    <w:rsid w:val="00F71922"/>
    <w:rsid w:val="00F71A3A"/>
    <w:rsid w:val="00F71CF4"/>
    <w:rsid w:val="00F71FDC"/>
    <w:rsid w:val="00F720E6"/>
    <w:rsid w:val="00F722B9"/>
    <w:rsid w:val="00F7235D"/>
    <w:rsid w:val="00F723CE"/>
    <w:rsid w:val="00F72C37"/>
    <w:rsid w:val="00F73BB4"/>
    <w:rsid w:val="00F73C5E"/>
    <w:rsid w:val="00F73D5C"/>
    <w:rsid w:val="00F73DB8"/>
    <w:rsid w:val="00F74051"/>
    <w:rsid w:val="00F74133"/>
    <w:rsid w:val="00F744FD"/>
    <w:rsid w:val="00F74623"/>
    <w:rsid w:val="00F74624"/>
    <w:rsid w:val="00F74AE8"/>
    <w:rsid w:val="00F74D7C"/>
    <w:rsid w:val="00F74F75"/>
    <w:rsid w:val="00F74F9A"/>
    <w:rsid w:val="00F75653"/>
    <w:rsid w:val="00F75E99"/>
    <w:rsid w:val="00F75F95"/>
    <w:rsid w:val="00F76149"/>
    <w:rsid w:val="00F76192"/>
    <w:rsid w:val="00F764E1"/>
    <w:rsid w:val="00F7651C"/>
    <w:rsid w:val="00F765DF"/>
    <w:rsid w:val="00F76968"/>
    <w:rsid w:val="00F76AFF"/>
    <w:rsid w:val="00F76BA8"/>
    <w:rsid w:val="00F773F6"/>
    <w:rsid w:val="00F7746C"/>
    <w:rsid w:val="00F7756C"/>
    <w:rsid w:val="00F779A3"/>
    <w:rsid w:val="00F77DCA"/>
    <w:rsid w:val="00F77DF4"/>
    <w:rsid w:val="00F80085"/>
    <w:rsid w:val="00F801A3"/>
    <w:rsid w:val="00F80275"/>
    <w:rsid w:val="00F803E6"/>
    <w:rsid w:val="00F81648"/>
    <w:rsid w:val="00F81792"/>
    <w:rsid w:val="00F81AEE"/>
    <w:rsid w:val="00F81CDE"/>
    <w:rsid w:val="00F81E2D"/>
    <w:rsid w:val="00F81EE1"/>
    <w:rsid w:val="00F82116"/>
    <w:rsid w:val="00F82435"/>
    <w:rsid w:val="00F8295C"/>
    <w:rsid w:val="00F82C68"/>
    <w:rsid w:val="00F83403"/>
    <w:rsid w:val="00F83770"/>
    <w:rsid w:val="00F83D47"/>
    <w:rsid w:val="00F83FA1"/>
    <w:rsid w:val="00F84A13"/>
    <w:rsid w:val="00F84ADF"/>
    <w:rsid w:val="00F84D55"/>
    <w:rsid w:val="00F85606"/>
    <w:rsid w:val="00F85F46"/>
    <w:rsid w:val="00F86633"/>
    <w:rsid w:val="00F86696"/>
    <w:rsid w:val="00F866C5"/>
    <w:rsid w:val="00F868C0"/>
    <w:rsid w:val="00F869CC"/>
    <w:rsid w:val="00F871BF"/>
    <w:rsid w:val="00F87536"/>
    <w:rsid w:val="00F87584"/>
    <w:rsid w:val="00F87AE3"/>
    <w:rsid w:val="00F87D02"/>
    <w:rsid w:val="00F87DBA"/>
    <w:rsid w:val="00F9011F"/>
    <w:rsid w:val="00F90326"/>
    <w:rsid w:val="00F9043C"/>
    <w:rsid w:val="00F90688"/>
    <w:rsid w:val="00F90A5A"/>
    <w:rsid w:val="00F90A7A"/>
    <w:rsid w:val="00F911CB"/>
    <w:rsid w:val="00F9126F"/>
    <w:rsid w:val="00F915EC"/>
    <w:rsid w:val="00F91922"/>
    <w:rsid w:val="00F91998"/>
    <w:rsid w:val="00F919DD"/>
    <w:rsid w:val="00F91A33"/>
    <w:rsid w:val="00F91C37"/>
    <w:rsid w:val="00F91DE1"/>
    <w:rsid w:val="00F92194"/>
    <w:rsid w:val="00F9220A"/>
    <w:rsid w:val="00F92E9F"/>
    <w:rsid w:val="00F93899"/>
    <w:rsid w:val="00F939CE"/>
    <w:rsid w:val="00F93CD6"/>
    <w:rsid w:val="00F93D50"/>
    <w:rsid w:val="00F93F69"/>
    <w:rsid w:val="00F94367"/>
    <w:rsid w:val="00F94B30"/>
    <w:rsid w:val="00F9548E"/>
    <w:rsid w:val="00F955A5"/>
    <w:rsid w:val="00F958F4"/>
    <w:rsid w:val="00F95B48"/>
    <w:rsid w:val="00F95B58"/>
    <w:rsid w:val="00F95BF4"/>
    <w:rsid w:val="00F95F73"/>
    <w:rsid w:val="00F9608D"/>
    <w:rsid w:val="00F960AF"/>
    <w:rsid w:val="00F960DC"/>
    <w:rsid w:val="00F9618C"/>
    <w:rsid w:val="00F96192"/>
    <w:rsid w:val="00F96221"/>
    <w:rsid w:val="00F96682"/>
    <w:rsid w:val="00F96816"/>
    <w:rsid w:val="00F96DBE"/>
    <w:rsid w:val="00F96E20"/>
    <w:rsid w:val="00F96F7A"/>
    <w:rsid w:val="00F9712A"/>
    <w:rsid w:val="00F97937"/>
    <w:rsid w:val="00F97977"/>
    <w:rsid w:val="00FA001D"/>
    <w:rsid w:val="00FA057B"/>
    <w:rsid w:val="00FA06A0"/>
    <w:rsid w:val="00FA06D2"/>
    <w:rsid w:val="00FA08AC"/>
    <w:rsid w:val="00FA1599"/>
    <w:rsid w:val="00FA1B6A"/>
    <w:rsid w:val="00FA1BE0"/>
    <w:rsid w:val="00FA1E70"/>
    <w:rsid w:val="00FA1F03"/>
    <w:rsid w:val="00FA1F96"/>
    <w:rsid w:val="00FA22F2"/>
    <w:rsid w:val="00FA2414"/>
    <w:rsid w:val="00FA24F9"/>
    <w:rsid w:val="00FA27B8"/>
    <w:rsid w:val="00FA2D45"/>
    <w:rsid w:val="00FA339F"/>
    <w:rsid w:val="00FA3A04"/>
    <w:rsid w:val="00FA3C2C"/>
    <w:rsid w:val="00FA3D39"/>
    <w:rsid w:val="00FA3E6B"/>
    <w:rsid w:val="00FA4051"/>
    <w:rsid w:val="00FA420C"/>
    <w:rsid w:val="00FA4A4A"/>
    <w:rsid w:val="00FA4BD0"/>
    <w:rsid w:val="00FA4ED7"/>
    <w:rsid w:val="00FA4F12"/>
    <w:rsid w:val="00FA51B8"/>
    <w:rsid w:val="00FA5253"/>
    <w:rsid w:val="00FA5378"/>
    <w:rsid w:val="00FA5BAB"/>
    <w:rsid w:val="00FA69D2"/>
    <w:rsid w:val="00FA6B8E"/>
    <w:rsid w:val="00FA6F91"/>
    <w:rsid w:val="00FA6FB8"/>
    <w:rsid w:val="00FA71A0"/>
    <w:rsid w:val="00FA71D4"/>
    <w:rsid w:val="00FA7ACF"/>
    <w:rsid w:val="00FA7F82"/>
    <w:rsid w:val="00FB01DD"/>
    <w:rsid w:val="00FB05C5"/>
    <w:rsid w:val="00FB0644"/>
    <w:rsid w:val="00FB0882"/>
    <w:rsid w:val="00FB0CF8"/>
    <w:rsid w:val="00FB1107"/>
    <w:rsid w:val="00FB1351"/>
    <w:rsid w:val="00FB1777"/>
    <w:rsid w:val="00FB19E2"/>
    <w:rsid w:val="00FB1BE1"/>
    <w:rsid w:val="00FB2176"/>
    <w:rsid w:val="00FB226B"/>
    <w:rsid w:val="00FB258F"/>
    <w:rsid w:val="00FB2763"/>
    <w:rsid w:val="00FB28FA"/>
    <w:rsid w:val="00FB2EE3"/>
    <w:rsid w:val="00FB3040"/>
    <w:rsid w:val="00FB322F"/>
    <w:rsid w:val="00FB36B1"/>
    <w:rsid w:val="00FB3873"/>
    <w:rsid w:val="00FB3936"/>
    <w:rsid w:val="00FB3D56"/>
    <w:rsid w:val="00FB3DBC"/>
    <w:rsid w:val="00FB3DEE"/>
    <w:rsid w:val="00FB441F"/>
    <w:rsid w:val="00FB481D"/>
    <w:rsid w:val="00FB4846"/>
    <w:rsid w:val="00FB48AD"/>
    <w:rsid w:val="00FB50AA"/>
    <w:rsid w:val="00FB5718"/>
    <w:rsid w:val="00FB5E0C"/>
    <w:rsid w:val="00FB5F2F"/>
    <w:rsid w:val="00FB62EF"/>
    <w:rsid w:val="00FB6538"/>
    <w:rsid w:val="00FB6B43"/>
    <w:rsid w:val="00FB6B88"/>
    <w:rsid w:val="00FB6C25"/>
    <w:rsid w:val="00FB6C83"/>
    <w:rsid w:val="00FB6CE5"/>
    <w:rsid w:val="00FB6F58"/>
    <w:rsid w:val="00FB7059"/>
    <w:rsid w:val="00FB7642"/>
    <w:rsid w:val="00FB76AD"/>
    <w:rsid w:val="00FB78CA"/>
    <w:rsid w:val="00FB7A5F"/>
    <w:rsid w:val="00FB7CD6"/>
    <w:rsid w:val="00FB7D2A"/>
    <w:rsid w:val="00FC00E4"/>
    <w:rsid w:val="00FC03E8"/>
    <w:rsid w:val="00FC04C6"/>
    <w:rsid w:val="00FC0824"/>
    <w:rsid w:val="00FC0C94"/>
    <w:rsid w:val="00FC11E0"/>
    <w:rsid w:val="00FC1DB8"/>
    <w:rsid w:val="00FC1F26"/>
    <w:rsid w:val="00FC1F8B"/>
    <w:rsid w:val="00FC2127"/>
    <w:rsid w:val="00FC237B"/>
    <w:rsid w:val="00FC2484"/>
    <w:rsid w:val="00FC258B"/>
    <w:rsid w:val="00FC2853"/>
    <w:rsid w:val="00FC2D79"/>
    <w:rsid w:val="00FC2E80"/>
    <w:rsid w:val="00FC30F7"/>
    <w:rsid w:val="00FC31D6"/>
    <w:rsid w:val="00FC34BE"/>
    <w:rsid w:val="00FC3A7D"/>
    <w:rsid w:val="00FC3D04"/>
    <w:rsid w:val="00FC408C"/>
    <w:rsid w:val="00FC40D9"/>
    <w:rsid w:val="00FC418A"/>
    <w:rsid w:val="00FC42C5"/>
    <w:rsid w:val="00FC4402"/>
    <w:rsid w:val="00FC47FD"/>
    <w:rsid w:val="00FC497A"/>
    <w:rsid w:val="00FC4A45"/>
    <w:rsid w:val="00FC4D6E"/>
    <w:rsid w:val="00FC4D89"/>
    <w:rsid w:val="00FC5106"/>
    <w:rsid w:val="00FC59A7"/>
    <w:rsid w:val="00FC6233"/>
    <w:rsid w:val="00FC62EC"/>
    <w:rsid w:val="00FC6322"/>
    <w:rsid w:val="00FC638D"/>
    <w:rsid w:val="00FC6796"/>
    <w:rsid w:val="00FC6B38"/>
    <w:rsid w:val="00FC6DE5"/>
    <w:rsid w:val="00FC6F53"/>
    <w:rsid w:val="00FC7533"/>
    <w:rsid w:val="00FC7E86"/>
    <w:rsid w:val="00FC7F5F"/>
    <w:rsid w:val="00FD013B"/>
    <w:rsid w:val="00FD01E7"/>
    <w:rsid w:val="00FD068B"/>
    <w:rsid w:val="00FD0691"/>
    <w:rsid w:val="00FD0BD7"/>
    <w:rsid w:val="00FD0C0B"/>
    <w:rsid w:val="00FD1B50"/>
    <w:rsid w:val="00FD2283"/>
    <w:rsid w:val="00FD2476"/>
    <w:rsid w:val="00FD2685"/>
    <w:rsid w:val="00FD2797"/>
    <w:rsid w:val="00FD36F2"/>
    <w:rsid w:val="00FD3DD6"/>
    <w:rsid w:val="00FD3DDD"/>
    <w:rsid w:val="00FD42C4"/>
    <w:rsid w:val="00FD43AA"/>
    <w:rsid w:val="00FD4406"/>
    <w:rsid w:val="00FD4416"/>
    <w:rsid w:val="00FD4518"/>
    <w:rsid w:val="00FD4D07"/>
    <w:rsid w:val="00FD4EB0"/>
    <w:rsid w:val="00FD5183"/>
    <w:rsid w:val="00FD51A1"/>
    <w:rsid w:val="00FD56EB"/>
    <w:rsid w:val="00FD5718"/>
    <w:rsid w:val="00FD576D"/>
    <w:rsid w:val="00FD58B2"/>
    <w:rsid w:val="00FD5E27"/>
    <w:rsid w:val="00FD6D46"/>
    <w:rsid w:val="00FD7342"/>
    <w:rsid w:val="00FD7353"/>
    <w:rsid w:val="00FD7687"/>
    <w:rsid w:val="00FD78C7"/>
    <w:rsid w:val="00FD7C7E"/>
    <w:rsid w:val="00FD7CC1"/>
    <w:rsid w:val="00FE02A5"/>
    <w:rsid w:val="00FE03F4"/>
    <w:rsid w:val="00FE0EB0"/>
    <w:rsid w:val="00FE1183"/>
    <w:rsid w:val="00FE1D9E"/>
    <w:rsid w:val="00FE21D1"/>
    <w:rsid w:val="00FE248A"/>
    <w:rsid w:val="00FE27AF"/>
    <w:rsid w:val="00FE2849"/>
    <w:rsid w:val="00FE3204"/>
    <w:rsid w:val="00FE3503"/>
    <w:rsid w:val="00FE3505"/>
    <w:rsid w:val="00FE3902"/>
    <w:rsid w:val="00FE391F"/>
    <w:rsid w:val="00FE3AAA"/>
    <w:rsid w:val="00FE4760"/>
    <w:rsid w:val="00FE4972"/>
    <w:rsid w:val="00FE49BC"/>
    <w:rsid w:val="00FE4BC0"/>
    <w:rsid w:val="00FE4EA1"/>
    <w:rsid w:val="00FE5046"/>
    <w:rsid w:val="00FE50FD"/>
    <w:rsid w:val="00FE5183"/>
    <w:rsid w:val="00FE5357"/>
    <w:rsid w:val="00FE58B0"/>
    <w:rsid w:val="00FE58F6"/>
    <w:rsid w:val="00FE595A"/>
    <w:rsid w:val="00FE59C5"/>
    <w:rsid w:val="00FE5C96"/>
    <w:rsid w:val="00FE5DCB"/>
    <w:rsid w:val="00FE5F44"/>
    <w:rsid w:val="00FE5FB9"/>
    <w:rsid w:val="00FE6156"/>
    <w:rsid w:val="00FE648D"/>
    <w:rsid w:val="00FE6519"/>
    <w:rsid w:val="00FE65C5"/>
    <w:rsid w:val="00FE668B"/>
    <w:rsid w:val="00FE6862"/>
    <w:rsid w:val="00FE6AF1"/>
    <w:rsid w:val="00FE6F9D"/>
    <w:rsid w:val="00FE7184"/>
    <w:rsid w:val="00FE75F7"/>
    <w:rsid w:val="00FE7938"/>
    <w:rsid w:val="00FE7C46"/>
    <w:rsid w:val="00FE7D17"/>
    <w:rsid w:val="00FE7F52"/>
    <w:rsid w:val="00FF0060"/>
    <w:rsid w:val="00FF020B"/>
    <w:rsid w:val="00FF05AF"/>
    <w:rsid w:val="00FF100E"/>
    <w:rsid w:val="00FF12E7"/>
    <w:rsid w:val="00FF1447"/>
    <w:rsid w:val="00FF1484"/>
    <w:rsid w:val="00FF192B"/>
    <w:rsid w:val="00FF1BB6"/>
    <w:rsid w:val="00FF1D0D"/>
    <w:rsid w:val="00FF244E"/>
    <w:rsid w:val="00FF25CD"/>
    <w:rsid w:val="00FF270F"/>
    <w:rsid w:val="00FF2934"/>
    <w:rsid w:val="00FF2BCF"/>
    <w:rsid w:val="00FF33B7"/>
    <w:rsid w:val="00FF3932"/>
    <w:rsid w:val="00FF3AF9"/>
    <w:rsid w:val="00FF4698"/>
    <w:rsid w:val="00FF4A77"/>
    <w:rsid w:val="00FF4A8B"/>
    <w:rsid w:val="00FF4ACE"/>
    <w:rsid w:val="00FF51BE"/>
    <w:rsid w:val="00FF55BB"/>
    <w:rsid w:val="00FF56A2"/>
    <w:rsid w:val="00FF59BE"/>
    <w:rsid w:val="00FF5CD2"/>
    <w:rsid w:val="00FF67AB"/>
    <w:rsid w:val="00FF6C07"/>
    <w:rsid w:val="00FF755E"/>
    <w:rsid w:val="00FF7837"/>
    <w:rsid w:val="00FF790B"/>
    <w:rsid w:val="00FF7DB2"/>
    <w:rsid w:val="5EB9EB2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45E8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Calibri"/>
        <w:sz w:val="26"/>
        <w:szCs w:val="2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nhideWhenUsed/>
    <w:rsid w:val="000E71A3"/>
    <w:pPr>
      <w:spacing w:line="360" w:lineRule="auto"/>
      <w:jc w:val="both"/>
    </w:pPr>
  </w:style>
  <w:style w:type="paragraph" w:styleId="berschrift1">
    <w:name w:val="heading 1"/>
    <w:basedOn w:val="Standard"/>
    <w:next w:val="Standard"/>
    <w:link w:val="berschrift1Zchn"/>
    <w:uiPriority w:val="9"/>
    <w:qFormat/>
    <w:rsid w:val="00E12A96"/>
    <w:pPr>
      <w:keepNext/>
      <w:keepLines/>
      <w:pageBreakBefore/>
      <w:numPr>
        <w:numId w:val="58"/>
      </w:numPr>
      <w:spacing w:before="240"/>
      <w:jc w:val="left"/>
      <w:outlineLvl w:val="0"/>
    </w:pPr>
    <w:rPr>
      <w:rFonts w:eastAsiaTheme="majorEastAsia" w:cs="Calibri Light"/>
      <w:b/>
      <w:sz w:val="34"/>
      <w:szCs w:val="32"/>
    </w:rPr>
  </w:style>
  <w:style w:type="paragraph" w:styleId="berschrift2">
    <w:name w:val="heading 2"/>
    <w:basedOn w:val="Standard"/>
    <w:next w:val="Standard"/>
    <w:link w:val="berschrift2Zchn"/>
    <w:uiPriority w:val="9"/>
    <w:unhideWhenUsed/>
    <w:qFormat/>
    <w:rsid w:val="00E12A96"/>
    <w:pPr>
      <w:keepNext/>
      <w:keepLines/>
      <w:numPr>
        <w:ilvl w:val="1"/>
        <w:numId w:val="58"/>
      </w:numPr>
      <w:spacing w:before="360"/>
      <w:jc w:val="left"/>
      <w:outlineLvl w:val="1"/>
    </w:pPr>
    <w:rPr>
      <w:rFonts w:eastAsiaTheme="majorEastAsia" w:cs="Calibri Light"/>
      <w:b/>
      <w:sz w:val="32"/>
    </w:rPr>
  </w:style>
  <w:style w:type="paragraph" w:styleId="berschrift3">
    <w:name w:val="heading 3"/>
    <w:basedOn w:val="Standard"/>
    <w:next w:val="Standard"/>
    <w:link w:val="berschrift3Zchn"/>
    <w:uiPriority w:val="9"/>
    <w:unhideWhenUsed/>
    <w:qFormat/>
    <w:rsid w:val="00566EE6"/>
    <w:pPr>
      <w:keepNext/>
      <w:keepLines/>
      <w:numPr>
        <w:ilvl w:val="2"/>
        <w:numId w:val="58"/>
      </w:numPr>
      <w:spacing w:before="240"/>
      <w:jc w:val="left"/>
      <w:outlineLvl w:val="2"/>
    </w:pPr>
    <w:rPr>
      <w:rFonts w:eastAsiaTheme="majorEastAsia" w:cs="Calibri Light"/>
      <w:b/>
      <w:color w:val="000000" w:themeColor="text1"/>
      <w:sz w:val="30"/>
      <w:szCs w:val="24"/>
    </w:rPr>
  </w:style>
  <w:style w:type="paragraph" w:styleId="berschrift4">
    <w:name w:val="heading 4"/>
    <w:basedOn w:val="Standard"/>
    <w:next w:val="Standard"/>
    <w:link w:val="berschrift4Zchn"/>
    <w:uiPriority w:val="9"/>
    <w:unhideWhenUsed/>
    <w:qFormat/>
    <w:rsid w:val="00964E92"/>
    <w:pPr>
      <w:keepNext/>
      <w:keepLines/>
      <w:numPr>
        <w:ilvl w:val="3"/>
        <w:numId w:val="58"/>
      </w:numPr>
      <w:spacing w:before="40"/>
      <w:jc w:val="left"/>
      <w:outlineLvl w:val="3"/>
    </w:pPr>
    <w:rPr>
      <w:rFonts w:eastAsiaTheme="majorEastAsia" w:cs="Calibri Light"/>
      <w:b/>
      <w:iCs/>
      <w:sz w:val="28"/>
    </w:rPr>
  </w:style>
  <w:style w:type="paragraph" w:styleId="berschrift5">
    <w:name w:val="heading 5"/>
    <w:basedOn w:val="Standard"/>
    <w:next w:val="Standard"/>
    <w:link w:val="berschrift5Zchn"/>
    <w:uiPriority w:val="9"/>
    <w:unhideWhenUsed/>
    <w:qFormat/>
    <w:rsid w:val="00964E92"/>
    <w:pPr>
      <w:keepNext/>
      <w:keepLines/>
      <w:numPr>
        <w:ilvl w:val="4"/>
        <w:numId w:val="58"/>
      </w:numPr>
      <w:spacing w:before="40"/>
      <w:jc w:val="left"/>
      <w:outlineLvl w:val="4"/>
    </w:pPr>
    <w:rPr>
      <w:rFonts w:eastAsiaTheme="majorEastAsia" w:cs="Calibri Light"/>
      <w:b/>
      <w:color w:val="000000" w:themeColor="text1"/>
    </w:rPr>
  </w:style>
  <w:style w:type="paragraph" w:styleId="berschrift6">
    <w:name w:val="heading 6"/>
    <w:basedOn w:val="Standard"/>
    <w:next w:val="Standard"/>
    <w:link w:val="berschrift6Zchn"/>
    <w:uiPriority w:val="9"/>
    <w:unhideWhenUsed/>
    <w:rsid w:val="00244E94"/>
    <w:pPr>
      <w:keepNext/>
      <w:keepLines/>
      <w:numPr>
        <w:ilvl w:val="5"/>
        <w:numId w:val="58"/>
      </w:numPr>
      <w:spacing w:before="40"/>
      <w:outlineLvl w:val="5"/>
    </w:pPr>
    <w:rPr>
      <w:rFonts w:eastAsiaTheme="majorEastAsia" w:cs="Calibri Light"/>
      <w:b/>
      <w:color w:val="141414" w:themeColor="accent1" w:themeShade="7F"/>
    </w:rPr>
  </w:style>
  <w:style w:type="paragraph" w:styleId="berschrift7">
    <w:name w:val="heading 7"/>
    <w:basedOn w:val="Standard"/>
    <w:next w:val="Standard"/>
    <w:link w:val="berschrift7Zchn"/>
    <w:uiPriority w:val="9"/>
    <w:unhideWhenUsed/>
    <w:rsid w:val="00244E94"/>
    <w:pPr>
      <w:keepNext/>
      <w:keepLines/>
      <w:numPr>
        <w:ilvl w:val="6"/>
        <w:numId w:val="58"/>
      </w:numPr>
      <w:spacing w:before="40"/>
      <w:outlineLvl w:val="6"/>
    </w:pPr>
    <w:rPr>
      <w:rFonts w:eastAsiaTheme="majorEastAsia" w:cs="Calibri Light"/>
      <w:b/>
      <w:iCs/>
      <w:color w:val="141414" w:themeColor="accent1" w:themeShade="7F"/>
    </w:rPr>
  </w:style>
  <w:style w:type="paragraph" w:styleId="berschrift8">
    <w:name w:val="heading 8"/>
    <w:basedOn w:val="Standard"/>
    <w:next w:val="Standard"/>
    <w:link w:val="berschrift8Zchn"/>
    <w:uiPriority w:val="9"/>
    <w:unhideWhenUsed/>
    <w:rsid w:val="00244E94"/>
    <w:pPr>
      <w:keepNext/>
      <w:keepLines/>
      <w:numPr>
        <w:ilvl w:val="7"/>
        <w:numId w:val="58"/>
      </w:numPr>
      <w:spacing w:before="40"/>
      <w:outlineLvl w:val="7"/>
    </w:pPr>
    <w:rPr>
      <w:rFonts w:eastAsiaTheme="majorEastAsia" w:cs="Calibri Light"/>
      <w:b/>
      <w:color w:val="272727" w:themeColor="text1" w:themeTint="D8"/>
      <w:szCs w:val="21"/>
    </w:rPr>
  </w:style>
  <w:style w:type="paragraph" w:styleId="berschrift9">
    <w:name w:val="heading 9"/>
    <w:basedOn w:val="Standard"/>
    <w:next w:val="Standard"/>
    <w:link w:val="berschrift9Zchn"/>
    <w:uiPriority w:val="9"/>
    <w:unhideWhenUsed/>
    <w:rsid w:val="00244E94"/>
    <w:pPr>
      <w:keepNext/>
      <w:keepLines/>
      <w:numPr>
        <w:ilvl w:val="8"/>
        <w:numId w:val="58"/>
      </w:numPr>
      <w:spacing w:before="40"/>
      <w:outlineLvl w:val="8"/>
    </w:pPr>
    <w:rPr>
      <w:rFonts w:eastAsiaTheme="majorEastAsia" w:cs="Calibri Light"/>
      <w:b/>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2A96"/>
    <w:rPr>
      <w:rFonts w:eastAsiaTheme="majorEastAsia" w:cs="Calibri Light"/>
      <w:b/>
      <w:sz w:val="34"/>
      <w:szCs w:val="32"/>
    </w:rPr>
  </w:style>
  <w:style w:type="character" w:customStyle="1" w:styleId="berschrift2Zchn">
    <w:name w:val="Überschrift 2 Zchn"/>
    <w:basedOn w:val="Absatz-Standardschriftart"/>
    <w:link w:val="berschrift2"/>
    <w:uiPriority w:val="9"/>
    <w:rsid w:val="00E12A96"/>
    <w:rPr>
      <w:rFonts w:eastAsiaTheme="majorEastAsia" w:cs="Calibri Light"/>
      <w:b/>
      <w:sz w:val="32"/>
    </w:rPr>
  </w:style>
  <w:style w:type="character" w:customStyle="1" w:styleId="berschrift3Zchn">
    <w:name w:val="Überschrift 3 Zchn"/>
    <w:basedOn w:val="Absatz-Standardschriftart"/>
    <w:link w:val="berschrift3"/>
    <w:uiPriority w:val="9"/>
    <w:rsid w:val="00566EE6"/>
    <w:rPr>
      <w:rFonts w:eastAsiaTheme="majorEastAsia" w:cs="Calibri Light"/>
      <w:b/>
      <w:color w:val="000000" w:themeColor="text1"/>
      <w:sz w:val="30"/>
      <w:szCs w:val="24"/>
    </w:rPr>
  </w:style>
  <w:style w:type="character" w:customStyle="1" w:styleId="berschrift4Zchn">
    <w:name w:val="Überschrift 4 Zchn"/>
    <w:basedOn w:val="Absatz-Standardschriftart"/>
    <w:link w:val="berschrift4"/>
    <w:uiPriority w:val="9"/>
    <w:rsid w:val="00964E92"/>
    <w:rPr>
      <w:rFonts w:eastAsiaTheme="majorEastAsia" w:cs="Calibri Light"/>
      <w:b/>
      <w:iCs/>
      <w:sz w:val="28"/>
    </w:rPr>
  </w:style>
  <w:style w:type="character" w:customStyle="1" w:styleId="berschrift5Zchn">
    <w:name w:val="Überschrift 5 Zchn"/>
    <w:basedOn w:val="Absatz-Standardschriftart"/>
    <w:link w:val="berschrift5"/>
    <w:uiPriority w:val="9"/>
    <w:rsid w:val="00964E92"/>
    <w:rPr>
      <w:rFonts w:ascii="Segoe UI" w:eastAsiaTheme="majorEastAsia" w:hAnsi="Segoe UI" w:cs="Calibri Light"/>
      <w:b/>
      <w:color w:val="000000" w:themeColor="text1"/>
      <w:sz w:val="26"/>
    </w:rPr>
  </w:style>
  <w:style w:type="character" w:customStyle="1" w:styleId="berschrift6Zchn">
    <w:name w:val="Überschrift 6 Zchn"/>
    <w:basedOn w:val="Absatz-Standardschriftart"/>
    <w:link w:val="berschrift6"/>
    <w:uiPriority w:val="9"/>
    <w:rsid w:val="00244E94"/>
    <w:rPr>
      <w:rFonts w:eastAsiaTheme="majorEastAsia" w:cs="Calibri Light"/>
      <w:b/>
      <w:color w:val="141414" w:themeColor="accent1" w:themeShade="7F"/>
    </w:rPr>
  </w:style>
  <w:style w:type="character" w:customStyle="1" w:styleId="berschrift7Zchn">
    <w:name w:val="Überschrift 7 Zchn"/>
    <w:basedOn w:val="Absatz-Standardschriftart"/>
    <w:link w:val="berschrift7"/>
    <w:uiPriority w:val="9"/>
    <w:rsid w:val="00244E94"/>
    <w:rPr>
      <w:rFonts w:eastAsiaTheme="majorEastAsia" w:cs="Calibri Light"/>
      <w:b/>
      <w:iCs/>
      <w:color w:val="141414" w:themeColor="accent1" w:themeShade="7F"/>
    </w:rPr>
  </w:style>
  <w:style w:type="character" w:customStyle="1" w:styleId="berschrift8Zchn">
    <w:name w:val="Überschrift 8 Zchn"/>
    <w:basedOn w:val="Absatz-Standardschriftart"/>
    <w:link w:val="berschrift8"/>
    <w:uiPriority w:val="9"/>
    <w:rsid w:val="00244E94"/>
    <w:rPr>
      <w:rFonts w:eastAsiaTheme="majorEastAsia" w:cs="Calibri Light"/>
      <w:b/>
      <w:color w:val="272727" w:themeColor="text1" w:themeTint="D8"/>
      <w:szCs w:val="21"/>
    </w:rPr>
  </w:style>
  <w:style w:type="character" w:customStyle="1" w:styleId="berschrift9Zchn">
    <w:name w:val="Überschrift 9 Zchn"/>
    <w:basedOn w:val="Absatz-Standardschriftart"/>
    <w:link w:val="berschrift9"/>
    <w:uiPriority w:val="9"/>
    <w:rsid w:val="00244E94"/>
    <w:rPr>
      <w:rFonts w:eastAsiaTheme="majorEastAsia" w:cs="Calibri Light"/>
      <w:b/>
      <w:iCs/>
      <w:color w:val="272727" w:themeColor="text1" w:themeTint="D8"/>
      <w:szCs w:val="21"/>
    </w:rPr>
  </w:style>
  <w:style w:type="paragraph" w:styleId="Titel">
    <w:name w:val="Title"/>
    <w:basedOn w:val="Standard"/>
    <w:next w:val="Standard"/>
    <w:link w:val="TitelZchn"/>
    <w:uiPriority w:val="10"/>
    <w:rsid w:val="00244E94"/>
    <w:pPr>
      <w:contextualSpacing/>
    </w:pPr>
    <w:rPr>
      <w:rFonts w:eastAsiaTheme="majorEastAsia" w:cs="Calibri Light"/>
      <w:spacing w:val="-10"/>
      <w:kern w:val="28"/>
      <w:sz w:val="56"/>
      <w:szCs w:val="56"/>
    </w:rPr>
  </w:style>
  <w:style w:type="character" w:customStyle="1" w:styleId="TitelZchn">
    <w:name w:val="Titel Zchn"/>
    <w:basedOn w:val="Absatz-Standardschriftart"/>
    <w:link w:val="Titel"/>
    <w:uiPriority w:val="10"/>
    <w:rsid w:val="00244E94"/>
    <w:rPr>
      <w:rFonts w:eastAsiaTheme="majorEastAsia" w:cs="Calibri Light"/>
      <w:spacing w:val="-10"/>
      <w:kern w:val="28"/>
      <w:sz w:val="56"/>
      <w:szCs w:val="56"/>
    </w:rPr>
  </w:style>
  <w:style w:type="paragraph" w:styleId="Untertitel">
    <w:name w:val="Subtitle"/>
    <w:basedOn w:val="Standard"/>
    <w:next w:val="Standard"/>
    <w:link w:val="UntertitelZchn"/>
    <w:uiPriority w:val="11"/>
    <w:rsid w:val="00DC3D6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C3D67"/>
    <w:rPr>
      <w:rFonts w:ascii="Calibri" w:eastAsiaTheme="minorEastAsia" w:hAnsi="Calibri" w:cs="Calibri"/>
      <w:color w:val="5A5A5A" w:themeColor="text1" w:themeTint="A5"/>
      <w:spacing w:val="15"/>
    </w:rPr>
  </w:style>
  <w:style w:type="character" w:styleId="SchwacheHervorhebung">
    <w:name w:val="Subtle Emphasis"/>
    <w:basedOn w:val="Absatz-Standardschriftart"/>
    <w:uiPriority w:val="19"/>
    <w:qFormat/>
    <w:rsid w:val="00DF0CD6"/>
    <w:rPr>
      <w:rFonts w:ascii="Segoe UI" w:hAnsi="Segoe UI" w:cs="Calibri"/>
      <w:i/>
      <w:iCs/>
      <w:color w:val="auto"/>
    </w:rPr>
  </w:style>
  <w:style w:type="character" w:styleId="Hervorhebung">
    <w:name w:val="Emphasis"/>
    <w:basedOn w:val="Absatz-Standardschriftart"/>
    <w:uiPriority w:val="20"/>
    <w:rsid w:val="00244E94"/>
    <w:rPr>
      <w:rFonts w:ascii="Segoe UI" w:hAnsi="Segoe UI" w:cs="Calibri"/>
      <w:i/>
      <w:iCs/>
    </w:rPr>
  </w:style>
  <w:style w:type="character" w:styleId="IntensiveHervorhebung">
    <w:name w:val="Intense Emphasis"/>
    <w:basedOn w:val="Absatz-Standardschriftart"/>
    <w:uiPriority w:val="21"/>
    <w:rsid w:val="00244E94"/>
    <w:rPr>
      <w:rFonts w:ascii="Segoe UI" w:hAnsi="Segoe UI" w:cs="Calibri"/>
      <w:i/>
      <w:iCs/>
      <w:color w:val="141414" w:themeColor="accent1" w:themeShade="80"/>
    </w:rPr>
  </w:style>
  <w:style w:type="character" w:styleId="Fett">
    <w:name w:val="Strong"/>
    <w:basedOn w:val="Absatz-Standardschriftart"/>
    <w:uiPriority w:val="22"/>
    <w:rsid w:val="00244E94"/>
    <w:rPr>
      <w:rFonts w:ascii="Segoe UI" w:hAnsi="Segoe UI" w:cs="Calibri"/>
      <w:b/>
      <w:bCs/>
    </w:rPr>
  </w:style>
  <w:style w:type="paragraph" w:styleId="Zitat">
    <w:name w:val="Quote"/>
    <w:basedOn w:val="Standard"/>
    <w:next w:val="Standard"/>
    <w:link w:val="ZitatZchn"/>
    <w:uiPriority w:val="29"/>
    <w:rsid w:val="00DC3D6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C3D67"/>
    <w:rPr>
      <w:rFonts w:ascii="Calibri" w:hAnsi="Calibri" w:cs="Calibri"/>
      <w:i/>
      <w:iCs/>
      <w:color w:val="404040" w:themeColor="text1" w:themeTint="BF"/>
    </w:rPr>
  </w:style>
  <w:style w:type="paragraph" w:styleId="IntensivesZitat">
    <w:name w:val="Intense Quote"/>
    <w:basedOn w:val="Standard"/>
    <w:next w:val="Standard"/>
    <w:link w:val="IntensivesZitatZchn"/>
    <w:uiPriority w:val="30"/>
    <w:rsid w:val="00DC3D67"/>
    <w:pPr>
      <w:pBdr>
        <w:top w:val="single" w:sz="4" w:space="10" w:color="141414" w:themeColor="accent1" w:themeShade="80"/>
        <w:bottom w:val="single" w:sz="4" w:space="10" w:color="141414" w:themeColor="accent1" w:themeShade="80"/>
      </w:pBdr>
      <w:spacing w:before="360" w:after="360"/>
      <w:ind w:left="864" w:right="864"/>
      <w:jc w:val="center"/>
    </w:pPr>
    <w:rPr>
      <w:i/>
      <w:iCs/>
      <w:color w:val="141414" w:themeColor="accent1" w:themeShade="80"/>
    </w:rPr>
  </w:style>
  <w:style w:type="character" w:customStyle="1" w:styleId="IntensivesZitatZchn">
    <w:name w:val="Intensives Zitat Zchn"/>
    <w:basedOn w:val="Absatz-Standardschriftart"/>
    <w:link w:val="IntensivesZitat"/>
    <w:uiPriority w:val="30"/>
    <w:rsid w:val="00DC3D67"/>
    <w:rPr>
      <w:rFonts w:ascii="Calibri" w:hAnsi="Calibri" w:cs="Calibri"/>
      <w:i/>
      <w:iCs/>
      <w:color w:val="141414" w:themeColor="accent1" w:themeShade="80"/>
    </w:rPr>
  </w:style>
  <w:style w:type="character" w:styleId="SchwacherVerweis">
    <w:name w:val="Subtle Reference"/>
    <w:basedOn w:val="Absatz-Standardschriftart"/>
    <w:uiPriority w:val="31"/>
    <w:rsid w:val="00244E94"/>
    <w:rPr>
      <w:rFonts w:ascii="Segoe UI" w:hAnsi="Segoe UI" w:cs="Calibri"/>
      <w:smallCaps/>
      <w:color w:val="5A5A5A" w:themeColor="text1" w:themeTint="A5"/>
    </w:rPr>
  </w:style>
  <w:style w:type="character" w:styleId="IntensiverVerweis">
    <w:name w:val="Intense Reference"/>
    <w:basedOn w:val="Absatz-Standardschriftart"/>
    <w:uiPriority w:val="32"/>
    <w:rsid w:val="00244E94"/>
    <w:rPr>
      <w:rFonts w:ascii="Segoe UI" w:hAnsi="Segoe UI" w:cs="Calibri"/>
      <w:b/>
      <w:bCs/>
      <w:caps w:val="0"/>
      <w:smallCaps/>
      <w:color w:val="141414" w:themeColor="accent1" w:themeShade="80"/>
      <w:spacing w:val="5"/>
    </w:rPr>
  </w:style>
  <w:style w:type="character" w:styleId="Buchtitel">
    <w:name w:val="Book Title"/>
    <w:basedOn w:val="Absatz-Standardschriftart"/>
    <w:uiPriority w:val="33"/>
    <w:rsid w:val="00244E94"/>
    <w:rPr>
      <w:rFonts w:ascii="Segoe UI" w:hAnsi="Segoe UI" w:cs="Calibri"/>
      <w:b/>
      <w:bCs/>
      <w:i/>
      <w:iCs/>
      <w:spacing w:val="5"/>
    </w:rPr>
  </w:style>
  <w:style w:type="character" w:styleId="Hyperlink">
    <w:name w:val="Hyperlink"/>
    <w:basedOn w:val="Absatz-Standardschriftart"/>
    <w:uiPriority w:val="99"/>
    <w:unhideWhenUsed/>
    <w:rsid w:val="00244E94"/>
    <w:rPr>
      <w:rFonts w:ascii="Segoe UI" w:hAnsi="Segoe UI" w:cs="Calibri"/>
      <w:color w:val="141414" w:themeColor="accent1" w:themeShade="80"/>
      <w:u w:val="single"/>
    </w:rPr>
  </w:style>
  <w:style w:type="character" w:styleId="BesuchterLink">
    <w:name w:val="FollowedHyperlink"/>
    <w:basedOn w:val="Absatz-Standardschriftart"/>
    <w:uiPriority w:val="99"/>
    <w:unhideWhenUsed/>
    <w:rsid w:val="00244E94"/>
    <w:rPr>
      <w:rFonts w:ascii="Segoe UI" w:hAnsi="Segoe UI" w:cs="Calibri"/>
      <w:color w:val="000000" w:themeColor="followedHyperlink"/>
      <w:u w:val="single"/>
    </w:rPr>
  </w:style>
  <w:style w:type="paragraph" w:styleId="Beschriftung">
    <w:name w:val="caption"/>
    <w:basedOn w:val="Standard"/>
    <w:next w:val="Standard"/>
    <w:link w:val="BeschriftungZchn"/>
    <w:uiPriority w:val="35"/>
    <w:unhideWhenUsed/>
    <w:qFormat/>
    <w:rsid w:val="00776563"/>
    <w:pPr>
      <w:spacing w:after="200" w:line="240" w:lineRule="auto"/>
      <w:jc w:val="center"/>
    </w:pPr>
    <w:rPr>
      <w:b/>
      <w:iCs/>
      <w:sz w:val="16"/>
      <w:szCs w:val="18"/>
    </w:rPr>
  </w:style>
  <w:style w:type="paragraph" w:styleId="Sprechblasentext">
    <w:name w:val="Balloon Text"/>
    <w:basedOn w:val="Standard"/>
    <w:link w:val="SprechblasentextZchn"/>
    <w:uiPriority w:val="99"/>
    <w:semiHidden/>
    <w:unhideWhenUsed/>
    <w:rsid w:val="00DC3D67"/>
    <w:rPr>
      <w:rFonts w:cs="Segoe UI"/>
      <w:szCs w:val="18"/>
    </w:rPr>
  </w:style>
  <w:style w:type="character" w:customStyle="1" w:styleId="SprechblasentextZchn">
    <w:name w:val="Sprechblasentext Zchn"/>
    <w:basedOn w:val="Absatz-Standardschriftart"/>
    <w:link w:val="Sprechblasentext"/>
    <w:uiPriority w:val="99"/>
    <w:semiHidden/>
    <w:rsid w:val="00DC3D67"/>
    <w:rPr>
      <w:rFonts w:ascii="Segoe UI" w:hAnsi="Segoe UI" w:cs="Segoe UI"/>
      <w:szCs w:val="18"/>
    </w:rPr>
  </w:style>
  <w:style w:type="paragraph" w:styleId="Blocktext">
    <w:name w:val="Block Text"/>
    <w:basedOn w:val="Standard"/>
    <w:uiPriority w:val="99"/>
    <w:semiHidden/>
    <w:unhideWhenUsed/>
    <w:rsid w:val="00DC3D67"/>
    <w:pPr>
      <w:pBdr>
        <w:top w:val="single" w:sz="2" w:space="10" w:color="292929" w:themeColor="accent1" w:shadow="1" w:frame="1"/>
        <w:left w:val="single" w:sz="2" w:space="10" w:color="292929" w:themeColor="accent1" w:shadow="1" w:frame="1"/>
        <w:bottom w:val="single" w:sz="2" w:space="10" w:color="292929" w:themeColor="accent1" w:shadow="1" w:frame="1"/>
        <w:right w:val="single" w:sz="2" w:space="10" w:color="292929" w:themeColor="accent1" w:shadow="1" w:frame="1"/>
      </w:pBdr>
      <w:ind w:left="1152" w:right="1152"/>
    </w:pPr>
    <w:rPr>
      <w:rFonts w:eastAsiaTheme="minorEastAsia"/>
      <w:i/>
      <w:iCs/>
      <w:color w:val="141414" w:themeColor="accent1" w:themeShade="80"/>
    </w:rPr>
  </w:style>
  <w:style w:type="paragraph" w:styleId="Textkrper3">
    <w:name w:val="Body Text 3"/>
    <w:basedOn w:val="Standard"/>
    <w:link w:val="Textkrper3Zchn"/>
    <w:uiPriority w:val="99"/>
    <w:semiHidden/>
    <w:unhideWhenUsed/>
    <w:rsid w:val="00DC3D67"/>
    <w:pPr>
      <w:spacing w:after="120"/>
    </w:pPr>
    <w:rPr>
      <w:szCs w:val="16"/>
    </w:rPr>
  </w:style>
  <w:style w:type="character" w:customStyle="1" w:styleId="Textkrper3Zchn">
    <w:name w:val="Textkörper 3 Zchn"/>
    <w:basedOn w:val="Absatz-Standardschriftart"/>
    <w:link w:val="Textkrper3"/>
    <w:uiPriority w:val="99"/>
    <w:semiHidden/>
    <w:rsid w:val="00DC3D67"/>
    <w:rPr>
      <w:rFonts w:ascii="Calibri" w:hAnsi="Calibri" w:cs="Calibri"/>
      <w:szCs w:val="16"/>
    </w:rPr>
  </w:style>
  <w:style w:type="paragraph" w:styleId="Textkrper-Einzug3">
    <w:name w:val="Body Text Indent 3"/>
    <w:basedOn w:val="Standard"/>
    <w:link w:val="Textkrper-Einzug3Zchn"/>
    <w:uiPriority w:val="99"/>
    <w:semiHidden/>
    <w:unhideWhenUsed/>
    <w:rsid w:val="00DC3D67"/>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DC3D67"/>
    <w:rPr>
      <w:rFonts w:ascii="Calibri" w:hAnsi="Calibri" w:cs="Calibri"/>
      <w:szCs w:val="16"/>
    </w:rPr>
  </w:style>
  <w:style w:type="character" w:styleId="Kommentarzeichen">
    <w:name w:val="annotation reference"/>
    <w:basedOn w:val="Absatz-Standardschriftart"/>
    <w:uiPriority w:val="99"/>
    <w:semiHidden/>
    <w:unhideWhenUsed/>
    <w:rsid w:val="00244E94"/>
    <w:rPr>
      <w:rFonts w:ascii="Segoe UI" w:hAnsi="Segoe UI" w:cs="Calibri"/>
      <w:sz w:val="22"/>
      <w:szCs w:val="16"/>
    </w:rPr>
  </w:style>
  <w:style w:type="paragraph" w:styleId="Kommentartext">
    <w:name w:val="annotation text"/>
    <w:basedOn w:val="Standard"/>
    <w:link w:val="KommentartextZchn"/>
    <w:uiPriority w:val="99"/>
    <w:semiHidden/>
    <w:unhideWhenUsed/>
    <w:rsid w:val="00DC3D67"/>
    <w:rPr>
      <w:szCs w:val="20"/>
    </w:rPr>
  </w:style>
  <w:style w:type="character" w:customStyle="1" w:styleId="KommentartextZchn">
    <w:name w:val="Kommentartext Zchn"/>
    <w:basedOn w:val="Absatz-Standardschriftart"/>
    <w:link w:val="Kommentartext"/>
    <w:uiPriority w:val="99"/>
    <w:semiHidden/>
    <w:rsid w:val="00DC3D67"/>
    <w:rPr>
      <w:rFonts w:ascii="Calibri" w:hAnsi="Calibri" w:cs="Calibri"/>
      <w:szCs w:val="20"/>
    </w:rPr>
  </w:style>
  <w:style w:type="paragraph" w:styleId="Kommentarthema">
    <w:name w:val="annotation subject"/>
    <w:basedOn w:val="Kommentartext"/>
    <w:next w:val="Kommentartext"/>
    <w:link w:val="KommentarthemaZchn"/>
    <w:uiPriority w:val="99"/>
    <w:semiHidden/>
    <w:unhideWhenUsed/>
    <w:rsid w:val="00DC3D67"/>
    <w:rPr>
      <w:b/>
      <w:bCs/>
    </w:rPr>
  </w:style>
  <w:style w:type="character" w:customStyle="1" w:styleId="KommentarthemaZchn">
    <w:name w:val="Kommentarthema Zchn"/>
    <w:basedOn w:val="KommentartextZchn"/>
    <w:link w:val="Kommentarthema"/>
    <w:uiPriority w:val="99"/>
    <w:semiHidden/>
    <w:rsid w:val="00DC3D67"/>
    <w:rPr>
      <w:rFonts w:ascii="Calibri" w:hAnsi="Calibri" w:cs="Calibri"/>
      <w:b/>
      <w:bCs/>
      <w:szCs w:val="20"/>
    </w:rPr>
  </w:style>
  <w:style w:type="paragraph" w:styleId="Dokumentstruktur">
    <w:name w:val="Document Map"/>
    <w:basedOn w:val="Standard"/>
    <w:link w:val="DokumentstrukturZchn"/>
    <w:uiPriority w:val="99"/>
    <w:semiHidden/>
    <w:unhideWhenUsed/>
    <w:rsid w:val="00DC3D67"/>
    <w:rPr>
      <w:rFonts w:cs="Segoe UI"/>
      <w:szCs w:val="16"/>
    </w:rPr>
  </w:style>
  <w:style w:type="character" w:customStyle="1" w:styleId="DokumentstrukturZchn">
    <w:name w:val="Dokumentstruktur Zchn"/>
    <w:basedOn w:val="Absatz-Standardschriftart"/>
    <w:link w:val="Dokumentstruktur"/>
    <w:uiPriority w:val="99"/>
    <w:semiHidden/>
    <w:rsid w:val="00DC3D67"/>
    <w:rPr>
      <w:rFonts w:ascii="Segoe UI" w:hAnsi="Segoe UI" w:cs="Segoe UI"/>
      <w:szCs w:val="16"/>
    </w:rPr>
  </w:style>
  <w:style w:type="paragraph" w:styleId="Endnotentext">
    <w:name w:val="endnote text"/>
    <w:basedOn w:val="Standard"/>
    <w:link w:val="EndnotentextZchn"/>
    <w:uiPriority w:val="99"/>
    <w:semiHidden/>
    <w:unhideWhenUsed/>
    <w:rsid w:val="00DC3D67"/>
    <w:rPr>
      <w:szCs w:val="20"/>
    </w:rPr>
  </w:style>
  <w:style w:type="character" w:customStyle="1" w:styleId="EndnotentextZchn">
    <w:name w:val="Endnotentext Zchn"/>
    <w:basedOn w:val="Absatz-Standardschriftart"/>
    <w:link w:val="Endnotentext"/>
    <w:uiPriority w:val="99"/>
    <w:semiHidden/>
    <w:rsid w:val="00DC3D67"/>
    <w:rPr>
      <w:rFonts w:ascii="Calibri" w:hAnsi="Calibri" w:cs="Calibri"/>
      <w:szCs w:val="20"/>
    </w:rPr>
  </w:style>
  <w:style w:type="paragraph" w:styleId="Umschlagabsenderadresse">
    <w:name w:val="envelope return"/>
    <w:basedOn w:val="Standard"/>
    <w:uiPriority w:val="99"/>
    <w:semiHidden/>
    <w:unhideWhenUsed/>
    <w:rsid w:val="00244E94"/>
    <w:rPr>
      <w:rFonts w:eastAsiaTheme="majorEastAsia" w:cs="Calibri Light"/>
      <w:szCs w:val="20"/>
    </w:rPr>
  </w:style>
  <w:style w:type="paragraph" w:styleId="Funotentext">
    <w:name w:val="footnote text"/>
    <w:basedOn w:val="Standard"/>
    <w:link w:val="FunotentextZchn"/>
    <w:uiPriority w:val="99"/>
    <w:unhideWhenUsed/>
    <w:rsid w:val="00EC061A"/>
    <w:pPr>
      <w:spacing w:line="240" w:lineRule="auto"/>
    </w:pPr>
    <w:rPr>
      <w:sz w:val="20"/>
      <w:szCs w:val="20"/>
    </w:rPr>
  </w:style>
  <w:style w:type="character" w:customStyle="1" w:styleId="FunotentextZchn">
    <w:name w:val="Fußnotentext Zchn"/>
    <w:basedOn w:val="Absatz-Standardschriftart"/>
    <w:link w:val="Funotentext"/>
    <w:uiPriority w:val="99"/>
    <w:rsid w:val="00EC061A"/>
    <w:rPr>
      <w:rFonts w:ascii="Segoe UI" w:hAnsi="Segoe UI" w:cs="Calibri"/>
      <w:sz w:val="20"/>
      <w:szCs w:val="20"/>
    </w:rPr>
  </w:style>
  <w:style w:type="character" w:styleId="HTMLCode">
    <w:name w:val="HTML Code"/>
    <w:basedOn w:val="Absatz-Standardschriftart"/>
    <w:uiPriority w:val="99"/>
    <w:semiHidden/>
    <w:unhideWhenUsed/>
    <w:rsid w:val="00DC3D67"/>
    <w:rPr>
      <w:rFonts w:ascii="Consolas" w:hAnsi="Consolas" w:cs="Calibri"/>
      <w:sz w:val="22"/>
      <w:szCs w:val="20"/>
    </w:rPr>
  </w:style>
  <w:style w:type="character" w:styleId="HTMLTastatur">
    <w:name w:val="HTML Keyboard"/>
    <w:basedOn w:val="Absatz-Standardschriftart"/>
    <w:uiPriority w:val="99"/>
    <w:semiHidden/>
    <w:unhideWhenUsed/>
    <w:rsid w:val="00DC3D67"/>
    <w:rPr>
      <w:rFonts w:ascii="Consolas" w:hAnsi="Consolas" w:cs="Calibri"/>
      <w:sz w:val="22"/>
      <w:szCs w:val="20"/>
    </w:rPr>
  </w:style>
  <w:style w:type="paragraph" w:styleId="HTMLVorformatiert">
    <w:name w:val="HTML Preformatted"/>
    <w:basedOn w:val="Standard"/>
    <w:link w:val="HTMLVorformatiertZchn"/>
    <w:uiPriority w:val="99"/>
    <w:semiHidden/>
    <w:unhideWhenUsed/>
    <w:rsid w:val="00DC3D67"/>
    <w:rPr>
      <w:rFonts w:ascii="Consolas" w:hAnsi="Consolas"/>
      <w:szCs w:val="20"/>
    </w:rPr>
  </w:style>
  <w:style w:type="character" w:customStyle="1" w:styleId="HTMLVorformatiertZchn">
    <w:name w:val="HTML Vorformatiert Zchn"/>
    <w:basedOn w:val="Absatz-Standardschriftart"/>
    <w:link w:val="HTMLVorformatiert"/>
    <w:uiPriority w:val="99"/>
    <w:semiHidden/>
    <w:rsid w:val="00DC3D67"/>
    <w:rPr>
      <w:rFonts w:ascii="Consolas" w:hAnsi="Consolas" w:cs="Calibri"/>
      <w:szCs w:val="20"/>
    </w:rPr>
  </w:style>
  <w:style w:type="character" w:styleId="HTMLSchreibmaschine">
    <w:name w:val="HTML Typewriter"/>
    <w:basedOn w:val="Absatz-Standardschriftart"/>
    <w:uiPriority w:val="99"/>
    <w:semiHidden/>
    <w:unhideWhenUsed/>
    <w:rsid w:val="00DC3D67"/>
    <w:rPr>
      <w:rFonts w:ascii="Consolas" w:hAnsi="Consolas" w:cs="Calibri"/>
      <w:sz w:val="22"/>
      <w:szCs w:val="20"/>
    </w:rPr>
  </w:style>
  <w:style w:type="paragraph" w:styleId="Makrotext">
    <w:name w:val="macro"/>
    <w:link w:val="MakrotextZchn"/>
    <w:uiPriority w:val="99"/>
    <w:semiHidden/>
    <w:unhideWhenUsed/>
    <w:rsid w:val="00DC3D6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krotextZchn">
    <w:name w:val="Makrotext Zchn"/>
    <w:basedOn w:val="Absatz-Standardschriftart"/>
    <w:link w:val="Makrotext"/>
    <w:uiPriority w:val="99"/>
    <w:semiHidden/>
    <w:rsid w:val="00DC3D67"/>
    <w:rPr>
      <w:rFonts w:ascii="Consolas" w:hAnsi="Consolas" w:cs="Calibri"/>
      <w:szCs w:val="20"/>
    </w:rPr>
  </w:style>
  <w:style w:type="paragraph" w:styleId="NurText">
    <w:name w:val="Plain Text"/>
    <w:basedOn w:val="Standard"/>
    <w:link w:val="NurTextZchn"/>
    <w:uiPriority w:val="99"/>
    <w:semiHidden/>
    <w:unhideWhenUsed/>
    <w:rsid w:val="00DC3D67"/>
    <w:rPr>
      <w:rFonts w:ascii="Consolas" w:hAnsi="Consolas"/>
      <w:szCs w:val="21"/>
    </w:rPr>
  </w:style>
  <w:style w:type="character" w:customStyle="1" w:styleId="NurTextZchn">
    <w:name w:val="Nur Text Zchn"/>
    <w:basedOn w:val="Absatz-Standardschriftart"/>
    <w:link w:val="NurText"/>
    <w:uiPriority w:val="99"/>
    <w:semiHidden/>
    <w:rsid w:val="00DC3D67"/>
    <w:rPr>
      <w:rFonts w:ascii="Consolas" w:hAnsi="Consolas" w:cs="Calibri"/>
      <w:szCs w:val="21"/>
    </w:rPr>
  </w:style>
  <w:style w:type="character" w:styleId="Platzhaltertext">
    <w:name w:val="Placeholder Text"/>
    <w:basedOn w:val="Absatz-Standardschriftart"/>
    <w:uiPriority w:val="99"/>
    <w:semiHidden/>
    <w:rsid w:val="00244E94"/>
    <w:rPr>
      <w:rFonts w:ascii="Segoe UI" w:hAnsi="Segoe UI" w:cs="Calibri"/>
      <w:color w:val="404040" w:themeColor="background2" w:themeShade="40"/>
    </w:rPr>
  </w:style>
  <w:style w:type="paragraph" w:styleId="Kopfzeile">
    <w:name w:val="header"/>
    <w:basedOn w:val="Standard"/>
    <w:link w:val="KopfzeileZchn"/>
    <w:uiPriority w:val="99"/>
    <w:unhideWhenUsed/>
    <w:rsid w:val="00DC3D67"/>
  </w:style>
  <w:style w:type="character" w:customStyle="1" w:styleId="KopfzeileZchn">
    <w:name w:val="Kopfzeile Zchn"/>
    <w:basedOn w:val="Absatz-Standardschriftart"/>
    <w:link w:val="Kopfzeile"/>
    <w:uiPriority w:val="99"/>
    <w:rsid w:val="00DC3D67"/>
    <w:rPr>
      <w:rFonts w:ascii="Calibri" w:hAnsi="Calibri" w:cs="Calibri"/>
    </w:rPr>
  </w:style>
  <w:style w:type="paragraph" w:styleId="Fuzeile">
    <w:name w:val="footer"/>
    <w:basedOn w:val="Standard"/>
    <w:link w:val="FuzeileZchn"/>
    <w:uiPriority w:val="99"/>
    <w:unhideWhenUsed/>
    <w:rsid w:val="00DC3D67"/>
  </w:style>
  <w:style w:type="character" w:customStyle="1" w:styleId="FuzeileZchn">
    <w:name w:val="Fußzeile Zchn"/>
    <w:basedOn w:val="Absatz-Standardschriftart"/>
    <w:link w:val="Fuzeile"/>
    <w:uiPriority w:val="99"/>
    <w:rsid w:val="00DC3D67"/>
    <w:rPr>
      <w:rFonts w:ascii="Calibri" w:hAnsi="Calibri" w:cs="Calibri"/>
    </w:rPr>
  </w:style>
  <w:style w:type="paragraph" w:styleId="Verzeichnis9">
    <w:name w:val="toc 9"/>
    <w:basedOn w:val="Standard"/>
    <w:next w:val="Standard"/>
    <w:autoRedefine/>
    <w:uiPriority w:val="39"/>
    <w:semiHidden/>
    <w:unhideWhenUsed/>
    <w:rsid w:val="00DC3D67"/>
    <w:pPr>
      <w:spacing w:after="120"/>
      <w:ind w:left="1757"/>
    </w:pPr>
  </w:style>
  <w:style w:type="character" w:styleId="Erwhnung">
    <w:name w:val="Mention"/>
    <w:basedOn w:val="Absatz-Standardschriftart"/>
    <w:uiPriority w:val="99"/>
    <w:semiHidden/>
    <w:unhideWhenUsed/>
    <w:rsid w:val="00244E94"/>
    <w:rPr>
      <w:rFonts w:ascii="Segoe UI" w:hAnsi="Segoe UI" w:cs="Calibri"/>
      <w:color w:val="2B579A"/>
      <w:shd w:val="clear" w:color="auto" w:fill="E1DFDD"/>
    </w:rPr>
  </w:style>
  <w:style w:type="numbering" w:styleId="111111">
    <w:name w:val="Outline List 2"/>
    <w:basedOn w:val="KeineListe"/>
    <w:uiPriority w:val="99"/>
    <w:semiHidden/>
    <w:unhideWhenUsed/>
    <w:rsid w:val="00DC3D67"/>
    <w:pPr>
      <w:numPr>
        <w:numId w:val="11"/>
      </w:numPr>
    </w:pPr>
  </w:style>
  <w:style w:type="numbering" w:styleId="1ai">
    <w:name w:val="Outline List 1"/>
    <w:basedOn w:val="KeineListe"/>
    <w:uiPriority w:val="99"/>
    <w:semiHidden/>
    <w:unhideWhenUsed/>
    <w:rsid w:val="00DC3D67"/>
    <w:pPr>
      <w:numPr>
        <w:numId w:val="12"/>
      </w:numPr>
    </w:pPr>
  </w:style>
  <w:style w:type="character" w:styleId="HTMLVariable">
    <w:name w:val="HTML Variable"/>
    <w:basedOn w:val="Absatz-Standardschriftart"/>
    <w:uiPriority w:val="99"/>
    <w:semiHidden/>
    <w:unhideWhenUsed/>
    <w:rsid w:val="00244E94"/>
    <w:rPr>
      <w:rFonts w:ascii="Segoe UI" w:hAnsi="Segoe UI" w:cs="Calibri"/>
      <w:i/>
      <w:iCs/>
    </w:rPr>
  </w:style>
  <w:style w:type="paragraph" w:styleId="HTMLAdresse">
    <w:name w:val="HTML Address"/>
    <w:basedOn w:val="Standard"/>
    <w:link w:val="HTMLAdresseZchn"/>
    <w:uiPriority w:val="99"/>
    <w:semiHidden/>
    <w:unhideWhenUsed/>
    <w:rsid w:val="00DC3D67"/>
    <w:rPr>
      <w:i/>
      <w:iCs/>
    </w:rPr>
  </w:style>
  <w:style w:type="character" w:customStyle="1" w:styleId="HTMLAdresseZchn">
    <w:name w:val="HTML Adresse Zchn"/>
    <w:basedOn w:val="Absatz-Standardschriftart"/>
    <w:link w:val="HTMLAdresse"/>
    <w:uiPriority w:val="99"/>
    <w:semiHidden/>
    <w:rsid w:val="00DC3D67"/>
    <w:rPr>
      <w:rFonts w:ascii="Calibri" w:hAnsi="Calibri" w:cs="Calibri"/>
      <w:i/>
      <w:iCs/>
    </w:rPr>
  </w:style>
  <w:style w:type="character" w:styleId="HTMLDefinition">
    <w:name w:val="HTML Definition"/>
    <w:basedOn w:val="Absatz-Standardschriftart"/>
    <w:uiPriority w:val="99"/>
    <w:semiHidden/>
    <w:unhideWhenUsed/>
    <w:rsid w:val="00244E94"/>
    <w:rPr>
      <w:rFonts w:ascii="Segoe UI" w:hAnsi="Segoe UI" w:cs="Calibri"/>
      <w:i/>
      <w:iCs/>
    </w:rPr>
  </w:style>
  <w:style w:type="character" w:styleId="HTMLZitat">
    <w:name w:val="HTML Cite"/>
    <w:basedOn w:val="Absatz-Standardschriftart"/>
    <w:uiPriority w:val="99"/>
    <w:semiHidden/>
    <w:unhideWhenUsed/>
    <w:rsid w:val="00244E94"/>
    <w:rPr>
      <w:rFonts w:ascii="Segoe UI" w:hAnsi="Segoe UI" w:cs="Calibri"/>
      <w:i/>
      <w:iCs/>
    </w:rPr>
  </w:style>
  <w:style w:type="character" w:styleId="HTMLBeispiel">
    <w:name w:val="HTML Sample"/>
    <w:basedOn w:val="Absatz-Standardschriftart"/>
    <w:uiPriority w:val="99"/>
    <w:semiHidden/>
    <w:unhideWhenUsed/>
    <w:rsid w:val="00DC3D67"/>
    <w:rPr>
      <w:rFonts w:ascii="Consolas" w:hAnsi="Consolas" w:cs="Calibri"/>
      <w:sz w:val="24"/>
      <w:szCs w:val="24"/>
    </w:rPr>
  </w:style>
  <w:style w:type="character" w:styleId="HTMLAkronym">
    <w:name w:val="HTML Acronym"/>
    <w:basedOn w:val="Absatz-Standardschriftart"/>
    <w:uiPriority w:val="99"/>
    <w:semiHidden/>
    <w:unhideWhenUsed/>
    <w:rsid w:val="00244E94"/>
    <w:rPr>
      <w:rFonts w:ascii="Segoe UI" w:hAnsi="Segoe UI" w:cs="Calibri"/>
    </w:rPr>
  </w:style>
  <w:style w:type="paragraph" w:styleId="Verzeichnis1">
    <w:name w:val="toc 1"/>
    <w:basedOn w:val="Standard"/>
    <w:next w:val="Standard"/>
    <w:autoRedefine/>
    <w:uiPriority w:val="39"/>
    <w:unhideWhenUsed/>
    <w:rsid w:val="00F13F1C"/>
    <w:pPr>
      <w:tabs>
        <w:tab w:val="right" w:leader="dot" w:pos="9062"/>
      </w:tabs>
      <w:spacing w:line="240" w:lineRule="auto"/>
      <w:jc w:val="left"/>
    </w:pPr>
  </w:style>
  <w:style w:type="paragraph" w:styleId="Verzeichnis2">
    <w:name w:val="toc 2"/>
    <w:basedOn w:val="Standard"/>
    <w:next w:val="Standard"/>
    <w:autoRedefine/>
    <w:uiPriority w:val="39"/>
    <w:unhideWhenUsed/>
    <w:rsid w:val="00B906CD"/>
    <w:pPr>
      <w:spacing w:line="240" w:lineRule="auto"/>
      <w:ind w:left="221"/>
    </w:pPr>
  </w:style>
  <w:style w:type="paragraph" w:styleId="Verzeichnis3">
    <w:name w:val="toc 3"/>
    <w:basedOn w:val="Standard"/>
    <w:next w:val="Standard"/>
    <w:autoRedefine/>
    <w:uiPriority w:val="39"/>
    <w:unhideWhenUsed/>
    <w:rsid w:val="00B906CD"/>
    <w:pPr>
      <w:spacing w:line="240" w:lineRule="auto"/>
      <w:ind w:left="442"/>
    </w:pPr>
  </w:style>
  <w:style w:type="paragraph" w:styleId="Verzeichnis4">
    <w:name w:val="toc 4"/>
    <w:basedOn w:val="Standard"/>
    <w:next w:val="Standard"/>
    <w:autoRedefine/>
    <w:uiPriority w:val="39"/>
    <w:unhideWhenUsed/>
    <w:rsid w:val="00B906CD"/>
    <w:pPr>
      <w:spacing w:line="240" w:lineRule="auto"/>
      <w:ind w:left="658"/>
    </w:pPr>
  </w:style>
  <w:style w:type="paragraph" w:styleId="Verzeichnis5">
    <w:name w:val="toc 5"/>
    <w:basedOn w:val="Standard"/>
    <w:next w:val="Standard"/>
    <w:autoRedefine/>
    <w:uiPriority w:val="39"/>
    <w:semiHidden/>
    <w:unhideWhenUsed/>
    <w:rsid w:val="00DC3D67"/>
    <w:pPr>
      <w:spacing w:after="100"/>
      <w:ind w:left="880"/>
    </w:pPr>
  </w:style>
  <w:style w:type="paragraph" w:styleId="Verzeichnis6">
    <w:name w:val="toc 6"/>
    <w:basedOn w:val="Standard"/>
    <w:next w:val="Standard"/>
    <w:autoRedefine/>
    <w:uiPriority w:val="39"/>
    <w:semiHidden/>
    <w:unhideWhenUsed/>
    <w:rsid w:val="00DC3D67"/>
    <w:pPr>
      <w:spacing w:after="100"/>
      <w:ind w:left="1100"/>
    </w:pPr>
  </w:style>
  <w:style w:type="paragraph" w:styleId="Verzeichnis7">
    <w:name w:val="toc 7"/>
    <w:basedOn w:val="Standard"/>
    <w:next w:val="Standard"/>
    <w:autoRedefine/>
    <w:uiPriority w:val="39"/>
    <w:semiHidden/>
    <w:unhideWhenUsed/>
    <w:rsid w:val="00DC3D67"/>
    <w:pPr>
      <w:spacing w:after="100"/>
      <w:ind w:left="1320"/>
    </w:pPr>
  </w:style>
  <w:style w:type="paragraph" w:styleId="Verzeichnis8">
    <w:name w:val="toc 8"/>
    <w:basedOn w:val="Standard"/>
    <w:next w:val="Standard"/>
    <w:autoRedefine/>
    <w:uiPriority w:val="39"/>
    <w:semiHidden/>
    <w:unhideWhenUsed/>
    <w:rsid w:val="00DC3D67"/>
    <w:pPr>
      <w:spacing w:after="100"/>
      <w:ind w:left="1540"/>
    </w:pPr>
  </w:style>
  <w:style w:type="paragraph" w:styleId="Inhaltsverzeichnisberschrift">
    <w:name w:val="TOC Heading"/>
    <w:basedOn w:val="berschrift1"/>
    <w:next w:val="Standard"/>
    <w:uiPriority w:val="39"/>
    <w:unhideWhenUsed/>
    <w:qFormat/>
    <w:rsid w:val="00DC3D67"/>
    <w:pPr>
      <w:numPr>
        <w:numId w:val="0"/>
      </w:numPr>
      <w:outlineLvl w:val="9"/>
    </w:pPr>
    <w:rPr>
      <w:color w:val="1E1E1E" w:themeColor="accent1" w:themeShade="BF"/>
    </w:rPr>
  </w:style>
  <w:style w:type="table" w:styleId="TabelleProfessionell">
    <w:name w:val="Table Professional"/>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ittlereListe1">
    <w:name w:val="Medium List 1"/>
    <w:basedOn w:val="NormaleTabelle"/>
    <w:uiPriority w:val="65"/>
    <w:semiHidden/>
    <w:unhideWhenUsed/>
    <w:rsid w:val="00DC3D6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DC3D67"/>
    <w:rPr>
      <w:color w:val="000000" w:themeColor="text1"/>
    </w:rPr>
    <w:tblPr>
      <w:tblStyleRowBandSize w:val="1"/>
      <w:tblStyleColBandSize w:val="1"/>
      <w:tblBorders>
        <w:top w:val="single" w:sz="8" w:space="0" w:color="292929" w:themeColor="accent1"/>
        <w:bottom w:val="single" w:sz="8" w:space="0" w:color="292929" w:themeColor="accent1"/>
      </w:tblBorders>
    </w:tblPr>
    <w:tblStylePr w:type="firstRow">
      <w:rPr>
        <w:rFonts w:asciiTheme="majorHAnsi" w:eastAsiaTheme="majorEastAsia" w:hAnsiTheme="majorHAnsi" w:cstheme="majorBidi"/>
      </w:rPr>
      <w:tblPr/>
      <w:tcPr>
        <w:tcBorders>
          <w:top w:val="nil"/>
          <w:bottom w:val="single" w:sz="8" w:space="0" w:color="292929" w:themeColor="accent1"/>
        </w:tcBorders>
      </w:tcPr>
    </w:tblStylePr>
    <w:tblStylePr w:type="lastRow">
      <w:rPr>
        <w:b/>
        <w:bCs/>
        <w:color w:val="000000" w:themeColor="text2"/>
      </w:rPr>
      <w:tblPr/>
      <w:tcPr>
        <w:tcBorders>
          <w:top w:val="single" w:sz="8" w:space="0" w:color="292929" w:themeColor="accent1"/>
          <w:bottom w:val="single" w:sz="8" w:space="0" w:color="292929" w:themeColor="accent1"/>
        </w:tcBorders>
      </w:tcPr>
    </w:tblStylePr>
    <w:tblStylePr w:type="firstCol">
      <w:rPr>
        <w:b/>
        <w:bCs/>
      </w:rPr>
    </w:tblStylePr>
    <w:tblStylePr w:type="lastCol">
      <w:rPr>
        <w:b/>
        <w:bCs/>
      </w:rPr>
      <w:tblPr/>
      <w:tcPr>
        <w:tcBorders>
          <w:top w:val="single" w:sz="8" w:space="0" w:color="292929" w:themeColor="accent1"/>
          <w:bottom w:val="single" w:sz="8" w:space="0" w:color="292929" w:themeColor="accent1"/>
        </w:tcBorders>
      </w:tcPr>
    </w:tblStylePr>
    <w:tblStylePr w:type="band1Vert">
      <w:tblPr/>
      <w:tcPr>
        <w:shd w:val="clear" w:color="auto" w:fill="CACACA" w:themeFill="accent1" w:themeFillTint="3F"/>
      </w:tcPr>
    </w:tblStylePr>
    <w:tblStylePr w:type="band1Horz">
      <w:tblPr/>
      <w:tcPr>
        <w:shd w:val="clear" w:color="auto" w:fill="CACACA" w:themeFill="accent1" w:themeFillTint="3F"/>
      </w:tcPr>
    </w:tblStylePr>
  </w:style>
  <w:style w:type="table" w:styleId="MittlereListe1-Akzent2">
    <w:name w:val="Medium List 1 Accent 2"/>
    <w:basedOn w:val="NormaleTabelle"/>
    <w:uiPriority w:val="65"/>
    <w:semiHidden/>
    <w:unhideWhenUsed/>
    <w:rsid w:val="00DC3D67"/>
    <w:rPr>
      <w:color w:val="000000" w:themeColor="text1"/>
    </w:rPr>
    <w:tblPr>
      <w:tblStyleRowBandSize w:val="1"/>
      <w:tblStyleColBandSize w:val="1"/>
      <w:tblBorders>
        <w:top w:val="single" w:sz="8" w:space="0" w:color="333333" w:themeColor="accent2"/>
        <w:bottom w:val="single" w:sz="8" w:space="0" w:color="333333" w:themeColor="accent2"/>
      </w:tblBorders>
    </w:tblPr>
    <w:tblStylePr w:type="firstRow">
      <w:rPr>
        <w:rFonts w:asciiTheme="majorHAnsi" w:eastAsiaTheme="majorEastAsia" w:hAnsiTheme="majorHAnsi" w:cstheme="majorBidi"/>
      </w:rPr>
      <w:tblPr/>
      <w:tcPr>
        <w:tcBorders>
          <w:top w:val="nil"/>
          <w:bottom w:val="single" w:sz="8" w:space="0" w:color="333333" w:themeColor="accent2"/>
        </w:tcBorders>
      </w:tcPr>
    </w:tblStylePr>
    <w:tblStylePr w:type="lastRow">
      <w:rPr>
        <w:b/>
        <w:bCs/>
        <w:color w:val="000000" w:themeColor="text2"/>
      </w:rPr>
      <w:tblPr/>
      <w:tcPr>
        <w:tcBorders>
          <w:top w:val="single" w:sz="8" w:space="0" w:color="333333" w:themeColor="accent2"/>
          <w:bottom w:val="single" w:sz="8" w:space="0" w:color="333333" w:themeColor="accent2"/>
        </w:tcBorders>
      </w:tcPr>
    </w:tblStylePr>
    <w:tblStylePr w:type="firstCol">
      <w:rPr>
        <w:b/>
        <w:bCs/>
      </w:rPr>
    </w:tblStylePr>
    <w:tblStylePr w:type="lastCol">
      <w:rPr>
        <w:b/>
        <w:bCs/>
      </w:rPr>
      <w:tblPr/>
      <w:tcPr>
        <w:tcBorders>
          <w:top w:val="single" w:sz="8" w:space="0" w:color="333333" w:themeColor="accent2"/>
          <w:bottom w:val="single" w:sz="8" w:space="0" w:color="333333" w:themeColor="accent2"/>
        </w:tcBorders>
      </w:tcPr>
    </w:tblStylePr>
    <w:tblStylePr w:type="band1Vert">
      <w:tblPr/>
      <w:tcPr>
        <w:shd w:val="clear" w:color="auto" w:fill="CCCCCC" w:themeFill="accent2" w:themeFillTint="3F"/>
      </w:tcPr>
    </w:tblStylePr>
    <w:tblStylePr w:type="band1Horz">
      <w:tblPr/>
      <w:tcPr>
        <w:shd w:val="clear" w:color="auto" w:fill="CCCCCC" w:themeFill="accent2" w:themeFillTint="3F"/>
      </w:tcPr>
    </w:tblStylePr>
  </w:style>
  <w:style w:type="table" w:styleId="MittlereListe1-Akzent3">
    <w:name w:val="Medium List 1 Accent 3"/>
    <w:basedOn w:val="NormaleTabelle"/>
    <w:uiPriority w:val="65"/>
    <w:semiHidden/>
    <w:unhideWhenUsed/>
    <w:rsid w:val="00DC3D67"/>
    <w:rPr>
      <w:color w:val="000000" w:themeColor="text1"/>
    </w:rPr>
    <w:tblPr>
      <w:tblStyleRowBandSize w:val="1"/>
      <w:tblStyleColBandSize w:val="1"/>
      <w:tblBorders>
        <w:top w:val="single" w:sz="8" w:space="0" w:color="333333" w:themeColor="accent3"/>
        <w:bottom w:val="single" w:sz="8" w:space="0" w:color="333333" w:themeColor="accent3"/>
      </w:tblBorders>
    </w:tblPr>
    <w:tblStylePr w:type="firstRow">
      <w:rPr>
        <w:rFonts w:asciiTheme="majorHAnsi" w:eastAsiaTheme="majorEastAsia" w:hAnsiTheme="majorHAnsi" w:cstheme="majorBidi"/>
      </w:rPr>
      <w:tblPr/>
      <w:tcPr>
        <w:tcBorders>
          <w:top w:val="nil"/>
          <w:bottom w:val="single" w:sz="8" w:space="0" w:color="333333" w:themeColor="accent3"/>
        </w:tcBorders>
      </w:tcPr>
    </w:tblStylePr>
    <w:tblStylePr w:type="lastRow">
      <w:rPr>
        <w:b/>
        <w:bCs/>
        <w:color w:val="000000" w:themeColor="text2"/>
      </w:rPr>
      <w:tblPr/>
      <w:tcPr>
        <w:tcBorders>
          <w:top w:val="single" w:sz="8" w:space="0" w:color="333333" w:themeColor="accent3"/>
          <w:bottom w:val="single" w:sz="8" w:space="0" w:color="333333" w:themeColor="accent3"/>
        </w:tcBorders>
      </w:tcPr>
    </w:tblStylePr>
    <w:tblStylePr w:type="firstCol">
      <w:rPr>
        <w:b/>
        <w:bCs/>
      </w:rPr>
    </w:tblStylePr>
    <w:tblStylePr w:type="lastCol">
      <w:rPr>
        <w:b/>
        <w:bCs/>
      </w:rPr>
      <w:tblPr/>
      <w:tcPr>
        <w:tcBorders>
          <w:top w:val="single" w:sz="8" w:space="0" w:color="333333" w:themeColor="accent3"/>
          <w:bottom w:val="single" w:sz="8" w:space="0" w:color="333333" w:themeColor="accent3"/>
        </w:tcBorders>
      </w:tcPr>
    </w:tblStylePr>
    <w:tblStylePr w:type="band1Vert">
      <w:tblPr/>
      <w:tcPr>
        <w:shd w:val="clear" w:color="auto" w:fill="CCCCCC" w:themeFill="accent3" w:themeFillTint="3F"/>
      </w:tcPr>
    </w:tblStylePr>
    <w:tblStylePr w:type="band1Horz">
      <w:tblPr/>
      <w:tcPr>
        <w:shd w:val="clear" w:color="auto" w:fill="CCCCCC" w:themeFill="accent3" w:themeFillTint="3F"/>
      </w:tcPr>
    </w:tblStylePr>
  </w:style>
  <w:style w:type="table" w:styleId="MittlereListe1-Akzent4">
    <w:name w:val="Medium List 1 Accent 4"/>
    <w:basedOn w:val="NormaleTabelle"/>
    <w:uiPriority w:val="65"/>
    <w:semiHidden/>
    <w:unhideWhenUsed/>
    <w:rsid w:val="00DC3D67"/>
    <w:rPr>
      <w:color w:val="000000" w:themeColor="text1"/>
    </w:rPr>
    <w:tblPr>
      <w:tblStyleRowBandSize w:val="1"/>
      <w:tblStyleColBandSize w:val="1"/>
      <w:tblBorders>
        <w:top w:val="single" w:sz="8" w:space="0" w:color="4D4D4D" w:themeColor="accent4"/>
        <w:bottom w:val="single" w:sz="8" w:space="0" w:color="4D4D4D" w:themeColor="accent4"/>
      </w:tblBorders>
    </w:tblPr>
    <w:tblStylePr w:type="firstRow">
      <w:rPr>
        <w:rFonts w:asciiTheme="majorHAnsi" w:eastAsiaTheme="majorEastAsia" w:hAnsiTheme="majorHAnsi" w:cstheme="majorBidi"/>
      </w:rPr>
      <w:tblPr/>
      <w:tcPr>
        <w:tcBorders>
          <w:top w:val="nil"/>
          <w:bottom w:val="single" w:sz="8" w:space="0" w:color="4D4D4D" w:themeColor="accent4"/>
        </w:tcBorders>
      </w:tcPr>
    </w:tblStylePr>
    <w:tblStylePr w:type="lastRow">
      <w:rPr>
        <w:b/>
        <w:bCs/>
        <w:color w:val="000000" w:themeColor="text2"/>
      </w:rPr>
      <w:tblPr/>
      <w:tcPr>
        <w:tcBorders>
          <w:top w:val="single" w:sz="8" w:space="0" w:color="4D4D4D" w:themeColor="accent4"/>
          <w:bottom w:val="single" w:sz="8" w:space="0" w:color="4D4D4D" w:themeColor="accent4"/>
        </w:tcBorders>
      </w:tcPr>
    </w:tblStylePr>
    <w:tblStylePr w:type="firstCol">
      <w:rPr>
        <w:b/>
        <w:bCs/>
      </w:rPr>
    </w:tblStylePr>
    <w:tblStylePr w:type="lastCol">
      <w:rPr>
        <w:b/>
        <w:bCs/>
      </w:rPr>
      <w:tblPr/>
      <w:tcPr>
        <w:tcBorders>
          <w:top w:val="single" w:sz="8" w:space="0" w:color="4D4D4D" w:themeColor="accent4"/>
          <w:bottom w:val="single" w:sz="8" w:space="0" w:color="4D4D4D" w:themeColor="accent4"/>
        </w:tcBorders>
      </w:tcPr>
    </w:tblStylePr>
    <w:tblStylePr w:type="band1Vert">
      <w:tblPr/>
      <w:tcPr>
        <w:shd w:val="clear" w:color="auto" w:fill="D3D3D3" w:themeFill="accent4" w:themeFillTint="3F"/>
      </w:tcPr>
    </w:tblStylePr>
    <w:tblStylePr w:type="band1Horz">
      <w:tblPr/>
      <w:tcPr>
        <w:shd w:val="clear" w:color="auto" w:fill="D3D3D3" w:themeFill="accent4" w:themeFillTint="3F"/>
      </w:tcPr>
    </w:tblStylePr>
  </w:style>
  <w:style w:type="table" w:styleId="MittlereListe1-Akzent5">
    <w:name w:val="Medium List 1 Accent 5"/>
    <w:basedOn w:val="NormaleTabelle"/>
    <w:uiPriority w:val="65"/>
    <w:semiHidden/>
    <w:unhideWhenUsed/>
    <w:rsid w:val="00DC3D67"/>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ittlereListe1-Akzent6">
    <w:name w:val="Medium List 1 Accent 6"/>
    <w:basedOn w:val="NormaleTabelle"/>
    <w:uiPriority w:val="65"/>
    <w:semiHidden/>
    <w:unhideWhenUsed/>
    <w:rsid w:val="00DC3D67"/>
    <w:rPr>
      <w:color w:val="000000" w:themeColor="text1"/>
    </w:rPr>
    <w:tblPr>
      <w:tblStyleRowBandSize w:val="1"/>
      <w:tblStyleColBandSize w:val="1"/>
      <w:tblBorders>
        <w:top w:val="single" w:sz="8" w:space="0" w:color="777777" w:themeColor="accent6"/>
        <w:bottom w:val="single" w:sz="8" w:space="0" w:color="777777" w:themeColor="accent6"/>
      </w:tblBorders>
    </w:tblPr>
    <w:tblStylePr w:type="firstRow">
      <w:rPr>
        <w:rFonts w:asciiTheme="majorHAnsi" w:eastAsiaTheme="majorEastAsia" w:hAnsiTheme="majorHAnsi" w:cstheme="majorBidi"/>
      </w:rPr>
      <w:tblPr/>
      <w:tcPr>
        <w:tcBorders>
          <w:top w:val="nil"/>
          <w:bottom w:val="single" w:sz="8" w:space="0" w:color="777777" w:themeColor="accent6"/>
        </w:tcBorders>
      </w:tcPr>
    </w:tblStylePr>
    <w:tblStylePr w:type="lastRow">
      <w:rPr>
        <w:b/>
        <w:bCs/>
        <w:color w:val="000000" w:themeColor="text2"/>
      </w:rPr>
      <w:tblPr/>
      <w:tcPr>
        <w:tcBorders>
          <w:top w:val="single" w:sz="8" w:space="0" w:color="777777" w:themeColor="accent6"/>
          <w:bottom w:val="single" w:sz="8" w:space="0" w:color="777777" w:themeColor="accent6"/>
        </w:tcBorders>
      </w:tcPr>
    </w:tblStylePr>
    <w:tblStylePr w:type="firstCol">
      <w:rPr>
        <w:b/>
        <w:bCs/>
      </w:rPr>
    </w:tblStylePr>
    <w:tblStylePr w:type="lastCol">
      <w:rPr>
        <w:b/>
        <w:bCs/>
      </w:rPr>
      <w:tblPr/>
      <w:tcPr>
        <w:tcBorders>
          <w:top w:val="single" w:sz="8" w:space="0" w:color="777777" w:themeColor="accent6"/>
          <w:bottom w:val="single" w:sz="8" w:space="0" w:color="777777" w:themeColor="accent6"/>
        </w:tcBorders>
      </w:tcPr>
    </w:tblStylePr>
    <w:tblStylePr w:type="band1Vert">
      <w:tblPr/>
      <w:tcPr>
        <w:shd w:val="clear" w:color="auto" w:fill="DDDDDD" w:themeFill="accent6" w:themeFillTint="3F"/>
      </w:tcPr>
    </w:tblStylePr>
    <w:tblStylePr w:type="band1Horz">
      <w:tblPr/>
      <w:tcPr>
        <w:shd w:val="clear" w:color="auto" w:fill="DDDDDD" w:themeFill="accent6" w:themeFillTint="3F"/>
      </w:tcPr>
    </w:tblStylePr>
  </w:style>
  <w:style w:type="table" w:styleId="MittlereListe2">
    <w:name w:val="Medium List 2"/>
    <w:basedOn w:val="NormaleTabelle"/>
    <w:uiPriority w:val="66"/>
    <w:semiHidden/>
    <w:unhideWhenUsed/>
    <w:rsid w:val="00244E94"/>
    <w:rPr>
      <w:rFonts w:eastAsiaTheme="majorEastAsia"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244E94"/>
    <w:rPr>
      <w:rFonts w:eastAsiaTheme="majorEastAsia" w:cs="Calibri Light"/>
      <w:color w:val="000000" w:themeColor="text1"/>
    </w:rPr>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tblBorders>
    </w:tblPr>
    <w:tblStylePr w:type="firstRow">
      <w:rPr>
        <w:sz w:val="24"/>
        <w:szCs w:val="24"/>
      </w:rPr>
      <w:tblPr/>
      <w:tcPr>
        <w:tcBorders>
          <w:top w:val="nil"/>
          <w:left w:val="nil"/>
          <w:bottom w:val="single" w:sz="24" w:space="0" w:color="29292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2929" w:themeColor="accent1"/>
          <w:insideH w:val="nil"/>
          <w:insideV w:val="nil"/>
        </w:tcBorders>
        <w:shd w:val="clear" w:color="auto" w:fill="FFFFFF" w:themeFill="background1"/>
      </w:tcPr>
    </w:tblStylePr>
    <w:tblStylePr w:type="lastCol">
      <w:tblPr/>
      <w:tcPr>
        <w:tcBorders>
          <w:top w:val="nil"/>
          <w:left w:val="single" w:sz="8" w:space="0" w:color="29292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CACA" w:themeFill="accent1" w:themeFillTint="3F"/>
      </w:tcPr>
    </w:tblStylePr>
    <w:tblStylePr w:type="band1Horz">
      <w:tblPr/>
      <w:tcPr>
        <w:tcBorders>
          <w:top w:val="nil"/>
          <w:bottom w:val="nil"/>
          <w:insideH w:val="nil"/>
          <w:insideV w:val="nil"/>
        </w:tcBorders>
        <w:shd w:val="clear" w:color="auto" w:fill="CACA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244E94"/>
    <w:rPr>
      <w:rFonts w:eastAsiaTheme="majorEastAsia" w:cs="Calibri Light"/>
      <w:color w:val="000000" w:themeColor="text1"/>
    </w:rPr>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tblBorders>
    </w:tblPr>
    <w:tblStylePr w:type="firstRow">
      <w:rPr>
        <w:sz w:val="24"/>
        <w:szCs w:val="24"/>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2"/>
          <w:insideH w:val="nil"/>
          <w:insideV w:val="nil"/>
        </w:tcBorders>
        <w:shd w:val="clear" w:color="auto" w:fill="FFFFFF" w:themeFill="background1"/>
      </w:tcPr>
    </w:tblStylePr>
    <w:tblStylePr w:type="lastCol">
      <w:tblPr/>
      <w:tcPr>
        <w:tcBorders>
          <w:top w:val="nil"/>
          <w:left w:val="single" w:sz="8" w:space="0" w:color="3333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2" w:themeFillTint="3F"/>
      </w:tcPr>
    </w:tblStylePr>
    <w:tblStylePr w:type="band1Horz">
      <w:tblPr/>
      <w:tcPr>
        <w:tcBorders>
          <w:top w:val="nil"/>
          <w:bottom w:val="nil"/>
          <w:insideH w:val="nil"/>
          <w:insideV w:val="nil"/>
        </w:tcBorders>
        <w:shd w:val="clear" w:color="auto" w:fill="CCCC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244E94"/>
    <w:rPr>
      <w:rFonts w:eastAsiaTheme="majorEastAsia" w:cs="Calibri Light"/>
      <w:color w:val="000000" w:themeColor="text1"/>
    </w:rPr>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tblBorders>
    </w:tblPr>
    <w:tblStylePr w:type="firstRow">
      <w:rPr>
        <w:sz w:val="24"/>
        <w:szCs w:val="24"/>
      </w:rPr>
      <w:tblPr/>
      <w:tcPr>
        <w:tcBorders>
          <w:top w:val="nil"/>
          <w:left w:val="nil"/>
          <w:bottom w:val="single" w:sz="24" w:space="0" w:color="33333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3"/>
          <w:insideH w:val="nil"/>
          <w:insideV w:val="nil"/>
        </w:tcBorders>
        <w:shd w:val="clear" w:color="auto" w:fill="FFFFFF" w:themeFill="background1"/>
      </w:tcPr>
    </w:tblStylePr>
    <w:tblStylePr w:type="lastCol">
      <w:tblPr/>
      <w:tcPr>
        <w:tcBorders>
          <w:top w:val="nil"/>
          <w:left w:val="single" w:sz="8" w:space="0" w:color="33333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3" w:themeFillTint="3F"/>
      </w:tcPr>
    </w:tblStylePr>
    <w:tblStylePr w:type="band1Horz">
      <w:tblPr/>
      <w:tcPr>
        <w:tcBorders>
          <w:top w:val="nil"/>
          <w:bottom w:val="nil"/>
          <w:insideH w:val="nil"/>
          <w:insideV w:val="nil"/>
        </w:tcBorders>
        <w:shd w:val="clear" w:color="auto" w:fill="CCCCC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244E94"/>
    <w:rPr>
      <w:rFonts w:eastAsiaTheme="majorEastAsia" w:cs="Calibri Light"/>
      <w:color w:val="000000" w:themeColor="text1"/>
    </w:rPr>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tblBorders>
    </w:tblPr>
    <w:tblStylePr w:type="firstRow">
      <w:rPr>
        <w:sz w:val="24"/>
        <w:szCs w:val="24"/>
      </w:rPr>
      <w:tblPr/>
      <w:tcPr>
        <w:tcBorders>
          <w:top w:val="nil"/>
          <w:left w:val="nil"/>
          <w:bottom w:val="single" w:sz="24" w:space="0" w:color="4D4D4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4"/>
          <w:insideH w:val="nil"/>
          <w:insideV w:val="nil"/>
        </w:tcBorders>
        <w:shd w:val="clear" w:color="auto" w:fill="FFFFFF" w:themeFill="background1"/>
      </w:tcPr>
    </w:tblStylePr>
    <w:tblStylePr w:type="lastCol">
      <w:tblPr/>
      <w:tcPr>
        <w:tcBorders>
          <w:top w:val="nil"/>
          <w:left w:val="single" w:sz="8" w:space="0" w:color="4D4D4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4" w:themeFillTint="3F"/>
      </w:tcPr>
    </w:tblStylePr>
    <w:tblStylePr w:type="band1Horz">
      <w:tblPr/>
      <w:tcPr>
        <w:tcBorders>
          <w:top w:val="nil"/>
          <w:bottom w:val="nil"/>
          <w:insideH w:val="nil"/>
          <w:insideV w:val="nil"/>
        </w:tcBorders>
        <w:shd w:val="clear" w:color="auto" w:fill="D3D3D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244E94"/>
    <w:rPr>
      <w:rFonts w:eastAsiaTheme="majorEastAsia" w:cs="Calibri Light"/>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244E94"/>
    <w:rPr>
      <w:rFonts w:eastAsiaTheme="majorEastAsia" w:cs="Calibri Light"/>
      <w:color w:val="000000" w:themeColor="text1"/>
    </w:rPr>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tblBorders>
    </w:tblPr>
    <w:tblStylePr w:type="firstRow">
      <w:rPr>
        <w:sz w:val="24"/>
        <w:szCs w:val="24"/>
      </w:rPr>
      <w:tblPr/>
      <w:tcPr>
        <w:tcBorders>
          <w:top w:val="nil"/>
          <w:left w:val="nil"/>
          <w:bottom w:val="single" w:sz="24" w:space="0" w:color="77777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7777" w:themeColor="accent6"/>
          <w:insideH w:val="nil"/>
          <w:insideV w:val="nil"/>
        </w:tcBorders>
        <w:shd w:val="clear" w:color="auto" w:fill="FFFFFF" w:themeFill="background1"/>
      </w:tcPr>
    </w:tblStylePr>
    <w:tblStylePr w:type="lastCol">
      <w:tblPr/>
      <w:tcPr>
        <w:tcBorders>
          <w:top w:val="nil"/>
          <w:left w:val="single" w:sz="8" w:space="0" w:color="77777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DDD" w:themeFill="accent6" w:themeFillTint="3F"/>
      </w:tcPr>
    </w:tblStylePr>
    <w:tblStylePr w:type="band1Horz">
      <w:tblPr/>
      <w:tcPr>
        <w:tcBorders>
          <w:top w:val="nil"/>
          <w:bottom w:val="nil"/>
          <w:insideH w:val="nil"/>
          <w:insideV w:val="nil"/>
        </w:tcBorders>
        <w:shd w:val="clear" w:color="auto" w:fill="DDDDD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DC3D67"/>
    <w:tblPr>
      <w:tblStyleRowBandSize w:val="1"/>
      <w:tblStyleColBandSize w:val="1"/>
      <w:tbl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single" w:sz="8" w:space="0" w:color="5E5E5E" w:themeColor="accent1" w:themeTint="BF"/>
      </w:tblBorders>
    </w:tblPr>
    <w:tblStylePr w:type="firstRow">
      <w:pPr>
        <w:spacing w:before="0" w:after="0" w:line="240" w:lineRule="auto"/>
      </w:pPr>
      <w:rPr>
        <w:b/>
        <w:bCs/>
        <w:color w:val="FFFFFF" w:themeColor="background1"/>
      </w:rPr>
      <w:tblPr/>
      <w:tcPr>
        <w:tc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nil"/>
          <w:insideV w:val="nil"/>
        </w:tcBorders>
        <w:shd w:val="clear" w:color="auto" w:fill="292929" w:themeFill="accent1"/>
      </w:tcPr>
    </w:tblStylePr>
    <w:tblStylePr w:type="lastRow">
      <w:pPr>
        <w:spacing w:before="0" w:after="0" w:line="240" w:lineRule="auto"/>
      </w:pPr>
      <w:rPr>
        <w:b/>
        <w:bCs/>
      </w:rPr>
      <w:tblPr/>
      <w:tcPr>
        <w:tcBorders>
          <w:top w:val="double" w:sz="6"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CACA" w:themeFill="accent1" w:themeFillTint="3F"/>
      </w:tcPr>
    </w:tblStylePr>
    <w:tblStylePr w:type="band1Horz">
      <w:tblPr/>
      <w:tcPr>
        <w:tcBorders>
          <w:insideH w:val="nil"/>
          <w:insideV w:val="nil"/>
        </w:tcBorders>
        <w:shd w:val="clear" w:color="auto" w:fill="CACACA"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DC3D67"/>
    <w:tblPr>
      <w:tblStyleRowBandSize w:val="1"/>
      <w:tblStyleColBandSize w:val="1"/>
      <w:tbl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single" w:sz="8" w:space="0" w:color="666666" w:themeColor="accent2" w:themeTint="BF"/>
      </w:tblBorders>
    </w:tblPr>
    <w:tblStylePr w:type="firstRow">
      <w:pPr>
        <w:spacing w:before="0" w:after="0" w:line="240" w:lineRule="auto"/>
      </w:pPr>
      <w:rPr>
        <w:b/>
        <w:bCs/>
        <w:color w:val="FFFFFF" w:themeColor="background1"/>
      </w:rPr>
      <w:tblPr/>
      <w:tcPr>
        <w:tc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nil"/>
          <w:insideV w:val="nil"/>
        </w:tcBorders>
        <w:shd w:val="clear" w:color="auto" w:fill="333333" w:themeFill="accent2"/>
      </w:tcPr>
    </w:tblStylePr>
    <w:tblStylePr w:type="lastRow">
      <w:pPr>
        <w:spacing w:before="0" w:after="0" w:line="240" w:lineRule="auto"/>
      </w:pPr>
      <w:rPr>
        <w:b/>
        <w:bCs/>
      </w:rPr>
      <w:tblPr/>
      <w:tcPr>
        <w:tcBorders>
          <w:top w:val="double" w:sz="6"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2" w:themeFillTint="3F"/>
      </w:tcPr>
    </w:tblStylePr>
    <w:tblStylePr w:type="band1Horz">
      <w:tblPr/>
      <w:tcPr>
        <w:tcBorders>
          <w:insideH w:val="nil"/>
          <w:insideV w:val="nil"/>
        </w:tcBorders>
        <w:shd w:val="clear" w:color="auto" w:fill="CCCCCC"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DC3D67"/>
    <w:tblPr>
      <w:tblStyleRowBandSize w:val="1"/>
      <w:tblStyleColBandSize w:val="1"/>
      <w:tbl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single" w:sz="8" w:space="0" w:color="666666" w:themeColor="accent3" w:themeTint="BF"/>
      </w:tblBorders>
    </w:tblPr>
    <w:tblStylePr w:type="firstRow">
      <w:pPr>
        <w:spacing w:before="0" w:after="0" w:line="240" w:lineRule="auto"/>
      </w:pPr>
      <w:rPr>
        <w:b/>
        <w:bCs/>
        <w:color w:val="FFFFFF" w:themeColor="background1"/>
      </w:rPr>
      <w:tblPr/>
      <w:tcPr>
        <w:tc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nil"/>
          <w:insideV w:val="nil"/>
        </w:tcBorders>
        <w:shd w:val="clear" w:color="auto" w:fill="333333" w:themeFill="accent3"/>
      </w:tcPr>
    </w:tblStylePr>
    <w:tblStylePr w:type="lastRow">
      <w:pPr>
        <w:spacing w:before="0" w:after="0" w:line="240" w:lineRule="auto"/>
      </w:pPr>
      <w:rPr>
        <w:b/>
        <w:bCs/>
      </w:rPr>
      <w:tblPr/>
      <w:tcPr>
        <w:tcBorders>
          <w:top w:val="double" w:sz="6"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3" w:themeFillTint="3F"/>
      </w:tcPr>
    </w:tblStylePr>
    <w:tblStylePr w:type="band1Horz">
      <w:tblPr/>
      <w:tcPr>
        <w:tcBorders>
          <w:insideH w:val="nil"/>
          <w:insideV w:val="nil"/>
        </w:tcBorders>
        <w:shd w:val="clear" w:color="auto" w:fill="CCCCCC"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DC3D67"/>
    <w:tblPr>
      <w:tblStyleRowBandSize w:val="1"/>
      <w:tblStyleColBandSize w:val="1"/>
      <w:tbl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single" w:sz="8" w:space="0" w:color="797979" w:themeColor="accent4" w:themeTint="BF"/>
      </w:tblBorders>
    </w:tblPr>
    <w:tblStylePr w:type="firstRow">
      <w:pPr>
        <w:spacing w:before="0" w:after="0" w:line="240" w:lineRule="auto"/>
      </w:pPr>
      <w:rPr>
        <w:b/>
        <w:bCs/>
        <w:color w:val="FFFFFF" w:themeColor="background1"/>
      </w:rPr>
      <w:tblPr/>
      <w:tcPr>
        <w:tc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nil"/>
          <w:insideV w:val="nil"/>
        </w:tcBorders>
        <w:shd w:val="clear" w:color="auto" w:fill="4D4D4D" w:themeFill="accent4"/>
      </w:tcPr>
    </w:tblStylePr>
    <w:tblStylePr w:type="lastRow">
      <w:pPr>
        <w:spacing w:before="0" w:after="0" w:line="240" w:lineRule="auto"/>
      </w:pPr>
      <w:rPr>
        <w:b/>
        <w:bCs/>
      </w:rPr>
      <w:tblPr/>
      <w:tcPr>
        <w:tcBorders>
          <w:top w:val="double" w:sz="6"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4" w:themeFillTint="3F"/>
      </w:tcPr>
    </w:tblStylePr>
    <w:tblStylePr w:type="band1Horz">
      <w:tblPr/>
      <w:tcPr>
        <w:tcBorders>
          <w:insideH w:val="nil"/>
          <w:insideV w:val="nil"/>
        </w:tcBorders>
        <w:shd w:val="clear" w:color="auto" w:fill="D3D3D3"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DC3D6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DC3D67"/>
    <w:tblPr>
      <w:tblStyleRowBandSize w:val="1"/>
      <w:tblStyleColBandSize w:val="1"/>
      <w:tbl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single" w:sz="8" w:space="0" w:color="999999" w:themeColor="accent6" w:themeTint="BF"/>
      </w:tblBorders>
    </w:tblPr>
    <w:tblStylePr w:type="firstRow">
      <w:pPr>
        <w:spacing w:before="0" w:after="0" w:line="240" w:lineRule="auto"/>
      </w:pPr>
      <w:rPr>
        <w:b/>
        <w:bCs/>
        <w:color w:val="FFFFFF" w:themeColor="background1"/>
      </w:rPr>
      <w:tblPr/>
      <w:tcPr>
        <w:tc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nil"/>
          <w:insideV w:val="nil"/>
        </w:tcBorders>
        <w:shd w:val="clear" w:color="auto" w:fill="777777" w:themeFill="accent6"/>
      </w:tcPr>
    </w:tblStylePr>
    <w:tblStylePr w:type="lastRow">
      <w:pPr>
        <w:spacing w:before="0" w:after="0" w:line="240" w:lineRule="auto"/>
      </w:pPr>
      <w:rPr>
        <w:b/>
        <w:bCs/>
      </w:rPr>
      <w:tblPr/>
      <w:tcPr>
        <w:tcBorders>
          <w:top w:val="double" w:sz="6"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DDDDD" w:themeFill="accent6" w:themeFillTint="3F"/>
      </w:tcPr>
    </w:tblStylePr>
    <w:tblStylePr w:type="band1Horz">
      <w:tblPr/>
      <w:tcPr>
        <w:tcBorders>
          <w:insideH w:val="nil"/>
          <w:insideV w:val="nil"/>
        </w:tcBorders>
        <w:shd w:val="clear" w:color="auto" w:fill="DDDDDD"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292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2929" w:themeFill="accent1"/>
      </w:tcPr>
    </w:tblStylePr>
    <w:tblStylePr w:type="lastCol">
      <w:rPr>
        <w:b/>
        <w:bCs/>
        <w:color w:val="FFFFFF" w:themeColor="background1"/>
      </w:rPr>
      <w:tblPr/>
      <w:tcPr>
        <w:tcBorders>
          <w:left w:val="nil"/>
          <w:right w:val="nil"/>
          <w:insideH w:val="nil"/>
          <w:insideV w:val="nil"/>
        </w:tcBorders>
        <w:shd w:val="clear" w:color="auto" w:fill="29292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3333" w:themeFill="accent2"/>
      </w:tcPr>
    </w:tblStylePr>
    <w:tblStylePr w:type="lastCol">
      <w:rPr>
        <w:b/>
        <w:bCs/>
        <w:color w:val="FFFFFF" w:themeColor="background1"/>
      </w:rPr>
      <w:tblPr/>
      <w:tcPr>
        <w:tcBorders>
          <w:left w:val="nil"/>
          <w:right w:val="nil"/>
          <w:insideH w:val="nil"/>
          <w:insideV w:val="nil"/>
        </w:tcBorders>
        <w:shd w:val="clear" w:color="auto" w:fill="3333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3333" w:themeFill="accent3"/>
      </w:tcPr>
    </w:tblStylePr>
    <w:tblStylePr w:type="lastCol">
      <w:rPr>
        <w:b/>
        <w:bCs/>
        <w:color w:val="FFFFFF" w:themeColor="background1"/>
      </w:rPr>
      <w:tblPr/>
      <w:tcPr>
        <w:tcBorders>
          <w:left w:val="nil"/>
          <w:right w:val="nil"/>
          <w:insideH w:val="nil"/>
          <w:insideV w:val="nil"/>
        </w:tcBorders>
        <w:shd w:val="clear" w:color="auto" w:fill="33333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4"/>
      </w:tcPr>
    </w:tblStylePr>
    <w:tblStylePr w:type="lastCol">
      <w:rPr>
        <w:b/>
        <w:bCs/>
        <w:color w:val="FFFFFF" w:themeColor="background1"/>
      </w:rPr>
      <w:tblPr/>
      <w:tcPr>
        <w:tcBorders>
          <w:left w:val="nil"/>
          <w:right w:val="nil"/>
          <w:insideH w:val="nil"/>
          <w:insideV w:val="nil"/>
        </w:tcBorders>
        <w:shd w:val="clear" w:color="auto" w:fill="4D4D4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777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7777" w:themeFill="accent6"/>
      </w:tcPr>
    </w:tblStylePr>
    <w:tblStylePr w:type="lastCol">
      <w:rPr>
        <w:b/>
        <w:bCs/>
        <w:color w:val="FFFFFF" w:themeColor="background1"/>
      </w:rPr>
      <w:tblPr/>
      <w:tcPr>
        <w:tcBorders>
          <w:left w:val="nil"/>
          <w:right w:val="nil"/>
          <w:insideH w:val="nil"/>
          <w:insideV w:val="nil"/>
        </w:tcBorders>
        <w:shd w:val="clear" w:color="auto" w:fill="77777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Raster1">
    <w:name w:val="Medium Grid 1"/>
    <w:basedOn w:val="NormaleTabelle"/>
    <w:uiPriority w:val="67"/>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DC3D67"/>
    <w:tblPr>
      <w:tblStyleRowBandSize w:val="1"/>
      <w:tblStyleColBandSize w:val="1"/>
      <w:tbl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single" w:sz="8" w:space="0" w:color="5E5E5E" w:themeColor="accent1" w:themeTint="BF"/>
        <w:insideV w:val="single" w:sz="8" w:space="0" w:color="5E5E5E" w:themeColor="accent1" w:themeTint="BF"/>
      </w:tblBorders>
    </w:tblPr>
    <w:tcPr>
      <w:shd w:val="clear" w:color="auto" w:fill="CACACA" w:themeFill="accent1" w:themeFillTint="3F"/>
    </w:tcPr>
    <w:tblStylePr w:type="firstRow">
      <w:rPr>
        <w:b/>
        <w:bCs/>
      </w:rPr>
    </w:tblStylePr>
    <w:tblStylePr w:type="lastRow">
      <w:rPr>
        <w:b/>
        <w:bCs/>
      </w:rPr>
      <w:tblPr/>
      <w:tcPr>
        <w:tcBorders>
          <w:top w:val="single" w:sz="18" w:space="0" w:color="5E5E5E" w:themeColor="accent1" w:themeTint="BF"/>
        </w:tcBorders>
      </w:tcPr>
    </w:tblStylePr>
    <w:tblStylePr w:type="firstCol">
      <w:rPr>
        <w:b/>
        <w:bCs/>
      </w:rPr>
    </w:tblStylePr>
    <w:tblStylePr w:type="lastCol">
      <w:rPr>
        <w:b/>
        <w:bCs/>
      </w:rPr>
    </w:tblStylePr>
    <w:tblStylePr w:type="band1Vert">
      <w:tblPr/>
      <w:tcPr>
        <w:shd w:val="clear" w:color="auto" w:fill="949494" w:themeFill="accent1" w:themeFillTint="7F"/>
      </w:tcPr>
    </w:tblStylePr>
    <w:tblStylePr w:type="band1Horz">
      <w:tblPr/>
      <w:tcPr>
        <w:shd w:val="clear" w:color="auto" w:fill="949494" w:themeFill="accent1" w:themeFillTint="7F"/>
      </w:tcPr>
    </w:tblStylePr>
  </w:style>
  <w:style w:type="table" w:styleId="MittleresRaster1-Akzent2">
    <w:name w:val="Medium Grid 1 Accent 2"/>
    <w:basedOn w:val="NormaleTabelle"/>
    <w:uiPriority w:val="67"/>
    <w:semiHidden/>
    <w:unhideWhenUsed/>
    <w:rsid w:val="00DC3D67"/>
    <w:tblPr>
      <w:tblStyleRowBandSize w:val="1"/>
      <w:tblStyleColBandSize w:val="1"/>
      <w:tbl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single" w:sz="8" w:space="0" w:color="666666" w:themeColor="accent2" w:themeTint="BF"/>
        <w:insideV w:val="single" w:sz="8" w:space="0" w:color="666666" w:themeColor="accent2" w:themeTint="BF"/>
      </w:tblBorders>
    </w:tblPr>
    <w:tcPr>
      <w:shd w:val="clear" w:color="auto" w:fill="CCCCCC" w:themeFill="accent2" w:themeFillTint="3F"/>
    </w:tcPr>
    <w:tblStylePr w:type="firstRow">
      <w:rPr>
        <w:b/>
        <w:bCs/>
      </w:rPr>
    </w:tblStylePr>
    <w:tblStylePr w:type="lastRow">
      <w:rPr>
        <w:b/>
        <w:bCs/>
      </w:rPr>
      <w:tblPr/>
      <w:tcPr>
        <w:tcBorders>
          <w:top w:val="single" w:sz="18" w:space="0" w:color="666666" w:themeColor="accent2" w:themeTint="BF"/>
        </w:tcBorders>
      </w:tcPr>
    </w:tblStylePr>
    <w:tblStylePr w:type="firstCol">
      <w:rPr>
        <w:b/>
        <w:bCs/>
      </w:rPr>
    </w:tblStylePr>
    <w:tblStylePr w:type="lastCol">
      <w:rPr>
        <w:b/>
        <w:bCs/>
      </w:rPr>
    </w:tblStylePr>
    <w:tblStylePr w:type="band1Vert">
      <w:tblPr/>
      <w:tcPr>
        <w:shd w:val="clear" w:color="auto" w:fill="999999" w:themeFill="accent2" w:themeFillTint="7F"/>
      </w:tcPr>
    </w:tblStylePr>
    <w:tblStylePr w:type="band1Horz">
      <w:tblPr/>
      <w:tcPr>
        <w:shd w:val="clear" w:color="auto" w:fill="999999" w:themeFill="accent2" w:themeFillTint="7F"/>
      </w:tcPr>
    </w:tblStylePr>
  </w:style>
  <w:style w:type="table" w:styleId="MittleresRaster1-Akzent3">
    <w:name w:val="Medium Grid 1 Accent 3"/>
    <w:basedOn w:val="NormaleTabelle"/>
    <w:uiPriority w:val="67"/>
    <w:semiHidden/>
    <w:unhideWhenUsed/>
    <w:rsid w:val="00DC3D67"/>
    <w:tblPr>
      <w:tblStyleRowBandSize w:val="1"/>
      <w:tblStyleColBandSize w:val="1"/>
      <w:tbl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single" w:sz="8" w:space="0" w:color="666666" w:themeColor="accent3" w:themeTint="BF"/>
        <w:insideV w:val="single" w:sz="8" w:space="0" w:color="666666" w:themeColor="accent3" w:themeTint="BF"/>
      </w:tblBorders>
    </w:tblPr>
    <w:tcPr>
      <w:shd w:val="clear" w:color="auto" w:fill="CCCCCC" w:themeFill="accent3" w:themeFillTint="3F"/>
    </w:tcPr>
    <w:tblStylePr w:type="firstRow">
      <w:rPr>
        <w:b/>
        <w:bCs/>
      </w:rPr>
    </w:tblStylePr>
    <w:tblStylePr w:type="lastRow">
      <w:rPr>
        <w:b/>
        <w:bCs/>
      </w:rPr>
      <w:tblPr/>
      <w:tcPr>
        <w:tcBorders>
          <w:top w:val="single" w:sz="18" w:space="0" w:color="666666" w:themeColor="accent3" w:themeTint="BF"/>
        </w:tcBorders>
      </w:tcPr>
    </w:tblStylePr>
    <w:tblStylePr w:type="firstCol">
      <w:rPr>
        <w:b/>
        <w:bCs/>
      </w:rPr>
    </w:tblStylePr>
    <w:tblStylePr w:type="lastCol">
      <w:rPr>
        <w:b/>
        <w:bCs/>
      </w:rPr>
    </w:tblStylePr>
    <w:tblStylePr w:type="band1Vert">
      <w:tblPr/>
      <w:tcPr>
        <w:shd w:val="clear" w:color="auto" w:fill="999999" w:themeFill="accent3" w:themeFillTint="7F"/>
      </w:tcPr>
    </w:tblStylePr>
    <w:tblStylePr w:type="band1Horz">
      <w:tblPr/>
      <w:tcPr>
        <w:shd w:val="clear" w:color="auto" w:fill="999999" w:themeFill="accent3" w:themeFillTint="7F"/>
      </w:tcPr>
    </w:tblStylePr>
  </w:style>
  <w:style w:type="table" w:styleId="MittleresRaster1-Akzent4">
    <w:name w:val="Medium Grid 1 Accent 4"/>
    <w:basedOn w:val="NormaleTabelle"/>
    <w:uiPriority w:val="67"/>
    <w:semiHidden/>
    <w:unhideWhenUsed/>
    <w:rsid w:val="00DC3D67"/>
    <w:tblPr>
      <w:tblStyleRowBandSize w:val="1"/>
      <w:tblStyleColBandSize w:val="1"/>
      <w:tbl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single" w:sz="8" w:space="0" w:color="797979" w:themeColor="accent4" w:themeTint="BF"/>
        <w:insideV w:val="single" w:sz="8" w:space="0" w:color="797979" w:themeColor="accent4" w:themeTint="BF"/>
      </w:tblBorders>
    </w:tblPr>
    <w:tcPr>
      <w:shd w:val="clear" w:color="auto" w:fill="D3D3D3" w:themeFill="accent4" w:themeFillTint="3F"/>
    </w:tcPr>
    <w:tblStylePr w:type="firstRow">
      <w:rPr>
        <w:b/>
        <w:bCs/>
      </w:rPr>
    </w:tblStylePr>
    <w:tblStylePr w:type="lastRow">
      <w:rPr>
        <w:b/>
        <w:bCs/>
      </w:rPr>
      <w:tblPr/>
      <w:tcPr>
        <w:tcBorders>
          <w:top w:val="single" w:sz="18" w:space="0" w:color="797979" w:themeColor="accent4" w:themeTint="BF"/>
        </w:tcBorders>
      </w:tcPr>
    </w:tblStylePr>
    <w:tblStylePr w:type="firstCol">
      <w:rPr>
        <w:b/>
        <w:bCs/>
      </w:rPr>
    </w:tblStylePr>
    <w:tblStylePr w:type="lastCol">
      <w:rPr>
        <w:b/>
        <w:bCs/>
      </w:rPr>
    </w:tblStylePr>
    <w:tblStylePr w:type="band1Vert">
      <w:tblPr/>
      <w:tcPr>
        <w:shd w:val="clear" w:color="auto" w:fill="A6A6A6" w:themeFill="accent4" w:themeFillTint="7F"/>
      </w:tcPr>
    </w:tblStylePr>
    <w:tblStylePr w:type="band1Horz">
      <w:tblPr/>
      <w:tcPr>
        <w:shd w:val="clear" w:color="auto" w:fill="A6A6A6" w:themeFill="accent4" w:themeFillTint="7F"/>
      </w:tcPr>
    </w:tblStylePr>
  </w:style>
  <w:style w:type="table" w:styleId="MittleresRaster1-Akzent5">
    <w:name w:val="Medium Grid 1 Accent 5"/>
    <w:basedOn w:val="NormaleTabelle"/>
    <w:uiPriority w:val="67"/>
    <w:semiHidden/>
    <w:unhideWhenUsed/>
    <w:rsid w:val="00DC3D6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ittleresRaster1-Akzent6">
    <w:name w:val="Medium Grid 1 Accent 6"/>
    <w:basedOn w:val="NormaleTabelle"/>
    <w:uiPriority w:val="67"/>
    <w:semiHidden/>
    <w:unhideWhenUsed/>
    <w:rsid w:val="00DC3D67"/>
    <w:tblPr>
      <w:tblStyleRowBandSize w:val="1"/>
      <w:tblStyleColBandSize w:val="1"/>
      <w:tbl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single" w:sz="8" w:space="0" w:color="999999" w:themeColor="accent6" w:themeTint="BF"/>
        <w:insideV w:val="single" w:sz="8" w:space="0" w:color="999999" w:themeColor="accent6" w:themeTint="BF"/>
      </w:tblBorders>
    </w:tblPr>
    <w:tcPr>
      <w:shd w:val="clear" w:color="auto" w:fill="DDDDDD" w:themeFill="accent6" w:themeFillTint="3F"/>
    </w:tcPr>
    <w:tblStylePr w:type="firstRow">
      <w:rPr>
        <w:b/>
        <w:bCs/>
      </w:rPr>
    </w:tblStylePr>
    <w:tblStylePr w:type="lastRow">
      <w:rPr>
        <w:b/>
        <w:bCs/>
      </w:rPr>
      <w:tblPr/>
      <w:tcPr>
        <w:tcBorders>
          <w:top w:val="single" w:sz="18" w:space="0" w:color="999999" w:themeColor="accent6" w:themeTint="BF"/>
        </w:tcBorders>
      </w:tcPr>
    </w:tblStylePr>
    <w:tblStylePr w:type="firstCol">
      <w:rPr>
        <w:b/>
        <w:bCs/>
      </w:rPr>
    </w:tblStylePr>
    <w:tblStylePr w:type="lastCol">
      <w:rPr>
        <w:b/>
        <w:bCs/>
      </w:rPr>
    </w:tblStylePr>
    <w:tblStylePr w:type="band1Vert">
      <w:tblPr/>
      <w:tcPr>
        <w:shd w:val="clear" w:color="auto" w:fill="BBBBBB" w:themeFill="accent6" w:themeFillTint="7F"/>
      </w:tcPr>
    </w:tblStylePr>
    <w:tblStylePr w:type="band1Horz">
      <w:tblPr/>
      <w:tcPr>
        <w:shd w:val="clear" w:color="auto" w:fill="BBBBBB" w:themeFill="accent6" w:themeFillTint="7F"/>
      </w:tcPr>
    </w:tblStylePr>
  </w:style>
  <w:style w:type="table" w:styleId="MittleresRaster2">
    <w:name w:val="Medium Grid 2"/>
    <w:basedOn w:val="NormaleTabelle"/>
    <w:uiPriority w:val="68"/>
    <w:semiHidden/>
    <w:unhideWhenUsed/>
    <w:rsid w:val="00244E94"/>
    <w:rPr>
      <w:rFonts w:eastAsiaTheme="majorEastAsia"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244E94"/>
    <w:rPr>
      <w:rFonts w:eastAsiaTheme="majorEastAsia" w:cs="Calibri Light"/>
      <w:color w:val="000000" w:themeColor="text1"/>
    </w:rPr>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insideH w:val="single" w:sz="8" w:space="0" w:color="292929" w:themeColor="accent1"/>
        <w:insideV w:val="single" w:sz="8" w:space="0" w:color="292929" w:themeColor="accent1"/>
      </w:tblBorders>
    </w:tblPr>
    <w:tcPr>
      <w:shd w:val="clear" w:color="auto" w:fill="CACACA" w:themeFill="accent1" w:themeFillTint="3F"/>
    </w:tcPr>
    <w:tblStylePr w:type="firstRow">
      <w:rPr>
        <w:b/>
        <w:bCs/>
        <w:color w:val="000000" w:themeColor="text1"/>
      </w:rPr>
      <w:tblPr/>
      <w:tcPr>
        <w:shd w:val="clear" w:color="auto" w:fill="EAEA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D4D4" w:themeFill="accent1" w:themeFillTint="33"/>
      </w:tcPr>
    </w:tblStylePr>
    <w:tblStylePr w:type="band1Vert">
      <w:tblPr/>
      <w:tcPr>
        <w:shd w:val="clear" w:color="auto" w:fill="949494" w:themeFill="accent1" w:themeFillTint="7F"/>
      </w:tcPr>
    </w:tblStylePr>
    <w:tblStylePr w:type="band1Horz">
      <w:tblPr/>
      <w:tcPr>
        <w:tcBorders>
          <w:insideH w:val="single" w:sz="6" w:space="0" w:color="292929" w:themeColor="accent1"/>
          <w:insideV w:val="single" w:sz="6" w:space="0" w:color="292929" w:themeColor="accent1"/>
        </w:tcBorders>
        <w:shd w:val="clear" w:color="auto" w:fill="949494"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244E94"/>
    <w:rPr>
      <w:rFonts w:eastAsiaTheme="majorEastAsia" w:cs="Calibri Light"/>
      <w:color w:val="000000" w:themeColor="text1"/>
    </w:rPr>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insideH w:val="single" w:sz="8" w:space="0" w:color="333333" w:themeColor="accent2"/>
        <w:insideV w:val="single" w:sz="8" w:space="0" w:color="333333" w:themeColor="accent2"/>
      </w:tblBorders>
    </w:tblPr>
    <w:tcPr>
      <w:shd w:val="clear" w:color="auto" w:fill="CCCCCC" w:themeFill="accent2" w:themeFillTint="3F"/>
    </w:tcPr>
    <w:tblStylePr w:type="firstRow">
      <w:rPr>
        <w:b/>
        <w:bCs/>
        <w:color w:val="000000" w:themeColor="text1"/>
      </w:rPr>
      <w:tblPr/>
      <w:tcPr>
        <w:shd w:val="clear" w:color="auto" w:fill="EBEB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2" w:themeFillTint="33"/>
      </w:tcPr>
    </w:tblStylePr>
    <w:tblStylePr w:type="band1Vert">
      <w:tblPr/>
      <w:tcPr>
        <w:shd w:val="clear" w:color="auto" w:fill="999999" w:themeFill="accent2" w:themeFillTint="7F"/>
      </w:tcPr>
    </w:tblStylePr>
    <w:tblStylePr w:type="band1Horz">
      <w:tblPr/>
      <w:tcPr>
        <w:tcBorders>
          <w:insideH w:val="single" w:sz="6" w:space="0" w:color="333333" w:themeColor="accent2"/>
          <w:insideV w:val="single" w:sz="6" w:space="0" w:color="333333" w:themeColor="accent2"/>
        </w:tcBorders>
        <w:shd w:val="clear" w:color="auto" w:fill="999999"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244E94"/>
    <w:rPr>
      <w:rFonts w:eastAsiaTheme="majorEastAsia" w:cs="Calibri Light"/>
      <w:color w:val="000000" w:themeColor="text1"/>
    </w:rPr>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insideH w:val="single" w:sz="8" w:space="0" w:color="333333" w:themeColor="accent3"/>
        <w:insideV w:val="single" w:sz="8" w:space="0" w:color="333333" w:themeColor="accent3"/>
      </w:tblBorders>
    </w:tblPr>
    <w:tcPr>
      <w:shd w:val="clear" w:color="auto" w:fill="CCCCCC" w:themeFill="accent3" w:themeFillTint="3F"/>
    </w:tcPr>
    <w:tblStylePr w:type="firstRow">
      <w:rPr>
        <w:b/>
        <w:bCs/>
        <w:color w:val="000000" w:themeColor="text1"/>
      </w:rPr>
      <w:tblPr/>
      <w:tcPr>
        <w:shd w:val="clear" w:color="auto" w:fill="EBEB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3" w:themeFillTint="33"/>
      </w:tcPr>
    </w:tblStylePr>
    <w:tblStylePr w:type="band1Vert">
      <w:tblPr/>
      <w:tcPr>
        <w:shd w:val="clear" w:color="auto" w:fill="999999" w:themeFill="accent3" w:themeFillTint="7F"/>
      </w:tcPr>
    </w:tblStylePr>
    <w:tblStylePr w:type="band1Horz">
      <w:tblPr/>
      <w:tcPr>
        <w:tcBorders>
          <w:insideH w:val="single" w:sz="6" w:space="0" w:color="333333" w:themeColor="accent3"/>
          <w:insideV w:val="single" w:sz="6" w:space="0" w:color="333333" w:themeColor="accent3"/>
        </w:tcBorders>
        <w:shd w:val="clear" w:color="auto" w:fill="999999"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244E94"/>
    <w:rPr>
      <w:rFonts w:eastAsiaTheme="majorEastAsia" w:cs="Calibri Light"/>
      <w:color w:val="000000" w:themeColor="text1"/>
    </w:rPr>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insideH w:val="single" w:sz="8" w:space="0" w:color="4D4D4D" w:themeColor="accent4"/>
        <w:insideV w:val="single" w:sz="8" w:space="0" w:color="4D4D4D" w:themeColor="accent4"/>
      </w:tblBorders>
    </w:tblPr>
    <w:tcPr>
      <w:shd w:val="clear" w:color="auto" w:fill="D3D3D3" w:themeFill="accent4" w:themeFillTint="3F"/>
    </w:tcPr>
    <w:tblStylePr w:type="firstRow">
      <w:rPr>
        <w:b/>
        <w:bCs/>
        <w:color w:val="000000" w:themeColor="text1"/>
      </w:rPr>
      <w:tblPr/>
      <w:tcPr>
        <w:shd w:val="clear" w:color="auto" w:fill="EDED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4" w:themeFillTint="33"/>
      </w:tcPr>
    </w:tblStylePr>
    <w:tblStylePr w:type="band1Vert">
      <w:tblPr/>
      <w:tcPr>
        <w:shd w:val="clear" w:color="auto" w:fill="A6A6A6" w:themeFill="accent4" w:themeFillTint="7F"/>
      </w:tcPr>
    </w:tblStylePr>
    <w:tblStylePr w:type="band1Horz">
      <w:tblPr/>
      <w:tcPr>
        <w:tcBorders>
          <w:insideH w:val="single" w:sz="6" w:space="0" w:color="4D4D4D" w:themeColor="accent4"/>
          <w:insideV w:val="single" w:sz="6" w:space="0" w:color="4D4D4D" w:themeColor="accent4"/>
        </w:tcBorders>
        <w:shd w:val="clear" w:color="auto" w:fill="A6A6A6"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244E94"/>
    <w:rPr>
      <w:rFonts w:eastAsiaTheme="majorEastAsia" w:cs="Calibri Light"/>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244E94"/>
    <w:rPr>
      <w:rFonts w:eastAsiaTheme="majorEastAsia" w:cs="Calibri Light"/>
      <w:color w:val="000000" w:themeColor="text1"/>
    </w:rPr>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insideH w:val="single" w:sz="8" w:space="0" w:color="777777" w:themeColor="accent6"/>
        <w:insideV w:val="single" w:sz="8" w:space="0" w:color="777777" w:themeColor="accent6"/>
      </w:tblBorders>
    </w:tblPr>
    <w:tcPr>
      <w:shd w:val="clear" w:color="auto" w:fill="DDDDDD" w:themeFill="accent6" w:themeFillTint="3F"/>
    </w:tcPr>
    <w:tblStylePr w:type="firstRow">
      <w:rPr>
        <w:b/>
        <w:bCs/>
        <w:color w:val="000000" w:themeColor="text1"/>
      </w:rPr>
      <w:tblPr/>
      <w:tcPr>
        <w:shd w:val="clear" w:color="auto" w:fill="F1F1F1"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3" w:themeFill="accent6" w:themeFillTint="33"/>
      </w:tcPr>
    </w:tblStylePr>
    <w:tblStylePr w:type="band1Vert">
      <w:tblPr/>
      <w:tcPr>
        <w:shd w:val="clear" w:color="auto" w:fill="BBBBBB" w:themeFill="accent6" w:themeFillTint="7F"/>
      </w:tcPr>
    </w:tblStylePr>
    <w:tblStylePr w:type="band1Horz">
      <w:tblPr/>
      <w:tcPr>
        <w:tcBorders>
          <w:insideH w:val="single" w:sz="6" w:space="0" w:color="777777" w:themeColor="accent6"/>
          <w:insideV w:val="single" w:sz="6" w:space="0" w:color="777777" w:themeColor="accent6"/>
        </w:tcBorders>
        <w:shd w:val="clear" w:color="auto" w:fill="BBBBBB"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CAC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292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292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292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292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949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9494" w:themeFill="accent1" w:themeFillTint="7F"/>
      </w:tcPr>
    </w:tblStylePr>
  </w:style>
  <w:style w:type="table" w:styleId="MittleresRaster3-Akzent2">
    <w:name w:val="Medium Grid 3 Accent 2"/>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2" w:themeFillTint="7F"/>
      </w:tcPr>
    </w:tblStylePr>
  </w:style>
  <w:style w:type="table" w:styleId="MittleresRaster3-Akzent3">
    <w:name w:val="Medium Grid 3 Accent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3" w:themeFillTint="7F"/>
      </w:tcPr>
    </w:tblStylePr>
  </w:style>
  <w:style w:type="table" w:styleId="MittleresRaster3-Akzent4">
    <w:name w:val="Medium Grid 3 Accent 4"/>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4" w:themeFillTint="7F"/>
      </w:tcPr>
    </w:tblStylePr>
  </w:style>
  <w:style w:type="table" w:styleId="MittleresRaster3-Akzent5">
    <w:name w:val="Medium Grid 3 Accent 5"/>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ittleresRaster3-Akzent6">
    <w:name w:val="Medium Grid 3 Accent 6"/>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DD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777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777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777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777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BB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BBB" w:themeFill="accent6" w:themeFillTint="7F"/>
      </w:tcPr>
    </w:tblStylePr>
  </w:style>
  <w:style w:type="paragraph" w:styleId="Literaturverzeichnis">
    <w:name w:val="Bibliography"/>
    <w:basedOn w:val="Standard"/>
    <w:next w:val="Standard"/>
    <w:uiPriority w:val="37"/>
    <w:unhideWhenUsed/>
    <w:rsid w:val="00DC3D67"/>
  </w:style>
  <w:style w:type="character" w:styleId="Hashtag">
    <w:name w:val="Hashtag"/>
    <w:basedOn w:val="Absatz-Standardschriftart"/>
    <w:uiPriority w:val="99"/>
    <w:semiHidden/>
    <w:unhideWhenUsed/>
    <w:rsid w:val="00244E94"/>
    <w:rPr>
      <w:rFonts w:ascii="Segoe UI" w:hAnsi="Segoe UI" w:cs="Calibri"/>
      <w:color w:val="2B579A"/>
      <w:shd w:val="clear" w:color="auto" w:fill="E1DFDD"/>
    </w:rPr>
  </w:style>
  <w:style w:type="paragraph" w:styleId="Nachrichtenkopf">
    <w:name w:val="Message Header"/>
    <w:basedOn w:val="Standard"/>
    <w:link w:val="NachrichtenkopfZchn"/>
    <w:uiPriority w:val="99"/>
    <w:semiHidden/>
    <w:unhideWhenUsed/>
    <w:rsid w:val="00244E94"/>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Calibri Light"/>
      <w:sz w:val="24"/>
      <w:szCs w:val="24"/>
    </w:rPr>
  </w:style>
  <w:style w:type="character" w:customStyle="1" w:styleId="NachrichtenkopfZchn">
    <w:name w:val="Nachrichtenkopf Zchn"/>
    <w:basedOn w:val="Absatz-Standardschriftart"/>
    <w:link w:val="Nachrichtenkopf"/>
    <w:uiPriority w:val="99"/>
    <w:semiHidden/>
    <w:rsid w:val="00244E94"/>
    <w:rPr>
      <w:rFonts w:eastAsiaTheme="majorEastAsia" w:cs="Calibri Light"/>
      <w:sz w:val="24"/>
      <w:szCs w:val="24"/>
      <w:shd w:val="pct20" w:color="auto" w:fill="auto"/>
    </w:rPr>
  </w:style>
  <w:style w:type="table" w:styleId="TabelleElegant">
    <w:name w:val="Table Elegant"/>
    <w:basedOn w:val="NormaleTabelle"/>
    <w:uiPriority w:val="99"/>
    <w:semiHidden/>
    <w:unhideWhenUsed/>
    <w:rsid w:val="00DC3D6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Standard"/>
    <w:uiPriority w:val="99"/>
    <w:semiHidden/>
    <w:unhideWhenUsed/>
    <w:rsid w:val="00DC3D67"/>
    <w:pPr>
      <w:ind w:left="360" w:hanging="360"/>
      <w:contextualSpacing/>
    </w:pPr>
  </w:style>
  <w:style w:type="paragraph" w:styleId="Liste2">
    <w:name w:val="List 2"/>
    <w:basedOn w:val="Standard"/>
    <w:uiPriority w:val="99"/>
    <w:semiHidden/>
    <w:unhideWhenUsed/>
    <w:rsid w:val="00DC3D67"/>
    <w:pPr>
      <w:ind w:left="720" w:hanging="360"/>
      <w:contextualSpacing/>
    </w:pPr>
  </w:style>
  <w:style w:type="paragraph" w:styleId="Liste3">
    <w:name w:val="List 3"/>
    <w:basedOn w:val="Standard"/>
    <w:uiPriority w:val="99"/>
    <w:semiHidden/>
    <w:unhideWhenUsed/>
    <w:rsid w:val="00DC3D67"/>
    <w:pPr>
      <w:ind w:left="1080" w:hanging="360"/>
      <w:contextualSpacing/>
    </w:pPr>
  </w:style>
  <w:style w:type="paragraph" w:styleId="Liste4">
    <w:name w:val="List 4"/>
    <w:basedOn w:val="Standard"/>
    <w:uiPriority w:val="99"/>
    <w:semiHidden/>
    <w:unhideWhenUsed/>
    <w:rsid w:val="00DC3D67"/>
    <w:pPr>
      <w:ind w:left="1440" w:hanging="360"/>
      <w:contextualSpacing/>
    </w:pPr>
  </w:style>
  <w:style w:type="paragraph" w:styleId="Liste5">
    <w:name w:val="List 5"/>
    <w:basedOn w:val="Standard"/>
    <w:uiPriority w:val="99"/>
    <w:semiHidden/>
    <w:unhideWhenUsed/>
    <w:rsid w:val="00DC3D67"/>
    <w:pPr>
      <w:ind w:left="1800" w:hanging="360"/>
      <w:contextualSpacing/>
    </w:pPr>
  </w:style>
  <w:style w:type="table" w:styleId="TabelleListe1">
    <w:name w:val="Table List 1"/>
    <w:basedOn w:val="NormaleTabelle"/>
    <w:uiPriority w:val="99"/>
    <w:semiHidden/>
    <w:unhideWhenUsed/>
    <w:rsid w:val="00DC3D6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DC3D6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DC3D6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DC3D6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nfortsetzung">
    <w:name w:val="List Continue"/>
    <w:basedOn w:val="Standard"/>
    <w:uiPriority w:val="99"/>
    <w:semiHidden/>
    <w:unhideWhenUsed/>
    <w:rsid w:val="00DC3D67"/>
    <w:pPr>
      <w:spacing w:after="120"/>
      <w:ind w:left="360"/>
      <w:contextualSpacing/>
    </w:pPr>
  </w:style>
  <w:style w:type="paragraph" w:styleId="Listenfortsetzung2">
    <w:name w:val="List Continue 2"/>
    <w:basedOn w:val="Standard"/>
    <w:uiPriority w:val="99"/>
    <w:semiHidden/>
    <w:unhideWhenUsed/>
    <w:rsid w:val="00DC3D67"/>
    <w:pPr>
      <w:spacing w:after="120"/>
      <w:ind w:left="720"/>
      <w:contextualSpacing/>
    </w:pPr>
  </w:style>
  <w:style w:type="paragraph" w:styleId="Listenfortsetzung3">
    <w:name w:val="List Continue 3"/>
    <w:basedOn w:val="Standard"/>
    <w:uiPriority w:val="99"/>
    <w:semiHidden/>
    <w:unhideWhenUsed/>
    <w:rsid w:val="00DC3D67"/>
    <w:pPr>
      <w:spacing w:after="120"/>
      <w:ind w:left="1080"/>
      <w:contextualSpacing/>
    </w:pPr>
  </w:style>
  <w:style w:type="paragraph" w:styleId="Listenfortsetzung4">
    <w:name w:val="List Continue 4"/>
    <w:basedOn w:val="Standard"/>
    <w:uiPriority w:val="99"/>
    <w:semiHidden/>
    <w:unhideWhenUsed/>
    <w:rsid w:val="00DC3D67"/>
    <w:pPr>
      <w:spacing w:after="120"/>
      <w:ind w:left="1440"/>
      <w:contextualSpacing/>
    </w:pPr>
  </w:style>
  <w:style w:type="paragraph" w:styleId="Listenfortsetzung5">
    <w:name w:val="List Continue 5"/>
    <w:basedOn w:val="Standard"/>
    <w:uiPriority w:val="99"/>
    <w:semiHidden/>
    <w:unhideWhenUsed/>
    <w:rsid w:val="00DC3D67"/>
    <w:pPr>
      <w:spacing w:after="120"/>
      <w:ind w:left="1800"/>
      <w:contextualSpacing/>
    </w:pPr>
  </w:style>
  <w:style w:type="paragraph" w:styleId="Listenabsatz">
    <w:name w:val="List Paragraph"/>
    <w:basedOn w:val="Standard"/>
    <w:link w:val="ListenabsatzZchn"/>
    <w:uiPriority w:val="34"/>
    <w:unhideWhenUsed/>
    <w:qFormat/>
    <w:rsid w:val="00DC3D67"/>
    <w:pPr>
      <w:ind w:left="720"/>
      <w:contextualSpacing/>
    </w:pPr>
  </w:style>
  <w:style w:type="paragraph" w:styleId="Listennummer">
    <w:name w:val="List Number"/>
    <w:basedOn w:val="Standard"/>
    <w:uiPriority w:val="99"/>
    <w:semiHidden/>
    <w:unhideWhenUsed/>
    <w:rsid w:val="00DC3D67"/>
    <w:pPr>
      <w:numPr>
        <w:numId w:val="6"/>
      </w:numPr>
      <w:contextualSpacing/>
    </w:pPr>
  </w:style>
  <w:style w:type="paragraph" w:styleId="Listennummer2">
    <w:name w:val="List Number 2"/>
    <w:basedOn w:val="Standard"/>
    <w:uiPriority w:val="99"/>
    <w:semiHidden/>
    <w:unhideWhenUsed/>
    <w:rsid w:val="00DC3D67"/>
    <w:pPr>
      <w:numPr>
        <w:numId w:val="7"/>
      </w:numPr>
      <w:contextualSpacing/>
    </w:pPr>
  </w:style>
  <w:style w:type="paragraph" w:styleId="Listennummer3">
    <w:name w:val="List Number 3"/>
    <w:basedOn w:val="Standard"/>
    <w:uiPriority w:val="99"/>
    <w:semiHidden/>
    <w:unhideWhenUsed/>
    <w:rsid w:val="00DC3D67"/>
    <w:pPr>
      <w:numPr>
        <w:numId w:val="8"/>
      </w:numPr>
      <w:contextualSpacing/>
    </w:pPr>
  </w:style>
  <w:style w:type="paragraph" w:styleId="Listennummer4">
    <w:name w:val="List Number 4"/>
    <w:basedOn w:val="Standard"/>
    <w:uiPriority w:val="99"/>
    <w:semiHidden/>
    <w:unhideWhenUsed/>
    <w:rsid w:val="00DC3D67"/>
    <w:pPr>
      <w:numPr>
        <w:numId w:val="9"/>
      </w:numPr>
      <w:contextualSpacing/>
    </w:pPr>
  </w:style>
  <w:style w:type="paragraph" w:styleId="Listennummer5">
    <w:name w:val="List Number 5"/>
    <w:basedOn w:val="Standard"/>
    <w:uiPriority w:val="99"/>
    <w:semiHidden/>
    <w:unhideWhenUsed/>
    <w:rsid w:val="00DC3D67"/>
    <w:pPr>
      <w:numPr>
        <w:numId w:val="10"/>
      </w:numPr>
      <w:contextualSpacing/>
    </w:pPr>
  </w:style>
  <w:style w:type="paragraph" w:styleId="Aufzhlungszeichen">
    <w:name w:val="List Bullet"/>
    <w:basedOn w:val="Standard"/>
    <w:uiPriority w:val="99"/>
    <w:unhideWhenUsed/>
    <w:rsid w:val="00DC3D67"/>
    <w:pPr>
      <w:numPr>
        <w:numId w:val="1"/>
      </w:numPr>
      <w:contextualSpacing/>
    </w:pPr>
  </w:style>
  <w:style w:type="paragraph" w:styleId="Aufzhlungszeichen2">
    <w:name w:val="List Bullet 2"/>
    <w:basedOn w:val="Standard"/>
    <w:uiPriority w:val="99"/>
    <w:semiHidden/>
    <w:unhideWhenUsed/>
    <w:rsid w:val="00DC3D67"/>
    <w:pPr>
      <w:numPr>
        <w:numId w:val="2"/>
      </w:numPr>
      <w:contextualSpacing/>
    </w:pPr>
  </w:style>
  <w:style w:type="paragraph" w:styleId="Aufzhlungszeichen3">
    <w:name w:val="List Bullet 3"/>
    <w:basedOn w:val="Standard"/>
    <w:uiPriority w:val="99"/>
    <w:semiHidden/>
    <w:unhideWhenUsed/>
    <w:rsid w:val="00DC3D67"/>
    <w:pPr>
      <w:numPr>
        <w:numId w:val="3"/>
      </w:numPr>
      <w:contextualSpacing/>
    </w:pPr>
  </w:style>
  <w:style w:type="paragraph" w:styleId="Aufzhlungszeichen4">
    <w:name w:val="List Bullet 4"/>
    <w:basedOn w:val="Standard"/>
    <w:uiPriority w:val="99"/>
    <w:semiHidden/>
    <w:unhideWhenUsed/>
    <w:rsid w:val="00DC3D67"/>
    <w:pPr>
      <w:numPr>
        <w:numId w:val="4"/>
      </w:numPr>
      <w:contextualSpacing/>
    </w:pPr>
  </w:style>
  <w:style w:type="paragraph" w:styleId="Aufzhlungszeichen5">
    <w:name w:val="List Bullet 5"/>
    <w:basedOn w:val="Standard"/>
    <w:uiPriority w:val="99"/>
    <w:semiHidden/>
    <w:unhideWhenUsed/>
    <w:rsid w:val="00DC3D67"/>
    <w:pPr>
      <w:numPr>
        <w:numId w:val="5"/>
      </w:numPr>
      <w:contextualSpacing/>
    </w:pPr>
  </w:style>
  <w:style w:type="table" w:styleId="TabelleKlassisch1">
    <w:name w:val="Table Classic 1"/>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DC3D6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DC3D6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bbildungsverzeichnis">
    <w:name w:val="table of figures"/>
    <w:basedOn w:val="Standard"/>
    <w:next w:val="Standard"/>
    <w:uiPriority w:val="99"/>
    <w:unhideWhenUsed/>
    <w:rsid w:val="00CA1A36"/>
    <w:pPr>
      <w:spacing w:line="240" w:lineRule="auto"/>
    </w:pPr>
  </w:style>
  <w:style w:type="character" w:styleId="Endnotenzeichen">
    <w:name w:val="endnote reference"/>
    <w:basedOn w:val="Absatz-Standardschriftart"/>
    <w:uiPriority w:val="99"/>
    <w:semiHidden/>
    <w:unhideWhenUsed/>
    <w:rsid w:val="00244E94"/>
    <w:rPr>
      <w:rFonts w:ascii="Segoe UI" w:hAnsi="Segoe UI" w:cs="Calibri"/>
      <w:vertAlign w:val="superscript"/>
    </w:rPr>
  </w:style>
  <w:style w:type="paragraph" w:styleId="Rechtsgrundlagenverzeichnis">
    <w:name w:val="table of authorities"/>
    <w:basedOn w:val="Standard"/>
    <w:next w:val="Standard"/>
    <w:uiPriority w:val="99"/>
    <w:semiHidden/>
    <w:unhideWhenUsed/>
    <w:rsid w:val="00DC3D67"/>
    <w:pPr>
      <w:ind w:left="220" w:hanging="220"/>
    </w:pPr>
  </w:style>
  <w:style w:type="paragraph" w:styleId="RGV-berschrift">
    <w:name w:val="toa heading"/>
    <w:basedOn w:val="Standard"/>
    <w:next w:val="Standard"/>
    <w:uiPriority w:val="99"/>
    <w:semiHidden/>
    <w:unhideWhenUsed/>
    <w:rsid w:val="00244E94"/>
    <w:pPr>
      <w:spacing w:before="120"/>
    </w:pPr>
    <w:rPr>
      <w:rFonts w:eastAsiaTheme="majorEastAsia" w:cs="Calibri Light"/>
      <w:b/>
      <w:bCs/>
      <w:sz w:val="24"/>
      <w:szCs w:val="24"/>
    </w:rPr>
  </w:style>
  <w:style w:type="table" w:styleId="FarbigeListe">
    <w:name w:val="Colorful List"/>
    <w:basedOn w:val="NormaleTabelle"/>
    <w:uiPriority w:val="72"/>
    <w:semiHidden/>
    <w:unhideWhenUsed/>
    <w:rsid w:val="00DC3D6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DC3D67"/>
    <w:rPr>
      <w:color w:val="000000" w:themeColor="text1"/>
    </w:rPr>
    <w:tblPr>
      <w:tblStyleRowBandSize w:val="1"/>
      <w:tblStyleColBandSize w:val="1"/>
    </w:tblPr>
    <w:tcPr>
      <w:shd w:val="clear" w:color="auto" w:fill="EAEAEA" w:themeFill="accent1"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CACA" w:themeFill="accent1" w:themeFillTint="3F"/>
      </w:tcPr>
    </w:tblStylePr>
    <w:tblStylePr w:type="band1Horz">
      <w:tblPr/>
      <w:tcPr>
        <w:shd w:val="clear" w:color="auto" w:fill="D4D4D4" w:themeFill="accent1" w:themeFillTint="33"/>
      </w:tcPr>
    </w:tblStylePr>
  </w:style>
  <w:style w:type="table" w:styleId="FarbigeListe-Akzent2">
    <w:name w:val="Colorful List Accent 2"/>
    <w:basedOn w:val="NormaleTabelle"/>
    <w:uiPriority w:val="72"/>
    <w:semiHidden/>
    <w:unhideWhenUsed/>
    <w:rsid w:val="00DC3D67"/>
    <w:rPr>
      <w:color w:val="000000" w:themeColor="text1"/>
    </w:rPr>
    <w:tblPr>
      <w:tblStyleRowBandSize w:val="1"/>
      <w:tblStyleColBandSize w:val="1"/>
    </w:tblPr>
    <w:tcPr>
      <w:shd w:val="clear" w:color="auto" w:fill="EBEBEB" w:themeFill="accent2"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2" w:themeFillTint="3F"/>
      </w:tcPr>
    </w:tblStylePr>
    <w:tblStylePr w:type="band1Horz">
      <w:tblPr/>
      <w:tcPr>
        <w:shd w:val="clear" w:color="auto" w:fill="D6D6D6" w:themeFill="accent2" w:themeFillTint="33"/>
      </w:tcPr>
    </w:tblStylePr>
  </w:style>
  <w:style w:type="table" w:styleId="FarbigeListe-Akzent3">
    <w:name w:val="Colorful List Accent 3"/>
    <w:basedOn w:val="NormaleTabelle"/>
    <w:uiPriority w:val="72"/>
    <w:semiHidden/>
    <w:unhideWhenUsed/>
    <w:rsid w:val="00DC3D67"/>
    <w:rPr>
      <w:color w:val="000000" w:themeColor="text1"/>
    </w:rPr>
    <w:tblPr>
      <w:tblStyleRowBandSize w:val="1"/>
      <w:tblStyleColBandSize w:val="1"/>
    </w:tblPr>
    <w:tcPr>
      <w:shd w:val="clear" w:color="auto" w:fill="EBEBEB" w:themeFill="accent3" w:themeFillTint="19"/>
    </w:tcPr>
    <w:tblStylePr w:type="firstRow">
      <w:rPr>
        <w:b/>
        <w:bCs/>
        <w:color w:val="FFFFFF" w:themeColor="background1"/>
      </w:rPr>
      <w:tblPr/>
      <w:tcPr>
        <w:tcBorders>
          <w:bottom w:val="single" w:sz="12" w:space="0" w:color="FFFFFF" w:themeColor="background1"/>
        </w:tcBorders>
        <w:shd w:val="clear" w:color="auto" w:fill="3D3D3D" w:themeFill="accent4" w:themeFillShade="CC"/>
      </w:tcPr>
    </w:tblStylePr>
    <w:tblStylePr w:type="lastRow">
      <w:rPr>
        <w:b/>
        <w:bCs/>
        <w:color w:val="3D3D3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3" w:themeFillTint="3F"/>
      </w:tcPr>
    </w:tblStylePr>
    <w:tblStylePr w:type="band1Horz">
      <w:tblPr/>
      <w:tcPr>
        <w:shd w:val="clear" w:color="auto" w:fill="D6D6D6" w:themeFill="accent3" w:themeFillTint="33"/>
      </w:tcPr>
    </w:tblStylePr>
  </w:style>
  <w:style w:type="table" w:styleId="FarbigeListe-Akzent4">
    <w:name w:val="Colorful List Accent 4"/>
    <w:basedOn w:val="NormaleTabelle"/>
    <w:uiPriority w:val="72"/>
    <w:semiHidden/>
    <w:unhideWhenUsed/>
    <w:rsid w:val="00DC3D67"/>
    <w:rPr>
      <w:color w:val="000000" w:themeColor="text1"/>
    </w:rPr>
    <w:tblPr>
      <w:tblStyleRowBandSize w:val="1"/>
      <w:tblStyleColBandSize w:val="1"/>
    </w:tblPr>
    <w:tcPr>
      <w:shd w:val="clear" w:color="auto" w:fill="EDEDED" w:themeFill="accent4" w:themeFillTint="19"/>
    </w:tcPr>
    <w:tblStylePr w:type="firstRow">
      <w:rPr>
        <w:b/>
        <w:bCs/>
        <w:color w:val="FFFFFF" w:themeColor="background1"/>
      </w:rPr>
      <w:tblPr/>
      <w:tcPr>
        <w:tcBorders>
          <w:bottom w:val="single" w:sz="12" w:space="0" w:color="FFFFFF" w:themeColor="background1"/>
        </w:tcBorders>
        <w:shd w:val="clear" w:color="auto" w:fill="282828" w:themeFill="accent3" w:themeFillShade="CC"/>
      </w:tcPr>
    </w:tblStylePr>
    <w:tblStylePr w:type="lastRow">
      <w:rPr>
        <w:b/>
        <w:bCs/>
        <w:color w:val="28282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4" w:themeFillTint="3F"/>
      </w:tcPr>
    </w:tblStylePr>
    <w:tblStylePr w:type="band1Horz">
      <w:tblPr/>
      <w:tcPr>
        <w:shd w:val="clear" w:color="auto" w:fill="DBDBDB" w:themeFill="accent4" w:themeFillTint="33"/>
      </w:tcPr>
    </w:tblStylePr>
  </w:style>
  <w:style w:type="table" w:styleId="FarbigeListe-Akzent5">
    <w:name w:val="Colorful List Accent 5"/>
    <w:basedOn w:val="NormaleTabelle"/>
    <w:uiPriority w:val="72"/>
    <w:semiHidden/>
    <w:unhideWhenUsed/>
    <w:rsid w:val="00DC3D67"/>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5F5F5F" w:themeFill="accent6" w:themeFillShade="CC"/>
      </w:tcPr>
    </w:tblStylePr>
    <w:tblStylePr w:type="lastRow">
      <w:rPr>
        <w:b/>
        <w:bCs/>
        <w:color w:val="5F5F5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FarbigeListe-Akzent6">
    <w:name w:val="Colorful List Accent 6"/>
    <w:basedOn w:val="NormaleTabelle"/>
    <w:uiPriority w:val="72"/>
    <w:rsid w:val="00DC3D67"/>
    <w:rPr>
      <w:color w:val="000000" w:themeColor="text1"/>
    </w:rPr>
    <w:tblPr>
      <w:tblStyleRowBandSize w:val="1"/>
      <w:tblStyleColBandSize w:val="1"/>
    </w:tblPr>
    <w:tcPr>
      <w:shd w:val="clear" w:color="auto" w:fill="F1F1F1"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DDD" w:themeFill="accent6" w:themeFillTint="3F"/>
      </w:tcPr>
    </w:tblStylePr>
    <w:tblStylePr w:type="band1Horz">
      <w:tblPr/>
      <w:tcPr>
        <w:shd w:val="clear" w:color="auto" w:fill="E3E3E3" w:themeFill="accent6" w:themeFillTint="33"/>
      </w:tcPr>
    </w:tblStylePr>
  </w:style>
  <w:style w:type="table" w:styleId="TabelleFarbig1">
    <w:name w:val="Table Colorful 1"/>
    <w:basedOn w:val="NormaleTabelle"/>
    <w:uiPriority w:val="99"/>
    <w:semiHidden/>
    <w:unhideWhenUsed/>
    <w:rsid w:val="00DC3D6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DC3D6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DC3D6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FarbigeSchattierung">
    <w:name w:val="Colorful Shading"/>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292929" w:themeColor="accent1"/>
        <w:bottom w:val="single" w:sz="4" w:space="0" w:color="292929" w:themeColor="accent1"/>
        <w:right w:val="single" w:sz="4" w:space="0" w:color="292929" w:themeColor="accent1"/>
        <w:insideH w:val="single" w:sz="4" w:space="0" w:color="FFFFFF" w:themeColor="background1"/>
        <w:insideV w:val="single" w:sz="4" w:space="0" w:color="FFFFFF" w:themeColor="background1"/>
      </w:tblBorders>
    </w:tblPr>
    <w:tcPr>
      <w:shd w:val="clear" w:color="auto" w:fill="EAEAEA" w:themeFill="accent1"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1818" w:themeFill="accent1" w:themeFillShade="99"/>
      </w:tcPr>
    </w:tblStylePr>
    <w:tblStylePr w:type="firstCol">
      <w:rPr>
        <w:color w:val="FFFFFF" w:themeColor="background1"/>
      </w:rPr>
      <w:tblPr/>
      <w:tcPr>
        <w:tcBorders>
          <w:top w:val="nil"/>
          <w:left w:val="nil"/>
          <w:bottom w:val="nil"/>
          <w:right w:val="nil"/>
          <w:insideH w:val="single" w:sz="4" w:space="0" w:color="181818" w:themeColor="accent1" w:themeShade="99"/>
          <w:insideV w:val="nil"/>
        </w:tcBorders>
        <w:shd w:val="clear" w:color="auto" w:fill="18181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accent1" w:themeFillShade="99"/>
      </w:tcPr>
    </w:tblStylePr>
    <w:tblStylePr w:type="band1Vert">
      <w:tblPr/>
      <w:tcPr>
        <w:shd w:val="clear" w:color="auto" w:fill="A9A9A9" w:themeFill="accent1" w:themeFillTint="66"/>
      </w:tcPr>
    </w:tblStylePr>
    <w:tblStylePr w:type="band1Horz">
      <w:tblPr/>
      <w:tcPr>
        <w:shd w:val="clear" w:color="auto" w:fill="949494"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333333" w:themeColor="accent2"/>
        <w:bottom w:val="single" w:sz="4" w:space="0" w:color="333333" w:themeColor="accent2"/>
        <w:right w:val="single" w:sz="4" w:space="0" w:color="333333" w:themeColor="accent2"/>
        <w:insideH w:val="single" w:sz="4" w:space="0" w:color="FFFFFF" w:themeColor="background1"/>
        <w:insideV w:val="single" w:sz="4" w:space="0" w:color="FFFFFF" w:themeColor="background1"/>
      </w:tblBorders>
    </w:tblPr>
    <w:tcPr>
      <w:shd w:val="clear" w:color="auto" w:fill="EBEBEB" w:themeFill="accent2"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2" w:themeFillShade="99"/>
      </w:tcPr>
    </w:tblStylePr>
    <w:tblStylePr w:type="firstCol">
      <w:rPr>
        <w:color w:val="FFFFFF" w:themeColor="background1"/>
      </w:rPr>
      <w:tblPr/>
      <w:tcPr>
        <w:tcBorders>
          <w:top w:val="nil"/>
          <w:left w:val="nil"/>
          <w:bottom w:val="nil"/>
          <w:right w:val="nil"/>
          <w:insideH w:val="single" w:sz="4" w:space="0" w:color="1E1E1E" w:themeColor="accent2" w:themeShade="99"/>
          <w:insideV w:val="nil"/>
        </w:tcBorders>
        <w:shd w:val="clear" w:color="auto" w:fill="1E1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2" w:themeFillShade="99"/>
      </w:tcPr>
    </w:tblStylePr>
    <w:tblStylePr w:type="band1Vert">
      <w:tblPr/>
      <w:tcPr>
        <w:shd w:val="clear" w:color="auto" w:fill="ADADAD" w:themeFill="accent2" w:themeFillTint="66"/>
      </w:tcPr>
    </w:tblStylePr>
    <w:tblStylePr w:type="band1Horz">
      <w:tblPr/>
      <w:tcPr>
        <w:shd w:val="clear" w:color="auto" w:fill="999999"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DC3D67"/>
    <w:rPr>
      <w:color w:val="000000" w:themeColor="text1"/>
    </w:rPr>
    <w:tblPr>
      <w:tblStyleRowBandSize w:val="1"/>
      <w:tblStyleColBandSize w:val="1"/>
      <w:tblBorders>
        <w:top w:val="single" w:sz="24" w:space="0" w:color="4D4D4D" w:themeColor="accent4"/>
        <w:left w:val="single" w:sz="4" w:space="0" w:color="333333" w:themeColor="accent3"/>
        <w:bottom w:val="single" w:sz="4" w:space="0" w:color="333333" w:themeColor="accent3"/>
        <w:right w:val="single" w:sz="4" w:space="0" w:color="333333" w:themeColor="accent3"/>
        <w:insideH w:val="single" w:sz="4" w:space="0" w:color="FFFFFF" w:themeColor="background1"/>
        <w:insideV w:val="single" w:sz="4" w:space="0" w:color="FFFFFF" w:themeColor="background1"/>
      </w:tblBorders>
    </w:tblPr>
    <w:tcPr>
      <w:shd w:val="clear" w:color="auto" w:fill="EBEBEB" w:themeFill="accent3" w:themeFillTint="19"/>
    </w:tcPr>
    <w:tblStylePr w:type="firstRow">
      <w:rPr>
        <w:b/>
        <w:bCs/>
      </w:rPr>
      <w:tblPr/>
      <w:tcPr>
        <w:tcBorders>
          <w:top w:val="nil"/>
          <w:left w:val="nil"/>
          <w:bottom w:val="single" w:sz="24" w:space="0" w:color="4D4D4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3" w:themeFillShade="99"/>
      </w:tcPr>
    </w:tblStylePr>
    <w:tblStylePr w:type="firstCol">
      <w:rPr>
        <w:color w:val="FFFFFF" w:themeColor="background1"/>
      </w:rPr>
      <w:tblPr/>
      <w:tcPr>
        <w:tcBorders>
          <w:top w:val="nil"/>
          <w:left w:val="nil"/>
          <w:bottom w:val="nil"/>
          <w:right w:val="nil"/>
          <w:insideH w:val="single" w:sz="4" w:space="0" w:color="1E1E1E" w:themeColor="accent3" w:themeShade="99"/>
          <w:insideV w:val="nil"/>
        </w:tcBorders>
        <w:shd w:val="clear" w:color="auto" w:fill="1E1E1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3" w:themeFillShade="99"/>
      </w:tcPr>
    </w:tblStylePr>
    <w:tblStylePr w:type="band1Vert">
      <w:tblPr/>
      <w:tcPr>
        <w:shd w:val="clear" w:color="auto" w:fill="ADADAD" w:themeFill="accent3" w:themeFillTint="66"/>
      </w:tcPr>
    </w:tblStylePr>
    <w:tblStylePr w:type="band1Horz">
      <w:tblPr/>
      <w:tcPr>
        <w:shd w:val="clear" w:color="auto" w:fill="999999" w:themeFill="accent3" w:themeFillTint="7F"/>
      </w:tcPr>
    </w:tblStylePr>
  </w:style>
  <w:style w:type="table" w:styleId="FarbigeSchattierung-Akzent4">
    <w:name w:val="Colorful Shading Accent 4"/>
    <w:basedOn w:val="NormaleTabelle"/>
    <w:uiPriority w:val="71"/>
    <w:semiHidden/>
    <w:unhideWhenUsed/>
    <w:rsid w:val="00DC3D67"/>
    <w:rPr>
      <w:color w:val="000000" w:themeColor="text1"/>
    </w:rPr>
    <w:tblPr>
      <w:tblStyleRowBandSize w:val="1"/>
      <w:tblStyleColBandSize w:val="1"/>
      <w:tblBorders>
        <w:top w:val="single" w:sz="24" w:space="0" w:color="333333" w:themeColor="accent3"/>
        <w:left w:val="single" w:sz="4" w:space="0" w:color="4D4D4D" w:themeColor="accent4"/>
        <w:bottom w:val="single" w:sz="4" w:space="0" w:color="4D4D4D" w:themeColor="accent4"/>
        <w:right w:val="single" w:sz="4" w:space="0" w:color="4D4D4D" w:themeColor="accent4"/>
        <w:insideH w:val="single" w:sz="4" w:space="0" w:color="FFFFFF" w:themeColor="background1"/>
        <w:insideV w:val="single" w:sz="4" w:space="0" w:color="FFFFFF" w:themeColor="background1"/>
      </w:tblBorders>
    </w:tblPr>
    <w:tcPr>
      <w:shd w:val="clear" w:color="auto" w:fill="EDEDED" w:themeFill="accent4" w:themeFillTint="19"/>
    </w:tcPr>
    <w:tblStylePr w:type="firstRow">
      <w:rPr>
        <w:b/>
        <w:bCs/>
      </w:rPr>
      <w:tblPr/>
      <w:tcPr>
        <w:tcBorders>
          <w:top w:val="nil"/>
          <w:left w:val="nil"/>
          <w:bottom w:val="single" w:sz="24" w:space="0" w:color="33333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4" w:themeFillShade="99"/>
      </w:tcPr>
    </w:tblStylePr>
    <w:tblStylePr w:type="firstCol">
      <w:rPr>
        <w:color w:val="FFFFFF" w:themeColor="background1"/>
      </w:rPr>
      <w:tblPr/>
      <w:tcPr>
        <w:tcBorders>
          <w:top w:val="nil"/>
          <w:left w:val="nil"/>
          <w:bottom w:val="nil"/>
          <w:right w:val="nil"/>
          <w:insideH w:val="single" w:sz="4" w:space="0" w:color="2E2E2E" w:themeColor="accent4" w:themeShade="99"/>
          <w:insideV w:val="nil"/>
        </w:tcBorders>
        <w:shd w:val="clear" w:color="auto" w:fill="2E2E2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4" w:themeFillShade="99"/>
      </w:tcPr>
    </w:tblStylePr>
    <w:tblStylePr w:type="band1Vert">
      <w:tblPr/>
      <w:tcPr>
        <w:shd w:val="clear" w:color="auto" w:fill="B7B7B7" w:themeFill="accent4" w:themeFillTint="66"/>
      </w:tcPr>
    </w:tblStylePr>
    <w:tblStylePr w:type="band1Horz">
      <w:tblPr/>
      <w:tcPr>
        <w:shd w:val="clear" w:color="auto" w:fill="A6A6A6"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DC3D67"/>
    <w:rPr>
      <w:color w:val="000000" w:themeColor="text1"/>
    </w:rPr>
    <w:tblPr>
      <w:tblStyleRowBandSize w:val="1"/>
      <w:tblStyleColBandSize w:val="1"/>
      <w:tblBorders>
        <w:top w:val="single" w:sz="24" w:space="0" w:color="777777"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77777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DC3D67"/>
    <w:rPr>
      <w:color w:val="000000" w:themeColor="text1"/>
    </w:rPr>
    <w:tblPr>
      <w:tblStyleRowBandSize w:val="1"/>
      <w:tblStyleColBandSize w:val="1"/>
      <w:tblBorders>
        <w:top w:val="single" w:sz="24" w:space="0" w:color="5F5F5F" w:themeColor="accent5"/>
        <w:left w:val="single" w:sz="4" w:space="0" w:color="777777" w:themeColor="accent6"/>
        <w:bottom w:val="single" w:sz="4" w:space="0" w:color="777777" w:themeColor="accent6"/>
        <w:right w:val="single" w:sz="4" w:space="0" w:color="777777" w:themeColor="accent6"/>
        <w:insideH w:val="single" w:sz="4" w:space="0" w:color="FFFFFF" w:themeColor="background1"/>
        <w:insideV w:val="single" w:sz="4" w:space="0" w:color="FFFFFF" w:themeColor="background1"/>
      </w:tblBorders>
    </w:tblPr>
    <w:tcPr>
      <w:shd w:val="clear" w:color="auto" w:fill="F1F1F1"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4747" w:themeFill="accent6" w:themeFillShade="99"/>
      </w:tcPr>
    </w:tblStylePr>
    <w:tblStylePr w:type="firstCol">
      <w:rPr>
        <w:color w:val="FFFFFF" w:themeColor="background1"/>
      </w:rPr>
      <w:tblPr/>
      <w:tcPr>
        <w:tcBorders>
          <w:top w:val="nil"/>
          <w:left w:val="nil"/>
          <w:bottom w:val="nil"/>
          <w:right w:val="nil"/>
          <w:insideH w:val="single" w:sz="4" w:space="0" w:color="474747" w:themeColor="accent6" w:themeShade="99"/>
          <w:insideV w:val="nil"/>
        </w:tcBorders>
        <w:shd w:val="clear" w:color="auto" w:fill="47474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74747" w:themeFill="accent6" w:themeFillShade="99"/>
      </w:tcPr>
    </w:tblStylePr>
    <w:tblStylePr w:type="band1Vert">
      <w:tblPr/>
      <w:tcPr>
        <w:shd w:val="clear" w:color="auto" w:fill="C8C8C8" w:themeFill="accent6" w:themeFillTint="66"/>
      </w:tcPr>
    </w:tblStylePr>
    <w:tblStylePr w:type="band1Horz">
      <w:tblPr/>
      <w:tcPr>
        <w:shd w:val="clear" w:color="auto" w:fill="BBBBBB"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4D4D4" w:themeFill="accent1" w:themeFillTint="33"/>
    </w:tcPr>
    <w:tblStylePr w:type="firstRow">
      <w:rPr>
        <w:b/>
        <w:bCs/>
      </w:rPr>
      <w:tblPr/>
      <w:tcPr>
        <w:shd w:val="clear" w:color="auto" w:fill="A9A9A9" w:themeFill="accent1" w:themeFillTint="66"/>
      </w:tcPr>
    </w:tblStylePr>
    <w:tblStylePr w:type="lastRow">
      <w:rPr>
        <w:b/>
        <w:bCs/>
        <w:color w:val="000000" w:themeColor="text1"/>
      </w:rPr>
      <w:tblPr/>
      <w:tcPr>
        <w:shd w:val="clear" w:color="auto" w:fill="A9A9A9" w:themeFill="accent1" w:themeFillTint="66"/>
      </w:tcPr>
    </w:tblStylePr>
    <w:tblStylePr w:type="firstCol">
      <w:rPr>
        <w:color w:val="FFFFFF" w:themeColor="background1"/>
      </w:rPr>
      <w:tblPr/>
      <w:tcPr>
        <w:shd w:val="clear" w:color="auto" w:fill="1E1E1E" w:themeFill="accent1" w:themeFillShade="BF"/>
      </w:tcPr>
    </w:tblStylePr>
    <w:tblStylePr w:type="lastCol">
      <w:rPr>
        <w:color w:val="FFFFFF" w:themeColor="background1"/>
      </w:rPr>
      <w:tblPr/>
      <w:tcPr>
        <w:shd w:val="clear" w:color="auto" w:fill="1E1E1E" w:themeFill="accent1" w:themeFillShade="BF"/>
      </w:tcPr>
    </w:tblStylePr>
    <w:tblStylePr w:type="band1Vert">
      <w:tblPr/>
      <w:tcPr>
        <w:shd w:val="clear" w:color="auto" w:fill="949494" w:themeFill="accent1" w:themeFillTint="7F"/>
      </w:tcPr>
    </w:tblStylePr>
    <w:tblStylePr w:type="band1Horz">
      <w:tblPr/>
      <w:tcPr>
        <w:shd w:val="clear" w:color="auto" w:fill="949494" w:themeFill="accent1" w:themeFillTint="7F"/>
      </w:tcPr>
    </w:tblStylePr>
  </w:style>
  <w:style w:type="table" w:styleId="FarbigesRaster-Akzent2">
    <w:name w:val="Colorful Grid Accent 2"/>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6D6D6" w:themeFill="accent2" w:themeFillTint="33"/>
    </w:tcPr>
    <w:tblStylePr w:type="firstRow">
      <w:rPr>
        <w:b/>
        <w:bCs/>
      </w:rPr>
      <w:tblPr/>
      <w:tcPr>
        <w:shd w:val="clear" w:color="auto" w:fill="ADADAD" w:themeFill="accent2" w:themeFillTint="66"/>
      </w:tcPr>
    </w:tblStylePr>
    <w:tblStylePr w:type="lastRow">
      <w:rPr>
        <w:b/>
        <w:bCs/>
        <w:color w:val="000000" w:themeColor="text1"/>
      </w:rPr>
      <w:tblPr/>
      <w:tcPr>
        <w:shd w:val="clear" w:color="auto" w:fill="ADADAD" w:themeFill="accent2" w:themeFillTint="66"/>
      </w:tcPr>
    </w:tblStylePr>
    <w:tblStylePr w:type="firstCol">
      <w:rPr>
        <w:color w:val="FFFFFF" w:themeColor="background1"/>
      </w:rPr>
      <w:tblPr/>
      <w:tcPr>
        <w:shd w:val="clear" w:color="auto" w:fill="262626" w:themeFill="accent2" w:themeFillShade="BF"/>
      </w:tcPr>
    </w:tblStylePr>
    <w:tblStylePr w:type="lastCol">
      <w:rPr>
        <w:color w:val="FFFFFF" w:themeColor="background1"/>
      </w:rPr>
      <w:tblPr/>
      <w:tcPr>
        <w:shd w:val="clear" w:color="auto" w:fill="262626" w:themeFill="accent2" w:themeFillShade="BF"/>
      </w:tcPr>
    </w:tblStylePr>
    <w:tblStylePr w:type="band1Vert">
      <w:tblPr/>
      <w:tcPr>
        <w:shd w:val="clear" w:color="auto" w:fill="999999" w:themeFill="accent2" w:themeFillTint="7F"/>
      </w:tcPr>
    </w:tblStylePr>
    <w:tblStylePr w:type="band1Horz">
      <w:tblPr/>
      <w:tcPr>
        <w:shd w:val="clear" w:color="auto" w:fill="999999" w:themeFill="accent2" w:themeFillTint="7F"/>
      </w:tcPr>
    </w:tblStylePr>
  </w:style>
  <w:style w:type="table" w:styleId="FarbigesRaster-Akzent3">
    <w:name w:val="Colorful Grid Accent 3"/>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6D6D6" w:themeFill="accent3" w:themeFillTint="33"/>
    </w:tcPr>
    <w:tblStylePr w:type="firstRow">
      <w:rPr>
        <w:b/>
        <w:bCs/>
      </w:rPr>
      <w:tblPr/>
      <w:tcPr>
        <w:shd w:val="clear" w:color="auto" w:fill="ADADAD" w:themeFill="accent3" w:themeFillTint="66"/>
      </w:tcPr>
    </w:tblStylePr>
    <w:tblStylePr w:type="lastRow">
      <w:rPr>
        <w:b/>
        <w:bCs/>
        <w:color w:val="000000" w:themeColor="text1"/>
      </w:rPr>
      <w:tblPr/>
      <w:tcPr>
        <w:shd w:val="clear" w:color="auto" w:fill="ADADAD" w:themeFill="accent3" w:themeFillTint="66"/>
      </w:tcPr>
    </w:tblStylePr>
    <w:tblStylePr w:type="firstCol">
      <w:rPr>
        <w:color w:val="FFFFFF" w:themeColor="background1"/>
      </w:rPr>
      <w:tblPr/>
      <w:tcPr>
        <w:shd w:val="clear" w:color="auto" w:fill="262626" w:themeFill="accent3" w:themeFillShade="BF"/>
      </w:tcPr>
    </w:tblStylePr>
    <w:tblStylePr w:type="lastCol">
      <w:rPr>
        <w:color w:val="FFFFFF" w:themeColor="background1"/>
      </w:rPr>
      <w:tblPr/>
      <w:tcPr>
        <w:shd w:val="clear" w:color="auto" w:fill="262626" w:themeFill="accent3" w:themeFillShade="BF"/>
      </w:tcPr>
    </w:tblStylePr>
    <w:tblStylePr w:type="band1Vert">
      <w:tblPr/>
      <w:tcPr>
        <w:shd w:val="clear" w:color="auto" w:fill="999999" w:themeFill="accent3" w:themeFillTint="7F"/>
      </w:tcPr>
    </w:tblStylePr>
    <w:tblStylePr w:type="band1Horz">
      <w:tblPr/>
      <w:tcPr>
        <w:shd w:val="clear" w:color="auto" w:fill="999999" w:themeFill="accent3" w:themeFillTint="7F"/>
      </w:tcPr>
    </w:tblStylePr>
  </w:style>
  <w:style w:type="table" w:styleId="FarbigesRaster-Akzent4">
    <w:name w:val="Colorful Grid Accent 4"/>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BDBDB" w:themeFill="accent4" w:themeFillTint="33"/>
    </w:tcPr>
    <w:tblStylePr w:type="firstRow">
      <w:rPr>
        <w:b/>
        <w:bCs/>
      </w:rPr>
      <w:tblPr/>
      <w:tcPr>
        <w:shd w:val="clear" w:color="auto" w:fill="B7B7B7" w:themeFill="accent4" w:themeFillTint="66"/>
      </w:tcPr>
    </w:tblStylePr>
    <w:tblStylePr w:type="lastRow">
      <w:rPr>
        <w:b/>
        <w:bCs/>
        <w:color w:val="000000" w:themeColor="text1"/>
      </w:rPr>
      <w:tblPr/>
      <w:tcPr>
        <w:shd w:val="clear" w:color="auto" w:fill="B7B7B7" w:themeFill="accent4" w:themeFillTint="66"/>
      </w:tcPr>
    </w:tblStylePr>
    <w:tblStylePr w:type="firstCol">
      <w:rPr>
        <w:color w:val="FFFFFF" w:themeColor="background1"/>
      </w:rPr>
      <w:tblPr/>
      <w:tcPr>
        <w:shd w:val="clear" w:color="auto" w:fill="393939" w:themeFill="accent4" w:themeFillShade="BF"/>
      </w:tcPr>
    </w:tblStylePr>
    <w:tblStylePr w:type="lastCol">
      <w:rPr>
        <w:color w:val="FFFFFF" w:themeColor="background1"/>
      </w:rPr>
      <w:tblPr/>
      <w:tcPr>
        <w:shd w:val="clear" w:color="auto" w:fill="393939" w:themeFill="accent4" w:themeFillShade="BF"/>
      </w:tcPr>
    </w:tblStylePr>
    <w:tblStylePr w:type="band1Vert">
      <w:tblPr/>
      <w:tcPr>
        <w:shd w:val="clear" w:color="auto" w:fill="A6A6A6" w:themeFill="accent4" w:themeFillTint="7F"/>
      </w:tcPr>
    </w:tblStylePr>
    <w:tblStylePr w:type="band1Horz">
      <w:tblPr/>
      <w:tcPr>
        <w:shd w:val="clear" w:color="auto" w:fill="A6A6A6" w:themeFill="accent4" w:themeFillTint="7F"/>
      </w:tcPr>
    </w:tblStylePr>
  </w:style>
  <w:style w:type="table" w:styleId="FarbigesRaster-Akzent5">
    <w:name w:val="Colorful Grid Accent 5"/>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FarbigesRaster-Akzent6">
    <w:name w:val="Colorful Grid Accent 6"/>
    <w:basedOn w:val="NormaleTabelle"/>
    <w:uiPriority w:val="73"/>
    <w:rsid w:val="00DC3D67"/>
    <w:rPr>
      <w:color w:val="000000" w:themeColor="text1"/>
    </w:rPr>
    <w:tblPr>
      <w:tblStyleRowBandSize w:val="1"/>
      <w:tblStyleColBandSize w:val="1"/>
      <w:tblBorders>
        <w:insideH w:val="single" w:sz="4" w:space="0" w:color="FFFFFF" w:themeColor="background1"/>
      </w:tblBorders>
    </w:tblPr>
    <w:tcPr>
      <w:shd w:val="clear" w:color="auto" w:fill="E3E3E3" w:themeFill="accent6" w:themeFillTint="33"/>
    </w:tcPr>
    <w:tblStylePr w:type="firstRow">
      <w:rPr>
        <w:b/>
        <w:bCs/>
      </w:rPr>
      <w:tblPr/>
      <w:tcPr>
        <w:shd w:val="clear" w:color="auto" w:fill="C8C8C8" w:themeFill="accent6" w:themeFillTint="66"/>
      </w:tcPr>
    </w:tblStylePr>
    <w:tblStylePr w:type="lastRow">
      <w:rPr>
        <w:b/>
        <w:bCs/>
        <w:color w:val="000000" w:themeColor="text1"/>
      </w:rPr>
      <w:tblPr/>
      <w:tcPr>
        <w:shd w:val="clear" w:color="auto" w:fill="C8C8C8" w:themeFill="accent6" w:themeFillTint="66"/>
      </w:tcPr>
    </w:tblStylePr>
    <w:tblStylePr w:type="firstCol">
      <w:rPr>
        <w:color w:val="FFFFFF" w:themeColor="background1"/>
      </w:rPr>
      <w:tblPr/>
      <w:tcPr>
        <w:shd w:val="clear" w:color="auto" w:fill="595959" w:themeFill="accent6" w:themeFillShade="BF"/>
      </w:tcPr>
    </w:tblStylePr>
    <w:tblStylePr w:type="lastCol">
      <w:rPr>
        <w:color w:val="FFFFFF" w:themeColor="background1"/>
      </w:rPr>
      <w:tblPr/>
      <w:tcPr>
        <w:shd w:val="clear" w:color="auto" w:fill="595959" w:themeFill="accent6" w:themeFillShade="BF"/>
      </w:tcPr>
    </w:tblStylePr>
    <w:tblStylePr w:type="band1Vert">
      <w:tblPr/>
      <w:tcPr>
        <w:shd w:val="clear" w:color="auto" w:fill="BBBBBB" w:themeFill="accent6" w:themeFillTint="7F"/>
      </w:tcPr>
    </w:tblStylePr>
    <w:tblStylePr w:type="band1Horz">
      <w:tblPr/>
      <w:tcPr>
        <w:shd w:val="clear" w:color="auto" w:fill="BBBBBB" w:themeFill="accent6" w:themeFillTint="7F"/>
      </w:tcPr>
    </w:tblStylePr>
  </w:style>
  <w:style w:type="paragraph" w:styleId="Umschlagadresse">
    <w:name w:val="envelope address"/>
    <w:basedOn w:val="Standard"/>
    <w:uiPriority w:val="99"/>
    <w:semiHidden/>
    <w:unhideWhenUsed/>
    <w:rsid w:val="00244E94"/>
    <w:pPr>
      <w:framePr w:w="7920" w:h="1980" w:hRule="exact" w:hSpace="180" w:wrap="auto" w:hAnchor="page" w:xAlign="center" w:yAlign="bottom"/>
      <w:ind w:left="2880"/>
    </w:pPr>
    <w:rPr>
      <w:rFonts w:eastAsiaTheme="majorEastAsia" w:cs="Calibri Light"/>
      <w:sz w:val="24"/>
      <w:szCs w:val="24"/>
    </w:rPr>
  </w:style>
  <w:style w:type="numbering" w:styleId="ArtikelAbschnitt">
    <w:name w:val="Outline List 3"/>
    <w:basedOn w:val="KeineListe"/>
    <w:uiPriority w:val="99"/>
    <w:semiHidden/>
    <w:unhideWhenUsed/>
    <w:rsid w:val="00DC3D67"/>
    <w:pPr>
      <w:numPr>
        <w:numId w:val="13"/>
      </w:numPr>
    </w:pPr>
  </w:style>
  <w:style w:type="table" w:styleId="EinfacheTabelle1">
    <w:name w:val="Plain Table 1"/>
    <w:basedOn w:val="NormaleTabelle"/>
    <w:uiPriority w:val="41"/>
    <w:rsid w:val="00DC3D6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C3D6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C3D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C3D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C3D6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rsid w:val="00244E94"/>
    <w:rPr>
      <w:sz w:val="28"/>
    </w:rPr>
  </w:style>
  <w:style w:type="paragraph" w:styleId="Datum">
    <w:name w:val="Date"/>
    <w:basedOn w:val="Standard"/>
    <w:next w:val="Standard"/>
    <w:link w:val="DatumZchn"/>
    <w:uiPriority w:val="99"/>
    <w:semiHidden/>
    <w:unhideWhenUsed/>
    <w:rsid w:val="00DC3D67"/>
  </w:style>
  <w:style w:type="character" w:customStyle="1" w:styleId="DatumZchn">
    <w:name w:val="Datum Zchn"/>
    <w:basedOn w:val="Absatz-Standardschriftart"/>
    <w:link w:val="Datum"/>
    <w:uiPriority w:val="99"/>
    <w:semiHidden/>
    <w:rsid w:val="00DC3D67"/>
    <w:rPr>
      <w:rFonts w:ascii="Calibri" w:hAnsi="Calibri" w:cs="Calibri"/>
    </w:rPr>
  </w:style>
  <w:style w:type="paragraph" w:styleId="StandardWeb">
    <w:name w:val="Normal (Web)"/>
    <w:basedOn w:val="Standard"/>
    <w:uiPriority w:val="99"/>
    <w:semiHidden/>
    <w:unhideWhenUsed/>
    <w:rsid w:val="00244E94"/>
    <w:rPr>
      <w:rFonts w:cs="Times New Roman"/>
      <w:sz w:val="24"/>
      <w:szCs w:val="24"/>
    </w:rPr>
  </w:style>
  <w:style w:type="character" w:styleId="IntelligenterLink">
    <w:name w:val="Smart Hyperlink"/>
    <w:basedOn w:val="Absatz-Standardschriftart"/>
    <w:uiPriority w:val="99"/>
    <w:semiHidden/>
    <w:unhideWhenUsed/>
    <w:rsid w:val="00244E94"/>
    <w:rPr>
      <w:rFonts w:ascii="Segoe UI" w:hAnsi="Segoe UI" w:cs="Calibri"/>
      <w:u w:val="dotted"/>
    </w:rPr>
  </w:style>
  <w:style w:type="character" w:styleId="NichtaufgelsteErwhnung">
    <w:name w:val="Unresolved Mention"/>
    <w:basedOn w:val="Absatz-Standardschriftart"/>
    <w:uiPriority w:val="99"/>
    <w:semiHidden/>
    <w:unhideWhenUsed/>
    <w:rsid w:val="00244E94"/>
    <w:rPr>
      <w:rFonts w:ascii="Segoe UI" w:hAnsi="Segoe UI" w:cs="Calibri"/>
      <w:color w:val="605E5C"/>
      <w:shd w:val="clear" w:color="auto" w:fill="E1DFDD"/>
    </w:rPr>
  </w:style>
  <w:style w:type="paragraph" w:styleId="Textkrper">
    <w:name w:val="Body Text"/>
    <w:basedOn w:val="Standard"/>
    <w:link w:val="TextkrperZchn"/>
    <w:uiPriority w:val="99"/>
    <w:semiHidden/>
    <w:unhideWhenUsed/>
    <w:rsid w:val="00DC3D67"/>
    <w:pPr>
      <w:spacing w:after="120"/>
    </w:pPr>
  </w:style>
  <w:style w:type="character" w:customStyle="1" w:styleId="TextkrperZchn">
    <w:name w:val="Textkörper Zchn"/>
    <w:basedOn w:val="Absatz-Standardschriftart"/>
    <w:link w:val="Textkrper"/>
    <w:uiPriority w:val="99"/>
    <w:semiHidden/>
    <w:rsid w:val="00DC3D67"/>
    <w:rPr>
      <w:rFonts w:ascii="Calibri" w:hAnsi="Calibri" w:cs="Calibri"/>
    </w:rPr>
  </w:style>
  <w:style w:type="paragraph" w:styleId="Textkrper2">
    <w:name w:val="Body Text 2"/>
    <w:basedOn w:val="Standard"/>
    <w:link w:val="Textkrper2Zchn"/>
    <w:uiPriority w:val="99"/>
    <w:semiHidden/>
    <w:unhideWhenUsed/>
    <w:rsid w:val="00DC3D67"/>
    <w:pPr>
      <w:spacing w:after="120" w:line="480" w:lineRule="auto"/>
    </w:pPr>
  </w:style>
  <w:style w:type="character" w:customStyle="1" w:styleId="Textkrper2Zchn">
    <w:name w:val="Textkörper 2 Zchn"/>
    <w:basedOn w:val="Absatz-Standardschriftart"/>
    <w:link w:val="Textkrper2"/>
    <w:uiPriority w:val="99"/>
    <w:semiHidden/>
    <w:rsid w:val="00DC3D67"/>
    <w:rPr>
      <w:rFonts w:ascii="Calibri" w:hAnsi="Calibri" w:cs="Calibri"/>
    </w:rPr>
  </w:style>
  <w:style w:type="paragraph" w:styleId="Textkrper-Zeileneinzug">
    <w:name w:val="Body Text Indent"/>
    <w:basedOn w:val="Standard"/>
    <w:link w:val="Textkrper-ZeileneinzugZchn"/>
    <w:uiPriority w:val="99"/>
    <w:semiHidden/>
    <w:unhideWhenUsed/>
    <w:rsid w:val="00DC3D67"/>
    <w:pPr>
      <w:spacing w:after="120"/>
      <w:ind w:left="360"/>
    </w:pPr>
  </w:style>
  <w:style w:type="character" w:customStyle="1" w:styleId="Textkrper-ZeileneinzugZchn">
    <w:name w:val="Textkörper-Zeileneinzug Zchn"/>
    <w:basedOn w:val="Absatz-Standardschriftart"/>
    <w:link w:val="Textkrper-Zeileneinzug"/>
    <w:uiPriority w:val="99"/>
    <w:semiHidden/>
    <w:rsid w:val="00DC3D67"/>
    <w:rPr>
      <w:rFonts w:ascii="Calibri" w:hAnsi="Calibri" w:cs="Calibri"/>
    </w:rPr>
  </w:style>
  <w:style w:type="paragraph" w:styleId="Textkrper-Einzug2">
    <w:name w:val="Body Text Indent 2"/>
    <w:basedOn w:val="Standard"/>
    <w:link w:val="Textkrper-Einzug2Zchn"/>
    <w:uiPriority w:val="99"/>
    <w:semiHidden/>
    <w:unhideWhenUsed/>
    <w:rsid w:val="00DC3D67"/>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DC3D67"/>
    <w:rPr>
      <w:rFonts w:ascii="Calibri" w:hAnsi="Calibri" w:cs="Calibri"/>
    </w:rPr>
  </w:style>
  <w:style w:type="paragraph" w:styleId="Textkrper-Erstzeileneinzug">
    <w:name w:val="Body Text First Indent"/>
    <w:basedOn w:val="Textkrper"/>
    <w:link w:val="Textkrper-ErstzeileneinzugZchn"/>
    <w:uiPriority w:val="99"/>
    <w:semiHidden/>
    <w:unhideWhenUsed/>
    <w:rsid w:val="00DC3D67"/>
    <w:pPr>
      <w:spacing w:after="0"/>
      <w:ind w:firstLine="360"/>
    </w:pPr>
  </w:style>
  <w:style w:type="character" w:customStyle="1" w:styleId="Textkrper-ErstzeileneinzugZchn">
    <w:name w:val="Textkörper-Erstzeileneinzug Zchn"/>
    <w:basedOn w:val="TextkrperZchn"/>
    <w:link w:val="Textkrper-Erstzeileneinzug"/>
    <w:uiPriority w:val="99"/>
    <w:semiHidden/>
    <w:rsid w:val="00DC3D67"/>
    <w:rPr>
      <w:rFonts w:ascii="Calibri" w:hAnsi="Calibri" w:cs="Calibri"/>
    </w:rPr>
  </w:style>
  <w:style w:type="paragraph" w:styleId="Textkrper-Erstzeileneinzug2">
    <w:name w:val="Body Text First Indent 2"/>
    <w:basedOn w:val="Textkrper-Zeileneinzug"/>
    <w:link w:val="Textkrper-Erstzeileneinzug2Zchn"/>
    <w:uiPriority w:val="99"/>
    <w:semiHidden/>
    <w:unhideWhenUsed/>
    <w:rsid w:val="00DC3D67"/>
    <w:pPr>
      <w:spacing w:after="0"/>
      <w:ind w:firstLine="360"/>
    </w:pPr>
  </w:style>
  <w:style w:type="character" w:customStyle="1" w:styleId="Textkrper-Erstzeileneinzug2Zchn">
    <w:name w:val="Textkörper-Erstzeileneinzug 2 Zchn"/>
    <w:basedOn w:val="Textkrper-ZeileneinzugZchn"/>
    <w:link w:val="Textkrper-Erstzeileneinzug2"/>
    <w:uiPriority w:val="99"/>
    <w:semiHidden/>
    <w:rsid w:val="00DC3D67"/>
    <w:rPr>
      <w:rFonts w:ascii="Calibri" w:hAnsi="Calibri" w:cs="Calibri"/>
    </w:rPr>
  </w:style>
  <w:style w:type="paragraph" w:styleId="Standardeinzug">
    <w:name w:val="Normal Indent"/>
    <w:basedOn w:val="Standard"/>
    <w:uiPriority w:val="99"/>
    <w:semiHidden/>
    <w:unhideWhenUsed/>
    <w:rsid w:val="00DC3D67"/>
    <w:pPr>
      <w:ind w:left="720"/>
    </w:pPr>
  </w:style>
  <w:style w:type="paragraph" w:styleId="Fu-Endnotenberschrift">
    <w:name w:val="Note Heading"/>
    <w:basedOn w:val="Standard"/>
    <w:next w:val="Standard"/>
    <w:link w:val="Fu-EndnotenberschriftZchn"/>
    <w:uiPriority w:val="99"/>
    <w:semiHidden/>
    <w:unhideWhenUsed/>
    <w:rsid w:val="00DC3D67"/>
  </w:style>
  <w:style w:type="character" w:customStyle="1" w:styleId="Fu-EndnotenberschriftZchn">
    <w:name w:val="Fuß/-Endnotenüberschrift Zchn"/>
    <w:basedOn w:val="Absatz-Standardschriftart"/>
    <w:link w:val="Fu-Endnotenberschrift"/>
    <w:uiPriority w:val="99"/>
    <w:semiHidden/>
    <w:rsid w:val="00DC3D67"/>
    <w:rPr>
      <w:rFonts w:ascii="Calibri" w:hAnsi="Calibri" w:cs="Calibri"/>
    </w:rPr>
  </w:style>
  <w:style w:type="table" w:styleId="TabelleAktuell">
    <w:name w:val="Table Contemporary"/>
    <w:basedOn w:val="NormaleTabelle"/>
    <w:uiPriority w:val="99"/>
    <w:semiHidden/>
    <w:unhideWhenUsed/>
    <w:rsid w:val="00DC3D6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HelleListe">
    <w:name w:val="Light List"/>
    <w:basedOn w:val="NormaleTabelle"/>
    <w:uiPriority w:val="61"/>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DC3D67"/>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tblBorders>
    </w:tblPr>
    <w:tblStylePr w:type="firstRow">
      <w:pPr>
        <w:spacing w:before="0" w:after="0" w:line="240" w:lineRule="auto"/>
      </w:pPr>
      <w:rPr>
        <w:b/>
        <w:bCs/>
        <w:color w:val="FFFFFF" w:themeColor="background1"/>
      </w:rPr>
      <w:tblPr/>
      <w:tcPr>
        <w:shd w:val="clear" w:color="auto" w:fill="292929" w:themeFill="accent1"/>
      </w:tcPr>
    </w:tblStylePr>
    <w:tblStylePr w:type="lastRow">
      <w:pPr>
        <w:spacing w:before="0" w:after="0" w:line="240" w:lineRule="auto"/>
      </w:pPr>
      <w:rPr>
        <w:b/>
        <w:bCs/>
      </w:rPr>
      <w:tblPr/>
      <w:tcPr>
        <w:tcBorders>
          <w:top w:val="double" w:sz="6" w:space="0" w:color="292929" w:themeColor="accent1"/>
          <w:left w:val="single" w:sz="8" w:space="0" w:color="292929" w:themeColor="accent1"/>
          <w:bottom w:val="single" w:sz="8" w:space="0" w:color="292929" w:themeColor="accent1"/>
          <w:right w:val="single" w:sz="8" w:space="0" w:color="292929" w:themeColor="accent1"/>
        </w:tcBorders>
      </w:tcPr>
    </w:tblStylePr>
    <w:tblStylePr w:type="firstCol">
      <w:rPr>
        <w:b/>
        <w:bCs/>
      </w:rPr>
    </w:tblStylePr>
    <w:tblStylePr w:type="lastCol">
      <w:rPr>
        <w:b/>
        <w:bCs/>
      </w:rPr>
    </w:tblStylePr>
    <w:tblStylePr w:type="band1Vert">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tblStylePr w:type="band1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style>
  <w:style w:type="table" w:styleId="HelleListe-Akzent2">
    <w:name w:val="Light List Accent 2"/>
    <w:basedOn w:val="NormaleTabelle"/>
    <w:uiPriority w:val="61"/>
    <w:semiHidden/>
    <w:unhideWhenUsed/>
    <w:rsid w:val="00DC3D67"/>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tblBorders>
    </w:tblPr>
    <w:tblStylePr w:type="firstRow">
      <w:pPr>
        <w:spacing w:before="0" w:after="0" w:line="240" w:lineRule="auto"/>
      </w:pPr>
      <w:rPr>
        <w:b/>
        <w:bCs/>
        <w:color w:val="FFFFFF" w:themeColor="background1"/>
      </w:rPr>
      <w:tblPr/>
      <w:tcPr>
        <w:shd w:val="clear" w:color="auto" w:fill="333333" w:themeFill="accent2"/>
      </w:tcPr>
    </w:tblStylePr>
    <w:tblStylePr w:type="lastRow">
      <w:pPr>
        <w:spacing w:before="0" w:after="0" w:line="240" w:lineRule="auto"/>
      </w:pPr>
      <w:rPr>
        <w:b/>
        <w:bCs/>
      </w:rPr>
      <w:tblPr/>
      <w:tcPr>
        <w:tcBorders>
          <w:top w:val="double" w:sz="6" w:space="0" w:color="333333" w:themeColor="accent2"/>
          <w:left w:val="single" w:sz="8" w:space="0" w:color="333333" w:themeColor="accent2"/>
          <w:bottom w:val="single" w:sz="8" w:space="0" w:color="333333" w:themeColor="accent2"/>
          <w:right w:val="single" w:sz="8" w:space="0" w:color="333333" w:themeColor="accent2"/>
        </w:tcBorders>
      </w:tcPr>
    </w:tblStylePr>
    <w:tblStylePr w:type="firstCol">
      <w:rPr>
        <w:b/>
        <w:bCs/>
      </w:rPr>
    </w:tblStylePr>
    <w:tblStylePr w:type="lastCol">
      <w:rPr>
        <w:b/>
        <w:bCs/>
      </w:rPr>
    </w:tblStylePr>
    <w:tblStylePr w:type="band1Vert">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tblStylePr w:type="band1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style>
  <w:style w:type="table" w:styleId="HelleListe-Akzent3">
    <w:name w:val="Light List Accent 3"/>
    <w:basedOn w:val="NormaleTabelle"/>
    <w:uiPriority w:val="61"/>
    <w:semiHidden/>
    <w:unhideWhenUsed/>
    <w:rsid w:val="00DC3D67"/>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tblBorders>
    </w:tblPr>
    <w:tblStylePr w:type="firstRow">
      <w:pPr>
        <w:spacing w:before="0" w:after="0" w:line="240" w:lineRule="auto"/>
      </w:pPr>
      <w:rPr>
        <w:b/>
        <w:bCs/>
        <w:color w:val="FFFFFF" w:themeColor="background1"/>
      </w:rPr>
      <w:tblPr/>
      <w:tcPr>
        <w:shd w:val="clear" w:color="auto" w:fill="333333" w:themeFill="accent3"/>
      </w:tcPr>
    </w:tblStylePr>
    <w:tblStylePr w:type="lastRow">
      <w:pPr>
        <w:spacing w:before="0" w:after="0" w:line="240" w:lineRule="auto"/>
      </w:pPr>
      <w:rPr>
        <w:b/>
        <w:bCs/>
      </w:rPr>
      <w:tblPr/>
      <w:tcPr>
        <w:tcBorders>
          <w:top w:val="double" w:sz="6" w:space="0" w:color="333333" w:themeColor="accent3"/>
          <w:left w:val="single" w:sz="8" w:space="0" w:color="333333" w:themeColor="accent3"/>
          <w:bottom w:val="single" w:sz="8" w:space="0" w:color="333333" w:themeColor="accent3"/>
          <w:right w:val="single" w:sz="8" w:space="0" w:color="333333" w:themeColor="accent3"/>
        </w:tcBorders>
      </w:tcPr>
    </w:tblStylePr>
    <w:tblStylePr w:type="firstCol">
      <w:rPr>
        <w:b/>
        <w:bCs/>
      </w:rPr>
    </w:tblStylePr>
    <w:tblStylePr w:type="lastCol">
      <w:rPr>
        <w:b/>
        <w:bCs/>
      </w:rPr>
    </w:tblStylePr>
    <w:tblStylePr w:type="band1Vert">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tblStylePr w:type="band1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style>
  <w:style w:type="table" w:styleId="HelleListe-Akzent4">
    <w:name w:val="Light List Accent 4"/>
    <w:basedOn w:val="NormaleTabelle"/>
    <w:uiPriority w:val="61"/>
    <w:semiHidden/>
    <w:unhideWhenUsed/>
    <w:rsid w:val="00DC3D67"/>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tblBorders>
    </w:tblPr>
    <w:tblStylePr w:type="firstRow">
      <w:pPr>
        <w:spacing w:before="0" w:after="0" w:line="240" w:lineRule="auto"/>
      </w:pPr>
      <w:rPr>
        <w:b/>
        <w:bCs/>
        <w:color w:val="FFFFFF" w:themeColor="background1"/>
      </w:rPr>
      <w:tblPr/>
      <w:tcPr>
        <w:shd w:val="clear" w:color="auto" w:fill="4D4D4D" w:themeFill="accent4"/>
      </w:tcPr>
    </w:tblStylePr>
    <w:tblStylePr w:type="lastRow">
      <w:pPr>
        <w:spacing w:before="0" w:after="0" w:line="240" w:lineRule="auto"/>
      </w:pPr>
      <w:rPr>
        <w:b/>
        <w:bCs/>
      </w:rPr>
      <w:tblPr/>
      <w:tcPr>
        <w:tcBorders>
          <w:top w:val="double" w:sz="6" w:space="0" w:color="4D4D4D" w:themeColor="accent4"/>
          <w:left w:val="single" w:sz="8" w:space="0" w:color="4D4D4D" w:themeColor="accent4"/>
          <w:bottom w:val="single" w:sz="8" w:space="0" w:color="4D4D4D" w:themeColor="accent4"/>
          <w:right w:val="single" w:sz="8" w:space="0" w:color="4D4D4D" w:themeColor="accent4"/>
        </w:tcBorders>
      </w:tcPr>
    </w:tblStylePr>
    <w:tblStylePr w:type="firstCol">
      <w:rPr>
        <w:b/>
        <w:bCs/>
      </w:rPr>
    </w:tblStylePr>
    <w:tblStylePr w:type="lastCol">
      <w:rPr>
        <w:b/>
        <w:bCs/>
      </w:rPr>
    </w:tblStylePr>
    <w:tblStylePr w:type="band1Vert">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tblStylePr w:type="band1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style>
  <w:style w:type="table" w:styleId="HelleListe-Akzent5">
    <w:name w:val="Light List Accent 5"/>
    <w:basedOn w:val="NormaleTabelle"/>
    <w:uiPriority w:val="61"/>
    <w:semiHidden/>
    <w:unhideWhenUsed/>
    <w:rsid w:val="00DC3D6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HelleListe-Akzent6">
    <w:name w:val="Light List Accent 6"/>
    <w:basedOn w:val="NormaleTabelle"/>
    <w:uiPriority w:val="61"/>
    <w:semiHidden/>
    <w:unhideWhenUsed/>
    <w:rsid w:val="00DC3D67"/>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tblBorders>
    </w:tblPr>
    <w:tblStylePr w:type="firstRow">
      <w:pPr>
        <w:spacing w:before="0" w:after="0" w:line="240" w:lineRule="auto"/>
      </w:pPr>
      <w:rPr>
        <w:b/>
        <w:bCs/>
        <w:color w:val="FFFFFF" w:themeColor="background1"/>
      </w:rPr>
      <w:tblPr/>
      <w:tcPr>
        <w:shd w:val="clear" w:color="auto" w:fill="777777" w:themeFill="accent6"/>
      </w:tcPr>
    </w:tblStylePr>
    <w:tblStylePr w:type="lastRow">
      <w:pPr>
        <w:spacing w:before="0" w:after="0" w:line="240" w:lineRule="auto"/>
      </w:pPr>
      <w:rPr>
        <w:b/>
        <w:bCs/>
      </w:rPr>
      <w:tblPr/>
      <w:tcPr>
        <w:tcBorders>
          <w:top w:val="double" w:sz="6" w:space="0" w:color="777777" w:themeColor="accent6"/>
          <w:left w:val="single" w:sz="8" w:space="0" w:color="777777" w:themeColor="accent6"/>
          <w:bottom w:val="single" w:sz="8" w:space="0" w:color="777777" w:themeColor="accent6"/>
          <w:right w:val="single" w:sz="8" w:space="0" w:color="777777" w:themeColor="accent6"/>
        </w:tcBorders>
      </w:tcPr>
    </w:tblStylePr>
    <w:tblStylePr w:type="firstCol">
      <w:rPr>
        <w:b/>
        <w:bCs/>
      </w:rPr>
    </w:tblStylePr>
    <w:tblStylePr w:type="lastCol">
      <w:rPr>
        <w:b/>
        <w:bCs/>
      </w:rPr>
    </w:tblStylePr>
    <w:tblStylePr w:type="band1Vert">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tblStylePr w:type="band1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style>
  <w:style w:type="table" w:styleId="HelleSchattierung">
    <w:name w:val="Light Shading"/>
    <w:basedOn w:val="NormaleTabelle"/>
    <w:uiPriority w:val="60"/>
    <w:semiHidden/>
    <w:unhideWhenUsed/>
    <w:rsid w:val="00DC3D6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DC3D67"/>
    <w:rPr>
      <w:color w:val="1E1E1E" w:themeColor="accent1" w:themeShade="BF"/>
    </w:rPr>
    <w:tblPr>
      <w:tblStyleRowBandSize w:val="1"/>
      <w:tblStyleColBandSize w:val="1"/>
      <w:tblBorders>
        <w:top w:val="single" w:sz="8" w:space="0" w:color="292929" w:themeColor="accent1"/>
        <w:bottom w:val="single" w:sz="8" w:space="0" w:color="292929" w:themeColor="accent1"/>
      </w:tblBorders>
    </w:tblPr>
    <w:tblStylePr w:type="firstRow">
      <w:pPr>
        <w:spacing w:before="0" w:after="0" w:line="240" w:lineRule="auto"/>
      </w:pPr>
      <w:rPr>
        <w:b/>
        <w:bCs/>
      </w:rPr>
      <w:tblPr/>
      <w:tcPr>
        <w:tcBorders>
          <w:top w:val="single" w:sz="8" w:space="0" w:color="292929" w:themeColor="accent1"/>
          <w:left w:val="nil"/>
          <w:bottom w:val="single" w:sz="8" w:space="0" w:color="292929" w:themeColor="accent1"/>
          <w:right w:val="nil"/>
          <w:insideH w:val="nil"/>
          <w:insideV w:val="nil"/>
        </w:tcBorders>
      </w:tcPr>
    </w:tblStylePr>
    <w:tblStylePr w:type="lastRow">
      <w:pPr>
        <w:spacing w:before="0" w:after="0" w:line="240" w:lineRule="auto"/>
      </w:pPr>
      <w:rPr>
        <w:b/>
        <w:bCs/>
      </w:rPr>
      <w:tblPr/>
      <w:tcPr>
        <w:tcBorders>
          <w:top w:val="single" w:sz="8" w:space="0" w:color="292929" w:themeColor="accent1"/>
          <w:left w:val="nil"/>
          <w:bottom w:val="single" w:sz="8" w:space="0" w:color="29292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CACA" w:themeFill="accent1" w:themeFillTint="3F"/>
      </w:tcPr>
    </w:tblStylePr>
    <w:tblStylePr w:type="band1Horz">
      <w:tblPr/>
      <w:tcPr>
        <w:tcBorders>
          <w:left w:val="nil"/>
          <w:right w:val="nil"/>
          <w:insideH w:val="nil"/>
          <w:insideV w:val="nil"/>
        </w:tcBorders>
        <w:shd w:val="clear" w:color="auto" w:fill="CACACA" w:themeFill="accent1" w:themeFillTint="3F"/>
      </w:tcPr>
    </w:tblStylePr>
  </w:style>
  <w:style w:type="table" w:styleId="HelleSchattierung-Akzent2">
    <w:name w:val="Light Shading Accent 2"/>
    <w:basedOn w:val="NormaleTabelle"/>
    <w:uiPriority w:val="60"/>
    <w:semiHidden/>
    <w:unhideWhenUsed/>
    <w:rsid w:val="00DC3D67"/>
    <w:rPr>
      <w:color w:val="262626" w:themeColor="accent2" w:themeShade="BF"/>
    </w:rPr>
    <w:tblPr>
      <w:tblStyleRowBandSize w:val="1"/>
      <w:tblStyleColBandSize w:val="1"/>
      <w:tblBorders>
        <w:top w:val="single" w:sz="8" w:space="0" w:color="333333" w:themeColor="accent2"/>
        <w:bottom w:val="single" w:sz="8" w:space="0" w:color="333333" w:themeColor="accent2"/>
      </w:tblBorders>
    </w:tblPr>
    <w:tblStylePr w:type="firstRow">
      <w:pPr>
        <w:spacing w:before="0" w:after="0" w:line="240" w:lineRule="auto"/>
      </w:pPr>
      <w:rPr>
        <w:b/>
        <w:bCs/>
      </w:rPr>
      <w:tblPr/>
      <w:tcPr>
        <w:tcBorders>
          <w:top w:val="single" w:sz="8" w:space="0" w:color="333333" w:themeColor="accent2"/>
          <w:left w:val="nil"/>
          <w:bottom w:val="single" w:sz="8" w:space="0" w:color="333333" w:themeColor="accent2"/>
          <w:right w:val="nil"/>
          <w:insideH w:val="nil"/>
          <w:insideV w:val="nil"/>
        </w:tcBorders>
      </w:tcPr>
    </w:tblStylePr>
    <w:tblStylePr w:type="lastRow">
      <w:pPr>
        <w:spacing w:before="0" w:after="0" w:line="240" w:lineRule="auto"/>
      </w:pPr>
      <w:rPr>
        <w:b/>
        <w:bCs/>
      </w:rPr>
      <w:tblPr/>
      <w:tcPr>
        <w:tcBorders>
          <w:top w:val="single" w:sz="8" w:space="0" w:color="333333" w:themeColor="accent2"/>
          <w:left w:val="nil"/>
          <w:bottom w:val="single" w:sz="8" w:space="0" w:color="3333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2" w:themeFillTint="3F"/>
      </w:tcPr>
    </w:tblStylePr>
    <w:tblStylePr w:type="band1Horz">
      <w:tblPr/>
      <w:tcPr>
        <w:tcBorders>
          <w:left w:val="nil"/>
          <w:right w:val="nil"/>
          <w:insideH w:val="nil"/>
          <w:insideV w:val="nil"/>
        </w:tcBorders>
        <w:shd w:val="clear" w:color="auto" w:fill="CCCCCC" w:themeFill="accent2" w:themeFillTint="3F"/>
      </w:tcPr>
    </w:tblStylePr>
  </w:style>
  <w:style w:type="table" w:styleId="HelleSchattierung-Akzent3">
    <w:name w:val="Light Shading Accent 3"/>
    <w:basedOn w:val="NormaleTabelle"/>
    <w:uiPriority w:val="60"/>
    <w:semiHidden/>
    <w:unhideWhenUsed/>
    <w:rsid w:val="00DC3D67"/>
    <w:rPr>
      <w:color w:val="262626" w:themeColor="accent3" w:themeShade="BF"/>
    </w:rPr>
    <w:tblPr>
      <w:tblStyleRowBandSize w:val="1"/>
      <w:tblStyleColBandSize w:val="1"/>
      <w:tblBorders>
        <w:top w:val="single" w:sz="8" w:space="0" w:color="333333" w:themeColor="accent3"/>
        <w:bottom w:val="single" w:sz="8" w:space="0" w:color="333333" w:themeColor="accent3"/>
      </w:tblBorders>
    </w:tblPr>
    <w:tblStylePr w:type="firstRow">
      <w:pPr>
        <w:spacing w:before="0" w:after="0" w:line="240" w:lineRule="auto"/>
      </w:pPr>
      <w:rPr>
        <w:b/>
        <w:bCs/>
      </w:rPr>
      <w:tblPr/>
      <w:tcPr>
        <w:tcBorders>
          <w:top w:val="single" w:sz="8" w:space="0" w:color="333333" w:themeColor="accent3"/>
          <w:left w:val="nil"/>
          <w:bottom w:val="single" w:sz="8" w:space="0" w:color="333333" w:themeColor="accent3"/>
          <w:right w:val="nil"/>
          <w:insideH w:val="nil"/>
          <w:insideV w:val="nil"/>
        </w:tcBorders>
      </w:tcPr>
    </w:tblStylePr>
    <w:tblStylePr w:type="lastRow">
      <w:pPr>
        <w:spacing w:before="0" w:after="0" w:line="240" w:lineRule="auto"/>
      </w:pPr>
      <w:rPr>
        <w:b/>
        <w:bCs/>
      </w:rPr>
      <w:tblPr/>
      <w:tcPr>
        <w:tcBorders>
          <w:top w:val="single" w:sz="8" w:space="0" w:color="333333" w:themeColor="accent3"/>
          <w:left w:val="nil"/>
          <w:bottom w:val="single" w:sz="8" w:space="0" w:color="33333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3" w:themeFillTint="3F"/>
      </w:tcPr>
    </w:tblStylePr>
    <w:tblStylePr w:type="band1Horz">
      <w:tblPr/>
      <w:tcPr>
        <w:tcBorders>
          <w:left w:val="nil"/>
          <w:right w:val="nil"/>
          <w:insideH w:val="nil"/>
          <w:insideV w:val="nil"/>
        </w:tcBorders>
        <w:shd w:val="clear" w:color="auto" w:fill="CCCCCC" w:themeFill="accent3" w:themeFillTint="3F"/>
      </w:tcPr>
    </w:tblStylePr>
  </w:style>
  <w:style w:type="table" w:styleId="HelleSchattierung-Akzent4">
    <w:name w:val="Light Shading Accent 4"/>
    <w:basedOn w:val="NormaleTabelle"/>
    <w:uiPriority w:val="60"/>
    <w:semiHidden/>
    <w:unhideWhenUsed/>
    <w:rsid w:val="00DC3D67"/>
    <w:rPr>
      <w:color w:val="393939" w:themeColor="accent4" w:themeShade="BF"/>
    </w:rPr>
    <w:tblPr>
      <w:tblStyleRowBandSize w:val="1"/>
      <w:tblStyleColBandSize w:val="1"/>
      <w:tblBorders>
        <w:top w:val="single" w:sz="8" w:space="0" w:color="4D4D4D" w:themeColor="accent4"/>
        <w:bottom w:val="single" w:sz="8" w:space="0" w:color="4D4D4D" w:themeColor="accent4"/>
      </w:tblBorders>
    </w:tblPr>
    <w:tblStylePr w:type="firstRow">
      <w:pPr>
        <w:spacing w:before="0" w:after="0" w:line="240" w:lineRule="auto"/>
      </w:pPr>
      <w:rPr>
        <w:b/>
        <w:bCs/>
      </w:rPr>
      <w:tblPr/>
      <w:tcPr>
        <w:tcBorders>
          <w:top w:val="single" w:sz="8" w:space="0" w:color="4D4D4D" w:themeColor="accent4"/>
          <w:left w:val="nil"/>
          <w:bottom w:val="single" w:sz="8" w:space="0" w:color="4D4D4D" w:themeColor="accent4"/>
          <w:right w:val="nil"/>
          <w:insideH w:val="nil"/>
          <w:insideV w:val="nil"/>
        </w:tcBorders>
      </w:tcPr>
    </w:tblStylePr>
    <w:tblStylePr w:type="lastRow">
      <w:pPr>
        <w:spacing w:before="0" w:after="0" w:line="240" w:lineRule="auto"/>
      </w:pPr>
      <w:rPr>
        <w:b/>
        <w:bCs/>
      </w:rPr>
      <w:tblPr/>
      <w:tcPr>
        <w:tcBorders>
          <w:top w:val="single" w:sz="8" w:space="0" w:color="4D4D4D" w:themeColor="accent4"/>
          <w:left w:val="nil"/>
          <w:bottom w:val="single" w:sz="8" w:space="0" w:color="4D4D4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4" w:themeFillTint="3F"/>
      </w:tcPr>
    </w:tblStylePr>
    <w:tblStylePr w:type="band1Horz">
      <w:tblPr/>
      <w:tcPr>
        <w:tcBorders>
          <w:left w:val="nil"/>
          <w:right w:val="nil"/>
          <w:insideH w:val="nil"/>
          <w:insideV w:val="nil"/>
        </w:tcBorders>
        <w:shd w:val="clear" w:color="auto" w:fill="D3D3D3" w:themeFill="accent4" w:themeFillTint="3F"/>
      </w:tcPr>
    </w:tblStylePr>
  </w:style>
  <w:style w:type="table" w:styleId="HelleSchattierung-Akzent5">
    <w:name w:val="Light Shading Accent 5"/>
    <w:basedOn w:val="NormaleTabelle"/>
    <w:uiPriority w:val="60"/>
    <w:semiHidden/>
    <w:unhideWhenUsed/>
    <w:rsid w:val="00DC3D67"/>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HelleSchattierung-Akzent6">
    <w:name w:val="Light Shading Accent 6"/>
    <w:basedOn w:val="NormaleTabelle"/>
    <w:uiPriority w:val="60"/>
    <w:semiHidden/>
    <w:unhideWhenUsed/>
    <w:rsid w:val="00DC3D67"/>
    <w:rPr>
      <w:color w:val="595959" w:themeColor="accent6" w:themeShade="BF"/>
    </w:rPr>
    <w:tblPr>
      <w:tblStyleRowBandSize w:val="1"/>
      <w:tblStyleColBandSize w:val="1"/>
      <w:tblBorders>
        <w:top w:val="single" w:sz="8" w:space="0" w:color="777777" w:themeColor="accent6"/>
        <w:bottom w:val="single" w:sz="8" w:space="0" w:color="777777" w:themeColor="accent6"/>
      </w:tblBorders>
    </w:tblPr>
    <w:tblStylePr w:type="firstRow">
      <w:pPr>
        <w:spacing w:before="0" w:after="0" w:line="240" w:lineRule="auto"/>
      </w:pPr>
      <w:rPr>
        <w:b/>
        <w:bCs/>
      </w:rPr>
      <w:tblPr/>
      <w:tcPr>
        <w:tcBorders>
          <w:top w:val="single" w:sz="8" w:space="0" w:color="777777" w:themeColor="accent6"/>
          <w:left w:val="nil"/>
          <w:bottom w:val="single" w:sz="8" w:space="0" w:color="777777" w:themeColor="accent6"/>
          <w:right w:val="nil"/>
          <w:insideH w:val="nil"/>
          <w:insideV w:val="nil"/>
        </w:tcBorders>
      </w:tcPr>
    </w:tblStylePr>
    <w:tblStylePr w:type="lastRow">
      <w:pPr>
        <w:spacing w:before="0" w:after="0" w:line="240" w:lineRule="auto"/>
      </w:pPr>
      <w:rPr>
        <w:b/>
        <w:bCs/>
      </w:rPr>
      <w:tblPr/>
      <w:tcPr>
        <w:tcBorders>
          <w:top w:val="single" w:sz="8" w:space="0" w:color="777777" w:themeColor="accent6"/>
          <w:left w:val="nil"/>
          <w:bottom w:val="single" w:sz="8" w:space="0" w:color="77777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6" w:themeFillTint="3F"/>
      </w:tcPr>
    </w:tblStylePr>
    <w:tblStylePr w:type="band1Horz">
      <w:tblPr/>
      <w:tcPr>
        <w:tcBorders>
          <w:left w:val="nil"/>
          <w:right w:val="nil"/>
          <w:insideH w:val="nil"/>
          <w:insideV w:val="nil"/>
        </w:tcBorders>
        <w:shd w:val="clear" w:color="auto" w:fill="DDDDDD" w:themeFill="accent6" w:themeFillTint="3F"/>
      </w:tcPr>
    </w:tblStylePr>
  </w:style>
  <w:style w:type="table" w:styleId="HellesRaster">
    <w:name w:val="Light Grid"/>
    <w:basedOn w:val="NormaleTabelle"/>
    <w:uiPriority w:val="62"/>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DC3D67"/>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insideH w:val="single" w:sz="8" w:space="0" w:color="292929" w:themeColor="accent1"/>
        <w:insideV w:val="single" w:sz="8" w:space="0" w:color="29292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2929" w:themeColor="accent1"/>
          <w:left w:val="single" w:sz="8" w:space="0" w:color="292929" w:themeColor="accent1"/>
          <w:bottom w:val="single" w:sz="18" w:space="0" w:color="292929" w:themeColor="accent1"/>
          <w:right w:val="single" w:sz="8" w:space="0" w:color="292929" w:themeColor="accent1"/>
          <w:insideH w:val="nil"/>
          <w:insideV w:val="single" w:sz="8" w:space="0" w:color="29292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2929" w:themeColor="accent1"/>
          <w:left w:val="single" w:sz="8" w:space="0" w:color="292929" w:themeColor="accent1"/>
          <w:bottom w:val="single" w:sz="8" w:space="0" w:color="292929" w:themeColor="accent1"/>
          <w:right w:val="single" w:sz="8" w:space="0" w:color="292929" w:themeColor="accent1"/>
          <w:insideH w:val="nil"/>
          <w:insideV w:val="single" w:sz="8" w:space="0" w:color="29292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tblStylePr w:type="band1Vert">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shd w:val="clear" w:color="auto" w:fill="CACACA" w:themeFill="accent1" w:themeFillTint="3F"/>
      </w:tcPr>
    </w:tblStylePr>
    <w:tblStylePr w:type="band1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insideV w:val="single" w:sz="8" w:space="0" w:color="292929" w:themeColor="accent1"/>
        </w:tcBorders>
        <w:shd w:val="clear" w:color="auto" w:fill="CACACA" w:themeFill="accent1" w:themeFillTint="3F"/>
      </w:tcPr>
    </w:tblStylePr>
    <w:tblStylePr w:type="band2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insideV w:val="single" w:sz="8" w:space="0" w:color="292929" w:themeColor="accent1"/>
        </w:tcBorders>
      </w:tcPr>
    </w:tblStylePr>
  </w:style>
  <w:style w:type="table" w:styleId="HellesRaster-Akzent2">
    <w:name w:val="Light Grid Accent 2"/>
    <w:basedOn w:val="NormaleTabelle"/>
    <w:uiPriority w:val="62"/>
    <w:semiHidden/>
    <w:unhideWhenUsed/>
    <w:rsid w:val="00DC3D67"/>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insideH w:val="single" w:sz="8" w:space="0" w:color="333333" w:themeColor="accent2"/>
        <w:insideV w:val="single" w:sz="8" w:space="0" w:color="3333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2"/>
          <w:left w:val="single" w:sz="8" w:space="0" w:color="333333" w:themeColor="accent2"/>
          <w:bottom w:val="single" w:sz="18" w:space="0" w:color="333333" w:themeColor="accent2"/>
          <w:right w:val="single" w:sz="8" w:space="0" w:color="333333" w:themeColor="accent2"/>
          <w:insideH w:val="nil"/>
          <w:insideV w:val="single" w:sz="8" w:space="0" w:color="3333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2"/>
          <w:left w:val="single" w:sz="8" w:space="0" w:color="333333" w:themeColor="accent2"/>
          <w:bottom w:val="single" w:sz="8" w:space="0" w:color="333333" w:themeColor="accent2"/>
          <w:right w:val="single" w:sz="8" w:space="0" w:color="333333" w:themeColor="accent2"/>
          <w:insideH w:val="nil"/>
          <w:insideV w:val="single" w:sz="8" w:space="0" w:color="3333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tblStylePr w:type="band1Vert">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shd w:val="clear" w:color="auto" w:fill="CCCCCC" w:themeFill="accent2" w:themeFillTint="3F"/>
      </w:tcPr>
    </w:tblStylePr>
    <w:tblStylePr w:type="band1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insideV w:val="single" w:sz="8" w:space="0" w:color="333333" w:themeColor="accent2"/>
        </w:tcBorders>
        <w:shd w:val="clear" w:color="auto" w:fill="CCCCCC" w:themeFill="accent2" w:themeFillTint="3F"/>
      </w:tcPr>
    </w:tblStylePr>
    <w:tblStylePr w:type="band2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insideV w:val="single" w:sz="8" w:space="0" w:color="333333" w:themeColor="accent2"/>
        </w:tcBorders>
      </w:tcPr>
    </w:tblStylePr>
  </w:style>
  <w:style w:type="table" w:styleId="HellesRaster-Akzent3">
    <w:name w:val="Light Grid Accent 3"/>
    <w:basedOn w:val="NormaleTabelle"/>
    <w:uiPriority w:val="62"/>
    <w:semiHidden/>
    <w:unhideWhenUsed/>
    <w:rsid w:val="00DC3D67"/>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insideH w:val="single" w:sz="8" w:space="0" w:color="333333" w:themeColor="accent3"/>
        <w:insideV w:val="single" w:sz="8" w:space="0" w:color="33333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3"/>
          <w:left w:val="single" w:sz="8" w:space="0" w:color="333333" w:themeColor="accent3"/>
          <w:bottom w:val="single" w:sz="18" w:space="0" w:color="333333" w:themeColor="accent3"/>
          <w:right w:val="single" w:sz="8" w:space="0" w:color="333333" w:themeColor="accent3"/>
          <w:insideH w:val="nil"/>
          <w:insideV w:val="single" w:sz="8" w:space="0" w:color="33333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3"/>
          <w:left w:val="single" w:sz="8" w:space="0" w:color="333333" w:themeColor="accent3"/>
          <w:bottom w:val="single" w:sz="8" w:space="0" w:color="333333" w:themeColor="accent3"/>
          <w:right w:val="single" w:sz="8" w:space="0" w:color="333333" w:themeColor="accent3"/>
          <w:insideH w:val="nil"/>
          <w:insideV w:val="single" w:sz="8" w:space="0" w:color="33333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tblStylePr w:type="band1Vert">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shd w:val="clear" w:color="auto" w:fill="CCCCCC" w:themeFill="accent3" w:themeFillTint="3F"/>
      </w:tcPr>
    </w:tblStylePr>
    <w:tblStylePr w:type="band1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insideV w:val="single" w:sz="8" w:space="0" w:color="333333" w:themeColor="accent3"/>
        </w:tcBorders>
        <w:shd w:val="clear" w:color="auto" w:fill="CCCCCC" w:themeFill="accent3" w:themeFillTint="3F"/>
      </w:tcPr>
    </w:tblStylePr>
    <w:tblStylePr w:type="band2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insideV w:val="single" w:sz="8" w:space="0" w:color="333333" w:themeColor="accent3"/>
        </w:tcBorders>
      </w:tcPr>
    </w:tblStylePr>
  </w:style>
  <w:style w:type="table" w:styleId="HellesRaster-Akzent4">
    <w:name w:val="Light Grid Accent 4"/>
    <w:basedOn w:val="NormaleTabelle"/>
    <w:uiPriority w:val="62"/>
    <w:semiHidden/>
    <w:unhideWhenUsed/>
    <w:rsid w:val="00DC3D67"/>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insideH w:val="single" w:sz="8" w:space="0" w:color="4D4D4D" w:themeColor="accent4"/>
        <w:insideV w:val="single" w:sz="8" w:space="0" w:color="4D4D4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4"/>
          <w:left w:val="single" w:sz="8" w:space="0" w:color="4D4D4D" w:themeColor="accent4"/>
          <w:bottom w:val="single" w:sz="18" w:space="0" w:color="4D4D4D" w:themeColor="accent4"/>
          <w:right w:val="single" w:sz="8" w:space="0" w:color="4D4D4D" w:themeColor="accent4"/>
          <w:insideH w:val="nil"/>
          <w:insideV w:val="single" w:sz="8" w:space="0" w:color="4D4D4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4"/>
          <w:left w:val="single" w:sz="8" w:space="0" w:color="4D4D4D" w:themeColor="accent4"/>
          <w:bottom w:val="single" w:sz="8" w:space="0" w:color="4D4D4D" w:themeColor="accent4"/>
          <w:right w:val="single" w:sz="8" w:space="0" w:color="4D4D4D" w:themeColor="accent4"/>
          <w:insideH w:val="nil"/>
          <w:insideV w:val="single" w:sz="8" w:space="0" w:color="4D4D4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tblStylePr w:type="band1Vert">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shd w:val="clear" w:color="auto" w:fill="D3D3D3" w:themeFill="accent4" w:themeFillTint="3F"/>
      </w:tcPr>
    </w:tblStylePr>
    <w:tblStylePr w:type="band1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insideV w:val="single" w:sz="8" w:space="0" w:color="4D4D4D" w:themeColor="accent4"/>
        </w:tcBorders>
        <w:shd w:val="clear" w:color="auto" w:fill="D3D3D3" w:themeFill="accent4" w:themeFillTint="3F"/>
      </w:tcPr>
    </w:tblStylePr>
    <w:tblStylePr w:type="band2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insideV w:val="single" w:sz="8" w:space="0" w:color="4D4D4D" w:themeColor="accent4"/>
        </w:tcBorders>
      </w:tcPr>
    </w:tblStylePr>
  </w:style>
  <w:style w:type="table" w:styleId="HellesRaster-Akzent5">
    <w:name w:val="Light Grid Accent 5"/>
    <w:basedOn w:val="NormaleTabelle"/>
    <w:uiPriority w:val="62"/>
    <w:semiHidden/>
    <w:unhideWhenUsed/>
    <w:rsid w:val="00DC3D6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HellesRaster-Akzent6">
    <w:name w:val="Light Grid Accent 6"/>
    <w:basedOn w:val="NormaleTabelle"/>
    <w:uiPriority w:val="62"/>
    <w:semiHidden/>
    <w:unhideWhenUsed/>
    <w:rsid w:val="00DC3D67"/>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insideH w:val="single" w:sz="8" w:space="0" w:color="777777" w:themeColor="accent6"/>
        <w:insideV w:val="single" w:sz="8" w:space="0" w:color="77777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7777" w:themeColor="accent6"/>
          <w:left w:val="single" w:sz="8" w:space="0" w:color="777777" w:themeColor="accent6"/>
          <w:bottom w:val="single" w:sz="18" w:space="0" w:color="777777" w:themeColor="accent6"/>
          <w:right w:val="single" w:sz="8" w:space="0" w:color="777777" w:themeColor="accent6"/>
          <w:insideH w:val="nil"/>
          <w:insideV w:val="single" w:sz="8" w:space="0" w:color="77777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7777" w:themeColor="accent6"/>
          <w:left w:val="single" w:sz="8" w:space="0" w:color="777777" w:themeColor="accent6"/>
          <w:bottom w:val="single" w:sz="8" w:space="0" w:color="777777" w:themeColor="accent6"/>
          <w:right w:val="single" w:sz="8" w:space="0" w:color="777777" w:themeColor="accent6"/>
          <w:insideH w:val="nil"/>
          <w:insideV w:val="single" w:sz="8" w:space="0" w:color="77777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tblStylePr w:type="band1Vert">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shd w:val="clear" w:color="auto" w:fill="DDDDDD" w:themeFill="accent6" w:themeFillTint="3F"/>
      </w:tcPr>
    </w:tblStylePr>
    <w:tblStylePr w:type="band1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insideV w:val="single" w:sz="8" w:space="0" w:color="777777" w:themeColor="accent6"/>
        </w:tcBorders>
        <w:shd w:val="clear" w:color="auto" w:fill="DDDDDD" w:themeFill="accent6" w:themeFillTint="3F"/>
      </w:tcPr>
    </w:tblStylePr>
    <w:tblStylePr w:type="band2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insideV w:val="single" w:sz="8" w:space="0" w:color="777777" w:themeColor="accent6"/>
        </w:tcBorders>
      </w:tcPr>
    </w:tblStylePr>
  </w:style>
  <w:style w:type="table" w:styleId="DunkleListe">
    <w:name w:val="Dark List"/>
    <w:basedOn w:val="NormaleTabelle"/>
    <w:uiPriority w:val="70"/>
    <w:semiHidden/>
    <w:unhideWhenUsed/>
    <w:rsid w:val="00DC3D6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DC3D67"/>
    <w:rPr>
      <w:color w:val="FFFFFF" w:themeColor="background1"/>
    </w:rPr>
    <w:tblPr>
      <w:tblStyleRowBandSize w:val="1"/>
      <w:tblStyleColBandSize w:val="1"/>
    </w:tblPr>
    <w:tcPr>
      <w:shd w:val="clear" w:color="auto" w:fill="29292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141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E1E1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E1E1E" w:themeFill="accent1" w:themeFillShade="BF"/>
      </w:tcPr>
    </w:tblStylePr>
    <w:tblStylePr w:type="band1Vert">
      <w:tblPr/>
      <w:tcPr>
        <w:tcBorders>
          <w:top w:val="nil"/>
          <w:left w:val="nil"/>
          <w:bottom w:val="nil"/>
          <w:right w:val="nil"/>
          <w:insideH w:val="nil"/>
          <w:insideV w:val="nil"/>
        </w:tcBorders>
        <w:shd w:val="clear" w:color="auto" w:fill="1E1E1E" w:themeFill="accent1" w:themeFillShade="BF"/>
      </w:tcPr>
    </w:tblStylePr>
    <w:tblStylePr w:type="band1Horz">
      <w:tblPr/>
      <w:tcPr>
        <w:tcBorders>
          <w:top w:val="nil"/>
          <w:left w:val="nil"/>
          <w:bottom w:val="nil"/>
          <w:right w:val="nil"/>
          <w:insideH w:val="nil"/>
          <w:insideV w:val="nil"/>
        </w:tcBorders>
        <w:shd w:val="clear" w:color="auto" w:fill="1E1E1E" w:themeFill="accent1" w:themeFillShade="BF"/>
      </w:tcPr>
    </w:tblStylePr>
  </w:style>
  <w:style w:type="table" w:styleId="DunkleListe-Akzent2">
    <w:name w:val="Dark List Accent 2"/>
    <w:basedOn w:val="NormaleTabelle"/>
    <w:uiPriority w:val="70"/>
    <w:semiHidden/>
    <w:unhideWhenUsed/>
    <w:rsid w:val="00DC3D67"/>
    <w:rPr>
      <w:color w:val="FFFFFF" w:themeColor="background1"/>
    </w:rPr>
    <w:tblPr>
      <w:tblStyleRowBandSize w:val="1"/>
      <w:tblStyleColBandSize w:val="1"/>
    </w:tblPr>
    <w:tcPr>
      <w:shd w:val="clear" w:color="auto" w:fill="3333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2" w:themeFillShade="BF"/>
      </w:tcPr>
    </w:tblStylePr>
    <w:tblStylePr w:type="band1Vert">
      <w:tblPr/>
      <w:tcPr>
        <w:tcBorders>
          <w:top w:val="nil"/>
          <w:left w:val="nil"/>
          <w:bottom w:val="nil"/>
          <w:right w:val="nil"/>
          <w:insideH w:val="nil"/>
          <w:insideV w:val="nil"/>
        </w:tcBorders>
        <w:shd w:val="clear" w:color="auto" w:fill="262626" w:themeFill="accent2" w:themeFillShade="BF"/>
      </w:tcPr>
    </w:tblStylePr>
    <w:tblStylePr w:type="band1Horz">
      <w:tblPr/>
      <w:tcPr>
        <w:tcBorders>
          <w:top w:val="nil"/>
          <w:left w:val="nil"/>
          <w:bottom w:val="nil"/>
          <w:right w:val="nil"/>
          <w:insideH w:val="nil"/>
          <w:insideV w:val="nil"/>
        </w:tcBorders>
        <w:shd w:val="clear" w:color="auto" w:fill="262626" w:themeFill="accent2" w:themeFillShade="BF"/>
      </w:tcPr>
    </w:tblStylePr>
  </w:style>
  <w:style w:type="table" w:styleId="DunkleListe-Akzent3">
    <w:name w:val="Dark List Accent 3"/>
    <w:basedOn w:val="NormaleTabelle"/>
    <w:uiPriority w:val="70"/>
    <w:semiHidden/>
    <w:unhideWhenUsed/>
    <w:rsid w:val="00DC3D67"/>
    <w:rPr>
      <w:color w:val="FFFFFF" w:themeColor="background1"/>
    </w:rPr>
    <w:tblPr>
      <w:tblStyleRowBandSize w:val="1"/>
      <w:tblStyleColBandSize w:val="1"/>
    </w:tblPr>
    <w:tcPr>
      <w:shd w:val="clear" w:color="auto" w:fill="33333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3" w:themeFillShade="BF"/>
      </w:tcPr>
    </w:tblStylePr>
    <w:tblStylePr w:type="band1Vert">
      <w:tblPr/>
      <w:tcPr>
        <w:tcBorders>
          <w:top w:val="nil"/>
          <w:left w:val="nil"/>
          <w:bottom w:val="nil"/>
          <w:right w:val="nil"/>
          <w:insideH w:val="nil"/>
          <w:insideV w:val="nil"/>
        </w:tcBorders>
        <w:shd w:val="clear" w:color="auto" w:fill="262626" w:themeFill="accent3" w:themeFillShade="BF"/>
      </w:tcPr>
    </w:tblStylePr>
    <w:tblStylePr w:type="band1Horz">
      <w:tblPr/>
      <w:tcPr>
        <w:tcBorders>
          <w:top w:val="nil"/>
          <w:left w:val="nil"/>
          <w:bottom w:val="nil"/>
          <w:right w:val="nil"/>
          <w:insideH w:val="nil"/>
          <w:insideV w:val="nil"/>
        </w:tcBorders>
        <w:shd w:val="clear" w:color="auto" w:fill="262626" w:themeFill="accent3" w:themeFillShade="BF"/>
      </w:tcPr>
    </w:tblStylePr>
  </w:style>
  <w:style w:type="table" w:styleId="DunkleListe-Akzent4">
    <w:name w:val="Dark List Accent 4"/>
    <w:basedOn w:val="NormaleTabelle"/>
    <w:uiPriority w:val="70"/>
    <w:semiHidden/>
    <w:unhideWhenUsed/>
    <w:rsid w:val="00DC3D67"/>
    <w:rPr>
      <w:color w:val="FFFFFF" w:themeColor="background1"/>
    </w:rPr>
    <w:tblPr>
      <w:tblStyleRowBandSize w:val="1"/>
      <w:tblStyleColBandSize w:val="1"/>
    </w:tblPr>
    <w:tcPr>
      <w:shd w:val="clear" w:color="auto" w:fill="4D4D4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4" w:themeFillShade="BF"/>
      </w:tcPr>
    </w:tblStylePr>
    <w:tblStylePr w:type="band1Vert">
      <w:tblPr/>
      <w:tcPr>
        <w:tcBorders>
          <w:top w:val="nil"/>
          <w:left w:val="nil"/>
          <w:bottom w:val="nil"/>
          <w:right w:val="nil"/>
          <w:insideH w:val="nil"/>
          <w:insideV w:val="nil"/>
        </w:tcBorders>
        <w:shd w:val="clear" w:color="auto" w:fill="393939" w:themeFill="accent4" w:themeFillShade="BF"/>
      </w:tcPr>
    </w:tblStylePr>
    <w:tblStylePr w:type="band1Horz">
      <w:tblPr/>
      <w:tcPr>
        <w:tcBorders>
          <w:top w:val="nil"/>
          <w:left w:val="nil"/>
          <w:bottom w:val="nil"/>
          <w:right w:val="nil"/>
          <w:insideH w:val="nil"/>
          <w:insideV w:val="nil"/>
        </w:tcBorders>
        <w:shd w:val="clear" w:color="auto" w:fill="393939" w:themeFill="accent4" w:themeFillShade="BF"/>
      </w:tcPr>
    </w:tblStylePr>
  </w:style>
  <w:style w:type="table" w:styleId="DunkleListe-Akzent5">
    <w:name w:val="Dark List Accent 5"/>
    <w:basedOn w:val="NormaleTabelle"/>
    <w:uiPriority w:val="70"/>
    <w:semiHidden/>
    <w:unhideWhenUsed/>
    <w:rsid w:val="00DC3D67"/>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unkleListe-Akzent6">
    <w:name w:val="Dark List Accent 6"/>
    <w:basedOn w:val="NormaleTabelle"/>
    <w:uiPriority w:val="70"/>
    <w:rsid w:val="00DC3D67"/>
    <w:rPr>
      <w:color w:val="FFFFFF" w:themeColor="background1"/>
    </w:rPr>
    <w:tblPr>
      <w:tblStyleRowBandSize w:val="1"/>
      <w:tblStyleColBandSize w:val="1"/>
    </w:tblPr>
    <w:tcPr>
      <w:shd w:val="clear" w:color="auto" w:fill="77777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3B3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9595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95959" w:themeFill="accent6" w:themeFillShade="BF"/>
      </w:tcPr>
    </w:tblStylePr>
    <w:tblStylePr w:type="band1Vert">
      <w:tblPr/>
      <w:tcPr>
        <w:tcBorders>
          <w:top w:val="nil"/>
          <w:left w:val="nil"/>
          <w:bottom w:val="nil"/>
          <w:right w:val="nil"/>
          <w:insideH w:val="nil"/>
          <w:insideV w:val="nil"/>
        </w:tcBorders>
        <w:shd w:val="clear" w:color="auto" w:fill="595959" w:themeFill="accent6" w:themeFillShade="BF"/>
      </w:tcPr>
    </w:tblStylePr>
    <w:tblStylePr w:type="band1Horz">
      <w:tblPr/>
      <w:tcPr>
        <w:tcBorders>
          <w:top w:val="nil"/>
          <w:left w:val="nil"/>
          <w:bottom w:val="nil"/>
          <w:right w:val="nil"/>
          <w:insideH w:val="nil"/>
          <w:insideV w:val="nil"/>
        </w:tcBorders>
        <w:shd w:val="clear" w:color="auto" w:fill="595959" w:themeFill="accent6" w:themeFillShade="BF"/>
      </w:tcPr>
    </w:tblStylePr>
  </w:style>
  <w:style w:type="table" w:styleId="Listentabelle1hell">
    <w:name w:val="List Table 1 Light"/>
    <w:basedOn w:val="NormaleTabelle"/>
    <w:uiPriority w:val="46"/>
    <w:rsid w:val="00DC3D6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DC3D67"/>
    <w:tblPr>
      <w:tblStyleRowBandSize w:val="1"/>
      <w:tblStyleColBandSize w:val="1"/>
    </w:tblPr>
    <w:tblStylePr w:type="firstRow">
      <w:rPr>
        <w:b/>
        <w:bCs/>
      </w:rPr>
      <w:tblPr/>
      <w:tcPr>
        <w:tcBorders>
          <w:bottom w:val="single" w:sz="4" w:space="0" w:color="7E7E7E" w:themeColor="accent1" w:themeTint="99"/>
        </w:tcBorders>
      </w:tcPr>
    </w:tblStylePr>
    <w:tblStylePr w:type="lastRow">
      <w:rPr>
        <w:b/>
        <w:bCs/>
      </w:rPr>
      <w:tblPr/>
      <w:tcPr>
        <w:tcBorders>
          <w:top w:val="sing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1hellAkzent2">
    <w:name w:val="List Table 1 Light Accent 2"/>
    <w:basedOn w:val="NormaleTabelle"/>
    <w:uiPriority w:val="46"/>
    <w:rsid w:val="00DC3D67"/>
    <w:tblPr>
      <w:tblStyleRowBandSize w:val="1"/>
      <w:tblStyleColBandSize w:val="1"/>
    </w:tblPr>
    <w:tblStylePr w:type="firstRow">
      <w:rPr>
        <w:b/>
        <w:bCs/>
      </w:rPr>
      <w:tblPr/>
      <w:tcPr>
        <w:tcBorders>
          <w:bottom w:val="single" w:sz="4" w:space="0" w:color="848484" w:themeColor="accent2" w:themeTint="99"/>
        </w:tcBorders>
      </w:tcPr>
    </w:tblStylePr>
    <w:tblStylePr w:type="lastRow">
      <w:rPr>
        <w:b/>
        <w:bCs/>
      </w:rPr>
      <w:tblPr/>
      <w:tcPr>
        <w:tcBorders>
          <w:top w:val="sing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1hellAkzent3">
    <w:name w:val="List Table 1 Light Accent 3"/>
    <w:basedOn w:val="NormaleTabelle"/>
    <w:uiPriority w:val="46"/>
    <w:rsid w:val="00DC3D67"/>
    <w:tblPr>
      <w:tblStyleRowBandSize w:val="1"/>
      <w:tblStyleColBandSize w:val="1"/>
    </w:tblPr>
    <w:tblStylePr w:type="firstRow">
      <w:rPr>
        <w:b/>
        <w:bCs/>
      </w:rPr>
      <w:tblPr/>
      <w:tcPr>
        <w:tcBorders>
          <w:bottom w:val="single" w:sz="4" w:space="0" w:color="848484" w:themeColor="accent3" w:themeTint="99"/>
        </w:tcBorders>
      </w:tcPr>
    </w:tblStylePr>
    <w:tblStylePr w:type="lastRow">
      <w:rPr>
        <w:b/>
        <w:bCs/>
      </w:rPr>
      <w:tblPr/>
      <w:tcPr>
        <w:tcBorders>
          <w:top w:val="sing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1hellAkzent4">
    <w:name w:val="List Table 1 Light Accent 4"/>
    <w:basedOn w:val="NormaleTabelle"/>
    <w:uiPriority w:val="46"/>
    <w:rsid w:val="00DC3D67"/>
    <w:tblPr>
      <w:tblStyleRowBandSize w:val="1"/>
      <w:tblStyleColBandSize w:val="1"/>
    </w:tblPr>
    <w:tblStylePr w:type="firstRow">
      <w:rPr>
        <w:b/>
        <w:bCs/>
      </w:rPr>
      <w:tblPr/>
      <w:tcPr>
        <w:tcBorders>
          <w:bottom w:val="single" w:sz="4" w:space="0" w:color="949494" w:themeColor="accent4" w:themeTint="99"/>
        </w:tcBorders>
      </w:tcPr>
    </w:tblStylePr>
    <w:tblStylePr w:type="lastRow">
      <w:rPr>
        <w:b/>
        <w:bCs/>
      </w:rPr>
      <w:tblPr/>
      <w:tcPr>
        <w:tcBorders>
          <w:top w:val="sing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1hellAkzent5">
    <w:name w:val="List Table 1 Light Accent 5"/>
    <w:basedOn w:val="NormaleTabelle"/>
    <w:uiPriority w:val="46"/>
    <w:rsid w:val="00DC3D67"/>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1hellAkzent6">
    <w:name w:val="List Table 1 Light Accent 6"/>
    <w:basedOn w:val="NormaleTabelle"/>
    <w:uiPriority w:val="46"/>
    <w:rsid w:val="00DC3D67"/>
    <w:tblPr>
      <w:tblStyleRowBandSize w:val="1"/>
      <w:tblStyleColBandSize w:val="1"/>
    </w:tblPr>
    <w:tblStylePr w:type="firstRow">
      <w:rPr>
        <w:b/>
        <w:bCs/>
      </w:rPr>
      <w:tblPr/>
      <w:tcPr>
        <w:tcBorders>
          <w:bottom w:val="single" w:sz="4" w:space="0" w:color="ADADAD" w:themeColor="accent6" w:themeTint="99"/>
        </w:tcBorders>
      </w:tcPr>
    </w:tblStylePr>
    <w:tblStylePr w:type="lastRow">
      <w:rPr>
        <w:b/>
        <w:bCs/>
      </w:rPr>
      <w:tblPr/>
      <w:tcPr>
        <w:tcBorders>
          <w:top w:val="sing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2">
    <w:name w:val="List Table 2"/>
    <w:basedOn w:val="NormaleTabelle"/>
    <w:uiPriority w:val="47"/>
    <w:rsid w:val="00DC3D6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DC3D67"/>
    <w:tblPr>
      <w:tblStyleRowBandSize w:val="1"/>
      <w:tblStyleColBandSize w:val="1"/>
      <w:tblBorders>
        <w:top w:val="single" w:sz="4" w:space="0" w:color="7E7E7E" w:themeColor="accent1" w:themeTint="99"/>
        <w:bottom w:val="single" w:sz="4" w:space="0" w:color="7E7E7E" w:themeColor="accent1" w:themeTint="99"/>
        <w:insideH w:val="single" w:sz="4" w:space="0" w:color="7E7E7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2Akzent2">
    <w:name w:val="List Table 2 Accent 2"/>
    <w:basedOn w:val="NormaleTabelle"/>
    <w:uiPriority w:val="47"/>
    <w:rsid w:val="00DC3D67"/>
    <w:tblPr>
      <w:tblStyleRowBandSize w:val="1"/>
      <w:tblStyleColBandSize w:val="1"/>
      <w:tblBorders>
        <w:top w:val="single" w:sz="4" w:space="0" w:color="848484" w:themeColor="accent2" w:themeTint="99"/>
        <w:bottom w:val="single" w:sz="4" w:space="0" w:color="848484" w:themeColor="accent2" w:themeTint="99"/>
        <w:insideH w:val="single" w:sz="4" w:space="0" w:color="84848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2Akzent3">
    <w:name w:val="List Table 2 Accent 3"/>
    <w:basedOn w:val="NormaleTabelle"/>
    <w:uiPriority w:val="47"/>
    <w:rsid w:val="00DC3D67"/>
    <w:tblPr>
      <w:tblStyleRowBandSize w:val="1"/>
      <w:tblStyleColBandSize w:val="1"/>
      <w:tblBorders>
        <w:top w:val="single" w:sz="4" w:space="0" w:color="848484" w:themeColor="accent3" w:themeTint="99"/>
        <w:bottom w:val="single" w:sz="4" w:space="0" w:color="848484" w:themeColor="accent3" w:themeTint="99"/>
        <w:insideH w:val="single" w:sz="4" w:space="0" w:color="84848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2Akzent4">
    <w:name w:val="List Table 2 Accent 4"/>
    <w:basedOn w:val="NormaleTabelle"/>
    <w:uiPriority w:val="47"/>
    <w:rsid w:val="00DC3D67"/>
    <w:tblPr>
      <w:tblStyleRowBandSize w:val="1"/>
      <w:tblStyleColBandSize w:val="1"/>
      <w:tblBorders>
        <w:top w:val="single" w:sz="4" w:space="0" w:color="949494" w:themeColor="accent4" w:themeTint="99"/>
        <w:bottom w:val="single" w:sz="4" w:space="0" w:color="949494" w:themeColor="accent4" w:themeTint="99"/>
        <w:insideH w:val="single" w:sz="4" w:space="0" w:color="94949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2Akzent5">
    <w:name w:val="List Table 2 Accent 5"/>
    <w:basedOn w:val="NormaleTabelle"/>
    <w:uiPriority w:val="47"/>
    <w:rsid w:val="00DC3D67"/>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2Akzent6">
    <w:name w:val="List Table 2 Accent 6"/>
    <w:basedOn w:val="NormaleTabelle"/>
    <w:uiPriority w:val="47"/>
    <w:rsid w:val="00DC3D67"/>
    <w:tblPr>
      <w:tblStyleRowBandSize w:val="1"/>
      <w:tblStyleColBandSize w:val="1"/>
      <w:tblBorders>
        <w:top w:val="single" w:sz="4" w:space="0" w:color="ADADAD" w:themeColor="accent6" w:themeTint="99"/>
        <w:bottom w:val="single" w:sz="4" w:space="0" w:color="ADADAD" w:themeColor="accent6" w:themeTint="99"/>
        <w:insideH w:val="single" w:sz="4" w:space="0" w:color="ADADA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3">
    <w:name w:val="List Table 3"/>
    <w:basedOn w:val="NormaleTabelle"/>
    <w:uiPriority w:val="48"/>
    <w:rsid w:val="00DC3D6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DC3D67"/>
    <w:tblPr>
      <w:tblStyleRowBandSize w:val="1"/>
      <w:tblStyleColBandSize w:val="1"/>
      <w:tblBorders>
        <w:top w:val="single" w:sz="4" w:space="0" w:color="292929" w:themeColor="accent1"/>
        <w:left w:val="single" w:sz="4" w:space="0" w:color="292929" w:themeColor="accent1"/>
        <w:bottom w:val="single" w:sz="4" w:space="0" w:color="292929" w:themeColor="accent1"/>
        <w:right w:val="single" w:sz="4" w:space="0" w:color="292929" w:themeColor="accent1"/>
      </w:tblBorders>
    </w:tblPr>
    <w:tblStylePr w:type="firstRow">
      <w:rPr>
        <w:b/>
        <w:bCs/>
        <w:color w:val="FFFFFF" w:themeColor="background1"/>
      </w:rPr>
      <w:tblPr/>
      <w:tcPr>
        <w:shd w:val="clear" w:color="auto" w:fill="292929" w:themeFill="accent1"/>
      </w:tcPr>
    </w:tblStylePr>
    <w:tblStylePr w:type="lastRow">
      <w:rPr>
        <w:b/>
        <w:bCs/>
      </w:rPr>
      <w:tblPr/>
      <w:tcPr>
        <w:tcBorders>
          <w:top w:val="double" w:sz="4" w:space="0" w:color="29292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2929" w:themeColor="accent1"/>
          <w:right w:val="single" w:sz="4" w:space="0" w:color="292929" w:themeColor="accent1"/>
        </w:tcBorders>
      </w:tcPr>
    </w:tblStylePr>
    <w:tblStylePr w:type="band1Horz">
      <w:tblPr/>
      <w:tcPr>
        <w:tcBorders>
          <w:top w:val="single" w:sz="4" w:space="0" w:color="292929" w:themeColor="accent1"/>
          <w:bottom w:val="single" w:sz="4" w:space="0" w:color="29292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2929" w:themeColor="accent1"/>
          <w:left w:val="nil"/>
        </w:tcBorders>
      </w:tcPr>
    </w:tblStylePr>
    <w:tblStylePr w:type="swCell">
      <w:tblPr/>
      <w:tcPr>
        <w:tcBorders>
          <w:top w:val="double" w:sz="4" w:space="0" w:color="292929" w:themeColor="accent1"/>
          <w:right w:val="nil"/>
        </w:tcBorders>
      </w:tcPr>
    </w:tblStylePr>
  </w:style>
  <w:style w:type="table" w:styleId="Listentabelle3Akzent2">
    <w:name w:val="List Table 3 Accent 2"/>
    <w:basedOn w:val="NormaleTabelle"/>
    <w:uiPriority w:val="48"/>
    <w:rsid w:val="00DC3D67"/>
    <w:tblPr>
      <w:tblStyleRowBandSize w:val="1"/>
      <w:tblStyleColBandSize w:val="1"/>
      <w:tblBorders>
        <w:top w:val="single" w:sz="4" w:space="0" w:color="333333" w:themeColor="accent2"/>
        <w:left w:val="single" w:sz="4" w:space="0" w:color="333333" w:themeColor="accent2"/>
        <w:bottom w:val="single" w:sz="4" w:space="0" w:color="333333" w:themeColor="accent2"/>
        <w:right w:val="single" w:sz="4" w:space="0" w:color="333333" w:themeColor="accent2"/>
      </w:tblBorders>
    </w:tblPr>
    <w:tblStylePr w:type="firstRow">
      <w:rPr>
        <w:b/>
        <w:bCs/>
        <w:color w:val="FFFFFF" w:themeColor="background1"/>
      </w:rPr>
      <w:tblPr/>
      <w:tcPr>
        <w:shd w:val="clear" w:color="auto" w:fill="333333" w:themeFill="accent2"/>
      </w:tcPr>
    </w:tblStylePr>
    <w:tblStylePr w:type="lastRow">
      <w:rPr>
        <w:b/>
        <w:bCs/>
      </w:rPr>
      <w:tblPr/>
      <w:tcPr>
        <w:tcBorders>
          <w:top w:val="double" w:sz="4" w:space="0" w:color="3333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2"/>
          <w:right w:val="single" w:sz="4" w:space="0" w:color="333333" w:themeColor="accent2"/>
        </w:tcBorders>
      </w:tcPr>
    </w:tblStylePr>
    <w:tblStylePr w:type="band1Horz">
      <w:tblPr/>
      <w:tcPr>
        <w:tcBorders>
          <w:top w:val="single" w:sz="4" w:space="0" w:color="333333" w:themeColor="accent2"/>
          <w:bottom w:val="single" w:sz="4" w:space="0" w:color="3333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2"/>
          <w:left w:val="nil"/>
        </w:tcBorders>
      </w:tcPr>
    </w:tblStylePr>
    <w:tblStylePr w:type="swCell">
      <w:tblPr/>
      <w:tcPr>
        <w:tcBorders>
          <w:top w:val="double" w:sz="4" w:space="0" w:color="333333" w:themeColor="accent2"/>
          <w:right w:val="nil"/>
        </w:tcBorders>
      </w:tcPr>
    </w:tblStylePr>
  </w:style>
  <w:style w:type="table" w:styleId="Listentabelle3Akzent3">
    <w:name w:val="List Table 3 Accent 3"/>
    <w:basedOn w:val="NormaleTabelle"/>
    <w:uiPriority w:val="48"/>
    <w:rsid w:val="00DC3D67"/>
    <w:tblPr>
      <w:tblStyleRowBandSize w:val="1"/>
      <w:tblStyleColBandSize w:val="1"/>
      <w:tblBorders>
        <w:top w:val="single" w:sz="4" w:space="0" w:color="333333" w:themeColor="accent3"/>
        <w:left w:val="single" w:sz="4" w:space="0" w:color="333333" w:themeColor="accent3"/>
        <w:bottom w:val="single" w:sz="4" w:space="0" w:color="333333" w:themeColor="accent3"/>
        <w:right w:val="single" w:sz="4" w:space="0" w:color="333333" w:themeColor="accent3"/>
      </w:tblBorders>
    </w:tblPr>
    <w:tblStylePr w:type="firstRow">
      <w:rPr>
        <w:b/>
        <w:bCs/>
        <w:color w:val="FFFFFF" w:themeColor="background1"/>
      </w:rPr>
      <w:tblPr/>
      <w:tcPr>
        <w:shd w:val="clear" w:color="auto" w:fill="333333" w:themeFill="accent3"/>
      </w:tcPr>
    </w:tblStylePr>
    <w:tblStylePr w:type="lastRow">
      <w:rPr>
        <w:b/>
        <w:bCs/>
      </w:rPr>
      <w:tblPr/>
      <w:tcPr>
        <w:tcBorders>
          <w:top w:val="double" w:sz="4" w:space="0" w:color="33333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3"/>
          <w:right w:val="single" w:sz="4" w:space="0" w:color="333333" w:themeColor="accent3"/>
        </w:tcBorders>
      </w:tcPr>
    </w:tblStylePr>
    <w:tblStylePr w:type="band1Horz">
      <w:tblPr/>
      <w:tcPr>
        <w:tcBorders>
          <w:top w:val="single" w:sz="4" w:space="0" w:color="333333" w:themeColor="accent3"/>
          <w:bottom w:val="single" w:sz="4" w:space="0" w:color="33333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3"/>
          <w:left w:val="nil"/>
        </w:tcBorders>
      </w:tcPr>
    </w:tblStylePr>
    <w:tblStylePr w:type="swCell">
      <w:tblPr/>
      <w:tcPr>
        <w:tcBorders>
          <w:top w:val="double" w:sz="4" w:space="0" w:color="333333" w:themeColor="accent3"/>
          <w:right w:val="nil"/>
        </w:tcBorders>
      </w:tcPr>
    </w:tblStylePr>
  </w:style>
  <w:style w:type="table" w:styleId="Listentabelle3Akzent4">
    <w:name w:val="List Table 3 Accent 4"/>
    <w:basedOn w:val="NormaleTabelle"/>
    <w:uiPriority w:val="48"/>
    <w:rsid w:val="00DC3D67"/>
    <w:tblPr>
      <w:tblStyleRowBandSize w:val="1"/>
      <w:tblStyleColBandSize w:val="1"/>
      <w:tblBorders>
        <w:top w:val="single" w:sz="4" w:space="0" w:color="4D4D4D" w:themeColor="accent4"/>
        <w:left w:val="single" w:sz="4" w:space="0" w:color="4D4D4D" w:themeColor="accent4"/>
        <w:bottom w:val="single" w:sz="4" w:space="0" w:color="4D4D4D" w:themeColor="accent4"/>
        <w:right w:val="single" w:sz="4" w:space="0" w:color="4D4D4D" w:themeColor="accent4"/>
      </w:tblBorders>
    </w:tblPr>
    <w:tblStylePr w:type="firstRow">
      <w:rPr>
        <w:b/>
        <w:bCs/>
        <w:color w:val="FFFFFF" w:themeColor="background1"/>
      </w:rPr>
      <w:tblPr/>
      <w:tcPr>
        <w:shd w:val="clear" w:color="auto" w:fill="4D4D4D" w:themeFill="accent4"/>
      </w:tcPr>
    </w:tblStylePr>
    <w:tblStylePr w:type="lastRow">
      <w:rPr>
        <w:b/>
        <w:bCs/>
      </w:rPr>
      <w:tblPr/>
      <w:tcPr>
        <w:tcBorders>
          <w:top w:val="double" w:sz="4" w:space="0" w:color="4D4D4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4"/>
          <w:right w:val="single" w:sz="4" w:space="0" w:color="4D4D4D" w:themeColor="accent4"/>
        </w:tcBorders>
      </w:tcPr>
    </w:tblStylePr>
    <w:tblStylePr w:type="band1Horz">
      <w:tblPr/>
      <w:tcPr>
        <w:tcBorders>
          <w:top w:val="single" w:sz="4" w:space="0" w:color="4D4D4D" w:themeColor="accent4"/>
          <w:bottom w:val="single" w:sz="4" w:space="0" w:color="4D4D4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4"/>
          <w:left w:val="nil"/>
        </w:tcBorders>
      </w:tcPr>
    </w:tblStylePr>
    <w:tblStylePr w:type="swCell">
      <w:tblPr/>
      <w:tcPr>
        <w:tcBorders>
          <w:top w:val="double" w:sz="4" w:space="0" w:color="4D4D4D" w:themeColor="accent4"/>
          <w:right w:val="nil"/>
        </w:tcBorders>
      </w:tcPr>
    </w:tblStylePr>
  </w:style>
  <w:style w:type="table" w:styleId="Listentabelle3Akzent5">
    <w:name w:val="List Table 3 Accent 5"/>
    <w:basedOn w:val="NormaleTabelle"/>
    <w:uiPriority w:val="48"/>
    <w:rsid w:val="00DC3D67"/>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entabelle3Akzent6">
    <w:name w:val="List Table 3 Accent 6"/>
    <w:basedOn w:val="NormaleTabelle"/>
    <w:uiPriority w:val="48"/>
    <w:rsid w:val="00DC3D67"/>
    <w:tblPr>
      <w:tblStyleRowBandSize w:val="1"/>
      <w:tblStyleColBandSize w:val="1"/>
      <w:tblBorders>
        <w:top w:val="single" w:sz="4" w:space="0" w:color="777777" w:themeColor="accent6"/>
        <w:left w:val="single" w:sz="4" w:space="0" w:color="777777" w:themeColor="accent6"/>
        <w:bottom w:val="single" w:sz="4" w:space="0" w:color="777777" w:themeColor="accent6"/>
        <w:right w:val="single" w:sz="4" w:space="0" w:color="777777" w:themeColor="accent6"/>
      </w:tblBorders>
    </w:tblPr>
    <w:tblStylePr w:type="firstRow">
      <w:rPr>
        <w:b/>
        <w:bCs/>
        <w:color w:val="FFFFFF" w:themeColor="background1"/>
      </w:rPr>
      <w:tblPr/>
      <w:tcPr>
        <w:shd w:val="clear" w:color="auto" w:fill="777777" w:themeFill="accent6"/>
      </w:tcPr>
    </w:tblStylePr>
    <w:tblStylePr w:type="lastRow">
      <w:rPr>
        <w:b/>
        <w:bCs/>
      </w:rPr>
      <w:tblPr/>
      <w:tcPr>
        <w:tcBorders>
          <w:top w:val="double" w:sz="4" w:space="0" w:color="77777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7777" w:themeColor="accent6"/>
          <w:right w:val="single" w:sz="4" w:space="0" w:color="777777" w:themeColor="accent6"/>
        </w:tcBorders>
      </w:tcPr>
    </w:tblStylePr>
    <w:tblStylePr w:type="band1Horz">
      <w:tblPr/>
      <w:tcPr>
        <w:tcBorders>
          <w:top w:val="single" w:sz="4" w:space="0" w:color="777777" w:themeColor="accent6"/>
          <w:bottom w:val="single" w:sz="4" w:space="0" w:color="77777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7777" w:themeColor="accent6"/>
          <w:left w:val="nil"/>
        </w:tcBorders>
      </w:tcPr>
    </w:tblStylePr>
    <w:tblStylePr w:type="swCell">
      <w:tblPr/>
      <w:tcPr>
        <w:tcBorders>
          <w:top w:val="double" w:sz="4" w:space="0" w:color="777777" w:themeColor="accent6"/>
          <w:right w:val="nil"/>
        </w:tcBorders>
      </w:tcPr>
    </w:tblStylePr>
  </w:style>
  <w:style w:type="table" w:styleId="Listentabelle4">
    <w:name w:val="List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tblBorders>
    </w:tblPr>
    <w:tblStylePr w:type="firstRow">
      <w:rPr>
        <w:b/>
        <w:bCs/>
        <w:color w:val="FFFFFF" w:themeColor="background1"/>
      </w:rPr>
      <w:tblPr/>
      <w:tcPr>
        <w:tcBorders>
          <w:top w:val="single" w:sz="4" w:space="0" w:color="292929" w:themeColor="accent1"/>
          <w:left w:val="single" w:sz="4" w:space="0" w:color="292929" w:themeColor="accent1"/>
          <w:bottom w:val="single" w:sz="4" w:space="0" w:color="292929" w:themeColor="accent1"/>
          <w:right w:val="single" w:sz="4" w:space="0" w:color="292929" w:themeColor="accent1"/>
          <w:insideH w:val="nil"/>
        </w:tcBorders>
        <w:shd w:val="clear" w:color="auto" w:fill="292929" w:themeFill="accent1"/>
      </w:tcPr>
    </w:tblStylePr>
    <w:tblStylePr w:type="lastRow">
      <w:rPr>
        <w:b/>
        <w:bCs/>
      </w:rPr>
      <w:tblPr/>
      <w:tcPr>
        <w:tcBorders>
          <w:top w:val="doub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4Akzent2">
    <w:name w:val="List Table 4 Accent 2"/>
    <w:basedOn w:val="NormaleTabelle"/>
    <w:uiPriority w:val="49"/>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tblBorders>
    </w:tblPr>
    <w:tblStylePr w:type="firstRow">
      <w:rPr>
        <w:b/>
        <w:bCs/>
        <w:color w:val="FFFFFF" w:themeColor="background1"/>
      </w:rPr>
      <w:tblPr/>
      <w:tcPr>
        <w:tcBorders>
          <w:top w:val="single" w:sz="4" w:space="0" w:color="333333" w:themeColor="accent2"/>
          <w:left w:val="single" w:sz="4" w:space="0" w:color="333333" w:themeColor="accent2"/>
          <w:bottom w:val="single" w:sz="4" w:space="0" w:color="333333" w:themeColor="accent2"/>
          <w:right w:val="single" w:sz="4" w:space="0" w:color="333333" w:themeColor="accent2"/>
          <w:insideH w:val="nil"/>
        </w:tcBorders>
        <w:shd w:val="clear" w:color="auto" w:fill="333333" w:themeFill="accent2"/>
      </w:tcPr>
    </w:tblStylePr>
    <w:tblStylePr w:type="lastRow">
      <w:rPr>
        <w:b/>
        <w:bCs/>
      </w:rPr>
      <w:tblPr/>
      <w:tcPr>
        <w:tcBorders>
          <w:top w:val="doub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4Akzent3">
    <w:name w:val="List Table 4 Accent 3"/>
    <w:basedOn w:val="NormaleTabelle"/>
    <w:uiPriority w:val="49"/>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tblBorders>
    </w:tblPr>
    <w:tblStylePr w:type="firstRow">
      <w:rPr>
        <w:b/>
        <w:bCs/>
        <w:color w:val="FFFFFF" w:themeColor="background1"/>
      </w:rPr>
      <w:tblPr/>
      <w:tcPr>
        <w:tcBorders>
          <w:top w:val="single" w:sz="4" w:space="0" w:color="333333" w:themeColor="accent3"/>
          <w:left w:val="single" w:sz="4" w:space="0" w:color="333333" w:themeColor="accent3"/>
          <w:bottom w:val="single" w:sz="4" w:space="0" w:color="333333" w:themeColor="accent3"/>
          <w:right w:val="single" w:sz="4" w:space="0" w:color="333333" w:themeColor="accent3"/>
          <w:insideH w:val="nil"/>
        </w:tcBorders>
        <w:shd w:val="clear" w:color="auto" w:fill="333333" w:themeFill="accent3"/>
      </w:tcPr>
    </w:tblStylePr>
    <w:tblStylePr w:type="lastRow">
      <w:rPr>
        <w:b/>
        <w:bCs/>
      </w:rPr>
      <w:tblPr/>
      <w:tcPr>
        <w:tcBorders>
          <w:top w:val="doub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4Akzent4">
    <w:name w:val="List Table 4 Accent 4"/>
    <w:basedOn w:val="NormaleTabelle"/>
    <w:uiPriority w:val="49"/>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tblBorders>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tcBorders>
        <w:shd w:val="clear" w:color="auto" w:fill="4D4D4D" w:themeFill="accent4"/>
      </w:tcPr>
    </w:tblStylePr>
    <w:tblStylePr w:type="lastRow">
      <w:rPr>
        <w:b/>
        <w:bCs/>
      </w:rPr>
      <w:tblPr/>
      <w:tcPr>
        <w:tcBorders>
          <w:top w:val="doub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4Akzent5">
    <w:name w:val="List Table 4 Accent 5"/>
    <w:basedOn w:val="NormaleTabelle"/>
    <w:uiPriority w:val="49"/>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4Akzent6">
    <w:name w:val="List Table 4 Accent 6"/>
    <w:basedOn w:val="NormaleTabelle"/>
    <w:uiPriority w:val="49"/>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tblBorders>
    </w:tblPr>
    <w:tblStylePr w:type="firstRow">
      <w:rPr>
        <w:b/>
        <w:bCs/>
        <w:color w:val="FFFFFF" w:themeColor="background1"/>
      </w:rPr>
      <w:tblPr/>
      <w:tcPr>
        <w:tcBorders>
          <w:top w:val="single" w:sz="4" w:space="0" w:color="777777" w:themeColor="accent6"/>
          <w:left w:val="single" w:sz="4" w:space="0" w:color="777777" w:themeColor="accent6"/>
          <w:bottom w:val="single" w:sz="4" w:space="0" w:color="777777" w:themeColor="accent6"/>
          <w:right w:val="single" w:sz="4" w:space="0" w:color="777777" w:themeColor="accent6"/>
          <w:insideH w:val="nil"/>
        </w:tcBorders>
        <w:shd w:val="clear" w:color="auto" w:fill="777777" w:themeFill="accent6"/>
      </w:tcPr>
    </w:tblStylePr>
    <w:tblStylePr w:type="lastRow">
      <w:rPr>
        <w:b/>
        <w:bCs/>
      </w:rPr>
      <w:tblPr/>
      <w:tcPr>
        <w:tcBorders>
          <w:top w:val="doub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5dunkel">
    <w:name w:val="List Table 5 Dark"/>
    <w:basedOn w:val="NormaleTabelle"/>
    <w:uiPriority w:val="50"/>
    <w:rsid w:val="00DC3D6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DC3D67"/>
    <w:rPr>
      <w:color w:val="FFFFFF" w:themeColor="background1"/>
    </w:rPr>
    <w:tblPr>
      <w:tblStyleRowBandSize w:val="1"/>
      <w:tblStyleColBandSize w:val="1"/>
      <w:tblBorders>
        <w:top w:val="single" w:sz="24" w:space="0" w:color="292929" w:themeColor="accent1"/>
        <w:left w:val="single" w:sz="24" w:space="0" w:color="292929" w:themeColor="accent1"/>
        <w:bottom w:val="single" w:sz="24" w:space="0" w:color="292929" w:themeColor="accent1"/>
        <w:right w:val="single" w:sz="24" w:space="0" w:color="292929" w:themeColor="accent1"/>
      </w:tblBorders>
    </w:tblPr>
    <w:tcPr>
      <w:shd w:val="clear" w:color="auto" w:fill="29292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DC3D67"/>
    <w:rPr>
      <w:color w:val="FFFFFF" w:themeColor="background1"/>
    </w:rPr>
    <w:tblPr>
      <w:tblStyleRowBandSize w:val="1"/>
      <w:tblStyleColBandSize w:val="1"/>
      <w:tblBorders>
        <w:top w:val="single" w:sz="24" w:space="0" w:color="333333" w:themeColor="accent2"/>
        <w:left w:val="single" w:sz="24" w:space="0" w:color="333333" w:themeColor="accent2"/>
        <w:bottom w:val="single" w:sz="24" w:space="0" w:color="333333" w:themeColor="accent2"/>
        <w:right w:val="single" w:sz="24" w:space="0" w:color="333333" w:themeColor="accent2"/>
      </w:tblBorders>
    </w:tblPr>
    <w:tcPr>
      <w:shd w:val="clear" w:color="auto" w:fill="3333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DC3D67"/>
    <w:rPr>
      <w:color w:val="FFFFFF" w:themeColor="background1"/>
    </w:rPr>
    <w:tblPr>
      <w:tblStyleRowBandSize w:val="1"/>
      <w:tblStyleColBandSize w:val="1"/>
      <w:tblBorders>
        <w:top w:val="single" w:sz="24" w:space="0" w:color="333333" w:themeColor="accent3"/>
        <w:left w:val="single" w:sz="24" w:space="0" w:color="333333" w:themeColor="accent3"/>
        <w:bottom w:val="single" w:sz="24" w:space="0" w:color="333333" w:themeColor="accent3"/>
        <w:right w:val="single" w:sz="24" w:space="0" w:color="333333" w:themeColor="accent3"/>
      </w:tblBorders>
    </w:tblPr>
    <w:tcPr>
      <w:shd w:val="clear" w:color="auto" w:fill="33333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DC3D67"/>
    <w:rPr>
      <w:color w:val="FFFFFF" w:themeColor="background1"/>
    </w:rPr>
    <w:tblPr>
      <w:tblStyleRowBandSize w:val="1"/>
      <w:tblStyleColBandSize w:val="1"/>
      <w:tblBorders>
        <w:top w:val="single" w:sz="24" w:space="0" w:color="4D4D4D" w:themeColor="accent4"/>
        <w:left w:val="single" w:sz="24" w:space="0" w:color="4D4D4D" w:themeColor="accent4"/>
        <w:bottom w:val="single" w:sz="24" w:space="0" w:color="4D4D4D" w:themeColor="accent4"/>
        <w:right w:val="single" w:sz="24" w:space="0" w:color="4D4D4D" w:themeColor="accent4"/>
      </w:tblBorders>
    </w:tblPr>
    <w:tcPr>
      <w:shd w:val="clear" w:color="auto" w:fill="4D4D4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DC3D67"/>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DC3D67"/>
    <w:rPr>
      <w:color w:val="FFFFFF" w:themeColor="background1"/>
    </w:rPr>
    <w:tblPr>
      <w:tblStyleRowBandSize w:val="1"/>
      <w:tblStyleColBandSize w:val="1"/>
      <w:tblBorders>
        <w:top w:val="single" w:sz="24" w:space="0" w:color="777777" w:themeColor="accent6"/>
        <w:left w:val="single" w:sz="24" w:space="0" w:color="777777" w:themeColor="accent6"/>
        <w:bottom w:val="single" w:sz="24" w:space="0" w:color="777777" w:themeColor="accent6"/>
        <w:right w:val="single" w:sz="24" w:space="0" w:color="777777" w:themeColor="accent6"/>
      </w:tblBorders>
    </w:tblPr>
    <w:tcPr>
      <w:shd w:val="clear" w:color="auto" w:fill="77777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DC3D6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DC3D67"/>
    <w:rPr>
      <w:color w:val="1E1E1E" w:themeColor="accent1" w:themeShade="BF"/>
    </w:rPr>
    <w:tblPr>
      <w:tblStyleRowBandSize w:val="1"/>
      <w:tblStyleColBandSize w:val="1"/>
      <w:tblBorders>
        <w:top w:val="single" w:sz="4" w:space="0" w:color="292929" w:themeColor="accent1"/>
        <w:bottom w:val="single" w:sz="4" w:space="0" w:color="292929" w:themeColor="accent1"/>
      </w:tblBorders>
    </w:tblPr>
    <w:tblStylePr w:type="firstRow">
      <w:rPr>
        <w:b/>
        <w:bCs/>
      </w:rPr>
      <w:tblPr/>
      <w:tcPr>
        <w:tcBorders>
          <w:bottom w:val="single" w:sz="4" w:space="0" w:color="292929" w:themeColor="accent1"/>
        </w:tcBorders>
      </w:tcPr>
    </w:tblStylePr>
    <w:tblStylePr w:type="lastRow">
      <w:rPr>
        <w:b/>
        <w:bCs/>
      </w:rPr>
      <w:tblPr/>
      <w:tcPr>
        <w:tcBorders>
          <w:top w:val="double" w:sz="4" w:space="0" w:color="292929" w:themeColor="accent1"/>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6farbigAkzent2">
    <w:name w:val="List Table 6 Colorful Accent 2"/>
    <w:basedOn w:val="NormaleTabelle"/>
    <w:uiPriority w:val="51"/>
    <w:rsid w:val="00DC3D67"/>
    <w:rPr>
      <w:color w:val="262626" w:themeColor="accent2" w:themeShade="BF"/>
    </w:rPr>
    <w:tblPr>
      <w:tblStyleRowBandSize w:val="1"/>
      <w:tblStyleColBandSize w:val="1"/>
      <w:tblBorders>
        <w:top w:val="single" w:sz="4" w:space="0" w:color="333333" w:themeColor="accent2"/>
        <w:bottom w:val="single" w:sz="4" w:space="0" w:color="333333" w:themeColor="accent2"/>
      </w:tblBorders>
    </w:tblPr>
    <w:tblStylePr w:type="firstRow">
      <w:rPr>
        <w:b/>
        <w:bCs/>
      </w:rPr>
      <w:tblPr/>
      <w:tcPr>
        <w:tcBorders>
          <w:bottom w:val="single" w:sz="4" w:space="0" w:color="333333" w:themeColor="accent2"/>
        </w:tcBorders>
      </w:tcPr>
    </w:tblStylePr>
    <w:tblStylePr w:type="lastRow">
      <w:rPr>
        <w:b/>
        <w:bCs/>
      </w:rPr>
      <w:tblPr/>
      <w:tcPr>
        <w:tcBorders>
          <w:top w:val="double" w:sz="4" w:space="0" w:color="333333" w:themeColor="accent2"/>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6farbigAkzent3">
    <w:name w:val="List Table 6 Colorful Accent 3"/>
    <w:basedOn w:val="NormaleTabelle"/>
    <w:uiPriority w:val="51"/>
    <w:rsid w:val="00DC3D67"/>
    <w:rPr>
      <w:color w:val="262626" w:themeColor="accent3" w:themeShade="BF"/>
    </w:rPr>
    <w:tblPr>
      <w:tblStyleRowBandSize w:val="1"/>
      <w:tblStyleColBandSize w:val="1"/>
      <w:tblBorders>
        <w:top w:val="single" w:sz="4" w:space="0" w:color="333333" w:themeColor="accent3"/>
        <w:bottom w:val="single" w:sz="4" w:space="0" w:color="333333" w:themeColor="accent3"/>
      </w:tblBorders>
    </w:tblPr>
    <w:tblStylePr w:type="firstRow">
      <w:rPr>
        <w:b/>
        <w:bCs/>
      </w:rPr>
      <w:tblPr/>
      <w:tcPr>
        <w:tcBorders>
          <w:bottom w:val="single" w:sz="4" w:space="0" w:color="333333" w:themeColor="accent3"/>
        </w:tcBorders>
      </w:tcPr>
    </w:tblStylePr>
    <w:tblStylePr w:type="lastRow">
      <w:rPr>
        <w:b/>
        <w:bCs/>
      </w:rPr>
      <w:tblPr/>
      <w:tcPr>
        <w:tcBorders>
          <w:top w:val="double" w:sz="4" w:space="0" w:color="333333" w:themeColor="accent3"/>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6farbigAkzent4">
    <w:name w:val="List Table 6 Colorful Accent 4"/>
    <w:basedOn w:val="NormaleTabelle"/>
    <w:uiPriority w:val="51"/>
    <w:rsid w:val="00DC3D67"/>
    <w:rPr>
      <w:color w:val="393939" w:themeColor="accent4" w:themeShade="BF"/>
    </w:rPr>
    <w:tblPr>
      <w:tblStyleRowBandSize w:val="1"/>
      <w:tblStyleColBandSize w:val="1"/>
      <w:tblBorders>
        <w:top w:val="single" w:sz="4" w:space="0" w:color="4D4D4D" w:themeColor="accent4"/>
        <w:bottom w:val="single" w:sz="4" w:space="0" w:color="4D4D4D" w:themeColor="accent4"/>
      </w:tblBorders>
    </w:tblPr>
    <w:tblStylePr w:type="firstRow">
      <w:rPr>
        <w:b/>
        <w:bCs/>
      </w:rPr>
      <w:tblPr/>
      <w:tcPr>
        <w:tcBorders>
          <w:bottom w:val="single" w:sz="4" w:space="0" w:color="4D4D4D" w:themeColor="accent4"/>
        </w:tcBorders>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6farbigAkzent5">
    <w:name w:val="List Table 6 Colorful Accent 5"/>
    <w:basedOn w:val="NormaleTabelle"/>
    <w:uiPriority w:val="51"/>
    <w:rsid w:val="00DC3D67"/>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6farbigAkzent6">
    <w:name w:val="List Table 6 Colorful Accent 6"/>
    <w:basedOn w:val="NormaleTabelle"/>
    <w:uiPriority w:val="51"/>
    <w:rsid w:val="00DC3D67"/>
    <w:rPr>
      <w:color w:val="595959" w:themeColor="accent6" w:themeShade="BF"/>
    </w:rPr>
    <w:tblPr>
      <w:tblStyleRowBandSize w:val="1"/>
      <w:tblStyleColBandSize w:val="1"/>
      <w:tblBorders>
        <w:top w:val="single" w:sz="4" w:space="0" w:color="777777" w:themeColor="accent6"/>
        <w:bottom w:val="single" w:sz="4" w:space="0" w:color="777777" w:themeColor="accent6"/>
      </w:tblBorders>
    </w:tblPr>
    <w:tblStylePr w:type="firstRow">
      <w:rPr>
        <w:b/>
        <w:bCs/>
      </w:rPr>
      <w:tblPr/>
      <w:tcPr>
        <w:tcBorders>
          <w:bottom w:val="single" w:sz="4" w:space="0" w:color="777777" w:themeColor="accent6"/>
        </w:tcBorders>
      </w:tcPr>
    </w:tblStylePr>
    <w:tblStylePr w:type="lastRow">
      <w:rPr>
        <w:b/>
        <w:bCs/>
      </w:rPr>
      <w:tblPr/>
      <w:tcPr>
        <w:tcBorders>
          <w:top w:val="double" w:sz="4" w:space="0" w:color="777777" w:themeColor="accent6"/>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7farbig">
    <w:name w:val="List Table 7 Colorful"/>
    <w:basedOn w:val="NormaleTabelle"/>
    <w:uiPriority w:val="52"/>
    <w:rsid w:val="00DC3D6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DC3D67"/>
    <w:rPr>
      <w:color w:val="1E1E1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292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292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292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2929" w:themeColor="accent1"/>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DC3D67"/>
    <w:rPr>
      <w:color w:val="2626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2"/>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DC3D67"/>
    <w:rPr>
      <w:color w:val="26262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3"/>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DC3D67"/>
    <w:rPr>
      <w:color w:val="39393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4"/>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DC3D67"/>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DC3D67"/>
    <w:rPr>
      <w:color w:val="59595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777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777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777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7777" w:themeColor="accent6"/>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
    <w:name w:val="E-mail Signature"/>
    <w:basedOn w:val="Standard"/>
    <w:link w:val="E-Mail-SignaturZchn"/>
    <w:uiPriority w:val="99"/>
    <w:semiHidden/>
    <w:unhideWhenUsed/>
    <w:rsid w:val="00DC3D67"/>
  </w:style>
  <w:style w:type="character" w:customStyle="1" w:styleId="E-Mail-SignaturZchn">
    <w:name w:val="E-Mail-Signatur Zchn"/>
    <w:basedOn w:val="Absatz-Standardschriftart"/>
    <w:link w:val="E-Mail-Signatur"/>
    <w:uiPriority w:val="99"/>
    <w:semiHidden/>
    <w:rsid w:val="00DC3D67"/>
    <w:rPr>
      <w:rFonts w:ascii="Calibri" w:hAnsi="Calibri" w:cs="Calibri"/>
    </w:rPr>
  </w:style>
  <w:style w:type="paragraph" w:styleId="Anrede">
    <w:name w:val="Salutation"/>
    <w:basedOn w:val="Standard"/>
    <w:next w:val="Standard"/>
    <w:link w:val="AnredeZchn"/>
    <w:uiPriority w:val="99"/>
    <w:semiHidden/>
    <w:unhideWhenUsed/>
    <w:rsid w:val="00DC3D67"/>
  </w:style>
  <w:style w:type="character" w:customStyle="1" w:styleId="AnredeZchn">
    <w:name w:val="Anrede Zchn"/>
    <w:basedOn w:val="Absatz-Standardschriftart"/>
    <w:link w:val="Anrede"/>
    <w:uiPriority w:val="99"/>
    <w:semiHidden/>
    <w:rsid w:val="00DC3D67"/>
    <w:rPr>
      <w:rFonts w:ascii="Calibri" w:hAnsi="Calibri" w:cs="Calibri"/>
    </w:rPr>
  </w:style>
  <w:style w:type="table" w:styleId="TabelleSpalten1">
    <w:name w:val="Table Columns 1"/>
    <w:basedOn w:val="NormaleTabelle"/>
    <w:uiPriority w:val="99"/>
    <w:semiHidden/>
    <w:unhideWhenUsed/>
    <w:rsid w:val="00DC3D6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DC3D6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DC3D6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DC3D6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DC3D6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Unterschrift">
    <w:name w:val="Signature"/>
    <w:basedOn w:val="Standard"/>
    <w:link w:val="UnterschriftZchn"/>
    <w:uiPriority w:val="99"/>
    <w:semiHidden/>
    <w:unhideWhenUsed/>
    <w:rsid w:val="00DC3D67"/>
    <w:pPr>
      <w:ind w:left="4320"/>
    </w:pPr>
  </w:style>
  <w:style w:type="character" w:customStyle="1" w:styleId="UnterschriftZchn">
    <w:name w:val="Unterschrift Zchn"/>
    <w:basedOn w:val="Absatz-Standardschriftart"/>
    <w:link w:val="Unterschrift"/>
    <w:uiPriority w:val="99"/>
    <w:semiHidden/>
    <w:rsid w:val="00DC3D67"/>
    <w:rPr>
      <w:rFonts w:ascii="Calibri" w:hAnsi="Calibri" w:cs="Calibri"/>
    </w:rPr>
  </w:style>
  <w:style w:type="table" w:styleId="TabelleEinfach1">
    <w:name w:val="Table Simple 1"/>
    <w:basedOn w:val="NormaleTabelle"/>
    <w:uiPriority w:val="99"/>
    <w:semiHidden/>
    <w:unhideWhenUsed/>
    <w:rsid w:val="00DC3D6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DC3D6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DC3D6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rsid w:val="00DC3D6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Standard"/>
    <w:next w:val="Standard"/>
    <w:autoRedefine/>
    <w:uiPriority w:val="99"/>
    <w:semiHidden/>
    <w:unhideWhenUsed/>
    <w:rsid w:val="00DC3D67"/>
    <w:pPr>
      <w:ind w:left="220" w:hanging="220"/>
    </w:pPr>
  </w:style>
  <w:style w:type="paragraph" w:styleId="Index2">
    <w:name w:val="index 2"/>
    <w:basedOn w:val="Standard"/>
    <w:next w:val="Standard"/>
    <w:autoRedefine/>
    <w:uiPriority w:val="99"/>
    <w:semiHidden/>
    <w:unhideWhenUsed/>
    <w:rsid w:val="00DC3D67"/>
    <w:pPr>
      <w:ind w:left="440" w:hanging="220"/>
    </w:pPr>
  </w:style>
  <w:style w:type="paragraph" w:styleId="Index3">
    <w:name w:val="index 3"/>
    <w:basedOn w:val="Standard"/>
    <w:next w:val="Standard"/>
    <w:autoRedefine/>
    <w:uiPriority w:val="99"/>
    <w:semiHidden/>
    <w:unhideWhenUsed/>
    <w:rsid w:val="00DC3D67"/>
    <w:pPr>
      <w:ind w:left="660" w:hanging="220"/>
    </w:pPr>
  </w:style>
  <w:style w:type="paragraph" w:styleId="Index4">
    <w:name w:val="index 4"/>
    <w:basedOn w:val="Standard"/>
    <w:next w:val="Standard"/>
    <w:autoRedefine/>
    <w:uiPriority w:val="99"/>
    <w:semiHidden/>
    <w:unhideWhenUsed/>
    <w:rsid w:val="00DC3D67"/>
    <w:pPr>
      <w:ind w:left="880" w:hanging="220"/>
    </w:pPr>
  </w:style>
  <w:style w:type="paragraph" w:styleId="Index5">
    <w:name w:val="index 5"/>
    <w:basedOn w:val="Standard"/>
    <w:next w:val="Standard"/>
    <w:autoRedefine/>
    <w:uiPriority w:val="99"/>
    <w:semiHidden/>
    <w:unhideWhenUsed/>
    <w:rsid w:val="00DC3D67"/>
    <w:pPr>
      <w:ind w:left="1100" w:hanging="220"/>
    </w:pPr>
  </w:style>
  <w:style w:type="paragraph" w:styleId="Index6">
    <w:name w:val="index 6"/>
    <w:basedOn w:val="Standard"/>
    <w:next w:val="Standard"/>
    <w:autoRedefine/>
    <w:uiPriority w:val="99"/>
    <w:semiHidden/>
    <w:unhideWhenUsed/>
    <w:rsid w:val="00DC3D67"/>
    <w:pPr>
      <w:ind w:left="1320" w:hanging="220"/>
    </w:pPr>
  </w:style>
  <w:style w:type="paragraph" w:styleId="Index7">
    <w:name w:val="index 7"/>
    <w:basedOn w:val="Standard"/>
    <w:next w:val="Standard"/>
    <w:autoRedefine/>
    <w:uiPriority w:val="99"/>
    <w:semiHidden/>
    <w:unhideWhenUsed/>
    <w:rsid w:val="00DC3D67"/>
    <w:pPr>
      <w:ind w:left="1540" w:hanging="220"/>
    </w:pPr>
  </w:style>
  <w:style w:type="paragraph" w:styleId="Index8">
    <w:name w:val="index 8"/>
    <w:basedOn w:val="Standard"/>
    <w:next w:val="Standard"/>
    <w:autoRedefine/>
    <w:uiPriority w:val="99"/>
    <w:semiHidden/>
    <w:unhideWhenUsed/>
    <w:rsid w:val="00DC3D67"/>
    <w:pPr>
      <w:ind w:left="1760" w:hanging="220"/>
    </w:pPr>
  </w:style>
  <w:style w:type="paragraph" w:styleId="Index9">
    <w:name w:val="index 9"/>
    <w:basedOn w:val="Standard"/>
    <w:next w:val="Standard"/>
    <w:autoRedefine/>
    <w:uiPriority w:val="99"/>
    <w:semiHidden/>
    <w:unhideWhenUsed/>
    <w:rsid w:val="00DC3D67"/>
    <w:pPr>
      <w:ind w:left="1980" w:hanging="220"/>
    </w:pPr>
  </w:style>
  <w:style w:type="paragraph" w:styleId="Indexberschrift">
    <w:name w:val="index heading"/>
    <w:basedOn w:val="Standard"/>
    <w:next w:val="Index1"/>
    <w:uiPriority w:val="99"/>
    <w:semiHidden/>
    <w:unhideWhenUsed/>
    <w:rsid w:val="00244E94"/>
    <w:rPr>
      <w:rFonts w:eastAsiaTheme="majorEastAsia" w:cs="Calibri Light"/>
      <w:b/>
      <w:bCs/>
    </w:rPr>
  </w:style>
  <w:style w:type="paragraph" w:styleId="Gruformel">
    <w:name w:val="Closing"/>
    <w:basedOn w:val="Standard"/>
    <w:link w:val="GruformelZchn"/>
    <w:uiPriority w:val="99"/>
    <w:semiHidden/>
    <w:unhideWhenUsed/>
    <w:rsid w:val="00DC3D67"/>
    <w:pPr>
      <w:ind w:left="4320"/>
    </w:pPr>
  </w:style>
  <w:style w:type="character" w:customStyle="1" w:styleId="GruformelZchn">
    <w:name w:val="Grußformel Zchn"/>
    <w:basedOn w:val="Absatz-Standardschriftart"/>
    <w:link w:val="Gruformel"/>
    <w:uiPriority w:val="99"/>
    <w:semiHidden/>
    <w:rsid w:val="00DC3D67"/>
    <w:rPr>
      <w:rFonts w:ascii="Calibri" w:hAnsi="Calibri" w:cs="Calibri"/>
    </w:rPr>
  </w:style>
  <w:style w:type="table" w:styleId="Tabellenraster">
    <w:name w:val="Table Grid"/>
    <w:basedOn w:val="NormaleTabelle"/>
    <w:uiPriority w:val="39"/>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DC3D6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DC3D6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DC3D6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DC3D6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DC3D6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DC3D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DC3D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C3D67"/>
    <w:tblPr>
      <w:tblStyleRowBandSize w:val="1"/>
      <w:tblStyleColBandSize w:val="1"/>
      <w:tblBorders>
        <w:top w:val="single" w:sz="4" w:space="0" w:color="A9A9A9" w:themeColor="accent1" w:themeTint="66"/>
        <w:left w:val="single" w:sz="4" w:space="0" w:color="A9A9A9" w:themeColor="accent1" w:themeTint="66"/>
        <w:bottom w:val="single" w:sz="4" w:space="0" w:color="A9A9A9" w:themeColor="accent1" w:themeTint="66"/>
        <w:right w:val="single" w:sz="4" w:space="0" w:color="A9A9A9" w:themeColor="accent1" w:themeTint="66"/>
        <w:insideH w:val="single" w:sz="4" w:space="0" w:color="A9A9A9" w:themeColor="accent1" w:themeTint="66"/>
        <w:insideV w:val="single" w:sz="4" w:space="0" w:color="A9A9A9" w:themeColor="accent1" w:themeTint="66"/>
      </w:tblBorders>
    </w:tblPr>
    <w:tblStylePr w:type="firstRow">
      <w:rPr>
        <w:b/>
        <w:bCs/>
      </w:rPr>
      <w:tblPr/>
      <w:tcPr>
        <w:tcBorders>
          <w:bottom w:val="single" w:sz="12" w:space="0" w:color="7E7E7E" w:themeColor="accent1" w:themeTint="99"/>
        </w:tcBorders>
      </w:tcPr>
    </w:tblStylePr>
    <w:tblStylePr w:type="lastRow">
      <w:rPr>
        <w:b/>
        <w:bCs/>
      </w:rPr>
      <w:tblPr/>
      <w:tcPr>
        <w:tcBorders>
          <w:top w:val="double" w:sz="2" w:space="0" w:color="7E7E7E"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DC3D67"/>
    <w:tblPr>
      <w:tblStyleRowBandSize w:val="1"/>
      <w:tblStyleColBandSize w:val="1"/>
      <w:tblBorders>
        <w:top w:val="single" w:sz="4" w:space="0" w:color="ADADAD" w:themeColor="accent2" w:themeTint="66"/>
        <w:left w:val="single" w:sz="4" w:space="0" w:color="ADADAD" w:themeColor="accent2" w:themeTint="66"/>
        <w:bottom w:val="single" w:sz="4" w:space="0" w:color="ADADAD" w:themeColor="accent2" w:themeTint="66"/>
        <w:right w:val="single" w:sz="4" w:space="0" w:color="ADADAD" w:themeColor="accent2" w:themeTint="66"/>
        <w:insideH w:val="single" w:sz="4" w:space="0" w:color="ADADAD" w:themeColor="accent2" w:themeTint="66"/>
        <w:insideV w:val="single" w:sz="4" w:space="0" w:color="ADADAD" w:themeColor="accent2" w:themeTint="66"/>
      </w:tblBorders>
    </w:tblPr>
    <w:tblStylePr w:type="firstRow">
      <w:rPr>
        <w:b/>
        <w:bCs/>
      </w:rPr>
      <w:tblPr/>
      <w:tcPr>
        <w:tcBorders>
          <w:bottom w:val="single" w:sz="12" w:space="0" w:color="848484" w:themeColor="accent2" w:themeTint="99"/>
        </w:tcBorders>
      </w:tcPr>
    </w:tblStylePr>
    <w:tblStylePr w:type="lastRow">
      <w:rPr>
        <w:b/>
        <w:bCs/>
      </w:rPr>
      <w:tblPr/>
      <w:tcPr>
        <w:tcBorders>
          <w:top w:val="double" w:sz="2" w:space="0" w:color="84848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DC3D67"/>
    <w:tblPr>
      <w:tblStyleRowBandSize w:val="1"/>
      <w:tblStyleColBandSize w:val="1"/>
      <w:tblBorders>
        <w:top w:val="single" w:sz="4" w:space="0" w:color="ADADAD" w:themeColor="accent3" w:themeTint="66"/>
        <w:left w:val="single" w:sz="4" w:space="0" w:color="ADADAD" w:themeColor="accent3" w:themeTint="66"/>
        <w:bottom w:val="single" w:sz="4" w:space="0" w:color="ADADAD" w:themeColor="accent3" w:themeTint="66"/>
        <w:right w:val="single" w:sz="4" w:space="0" w:color="ADADAD" w:themeColor="accent3" w:themeTint="66"/>
        <w:insideH w:val="single" w:sz="4" w:space="0" w:color="ADADAD" w:themeColor="accent3" w:themeTint="66"/>
        <w:insideV w:val="single" w:sz="4" w:space="0" w:color="ADADAD" w:themeColor="accent3" w:themeTint="66"/>
      </w:tblBorders>
    </w:tblPr>
    <w:tblStylePr w:type="firstRow">
      <w:rPr>
        <w:b/>
        <w:bCs/>
      </w:rPr>
      <w:tblPr/>
      <w:tcPr>
        <w:tcBorders>
          <w:bottom w:val="single" w:sz="12" w:space="0" w:color="848484" w:themeColor="accent3" w:themeTint="99"/>
        </w:tcBorders>
      </w:tcPr>
    </w:tblStylePr>
    <w:tblStylePr w:type="lastRow">
      <w:rPr>
        <w:b/>
        <w:bCs/>
      </w:rPr>
      <w:tblPr/>
      <w:tcPr>
        <w:tcBorders>
          <w:top w:val="double" w:sz="2" w:space="0" w:color="848484"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DC3D67"/>
    <w:tblPr>
      <w:tblStyleRowBandSize w:val="1"/>
      <w:tblStyleColBandSize w:val="1"/>
      <w:tblBorders>
        <w:top w:val="single" w:sz="4" w:space="0" w:color="B7B7B7" w:themeColor="accent4" w:themeTint="66"/>
        <w:left w:val="single" w:sz="4" w:space="0" w:color="B7B7B7" w:themeColor="accent4" w:themeTint="66"/>
        <w:bottom w:val="single" w:sz="4" w:space="0" w:color="B7B7B7" w:themeColor="accent4" w:themeTint="66"/>
        <w:right w:val="single" w:sz="4" w:space="0" w:color="B7B7B7" w:themeColor="accent4" w:themeTint="66"/>
        <w:insideH w:val="single" w:sz="4" w:space="0" w:color="B7B7B7" w:themeColor="accent4" w:themeTint="66"/>
        <w:insideV w:val="single" w:sz="4" w:space="0" w:color="B7B7B7" w:themeColor="accent4" w:themeTint="66"/>
      </w:tblBorders>
    </w:tblPr>
    <w:tblStylePr w:type="firstRow">
      <w:rPr>
        <w:b/>
        <w:bCs/>
      </w:rPr>
      <w:tblPr/>
      <w:tcPr>
        <w:tcBorders>
          <w:bottom w:val="single" w:sz="12" w:space="0" w:color="949494" w:themeColor="accent4" w:themeTint="99"/>
        </w:tcBorders>
      </w:tcPr>
    </w:tblStylePr>
    <w:tblStylePr w:type="lastRow">
      <w:rPr>
        <w:b/>
        <w:bCs/>
      </w:rPr>
      <w:tblPr/>
      <w:tcPr>
        <w:tcBorders>
          <w:top w:val="double" w:sz="2" w:space="0" w:color="949494"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DC3D67"/>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DC3D67"/>
    <w:tblPr>
      <w:tblStyleRowBandSize w:val="1"/>
      <w:tblStyleColBandSize w:val="1"/>
      <w:tblBorders>
        <w:top w:val="single" w:sz="4" w:space="0" w:color="C8C8C8" w:themeColor="accent6" w:themeTint="66"/>
        <w:left w:val="single" w:sz="4" w:space="0" w:color="C8C8C8" w:themeColor="accent6" w:themeTint="66"/>
        <w:bottom w:val="single" w:sz="4" w:space="0" w:color="C8C8C8" w:themeColor="accent6" w:themeTint="66"/>
        <w:right w:val="single" w:sz="4" w:space="0" w:color="C8C8C8" w:themeColor="accent6" w:themeTint="66"/>
        <w:insideH w:val="single" w:sz="4" w:space="0" w:color="C8C8C8" w:themeColor="accent6" w:themeTint="66"/>
        <w:insideV w:val="single" w:sz="4" w:space="0" w:color="C8C8C8" w:themeColor="accent6" w:themeTint="66"/>
      </w:tblBorders>
    </w:tblPr>
    <w:tblStylePr w:type="firstRow">
      <w:rPr>
        <w:b/>
        <w:bCs/>
      </w:rPr>
      <w:tblPr/>
      <w:tcPr>
        <w:tcBorders>
          <w:bottom w:val="single" w:sz="12" w:space="0" w:color="ADADAD" w:themeColor="accent6" w:themeTint="99"/>
        </w:tcBorders>
      </w:tcPr>
    </w:tblStylePr>
    <w:tblStylePr w:type="lastRow">
      <w:rPr>
        <w:b/>
        <w:bCs/>
      </w:rPr>
      <w:tblPr/>
      <w:tcPr>
        <w:tcBorders>
          <w:top w:val="double" w:sz="2" w:space="0" w:color="ADADAD"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DC3D6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C3D67"/>
    <w:tblPr>
      <w:tblStyleRowBandSize w:val="1"/>
      <w:tblStyleColBandSize w:val="1"/>
      <w:tblBorders>
        <w:top w:val="single" w:sz="2" w:space="0" w:color="7E7E7E" w:themeColor="accent1" w:themeTint="99"/>
        <w:bottom w:val="single" w:sz="2" w:space="0" w:color="7E7E7E" w:themeColor="accent1" w:themeTint="99"/>
        <w:insideH w:val="single" w:sz="2" w:space="0" w:color="7E7E7E" w:themeColor="accent1" w:themeTint="99"/>
        <w:insideV w:val="single" w:sz="2" w:space="0" w:color="7E7E7E" w:themeColor="accent1" w:themeTint="99"/>
      </w:tblBorders>
    </w:tblPr>
    <w:tblStylePr w:type="firstRow">
      <w:rPr>
        <w:b/>
        <w:bCs/>
      </w:rPr>
      <w:tblPr/>
      <w:tcPr>
        <w:tcBorders>
          <w:top w:val="nil"/>
          <w:bottom w:val="single" w:sz="12" w:space="0" w:color="7E7E7E" w:themeColor="accent1" w:themeTint="99"/>
          <w:insideH w:val="nil"/>
          <w:insideV w:val="nil"/>
        </w:tcBorders>
        <w:shd w:val="clear" w:color="auto" w:fill="FFFFFF" w:themeFill="background1"/>
      </w:tcPr>
    </w:tblStylePr>
    <w:tblStylePr w:type="lastRow">
      <w:rPr>
        <w:b/>
        <w:bCs/>
      </w:rPr>
      <w:tblPr/>
      <w:tcPr>
        <w:tcBorders>
          <w:top w:val="double" w:sz="2" w:space="0" w:color="7E7E7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2Akzent2">
    <w:name w:val="Grid Table 2 Accent 2"/>
    <w:basedOn w:val="NormaleTabelle"/>
    <w:uiPriority w:val="47"/>
    <w:rsid w:val="00DC3D67"/>
    <w:tblPr>
      <w:tblStyleRowBandSize w:val="1"/>
      <w:tblStyleColBandSize w:val="1"/>
      <w:tblBorders>
        <w:top w:val="single" w:sz="2" w:space="0" w:color="848484" w:themeColor="accent2" w:themeTint="99"/>
        <w:bottom w:val="single" w:sz="2" w:space="0" w:color="848484" w:themeColor="accent2" w:themeTint="99"/>
        <w:insideH w:val="single" w:sz="2" w:space="0" w:color="848484" w:themeColor="accent2" w:themeTint="99"/>
        <w:insideV w:val="single" w:sz="2" w:space="0" w:color="848484" w:themeColor="accent2" w:themeTint="99"/>
      </w:tblBorders>
    </w:tblPr>
    <w:tblStylePr w:type="firstRow">
      <w:rPr>
        <w:b/>
        <w:bCs/>
      </w:rPr>
      <w:tblPr/>
      <w:tcPr>
        <w:tcBorders>
          <w:top w:val="nil"/>
          <w:bottom w:val="single" w:sz="12" w:space="0" w:color="848484" w:themeColor="accent2" w:themeTint="99"/>
          <w:insideH w:val="nil"/>
          <w:insideV w:val="nil"/>
        </w:tcBorders>
        <w:shd w:val="clear" w:color="auto" w:fill="FFFFFF" w:themeFill="background1"/>
      </w:tcPr>
    </w:tblStylePr>
    <w:tblStylePr w:type="lastRow">
      <w:rPr>
        <w:b/>
        <w:bCs/>
      </w:rPr>
      <w:tblPr/>
      <w:tcPr>
        <w:tcBorders>
          <w:top w:val="double" w:sz="2" w:space="0" w:color="84848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2Akzent3">
    <w:name w:val="Grid Table 2 Accent 3"/>
    <w:basedOn w:val="NormaleTabelle"/>
    <w:uiPriority w:val="47"/>
    <w:rsid w:val="00DC3D67"/>
    <w:tblPr>
      <w:tblStyleRowBandSize w:val="1"/>
      <w:tblStyleColBandSize w:val="1"/>
      <w:tblBorders>
        <w:top w:val="single" w:sz="2" w:space="0" w:color="848484" w:themeColor="accent3" w:themeTint="99"/>
        <w:bottom w:val="single" w:sz="2" w:space="0" w:color="848484" w:themeColor="accent3" w:themeTint="99"/>
        <w:insideH w:val="single" w:sz="2" w:space="0" w:color="848484" w:themeColor="accent3" w:themeTint="99"/>
        <w:insideV w:val="single" w:sz="2" w:space="0" w:color="848484" w:themeColor="accent3" w:themeTint="99"/>
      </w:tblBorders>
    </w:tblPr>
    <w:tblStylePr w:type="firstRow">
      <w:rPr>
        <w:b/>
        <w:bCs/>
      </w:rPr>
      <w:tblPr/>
      <w:tcPr>
        <w:tcBorders>
          <w:top w:val="nil"/>
          <w:bottom w:val="single" w:sz="12" w:space="0" w:color="848484" w:themeColor="accent3" w:themeTint="99"/>
          <w:insideH w:val="nil"/>
          <w:insideV w:val="nil"/>
        </w:tcBorders>
        <w:shd w:val="clear" w:color="auto" w:fill="FFFFFF" w:themeFill="background1"/>
      </w:tcPr>
    </w:tblStylePr>
    <w:tblStylePr w:type="lastRow">
      <w:rPr>
        <w:b/>
        <w:bCs/>
      </w:rPr>
      <w:tblPr/>
      <w:tcPr>
        <w:tcBorders>
          <w:top w:val="double" w:sz="2" w:space="0" w:color="84848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2Akzent4">
    <w:name w:val="Grid Table 2 Accent 4"/>
    <w:basedOn w:val="NormaleTabelle"/>
    <w:uiPriority w:val="47"/>
    <w:rsid w:val="00DC3D67"/>
    <w:tblPr>
      <w:tblStyleRowBandSize w:val="1"/>
      <w:tblStyleColBandSize w:val="1"/>
      <w:tblBorders>
        <w:top w:val="single" w:sz="2" w:space="0" w:color="949494" w:themeColor="accent4" w:themeTint="99"/>
        <w:bottom w:val="single" w:sz="2" w:space="0" w:color="949494" w:themeColor="accent4" w:themeTint="99"/>
        <w:insideH w:val="single" w:sz="2" w:space="0" w:color="949494" w:themeColor="accent4" w:themeTint="99"/>
        <w:insideV w:val="single" w:sz="2" w:space="0" w:color="949494" w:themeColor="accent4" w:themeTint="99"/>
      </w:tblBorders>
    </w:tblPr>
    <w:tblStylePr w:type="firstRow">
      <w:rPr>
        <w:b/>
        <w:bCs/>
      </w:rPr>
      <w:tblPr/>
      <w:tcPr>
        <w:tcBorders>
          <w:top w:val="nil"/>
          <w:bottom w:val="single" w:sz="12" w:space="0" w:color="949494" w:themeColor="accent4" w:themeTint="99"/>
          <w:insideH w:val="nil"/>
          <w:insideV w:val="nil"/>
        </w:tcBorders>
        <w:shd w:val="clear" w:color="auto" w:fill="FFFFFF" w:themeFill="background1"/>
      </w:tcPr>
    </w:tblStylePr>
    <w:tblStylePr w:type="lastRow">
      <w:rPr>
        <w:b/>
        <w:bCs/>
      </w:rPr>
      <w:tblPr/>
      <w:tcPr>
        <w:tcBorders>
          <w:top w:val="double" w:sz="2" w:space="0" w:color="94949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2Akzent5">
    <w:name w:val="Grid Table 2 Accent 5"/>
    <w:basedOn w:val="NormaleTabelle"/>
    <w:uiPriority w:val="47"/>
    <w:rsid w:val="00DC3D67"/>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2Akzent6">
    <w:name w:val="Grid Table 2 Accent 6"/>
    <w:basedOn w:val="NormaleTabelle"/>
    <w:uiPriority w:val="47"/>
    <w:rsid w:val="00DC3D67"/>
    <w:tblPr>
      <w:tblStyleRowBandSize w:val="1"/>
      <w:tblStyleColBandSize w:val="1"/>
      <w:tblBorders>
        <w:top w:val="single" w:sz="2" w:space="0" w:color="ADADAD" w:themeColor="accent6" w:themeTint="99"/>
        <w:bottom w:val="single" w:sz="2" w:space="0" w:color="ADADAD" w:themeColor="accent6" w:themeTint="99"/>
        <w:insideH w:val="single" w:sz="2" w:space="0" w:color="ADADAD" w:themeColor="accent6" w:themeTint="99"/>
        <w:insideV w:val="single" w:sz="2" w:space="0" w:color="ADADAD" w:themeColor="accent6" w:themeTint="99"/>
      </w:tblBorders>
    </w:tblPr>
    <w:tblStylePr w:type="firstRow">
      <w:rPr>
        <w:b/>
        <w:bCs/>
      </w:rPr>
      <w:tblPr/>
      <w:tcPr>
        <w:tcBorders>
          <w:top w:val="nil"/>
          <w:bottom w:val="single" w:sz="12" w:space="0" w:color="ADADAD" w:themeColor="accent6" w:themeTint="99"/>
          <w:insideH w:val="nil"/>
          <w:insideV w:val="nil"/>
        </w:tcBorders>
        <w:shd w:val="clear" w:color="auto" w:fill="FFFFFF" w:themeFill="background1"/>
      </w:tcPr>
    </w:tblStylePr>
    <w:tblStylePr w:type="lastRow">
      <w:rPr>
        <w:b/>
        <w:bCs/>
      </w:rPr>
      <w:tblPr/>
      <w:tcPr>
        <w:tcBorders>
          <w:top w:val="double" w:sz="2" w:space="0" w:color="ADADA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3">
    <w:name w:val="Grid Table 3"/>
    <w:basedOn w:val="NormaleTabelle"/>
    <w:uiPriority w:val="48"/>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bottom w:val="single" w:sz="4" w:space="0" w:color="7E7E7E" w:themeColor="accent1" w:themeTint="99"/>
        </w:tcBorders>
      </w:tcPr>
    </w:tblStylePr>
    <w:tblStylePr w:type="nwCell">
      <w:tblPr/>
      <w:tcPr>
        <w:tcBorders>
          <w:bottom w:val="single" w:sz="4" w:space="0" w:color="7E7E7E" w:themeColor="accent1" w:themeTint="99"/>
        </w:tcBorders>
      </w:tcPr>
    </w:tblStylePr>
    <w:tblStylePr w:type="seCell">
      <w:tblPr/>
      <w:tcPr>
        <w:tcBorders>
          <w:top w:val="single" w:sz="4" w:space="0" w:color="7E7E7E" w:themeColor="accent1" w:themeTint="99"/>
        </w:tcBorders>
      </w:tcPr>
    </w:tblStylePr>
    <w:tblStylePr w:type="swCell">
      <w:tblPr/>
      <w:tcPr>
        <w:tcBorders>
          <w:top w:val="single" w:sz="4" w:space="0" w:color="7E7E7E" w:themeColor="accent1" w:themeTint="99"/>
        </w:tcBorders>
      </w:tcPr>
    </w:tblStylePr>
  </w:style>
  <w:style w:type="table" w:styleId="Gitternetztabelle3Akzent2">
    <w:name w:val="Grid Table 3 Accent 2"/>
    <w:basedOn w:val="NormaleTabelle"/>
    <w:uiPriority w:val="48"/>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bottom w:val="single" w:sz="4" w:space="0" w:color="848484" w:themeColor="accent2" w:themeTint="99"/>
        </w:tcBorders>
      </w:tcPr>
    </w:tblStylePr>
    <w:tblStylePr w:type="nwCell">
      <w:tblPr/>
      <w:tcPr>
        <w:tcBorders>
          <w:bottom w:val="single" w:sz="4" w:space="0" w:color="848484" w:themeColor="accent2" w:themeTint="99"/>
        </w:tcBorders>
      </w:tcPr>
    </w:tblStylePr>
    <w:tblStylePr w:type="seCell">
      <w:tblPr/>
      <w:tcPr>
        <w:tcBorders>
          <w:top w:val="single" w:sz="4" w:space="0" w:color="848484" w:themeColor="accent2" w:themeTint="99"/>
        </w:tcBorders>
      </w:tcPr>
    </w:tblStylePr>
    <w:tblStylePr w:type="swCell">
      <w:tblPr/>
      <w:tcPr>
        <w:tcBorders>
          <w:top w:val="single" w:sz="4" w:space="0" w:color="848484" w:themeColor="accent2" w:themeTint="99"/>
        </w:tcBorders>
      </w:tcPr>
    </w:tblStylePr>
  </w:style>
  <w:style w:type="table" w:styleId="Gitternetztabelle3Akzent3">
    <w:name w:val="Grid Table 3 Accent 3"/>
    <w:basedOn w:val="NormaleTabelle"/>
    <w:uiPriority w:val="48"/>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bottom w:val="single" w:sz="4" w:space="0" w:color="848484" w:themeColor="accent3" w:themeTint="99"/>
        </w:tcBorders>
      </w:tcPr>
    </w:tblStylePr>
    <w:tblStylePr w:type="nwCell">
      <w:tblPr/>
      <w:tcPr>
        <w:tcBorders>
          <w:bottom w:val="single" w:sz="4" w:space="0" w:color="848484" w:themeColor="accent3" w:themeTint="99"/>
        </w:tcBorders>
      </w:tcPr>
    </w:tblStylePr>
    <w:tblStylePr w:type="seCell">
      <w:tblPr/>
      <w:tcPr>
        <w:tcBorders>
          <w:top w:val="single" w:sz="4" w:space="0" w:color="848484" w:themeColor="accent3" w:themeTint="99"/>
        </w:tcBorders>
      </w:tcPr>
    </w:tblStylePr>
    <w:tblStylePr w:type="swCell">
      <w:tblPr/>
      <w:tcPr>
        <w:tcBorders>
          <w:top w:val="single" w:sz="4" w:space="0" w:color="848484" w:themeColor="accent3" w:themeTint="99"/>
        </w:tcBorders>
      </w:tcPr>
    </w:tblStylePr>
  </w:style>
  <w:style w:type="table" w:styleId="Gitternetztabelle3Akzent4">
    <w:name w:val="Grid Table 3 Accent 4"/>
    <w:basedOn w:val="NormaleTabelle"/>
    <w:uiPriority w:val="48"/>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bottom w:val="single" w:sz="4" w:space="0" w:color="949494" w:themeColor="accent4" w:themeTint="99"/>
        </w:tcBorders>
      </w:tcPr>
    </w:tblStylePr>
    <w:tblStylePr w:type="nwCell">
      <w:tblPr/>
      <w:tcPr>
        <w:tcBorders>
          <w:bottom w:val="single" w:sz="4" w:space="0" w:color="949494" w:themeColor="accent4" w:themeTint="99"/>
        </w:tcBorders>
      </w:tcPr>
    </w:tblStylePr>
    <w:tblStylePr w:type="seCell">
      <w:tblPr/>
      <w:tcPr>
        <w:tcBorders>
          <w:top w:val="single" w:sz="4" w:space="0" w:color="949494" w:themeColor="accent4" w:themeTint="99"/>
        </w:tcBorders>
      </w:tcPr>
    </w:tblStylePr>
    <w:tblStylePr w:type="swCell">
      <w:tblPr/>
      <w:tcPr>
        <w:tcBorders>
          <w:top w:val="single" w:sz="4" w:space="0" w:color="949494" w:themeColor="accent4" w:themeTint="99"/>
        </w:tcBorders>
      </w:tcPr>
    </w:tblStylePr>
  </w:style>
  <w:style w:type="table" w:styleId="Gitternetztabelle3Akzent5">
    <w:name w:val="Grid Table 3 Accent 5"/>
    <w:basedOn w:val="NormaleTabelle"/>
    <w:uiPriority w:val="48"/>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itternetztabelle3Akzent6">
    <w:name w:val="Grid Table 3 Accent 6"/>
    <w:basedOn w:val="NormaleTabelle"/>
    <w:uiPriority w:val="48"/>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bottom w:val="single" w:sz="4" w:space="0" w:color="ADADAD" w:themeColor="accent6" w:themeTint="99"/>
        </w:tcBorders>
      </w:tcPr>
    </w:tblStylePr>
    <w:tblStylePr w:type="nwCell">
      <w:tblPr/>
      <w:tcPr>
        <w:tcBorders>
          <w:bottom w:val="single" w:sz="4" w:space="0" w:color="ADADAD" w:themeColor="accent6" w:themeTint="99"/>
        </w:tcBorders>
      </w:tcPr>
    </w:tblStylePr>
    <w:tblStylePr w:type="seCell">
      <w:tblPr/>
      <w:tcPr>
        <w:tcBorders>
          <w:top w:val="single" w:sz="4" w:space="0" w:color="ADADAD" w:themeColor="accent6" w:themeTint="99"/>
        </w:tcBorders>
      </w:tcPr>
    </w:tblStylePr>
    <w:tblStylePr w:type="swCell">
      <w:tblPr/>
      <w:tcPr>
        <w:tcBorders>
          <w:top w:val="single" w:sz="4" w:space="0" w:color="ADADAD" w:themeColor="accent6" w:themeTint="99"/>
        </w:tcBorders>
      </w:tcPr>
    </w:tblStylePr>
  </w:style>
  <w:style w:type="table" w:styleId="Gitternetztabelle4">
    <w:name w:val="Grid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color w:val="FFFFFF" w:themeColor="background1"/>
      </w:rPr>
      <w:tblPr/>
      <w:tcPr>
        <w:tcBorders>
          <w:top w:val="single" w:sz="4" w:space="0" w:color="292929" w:themeColor="accent1"/>
          <w:left w:val="single" w:sz="4" w:space="0" w:color="292929" w:themeColor="accent1"/>
          <w:bottom w:val="single" w:sz="4" w:space="0" w:color="292929" w:themeColor="accent1"/>
          <w:right w:val="single" w:sz="4" w:space="0" w:color="292929" w:themeColor="accent1"/>
          <w:insideH w:val="nil"/>
          <w:insideV w:val="nil"/>
        </w:tcBorders>
        <w:shd w:val="clear" w:color="auto" w:fill="292929" w:themeFill="accent1"/>
      </w:tcPr>
    </w:tblStylePr>
    <w:tblStylePr w:type="lastRow">
      <w:rPr>
        <w:b/>
        <w:bCs/>
      </w:rPr>
      <w:tblPr/>
      <w:tcPr>
        <w:tcBorders>
          <w:top w:val="double" w:sz="4" w:space="0" w:color="292929" w:themeColor="accent1"/>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4Akzent2">
    <w:name w:val="Grid Table 4 Accent 2"/>
    <w:basedOn w:val="NormaleTabelle"/>
    <w:uiPriority w:val="49"/>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color w:val="FFFFFF" w:themeColor="background1"/>
      </w:rPr>
      <w:tblPr/>
      <w:tcPr>
        <w:tcBorders>
          <w:top w:val="single" w:sz="4" w:space="0" w:color="333333" w:themeColor="accent2"/>
          <w:left w:val="single" w:sz="4" w:space="0" w:color="333333" w:themeColor="accent2"/>
          <w:bottom w:val="single" w:sz="4" w:space="0" w:color="333333" w:themeColor="accent2"/>
          <w:right w:val="single" w:sz="4" w:space="0" w:color="333333" w:themeColor="accent2"/>
          <w:insideH w:val="nil"/>
          <w:insideV w:val="nil"/>
        </w:tcBorders>
        <w:shd w:val="clear" w:color="auto" w:fill="333333" w:themeFill="accent2"/>
      </w:tcPr>
    </w:tblStylePr>
    <w:tblStylePr w:type="lastRow">
      <w:rPr>
        <w:b/>
        <w:bCs/>
      </w:rPr>
      <w:tblPr/>
      <w:tcPr>
        <w:tcBorders>
          <w:top w:val="double" w:sz="4" w:space="0" w:color="333333" w:themeColor="accent2"/>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4Akzent3">
    <w:name w:val="Grid Table 4 Accent 3"/>
    <w:basedOn w:val="NormaleTabelle"/>
    <w:uiPriority w:val="49"/>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color w:val="FFFFFF" w:themeColor="background1"/>
      </w:rPr>
      <w:tblPr/>
      <w:tcPr>
        <w:tcBorders>
          <w:top w:val="single" w:sz="4" w:space="0" w:color="333333" w:themeColor="accent3"/>
          <w:left w:val="single" w:sz="4" w:space="0" w:color="333333" w:themeColor="accent3"/>
          <w:bottom w:val="single" w:sz="4" w:space="0" w:color="333333" w:themeColor="accent3"/>
          <w:right w:val="single" w:sz="4" w:space="0" w:color="333333" w:themeColor="accent3"/>
          <w:insideH w:val="nil"/>
          <w:insideV w:val="nil"/>
        </w:tcBorders>
        <w:shd w:val="clear" w:color="auto" w:fill="333333" w:themeFill="accent3"/>
      </w:tcPr>
    </w:tblStylePr>
    <w:tblStylePr w:type="lastRow">
      <w:rPr>
        <w:b/>
        <w:bCs/>
      </w:rPr>
      <w:tblPr/>
      <w:tcPr>
        <w:tcBorders>
          <w:top w:val="double" w:sz="4" w:space="0" w:color="333333" w:themeColor="accent3"/>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4Akzent4">
    <w:name w:val="Grid Table 4 Accent 4"/>
    <w:basedOn w:val="NormaleTabelle"/>
    <w:uiPriority w:val="49"/>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insideV w:val="nil"/>
        </w:tcBorders>
        <w:shd w:val="clear" w:color="auto" w:fill="4D4D4D" w:themeFill="accent4"/>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4Akzent5">
    <w:name w:val="Grid Table 4 Accent 5"/>
    <w:basedOn w:val="NormaleTabelle"/>
    <w:uiPriority w:val="49"/>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4Akzent6">
    <w:name w:val="Grid Table 4 Accent 6"/>
    <w:basedOn w:val="NormaleTabelle"/>
    <w:uiPriority w:val="49"/>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color w:val="FFFFFF" w:themeColor="background1"/>
      </w:rPr>
      <w:tblPr/>
      <w:tcPr>
        <w:tcBorders>
          <w:top w:val="single" w:sz="4" w:space="0" w:color="777777" w:themeColor="accent6"/>
          <w:left w:val="single" w:sz="4" w:space="0" w:color="777777" w:themeColor="accent6"/>
          <w:bottom w:val="single" w:sz="4" w:space="0" w:color="777777" w:themeColor="accent6"/>
          <w:right w:val="single" w:sz="4" w:space="0" w:color="777777" w:themeColor="accent6"/>
          <w:insideH w:val="nil"/>
          <w:insideV w:val="nil"/>
        </w:tcBorders>
        <w:shd w:val="clear" w:color="auto" w:fill="777777" w:themeFill="accent6"/>
      </w:tcPr>
    </w:tblStylePr>
    <w:tblStylePr w:type="lastRow">
      <w:rPr>
        <w:b/>
        <w:bCs/>
      </w:rPr>
      <w:tblPr/>
      <w:tcPr>
        <w:tcBorders>
          <w:top w:val="double" w:sz="4" w:space="0" w:color="777777" w:themeColor="accent6"/>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5dunkel">
    <w:name w:val="Grid Table 5 Dark"/>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292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292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292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2929" w:themeFill="accent1"/>
      </w:tcPr>
    </w:tblStylePr>
    <w:tblStylePr w:type="band1Vert">
      <w:tblPr/>
      <w:tcPr>
        <w:shd w:val="clear" w:color="auto" w:fill="A9A9A9" w:themeFill="accent1" w:themeFillTint="66"/>
      </w:tcPr>
    </w:tblStylePr>
    <w:tblStylePr w:type="band1Horz">
      <w:tblPr/>
      <w:tcPr>
        <w:shd w:val="clear" w:color="auto" w:fill="A9A9A9" w:themeFill="accent1" w:themeFillTint="66"/>
      </w:tcPr>
    </w:tblStylePr>
  </w:style>
  <w:style w:type="table" w:styleId="Gitternetztabelle5dunkelAkzent2">
    <w:name w:val="Grid Table 5 Dark Accent 2"/>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2"/>
      </w:tcPr>
    </w:tblStylePr>
    <w:tblStylePr w:type="band1Vert">
      <w:tblPr/>
      <w:tcPr>
        <w:shd w:val="clear" w:color="auto" w:fill="ADADAD" w:themeFill="accent2" w:themeFillTint="66"/>
      </w:tcPr>
    </w:tblStylePr>
    <w:tblStylePr w:type="band1Horz">
      <w:tblPr/>
      <w:tcPr>
        <w:shd w:val="clear" w:color="auto" w:fill="ADADAD" w:themeFill="accent2" w:themeFillTint="66"/>
      </w:tcPr>
    </w:tblStylePr>
  </w:style>
  <w:style w:type="table" w:styleId="Gitternetztabelle5dunkelAkzent3">
    <w:name w:val="Grid Table 5 Dark Accent 3"/>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3"/>
      </w:tcPr>
    </w:tblStylePr>
    <w:tblStylePr w:type="band1Vert">
      <w:tblPr/>
      <w:tcPr>
        <w:shd w:val="clear" w:color="auto" w:fill="ADADAD" w:themeFill="accent3" w:themeFillTint="66"/>
      </w:tcPr>
    </w:tblStylePr>
    <w:tblStylePr w:type="band1Horz">
      <w:tblPr/>
      <w:tcPr>
        <w:shd w:val="clear" w:color="auto" w:fill="ADADAD" w:themeFill="accent3" w:themeFillTint="66"/>
      </w:tcPr>
    </w:tblStylePr>
  </w:style>
  <w:style w:type="table" w:styleId="Gitternetztabelle5dunkelAkzent4">
    <w:name w:val="Grid Table 5 Dark Accent 4"/>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4"/>
      </w:tcPr>
    </w:tblStylePr>
    <w:tblStylePr w:type="band1Vert">
      <w:tblPr/>
      <w:tcPr>
        <w:shd w:val="clear" w:color="auto" w:fill="B7B7B7" w:themeFill="accent4" w:themeFillTint="66"/>
      </w:tcPr>
    </w:tblStylePr>
    <w:tblStylePr w:type="band1Horz">
      <w:tblPr/>
      <w:tcPr>
        <w:shd w:val="clear" w:color="auto" w:fill="B7B7B7" w:themeFill="accent4" w:themeFillTint="66"/>
      </w:tcPr>
    </w:tblStylePr>
  </w:style>
  <w:style w:type="table" w:styleId="Gitternetztabelle5dunkelAkzent5">
    <w:name w:val="Grid Table 5 Dark Accent 5"/>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itternetztabelle5dunkelAkzent6">
    <w:name w:val="Grid Table 5 Dark Accent 6"/>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3E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77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77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77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777" w:themeFill="accent6"/>
      </w:tcPr>
    </w:tblStylePr>
    <w:tblStylePr w:type="band1Vert">
      <w:tblPr/>
      <w:tcPr>
        <w:shd w:val="clear" w:color="auto" w:fill="C8C8C8" w:themeFill="accent6" w:themeFillTint="66"/>
      </w:tcPr>
    </w:tblStylePr>
    <w:tblStylePr w:type="band1Horz">
      <w:tblPr/>
      <w:tcPr>
        <w:shd w:val="clear" w:color="auto" w:fill="C8C8C8" w:themeFill="accent6" w:themeFillTint="66"/>
      </w:tcPr>
    </w:tblStylePr>
  </w:style>
  <w:style w:type="table" w:styleId="Gitternetztabelle6farbig">
    <w:name w:val="Grid Table 6 Colorful"/>
    <w:basedOn w:val="NormaleTabelle"/>
    <w:uiPriority w:val="51"/>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DC3D67"/>
    <w:rPr>
      <w:color w:val="1E1E1E" w:themeColor="accent1" w:themeShade="BF"/>
    </w:rPr>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bottom w:val="single" w:sz="12" w:space="0" w:color="7E7E7E" w:themeColor="accent1" w:themeTint="99"/>
        </w:tcBorders>
      </w:tcPr>
    </w:tblStylePr>
    <w:tblStylePr w:type="lastRow">
      <w:rPr>
        <w:b/>
        <w:bCs/>
      </w:rPr>
      <w:tblPr/>
      <w:tcPr>
        <w:tcBorders>
          <w:top w:val="doub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6farbigAkzent2">
    <w:name w:val="Grid Table 6 Colorful Accent 2"/>
    <w:basedOn w:val="NormaleTabelle"/>
    <w:uiPriority w:val="51"/>
    <w:rsid w:val="00DC3D67"/>
    <w:rPr>
      <w:color w:val="262626" w:themeColor="accent2" w:themeShade="BF"/>
    </w:rPr>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bottom w:val="single" w:sz="12" w:space="0" w:color="848484" w:themeColor="accent2" w:themeTint="99"/>
        </w:tcBorders>
      </w:tcPr>
    </w:tblStylePr>
    <w:tblStylePr w:type="lastRow">
      <w:rPr>
        <w:b/>
        <w:bCs/>
      </w:rPr>
      <w:tblPr/>
      <w:tcPr>
        <w:tcBorders>
          <w:top w:val="doub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6farbigAkzent3">
    <w:name w:val="Grid Table 6 Colorful Accent 3"/>
    <w:basedOn w:val="NormaleTabelle"/>
    <w:uiPriority w:val="51"/>
    <w:rsid w:val="00DC3D67"/>
    <w:rPr>
      <w:color w:val="262626" w:themeColor="accent3" w:themeShade="BF"/>
    </w:rPr>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bottom w:val="single" w:sz="12" w:space="0" w:color="848484" w:themeColor="accent3" w:themeTint="99"/>
        </w:tcBorders>
      </w:tcPr>
    </w:tblStylePr>
    <w:tblStylePr w:type="lastRow">
      <w:rPr>
        <w:b/>
        <w:bCs/>
      </w:rPr>
      <w:tblPr/>
      <w:tcPr>
        <w:tcBorders>
          <w:top w:val="doub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6farbigAkzent4">
    <w:name w:val="Grid Table 6 Colorful Accent 4"/>
    <w:basedOn w:val="NormaleTabelle"/>
    <w:uiPriority w:val="51"/>
    <w:rsid w:val="00DC3D67"/>
    <w:rPr>
      <w:color w:val="393939" w:themeColor="accent4" w:themeShade="BF"/>
    </w:rPr>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bottom w:val="single" w:sz="12" w:space="0" w:color="949494" w:themeColor="accent4" w:themeTint="99"/>
        </w:tcBorders>
      </w:tcPr>
    </w:tblStylePr>
    <w:tblStylePr w:type="lastRow">
      <w:rPr>
        <w:b/>
        <w:bCs/>
      </w:rPr>
      <w:tblPr/>
      <w:tcPr>
        <w:tcBorders>
          <w:top w:val="doub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6farbigAkzent5">
    <w:name w:val="Grid Table 6 Colorful Accent 5"/>
    <w:basedOn w:val="NormaleTabelle"/>
    <w:uiPriority w:val="51"/>
    <w:rsid w:val="00DC3D6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6farbigAkzent6">
    <w:name w:val="Grid Table 6 Colorful Accent 6"/>
    <w:basedOn w:val="NormaleTabelle"/>
    <w:uiPriority w:val="51"/>
    <w:rsid w:val="00DC3D67"/>
    <w:rPr>
      <w:color w:val="595959" w:themeColor="accent6" w:themeShade="BF"/>
    </w:rPr>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bottom w:val="single" w:sz="12" w:space="0" w:color="ADADAD" w:themeColor="accent6" w:themeTint="99"/>
        </w:tcBorders>
      </w:tcPr>
    </w:tblStylePr>
    <w:tblStylePr w:type="lastRow">
      <w:rPr>
        <w:b/>
        <w:bCs/>
      </w:rPr>
      <w:tblPr/>
      <w:tcPr>
        <w:tcBorders>
          <w:top w:val="doub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7farbig">
    <w:name w:val="Grid Table 7 Colorful"/>
    <w:basedOn w:val="NormaleTabelle"/>
    <w:uiPriority w:val="52"/>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DC3D67"/>
    <w:rPr>
      <w:color w:val="1E1E1E" w:themeColor="accent1" w:themeShade="BF"/>
    </w:rPr>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bottom w:val="single" w:sz="4" w:space="0" w:color="7E7E7E" w:themeColor="accent1" w:themeTint="99"/>
        </w:tcBorders>
      </w:tcPr>
    </w:tblStylePr>
    <w:tblStylePr w:type="nwCell">
      <w:tblPr/>
      <w:tcPr>
        <w:tcBorders>
          <w:bottom w:val="single" w:sz="4" w:space="0" w:color="7E7E7E" w:themeColor="accent1" w:themeTint="99"/>
        </w:tcBorders>
      </w:tcPr>
    </w:tblStylePr>
    <w:tblStylePr w:type="seCell">
      <w:tblPr/>
      <w:tcPr>
        <w:tcBorders>
          <w:top w:val="single" w:sz="4" w:space="0" w:color="7E7E7E" w:themeColor="accent1" w:themeTint="99"/>
        </w:tcBorders>
      </w:tcPr>
    </w:tblStylePr>
    <w:tblStylePr w:type="swCell">
      <w:tblPr/>
      <w:tcPr>
        <w:tcBorders>
          <w:top w:val="single" w:sz="4" w:space="0" w:color="7E7E7E" w:themeColor="accent1" w:themeTint="99"/>
        </w:tcBorders>
      </w:tcPr>
    </w:tblStylePr>
  </w:style>
  <w:style w:type="table" w:styleId="Gitternetztabelle7farbigAkzent2">
    <w:name w:val="Grid Table 7 Colorful Accent 2"/>
    <w:basedOn w:val="NormaleTabelle"/>
    <w:uiPriority w:val="52"/>
    <w:rsid w:val="00DC3D67"/>
    <w:rPr>
      <w:color w:val="262626" w:themeColor="accent2" w:themeShade="BF"/>
    </w:rPr>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bottom w:val="single" w:sz="4" w:space="0" w:color="848484" w:themeColor="accent2" w:themeTint="99"/>
        </w:tcBorders>
      </w:tcPr>
    </w:tblStylePr>
    <w:tblStylePr w:type="nwCell">
      <w:tblPr/>
      <w:tcPr>
        <w:tcBorders>
          <w:bottom w:val="single" w:sz="4" w:space="0" w:color="848484" w:themeColor="accent2" w:themeTint="99"/>
        </w:tcBorders>
      </w:tcPr>
    </w:tblStylePr>
    <w:tblStylePr w:type="seCell">
      <w:tblPr/>
      <w:tcPr>
        <w:tcBorders>
          <w:top w:val="single" w:sz="4" w:space="0" w:color="848484" w:themeColor="accent2" w:themeTint="99"/>
        </w:tcBorders>
      </w:tcPr>
    </w:tblStylePr>
    <w:tblStylePr w:type="swCell">
      <w:tblPr/>
      <w:tcPr>
        <w:tcBorders>
          <w:top w:val="single" w:sz="4" w:space="0" w:color="848484" w:themeColor="accent2" w:themeTint="99"/>
        </w:tcBorders>
      </w:tcPr>
    </w:tblStylePr>
  </w:style>
  <w:style w:type="table" w:styleId="Gitternetztabelle7farbigAkzent3">
    <w:name w:val="Grid Table 7 Colorful Accent 3"/>
    <w:basedOn w:val="NormaleTabelle"/>
    <w:uiPriority w:val="52"/>
    <w:rsid w:val="00DC3D67"/>
    <w:rPr>
      <w:color w:val="262626" w:themeColor="accent3" w:themeShade="BF"/>
    </w:rPr>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bottom w:val="single" w:sz="4" w:space="0" w:color="848484" w:themeColor="accent3" w:themeTint="99"/>
        </w:tcBorders>
      </w:tcPr>
    </w:tblStylePr>
    <w:tblStylePr w:type="nwCell">
      <w:tblPr/>
      <w:tcPr>
        <w:tcBorders>
          <w:bottom w:val="single" w:sz="4" w:space="0" w:color="848484" w:themeColor="accent3" w:themeTint="99"/>
        </w:tcBorders>
      </w:tcPr>
    </w:tblStylePr>
    <w:tblStylePr w:type="seCell">
      <w:tblPr/>
      <w:tcPr>
        <w:tcBorders>
          <w:top w:val="single" w:sz="4" w:space="0" w:color="848484" w:themeColor="accent3" w:themeTint="99"/>
        </w:tcBorders>
      </w:tcPr>
    </w:tblStylePr>
    <w:tblStylePr w:type="swCell">
      <w:tblPr/>
      <w:tcPr>
        <w:tcBorders>
          <w:top w:val="single" w:sz="4" w:space="0" w:color="848484" w:themeColor="accent3" w:themeTint="99"/>
        </w:tcBorders>
      </w:tcPr>
    </w:tblStylePr>
  </w:style>
  <w:style w:type="table" w:styleId="Gitternetztabelle7farbigAkzent4">
    <w:name w:val="Grid Table 7 Colorful Accent 4"/>
    <w:basedOn w:val="NormaleTabelle"/>
    <w:uiPriority w:val="52"/>
    <w:rsid w:val="00DC3D67"/>
    <w:rPr>
      <w:color w:val="393939" w:themeColor="accent4" w:themeShade="BF"/>
    </w:rPr>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bottom w:val="single" w:sz="4" w:space="0" w:color="949494" w:themeColor="accent4" w:themeTint="99"/>
        </w:tcBorders>
      </w:tcPr>
    </w:tblStylePr>
    <w:tblStylePr w:type="nwCell">
      <w:tblPr/>
      <w:tcPr>
        <w:tcBorders>
          <w:bottom w:val="single" w:sz="4" w:space="0" w:color="949494" w:themeColor="accent4" w:themeTint="99"/>
        </w:tcBorders>
      </w:tcPr>
    </w:tblStylePr>
    <w:tblStylePr w:type="seCell">
      <w:tblPr/>
      <w:tcPr>
        <w:tcBorders>
          <w:top w:val="single" w:sz="4" w:space="0" w:color="949494" w:themeColor="accent4" w:themeTint="99"/>
        </w:tcBorders>
      </w:tcPr>
    </w:tblStylePr>
    <w:tblStylePr w:type="swCell">
      <w:tblPr/>
      <w:tcPr>
        <w:tcBorders>
          <w:top w:val="single" w:sz="4" w:space="0" w:color="949494" w:themeColor="accent4" w:themeTint="99"/>
        </w:tcBorders>
      </w:tcPr>
    </w:tblStylePr>
  </w:style>
  <w:style w:type="table" w:styleId="Gitternetztabelle7farbigAkzent5">
    <w:name w:val="Grid Table 7 Colorful Accent 5"/>
    <w:basedOn w:val="NormaleTabelle"/>
    <w:uiPriority w:val="52"/>
    <w:rsid w:val="00DC3D6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itternetztabelle7farbigAkzent6">
    <w:name w:val="Grid Table 7 Colorful Accent 6"/>
    <w:basedOn w:val="NormaleTabelle"/>
    <w:uiPriority w:val="52"/>
    <w:rsid w:val="00DC3D67"/>
    <w:rPr>
      <w:color w:val="595959" w:themeColor="accent6" w:themeShade="BF"/>
    </w:rPr>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bottom w:val="single" w:sz="4" w:space="0" w:color="ADADAD" w:themeColor="accent6" w:themeTint="99"/>
        </w:tcBorders>
      </w:tcPr>
    </w:tblStylePr>
    <w:tblStylePr w:type="nwCell">
      <w:tblPr/>
      <w:tcPr>
        <w:tcBorders>
          <w:bottom w:val="single" w:sz="4" w:space="0" w:color="ADADAD" w:themeColor="accent6" w:themeTint="99"/>
        </w:tcBorders>
      </w:tcPr>
    </w:tblStylePr>
    <w:tblStylePr w:type="seCell">
      <w:tblPr/>
      <w:tcPr>
        <w:tcBorders>
          <w:top w:val="single" w:sz="4" w:space="0" w:color="ADADAD" w:themeColor="accent6" w:themeTint="99"/>
        </w:tcBorders>
      </w:tcPr>
    </w:tblStylePr>
    <w:tblStylePr w:type="swCell">
      <w:tblPr/>
      <w:tcPr>
        <w:tcBorders>
          <w:top w:val="single" w:sz="4" w:space="0" w:color="ADADAD" w:themeColor="accent6" w:themeTint="99"/>
        </w:tcBorders>
      </w:tcPr>
    </w:tblStylePr>
  </w:style>
  <w:style w:type="table" w:styleId="TabelleWeb1">
    <w:name w:val="Table Web 1"/>
    <w:basedOn w:val="NormaleTabelle"/>
    <w:uiPriority w:val="99"/>
    <w:semiHidden/>
    <w:unhideWhenUsed/>
    <w:rsid w:val="00DC3D6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DC3D6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rsid w:val="00DC3D6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unotenzeichen">
    <w:name w:val="footnote reference"/>
    <w:basedOn w:val="Absatz-Standardschriftart"/>
    <w:uiPriority w:val="99"/>
    <w:unhideWhenUsed/>
    <w:rsid w:val="002E5041"/>
    <w:rPr>
      <w:rFonts w:ascii="Segoe UI" w:hAnsi="Segoe UI" w:cs="Calibri"/>
      <w:sz w:val="26"/>
      <w:vertAlign w:val="superscript"/>
    </w:rPr>
  </w:style>
  <w:style w:type="character" w:styleId="Zeilennummer">
    <w:name w:val="line number"/>
    <w:basedOn w:val="Absatz-Standardschriftart"/>
    <w:uiPriority w:val="99"/>
    <w:semiHidden/>
    <w:unhideWhenUsed/>
    <w:rsid w:val="00244E94"/>
    <w:rPr>
      <w:rFonts w:ascii="Segoe UI" w:hAnsi="Segoe UI" w:cs="Calibri"/>
    </w:rPr>
  </w:style>
  <w:style w:type="table" w:styleId="Tabelle3D-Effekt1">
    <w:name w:val="Table 3D effects 1"/>
    <w:basedOn w:val="NormaleTabelle"/>
    <w:uiPriority w:val="99"/>
    <w:semiHidden/>
    <w:unhideWhenUsed/>
    <w:rsid w:val="00DC3D6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DC3D6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DC3D6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244E94"/>
    <w:rPr>
      <w:rFonts w:ascii="Segoe UI" w:hAnsi="Segoe UI" w:cs="Calibri"/>
    </w:rPr>
  </w:style>
  <w:style w:type="paragraph" w:customStyle="1" w:styleId="DeckBlattThema">
    <w:name w:val="DeckBlattThema"/>
    <w:basedOn w:val="Block"/>
    <w:next w:val="Block"/>
    <w:rsid w:val="00964E92"/>
    <w:pPr>
      <w:jc w:val="center"/>
    </w:pPr>
    <w:rPr>
      <w:b/>
      <w:bCs/>
      <w:sz w:val="28"/>
    </w:rPr>
  </w:style>
  <w:style w:type="paragraph" w:customStyle="1" w:styleId="DeckblattZentriert">
    <w:name w:val="DeckblattZentriert"/>
    <w:basedOn w:val="Standard"/>
    <w:rsid w:val="00244E94"/>
    <w:pPr>
      <w:widowControl w:val="0"/>
      <w:spacing w:line="240" w:lineRule="auto"/>
      <w:jc w:val="center"/>
    </w:pPr>
    <w:rPr>
      <w:rFonts w:eastAsia="Times New Roman" w:cs="Times New Roman"/>
      <w:szCs w:val="20"/>
      <w:lang w:eastAsia="de-DE"/>
    </w:rPr>
  </w:style>
  <w:style w:type="paragraph" w:customStyle="1" w:styleId="Block">
    <w:name w:val="Block"/>
    <w:basedOn w:val="Standard"/>
    <w:rsid w:val="00244E94"/>
    <w:pPr>
      <w:widowControl w:val="0"/>
      <w:spacing w:after="120"/>
    </w:pPr>
    <w:rPr>
      <w:rFonts w:eastAsia="Times New Roman" w:cs="Times New Roman"/>
      <w:szCs w:val="20"/>
      <w:lang w:eastAsia="de-DE"/>
    </w:rPr>
  </w:style>
  <w:style w:type="paragraph" w:customStyle="1" w:styleId="PTabelle">
    <w:name w:val="PTabelle"/>
    <w:basedOn w:val="Standard"/>
    <w:link w:val="PTabelleZchn"/>
    <w:autoRedefine/>
    <w:rsid w:val="00244E94"/>
    <w:pPr>
      <w:widowControl w:val="0"/>
      <w:spacing w:line="240" w:lineRule="auto"/>
      <w:jc w:val="left"/>
    </w:pPr>
    <w:rPr>
      <w:rFonts w:eastAsia="Times New Roman" w:cs="Times New Roman"/>
      <w:sz w:val="22"/>
      <w:szCs w:val="20"/>
      <w:lang w:eastAsia="de-DE"/>
    </w:rPr>
  </w:style>
  <w:style w:type="table" w:customStyle="1" w:styleId="Tabellenraster1">
    <w:name w:val="Tabellenraster1"/>
    <w:basedOn w:val="NormaleTabelle"/>
    <w:next w:val="Tabellenraster"/>
    <w:uiPriority w:val="39"/>
    <w:rsid w:val="0087714A"/>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basedOn w:val="Absatz-Standardschriftart"/>
    <w:link w:val="Beschriftung"/>
    <w:uiPriority w:val="35"/>
    <w:rsid w:val="00776563"/>
    <w:rPr>
      <w:rFonts w:ascii="Segoe UI" w:hAnsi="Segoe UI" w:cs="Calibri"/>
      <w:b/>
      <w:iCs/>
      <w:sz w:val="16"/>
      <w:szCs w:val="18"/>
    </w:rPr>
  </w:style>
  <w:style w:type="table" w:customStyle="1" w:styleId="Listentabelle3Akzent11">
    <w:name w:val="Listentabelle 3 – Akzent 11"/>
    <w:basedOn w:val="NormaleTabelle"/>
    <w:next w:val="Listentabelle3Akzent1"/>
    <w:uiPriority w:val="48"/>
    <w:rsid w:val="00FE7D17"/>
    <w:rPr>
      <w:rFonts w:eastAsiaTheme="minorEastAsia"/>
      <w:sz w:val="21"/>
      <w:szCs w:val="21"/>
    </w:rPr>
    <w:tblPr>
      <w:tblStyleRowBandSize w:val="1"/>
      <w:tblStyleColBandSize w:val="1"/>
      <w:tblInd w:w="-567" w:type="dxa"/>
      <w:tblBorders>
        <w:top w:val="single" w:sz="4" w:space="0" w:color="292929" w:themeColor="accent1"/>
        <w:left w:val="single" w:sz="4" w:space="0" w:color="292929" w:themeColor="accent1"/>
        <w:bottom w:val="single" w:sz="4" w:space="0" w:color="292929" w:themeColor="accent1"/>
        <w:right w:val="single" w:sz="4" w:space="0" w:color="292929" w:themeColor="accent1"/>
      </w:tblBorders>
      <w:tblCellMar>
        <w:left w:w="675" w:type="dxa"/>
      </w:tblCellMar>
    </w:tblPr>
    <w:tblStylePr w:type="firstRow">
      <w:rPr>
        <w:b/>
        <w:bCs/>
        <w:color w:val="FFFFFF" w:themeColor="background1"/>
      </w:rPr>
      <w:tblPr/>
      <w:tcPr>
        <w:shd w:val="clear" w:color="auto" w:fill="292929" w:themeFill="accent1"/>
      </w:tcPr>
    </w:tblStylePr>
    <w:tblStylePr w:type="lastRow">
      <w:rPr>
        <w:b/>
        <w:bCs/>
      </w:rPr>
      <w:tblPr/>
      <w:tcPr>
        <w:tcBorders>
          <w:top w:val="double" w:sz="4" w:space="0" w:color="29292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2929" w:themeColor="accent1"/>
          <w:right w:val="single" w:sz="4" w:space="0" w:color="292929" w:themeColor="accent1"/>
        </w:tcBorders>
      </w:tcPr>
    </w:tblStylePr>
    <w:tblStylePr w:type="band1Horz">
      <w:tblPr/>
      <w:tcPr>
        <w:tcBorders>
          <w:top w:val="single" w:sz="4" w:space="0" w:color="292929" w:themeColor="accent1"/>
          <w:bottom w:val="single" w:sz="4" w:space="0" w:color="29292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2929" w:themeColor="accent1"/>
          <w:left w:val="nil"/>
        </w:tcBorders>
      </w:tcPr>
    </w:tblStylePr>
    <w:tblStylePr w:type="swCell">
      <w:tblPr/>
      <w:tcPr>
        <w:tcBorders>
          <w:top w:val="double" w:sz="4" w:space="0" w:color="292929" w:themeColor="accent1"/>
          <w:right w:val="nil"/>
        </w:tcBorders>
      </w:tcPr>
    </w:tblStylePr>
  </w:style>
  <w:style w:type="character" w:customStyle="1" w:styleId="PTabelleZchn">
    <w:name w:val="PTabelle Zchn"/>
    <w:link w:val="PTabelle"/>
    <w:rsid w:val="00244E94"/>
    <w:rPr>
      <w:rFonts w:eastAsia="Times New Roman" w:cs="Times New Roman"/>
      <w:sz w:val="22"/>
      <w:szCs w:val="20"/>
      <w:lang w:eastAsia="de-DE"/>
    </w:rPr>
  </w:style>
  <w:style w:type="paragraph" w:customStyle="1" w:styleId="Codefragment">
    <w:name w:val="Codefragment"/>
    <w:basedOn w:val="Standard"/>
    <w:link w:val="CodefragmentZchn"/>
    <w:qFormat/>
    <w:rsid w:val="004D72C7"/>
    <w:pPr>
      <w:spacing w:before="120"/>
    </w:pPr>
    <w:rPr>
      <w:rFonts w:ascii="Consolas" w:hAnsi="Consolas"/>
      <w:color w:val="000000" w:themeColor="text1"/>
      <w:sz w:val="20"/>
      <w:szCs w:val="18"/>
      <w:bdr w:val="single" w:sz="4" w:space="0" w:color="BFBFBF" w:themeColor="background1" w:themeShade="BF"/>
    </w:rPr>
  </w:style>
  <w:style w:type="character" w:customStyle="1" w:styleId="ListenabsatzZchn">
    <w:name w:val="Listenabsatz Zchn"/>
    <w:basedOn w:val="Absatz-Standardschriftart"/>
    <w:link w:val="Listenabsatz"/>
    <w:uiPriority w:val="34"/>
    <w:rsid w:val="00C83A9B"/>
    <w:rPr>
      <w:rFonts w:ascii="Segoe UI" w:hAnsi="Segoe UI" w:cs="Calibri"/>
      <w:sz w:val="26"/>
    </w:rPr>
  </w:style>
  <w:style w:type="character" w:customStyle="1" w:styleId="CodefragmentZchn">
    <w:name w:val="Codefragment Zchn"/>
    <w:basedOn w:val="ListenabsatzZchn"/>
    <w:link w:val="Codefragment"/>
    <w:rsid w:val="004D72C7"/>
    <w:rPr>
      <w:rFonts w:ascii="Consolas" w:hAnsi="Consolas" w:cs="Calibri"/>
      <w:color w:val="000000" w:themeColor="text1"/>
      <w:sz w:val="20"/>
      <w:szCs w:val="18"/>
      <w:bdr w:val="single" w:sz="4" w:space="0" w:color="BFBFBF" w:themeColor="background1" w:themeShade="BF"/>
    </w:rPr>
  </w:style>
  <w:style w:type="paragraph" w:styleId="berarbeitung">
    <w:name w:val="Revision"/>
    <w:hidden/>
    <w:uiPriority w:val="99"/>
    <w:semiHidden/>
    <w:rsid w:val="00B95679"/>
  </w:style>
  <w:style w:type="paragraph" w:customStyle="1" w:styleId="a">
    <w:uiPriority w:val="99"/>
    <w:unhideWhenUsed/>
    <w:rsid w:val="009A21E0"/>
  </w:style>
  <w:style w:type="character" w:customStyle="1" w:styleId="mwe-math-mathml-inline">
    <w:name w:val="mwe-math-mathml-inline"/>
    <w:basedOn w:val="Absatz-Standardschriftart"/>
    <w:rsid w:val="0072094A"/>
  </w:style>
  <w:style w:type="paragraph" w:customStyle="1" w:styleId="1">
    <w:name w:val="1"/>
    <w:basedOn w:val="Standard"/>
    <w:uiPriority w:val="99"/>
    <w:unhideWhenUsed/>
    <w:rsid w:val="0043740C"/>
  </w:style>
  <w:style w:type="paragraph" w:customStyle="1" w:styleId="Text">
    <w:name w:val="Text"/>
    <w:basedOn w:val="Standard"/>
    <w:link w:val="TextZchn"/>
    <w:qFormat/>
    <w:rsid w:val="0043740C"/>
    <w:rPr>
      <w:rFonts w:eastAsiaTheme="minorEastAsia"/>
    </w:rPr>
  </w:style>
  <w:style w:type="character" w:customStyle="1" w:styleId="TextZchn">
    <w:name w:val="Text Zchn"/>
    <w:basedOn w:val="Absatz-Standardschriftart"/>
    <w:link w:val="Text"/>
    <w:rsid w:val="0043740C"/>
    <w:rPr>
      <w:rFonts w:eastAsiaTheme="minorEastAsia"/>
    </w:rPr>
  </w:style>
  <w:style w:type="paragraph" w:customStyle="1" w:styleId="PseudocodeBlock">
    <w:name w:val="Pseudocode Block"/>
    <w:basedOn w:val="Standard"/>
    <w:link w:val="PseudocodeBlockZchn"/>
    <w:qFormat/>
    <w:rsid w:val="006C6F93"/>
    <w:pPr>
      <w:spacing w:line="240" w:lineRule="auto"/>
    </w:pPr>
    <w:rPr>
      <w:rFonts w:ascii="Consolas" w:hAnsi="Consolas"/>
      <w:noProof/>
      <w:sz w:val="22"/>
    </w:rPr>
  </w:style>
  <w:style w:type="character" w:customStyle="1" w:styleId="PseudocodeBlockZchn">
    <w:name w:val="Pseudocode Block Zchn"/>
    <w:basedOn w:val="Absatz-Standardschriftart"/>
    <w:link w:val="PseudocodeBlock"/>
    <w:rsid w:val="001D2C7F"/>
    <w:rPr>
      <w:rFonts w:ascii="Consolas" w:hAnsi="Consolas"/>
      <w:noProof/>
      <w:sz w:val="22"/>
    </w:rPr>
  </w:style>
  <w:style w:type="paragraph" w:customStyle="1" w:styleId="a0">
    <w:uiPriority w:val="99"/>
    <w:unhideWhenUsed/>
    <w:rsid w:val="008D05E4"/>
  </w:style>
  <w:style w:type="character" w:customStyle="1" w:styleId="pl-s">
    <w:name w:val="pl-s"/>
    <w:basedOn w:val="Absatz-Standardschriftart"/>
    <w:rsid w:val="003B6B49"/>
  </w:style>
  <w:style w:type="character" w:customStyle="1" w:styleId="pl-pds">
    <w:name w:val="pl-pds"/>
    <w:basedOn w:val="Absatz-Standardschriftart"/>
    <w:rsid w:val="003B6B49"/>
  </w:style>
  <w:style w:type="paragraph" w:customStyle="1" w:styleId="a1">
    <w:uiPriority w:val="99"/>
    <w:unhideWhenUsed/>
    <w:rsid w:val="000E71A3"/>
  </w:style>
  <w:style w:type="paragraph" w:customStyle="1" w:styleId="Anhangberschrift">
    <w:name w:val="Anhang Überschrift"/>
    <w:basedOn w:val="Listenabsatz"/>
    <w:link w:val="AnhangberschriftZchn"/>
    <w:rsid w:val="004435BF"/>
    <w:pPr>
      <w:numPr>
        <w:ilvl w:val="2"/>
        <w:numId w:val="70"/>
      </w:numPr>
      <w:spacing w:line="240" w:lineRule="auto"/>
      <w:jc w:val="left"/>
    </w:pPr>
    <w:rPr>
      <w:b/>
      <w:sz w:val="34"/>
      <w:szCs w:val="22"/>
    </w:rPr>
  </w:style>
  <w:style w:type="numbering" w:customStyle="1" w:styleId="Formatvorlage1">
    <w:name w:val="Formatvorlage1"/>
    <w:uiPriority w:val="99"/>
    <w:rsid w:val="00D71FD2"/>
    <w:pPr>
      <w:numPr>
        <w:numId w:val="71"/>
      </w:numPr>
    </w:pPr>
  </w:style>
  <w:style w:type="character" w:customStyle="1" w:styleId="AnhangberschriftZchn">
    <w:name w:val="Anhang Überschrift Zchn"/>
    <w:basedOn w:val="ListenabsatzZchn"/>
    <w:link w:val="Anhangberschrift"/>
    <w:rsid w:val="004435BF"/>
    <w:rPr>
      <w:rFonts w:ascii="Segoe UI" w:hAnsi="Segoe UI" w:cs="Calibri"/>
      <w:b/>
      <w:sz w:val="34"/>
      <w:szCs w:val="22"/>
    </w:rPr>
  </w:style>
  <w:style w:type="paragraph" w:customStyle="1" w:styleId="Link">
    <w:name w:val="Link"/>
    <w:link w:val="LinkZchn"/>
    <w:autoRedefine/>
    <w:qFormat/>
    <w:rsid w:val="00C86F2C"/>
    <w:rPr>
      <w:rFonts w:eastAsiaTheme="minorEastAsia"/>
      <w:color w:val="002060"/>
      <w:sz w:val="18"/>
      <w:u w:val="single"/>
    </w:rPr>
  </w:style>
  <w:style w:type="character" w:customStyle="1" w:styleId="LinkZchn">
    <w:name w:val="Link Zchn"/>
    <w:basedOn w:val="TextZchn"/>
    <w:link w:val="Link"/>
    <w:rsid w:val="00C86F2C"/>
    <w:rPr>
      <w:rFonts w:eastAsiaTheme="minorEastAsia"/>
      <w:color w:val="002060"/>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460">
      <w:bodyDiv w:val="1"/>
      <w:marLeft w:val="0"/>
      <w:marRight w:val="0"/>
      <w:marTop w:val="0"/>
      <w:marBottom w:val="0"/>
      <w:divBdr>
        <w:top w:val="none" w:sz="0" w:space="0" w:color="auto"/>
        <w:left w:val="none" w:sz="0" w:space="0" w:color="auto"/>
        <w:bottom w:val="none" w:sz="0" w:space="0" w:color="auto"/>
        <w:right w:val="none" w:sz="0" w:space="0" w:color="auto"/>
      </w:divBdr>
    </w:div>
    <w:div w:id="2975183">
      <w:bodyDiv w:val="1"/>
      <w:marLeft w:val="0"/>
      <w:marRight w:val="0"/>
      <w:marTop w:val="0"/>
      <w:marBottom w:val="0"/>
      <w:divBdr>
        <w:top w:val="none" w:sz="0" w:space="0" w:color="auto"/>
        <w:left w:val="none" w:sz="0" w:space="0" w:color="auto"/>
        <w:bottom w:val="none" w:sz="0" w:space="0" w:color="auto"/>
        <w:right w:val="none" w:sz="0" w:space="0" w:color="auto"/>
      </w:divBdr>
    </w:div>
    <w:div w:id="5520215">
      <w:bodyDiv w:val="1"/>
      <w:marLeft w:val="0"/>
      <w:marRight w:val="0"/>
      <w:marTop w:val="0"/>
      <w:marBottom w:val="0"/>
      <w:divBdr>
        <w:top w:val="none" w:sz="0" w:space="0" w:color="auto"/>
        <w:left w:val="none" w:sz="0" w:space="0" w:color="auto"/>
        <w:bottom w:val="none" w:sz="0" w:space="0" w:color="auto"/>
        <w:right w:val="none" w:sz="0" w:space="0" w:color="auto"/>
      </w:divBdr>
    </w:div>
    <w:div w:id="5714003">
      <w:bodyDiv w:val="1"/>
      <w:marLeft w:val="0"/>
      <w:marRight w:val="0"/>
      <w:marTop w:val="0"/>
      <w:marBottom w:val="0"/>
      <w:divBdr>
        <w:top w:val="none" w:sz="0" w:space="0" w:color="auto"/>
        <w:left w:val="none" w:sz="0" w:space="0" w:color="auto"/>
        <w:bottom w:val="none" w:sz="0" w:space="0" w:color="auto"/>
        <w:right w:val="none" w:sz="0" w:space="0" w:color="auto"/>
      </w:divBdr>
    </w:div>
    <w:div w:id="6367032">
      <w:bodyDiv w:val="1"/>
      <w:marLeft w:val="0"/>
      <w:marRight w:val="0"/>
      <w:marTop w:val="0"/>
      <w:marBottom w:val="0"/>
      <w:divBdr>
        <w:top w:val="none" w:sz="0" w:space="0" w:color="auto"/>
        <w:left w:val="none" w:sz="0" w:space="0" w:color="auto"/>
        <w:bottom w:val="none" w:sz="0" w:space="0" w:color="auto"/>
        <w:right w:val="none" w:sz="0" w:space="0" w:color="auto"/>
      </w:divBdr>
    </w:div>
    <w:div w:id="7144455">
      <w:bodyDiv w:val="1"/>
      <w:marLeft w:val="0"/>
      <w:marRight w:val="0"/>
      <w:marTop w:val="0"/>
      <w:marBottom w:val="0"/>
      <w:divBdr>
        <w:top w:val="none" w:sz="0" w:space="0" w:color="auto"/>
        <w:left w:val="none" w:sz="0" w:space="0" w:color="auto"/>
        <w:bottom w:val="none" w:sz="0" w:space="0" w:color="auto"/>
        <w:right w:val="none" w:sz="0" w:space="0" w:color="auto"/>
      </w:divBdr>
    </w:div>
    <w:div w:id="16203701">
      <w:bodyDiv w:val="1"/>
      <w:marLeft w:val="0"/>
      <w:marRight w:val="0"/>
      <w:marTop w:val="0"/>
      <w:marBottom w:val="0"/>
      <w:divBdr>
        <w:top w:val="none" w:sz="0" w:space="0" w:color="auto"/>
        <w:left w:val="none" w:sz="0" w:space="0" w:color="auto"/>
        <w:bottom w:val="none" w:sz="0" w:space="0" w:color="auto"/>
        <w:right w:val="none" w:sz="0" w:space="0" w:color="auto"/>
      </w:divBdr>
    </w:div>
    <w:div w:id="16539482">
      <w:bodyDiv w:val="1"/>
      <w:marLeft w:val="0"/>
      <w:marRight w:val="0"/>
      <w:marTop w:val="0"/>
      <w:marBottom w:val="0"/>
      <w:divBdr>
        <w:top w:val="none" w:sz="0" w:space="0" w:color="auto"/>
        <w:left w:val="none" w:sz="0" w:space="0" w:color="auto"/>
        <w:bottom w:val="none" w:sz="0" w:space="0" w:color="auto"/>
        <w:right w:val="none" w:sz="0" w:space="0" w:color="auto"/>
      </w:divBdr>
    </w:div>
    <w:div w:id="17782855">
      <w:bodyDiv w:val="1"/>
      <w:marLeft w:val="0"/>
      <w:marRight w:val="0"/>
      <w:marTop w:val="0"/>
      <w:marBottom w:val="0"/>
      <w:divBdr>
        <w:top w:val="none" w:sz="0" w:space="0" w:color="auto"/>
        <w:left w:val="none" w:sz="0" w:space="0" w:color="auto"/>
        <w:bottom w:val="none" w:sz="0" w:space="0" w:color="auto"/>
        <w:right w:val="none" w:sz="0" w:space="0" w:color="auto"/>
      </w:divBdr>
    </w:div>
    <w:div w:id="20252207">
      <w:bodyDiv w:val="1"/>
      <w:marLeft w:val="0"/>
      <w:marRight w:val="0"/>
      <w:marTop w:val="0"/>
      <w:marBottom w:val="0"/>
      <w:divBdr>
        <w:top w:val="none" w:sz="0" w:space="0" w:color="auto"/>
        <w:left w:val="none" w:sz="0" w:space="0" w:color="auto"/>
        <w:bottom w:val="none" w:sz="0" w:space="0" w:color="auto"/>
        <w:right w:val="none" w:sz="0" w:space="0" w:color="auto"/>
      </w:divBdr>
    </w:div>
    <w:div w:id="21715583">
      <w:bodyDiv w:val="1"/>
      <w:marLeft w:val="0"/>
      <w:marRight w:val="0"/>
      <w:marTop w:val="0"/>
      <w:marBottom w:val="0"/>
      <w:divBdr>
        <w:top w:val="none" w:sz="0" w:space="0" w:color="auto"/>
        <w:left w:val="none" w:sz="0" w:space="0" w:color="auto"/>
        <w:bottom w:val="none" w:sz="0" w:space="0" w:color="auto"/>
        <w:right w:val="none" w:sz="0" w:space="0" w:color="auto"/>
      </w:divBdr>
    </w:div>
    <w:div w:id="21783367">
      <w:bodyDiv w:val="1"/>
      <w:marLeft w:val="0"/>
      <w:marRight w:val="0"/>
      <w:marTop w:val="0"/>
      <w:marBottom w:val="0"/>
      <w:divBdr>
        <w:top w:val="none" w:sz="0" w:space="0" w:color="auto"/>
        <w:left w:val="none" w:sz="0" w:space="0" w:color="auto"/>
        <w:bottom w:val="none" w:sz="0" w:space="0" w:color="auto"/>
        <w:right w:val="none" w:sz="0" w:space="0" w:color="auto"/>
      </w:divBdr>
    </w:div>
    <w:div w:id="23529228">
      <w:bodyDiv w:val="1"/>
      <w:marLeft w:val="0"/>
      <w:marRight w:val="0"/>
      <w:marTop w:val="0"/>
      <w:marBottom w:val="0"/>
      <w:divBdr>
        <w:top w:val="none" w:sz="0" w:space="0" w:color="auto"/>
        <w:left w:val="none" w:sz="0" w:space="0" w:color="auto"/>
        <w:bottom w:val="none" w:sz="0" w:space="0" w:color="auto"/>
        <w:right w:val="none" w:sz="0" w:space="0" w:color="auto"/>
      </w:divBdr>
    </w:div>
    <w:div w:id="24865488">
      <w:bodyDiv w:val="1"/>
      <w:marLeft w:val="0"/>
      <w:marRight w:val="0"/>
      <w:marTop w:val="0"/>
      <w:marBottom w:val="0"/>
      <w:divBdr>
        <w:top w:val="none" w:sz="0" w:space="0" w:color="auto"/>
        <w:left w:val="none" w:sz="0" w:space="0" w:color="auto"/>
        <w:bottom w:val="none" w:sz="0" w:space="0" w:color="auto"/>
        <w:right w:val="none" w:sz="0" w:space="0" w:color="auto"/>
      </w:divBdr>
    </w:div>
    <w:div w:id="24869129">
      <w:bodyDiv w:val="1"/>
      <w:marLeft w:val="0"/>
      <w:marRight w:val="0"/>
      <w:marTop w:val="0"/>
      <w:marBottom w:val="0"/>
      <w:divBdr>
        <w:top w:val="none" w:sz="0" w:space="0" w:color="auto"/>
        <w:left w:val="none" w:sz="0" w:space="0" w:color="auto"/>
        <w:bottom w:val="none" w:sz="0" w:space="0" w:color="auto"/>
        <w:right w:val="none" w:sz="0" w:space="0" w:color="auto"/>
      </w:divBdr>
    </w:div>
    <w:div w:id="24989337">
      <w:bodyDiv w:val="1"/>
      <w:marLeft w:val="0"/>
      <w:marRight w:val="0"/>
      <w:marTop w:val="0"/>
      <w:marBottom w:val="0"/>
      <w:divBdr>
        <w:top w:val="none" w:sz="0" w:space="0" w:color="auto"/>
        <w:left w:val="none" w:sz="0" w:space="0" w:color="auto"/>
        <w:bottom w:val="none" w:sz="0" w:space="0" w:color="auto"/>
        <w:right w:val="none" w:sz="0" w:space="0" w:color="auto"/>
      </w:divBdr>
    </w:div>
    <w:div w:id="25105677">
      <w:bodyDiv w:val="1"/>
      <w:marLeft w:val="0"/>
      <w:marRight w:val="0"/>
      <w:marTop w:val="0"/>
      <w:marBottom w:val="0"/>
      <w:divBdr>
        <w:top w:val="none" w:sz="0" w:space="0" w:color="auto"/>
        <w:left w:val="none" w:sz="0" w:space="0" w:color="auto"/>
        <w:bottom w:val="none" w:sz="0" w:space="0" w:color="auto"/>
        <w:right w:val="none" w:sz="0" w:space="0" w:color="auto"/>
      </w:divBdr>
    </w:div>
    <w:div w:id="25764425">
      <w:bodyDiv w:val="1"/>
      <w:marLeft w:val="0"/>
      <w:marRight w:val="0"/>
      <w:marTop w:val="0"/>
      <w:marBottom w:val="0"/>
      <w:divBdr>
        <w:top w:val="none" w:sz="0" w:space="0" w:color="auto"/>
        <w:left w:val="none" w:sz="0" w:space="0" w:color="auto"/>
        <w:bottom w:val="none" w:sz="0" w:space="0" w:color="auto"/>
        <w:right w:val="none" w:sz="0" w:space="0" w:color="auto"/>
      </w:divBdr>
    </w:div>
    <w:div w:id="28798221">
      <w:bodyDiv w:val="1"/>
      <w:marLeft w:val="0"/>
      <w:marRight w:val="0"/>
      <w:marTop w:val="0"/>
      <w:marBottom w:val="0"/>
      <w:divBdr>
        <w:top w:val="none" w:sz="0" w:space="0" w:color="auto"/>
        <w:left w:val="none" w:sz="0" w:space="0" w:color="auto"/>
        <w:bottom w:val="none" w:sz="0" w:space="0" w:color="auto"/>
        <w:right w:val="none" w:sz="0" w:space="0" w:color="auto"/>
      </w:divBdr>
    </w:div>
    <w:div w:id="29301235">
      <w:bodyDiv w:val="1"/>
      <w:marLeft w:val="0"/>
      <w:marRight w:val="0"/>
      <w:marTop w:val="0"/>
      <w:marBottom w:val="0"/>
      <w:divBdr>
        <w:top w:val="none" w:sz="0" w:space="0" w:color="auto"/>
        <w:left w:val="none" w:sz="0" w:space="0" w:color="auto"/>
        <w:bottom w:val="none" w:sz="0" w:space="0" w:color="auto"/>
        <w:right w:val="none" w:sz="0" w:space="0" w:color="auto"/>
      </w:divBdr>
    </w:div>
    <w:div w:id="29846344">
      <w:bodyDiv w:val="1"/>
      <w:marLeft w:val="0"/>
      <w:marRight w:val="0"/>
      <w:marTop w:val="0"/>
      <w:marBottom w:val="0"/>
      <w:divBdr>
        <w:top w:val="none" w:sz="0" w:space="0" w:color="auto"/>
        <w:left w:val="none" w:sz="0" w:space="0" w:color="auto"/>
        <w:bottom w:val="none" w:sz="0" w:space="0" w:color="auto"/>
        <w:right w:val="none" w:sz="0" w:space="0" w:color="auto"/>
      </w:divBdr>
    </w:div>
    <w:div w:id="31149419">
      <w:bodyDiv w:val="1"/>
      <w:marLeft w:val="0"/>
      <w:marRight w:val="0"/>
      <w:marTop w:val="0"/>
      <w:marBottom w:val="0"/>
      <w:divBdr>
        <w:top w:val="none" w:sz="0" w:space="0" w:color="auto"/>
        <w:left w:val="none" w:sz="0" w:space="0" w:color="auto"/>
        <w:bottom w:val="none" w:sz="0" w:space="0" w:color="auto"/>
        <w:right w:val="none" w:sz="0" w:space="0" w:color="auto"/>
      </w:divBdr>
    </w:div>
    <w:div w:id="34358077">
      <w:bodyDiv w:val="1"/>
      <w:marLeft w:val="0"/>
      <w:marRight w:val="0"/>
      <w:marTop w:val="0"/>
      <w:marBottom w:val="0"/>
      <w:divBdr>
        <w:top w:val="none" w:sz="0" w:space="0" w:color="auto"/>
        <w:left w:val="none" w:sz="0" w:space="0" w:color="auto"/>
        <w:bottom w:val="none" w:sz="0" w:space="0" w:color="auto"/>
        <w:right w:val="none" w:sz="0" w:space="0" w:color="auto"/>
      </w:divBdr>
    </w:div>
    <w:div w:id="35737549">
      <w:bodyDiv w:val="1"/>
      <w:marLeft w:val="0"/>
      <w:marRight w:val="0"/>
      <w:marTop w:val="0"/>
      <w:marBottom w:val="0"/>
      <w:divBdr>
        <w:top w:val="none" w:sz="0" w:space="0" w:color="auto"/>
        <w:left w:val="none" w:sz="0" w:space="0" w:color="auto"/>
        <w:bottom w:val="none" w:sz="0" w:space="0" w:color="auto"/>
        <w:right w:val="none" w:sz="0" w:space="0" w:color="auto"/>
      </w:divBdr>
    </w:div>
    <w:div w:id="35741990">
      <w:bodyDiv w:val="1"/>
      <w:marLeft w:val="0"/>
      <w:marRight w:val="0"/>
      <w:marTop w:val="0"/>
      <w:marBottom w:val="0"/>
      <w:divBdr>
        <w:top w:val="none" w:sz="0" w:space="0" w:color="auto"/>
        <w:left w:val="none" w:sz="0" w:space="0" w:color="auto"/>
        <w:bottom w:val="none" w:sz="0" w:space="0" w:color="auto"/>
        <w:right w:val="none" w:sz="0" w:space="0" w:color="auto"/>
      </w:divBdr>
    </w:div>
    <w:div w:id="35860294">
      <w:bodyDiv w:val="1"/>
      <w:marLeft w:val="0"/>
      <w:marRight w:val="0"/>
      <w:marTop w:val="0"/>
      <w:marBottom w:val="0"/>
      <w:divBdr>
        <w:top w:val="none" w:sz="0" w:space="0" w:color="auto"/>
        <w:left w:val="none" w:sz="0" w:space="0" w:color="auto"/>
        <w:bottom w:val="none" w:sz="0" w:space="0" w:color="auto"/>
        <w:right w:val="none" w:sz="0" w:space="0" w:color="auto"/>
      </w:divBdr>
    </w:div>
    <w:div w:id="36010176">
      <w:bodyDiv w:val="1"/>
      <w:marLeft w:val="0"/>
      <w:marRight w:val="0"/>
      <w:marTop w:val="0"/>
      <w:marBottom w:val="0"/>
      <w:divBdr>
        <w:top w:val="none" w:sz="0" w:space="0" w:color="auto"/>
        <w:left w:val="none" w:sz="0" w:space="0" w:color="auto"/>
        <w:bottom w:val="none" w:sz="0" w:space="0" w:color="auto"/>
        <w:right w:val="none" w:sz="0" w:space="0" w:color="auto"/>
      </w:divBdr>
    </w:div>
    <w:div w:id="39014628">
      <w:bodyDiv w:val="1"/>
      <w:marLeft w:val="0"/>
      <w:marRight w:val="0"/>
      <w:marTop w:val="0"/>
      <w:marBottom w:val="0"/>
      <w:divBdr>
        <w:top w:val="none" w:sz="0" w:space="0" w:color="auto"/>
        <w:left w:val="none" w:sz="0" w:space="0" w:color="auto"/>
        <w:bottom w:val="none" w:sz="0" w:space="0" w:color="auto"/>
        <w:right w:val="none" w:sz="0" w:space="0" w:color="auto"/>
      </w:divBdr>
    </w:div>
    <w:div w:id="41559153">
      <w:bodyDiv w:val="1"/>
      <w:marLeft w:val="0"/>
      <w:marRight w:val="0"/>
      <w:marTop w:val="0"/>
      <w:marBottom w:val="0"/>
      <w:divBdr>
        <w:top w:val="none" w:sz="0" w:space="0" w:color="auto"/>
        <w:left w:val="none" w:sz="0" w:space="0" w:color="auto"/>
        <w:bottom w:val="none" w:sz="0" w:space="0" w:color="auto"/>
        <w:right w:val="none" w:sz="0" w:space="0" w:color="auto"/>
      </w:divBdr>
    </w:div>
    <w:div w:id="46690696">
      <w:bodyDiv w:val="1"/>
      <w:marLeft w:val="0"/>
      <w:marRight w:val="0"/>
      <w:marTop w:val="0"/>
      <w:marBottom w:val="0"/>
      <w:divBdr>
        <w:top w:val="none" w:sz="0" w:space="0" w:color="auto"/>
        <w:left w:val="none" w:sz="0" w:space="0" w:color="auto"/>
        <w:bottom w:val="none" w:sz="0" w:space="0" w:color="auto"/>
        <w:right w:val="none" w:sz="0" w:space="0" w:color="auto"/>
      </w:divBdr>
    </w:div>
    <w:div w:id="48463789">
      <w:bodyDiv w:val="1"/>
      <w:marLeft w:val="0"/>
      <w:marRight w:val="0"/>
      <w:marTop w:val="0"/>
      <w:marBottom w:val="0"/>
      <w:divBdr>
        <w:top w:val="none" w:sz="0" w:space="0" w:color="auto"/>
        <w:left w:val="none" w:sz="0" w:space="0" w:color="auto"/>
        <w:bottom w:val="none" w:sz="0" w:space="0" w:color="auto"/>
        <w:right w:val="none" w:sz="0" w:space="0" w:color="auto"/>
      </w:divBdr>
    </w:div>
    <w:div w:id="49306174">
      <w:bodyDiv w:val="1"/>
      <w:marLeft w:val="0"/>
      <w:marRight w:val="0"/>
      <w:marTop w:val="0"/>
      <w:marBottom w:val="0"/>
      <w:divBdr>
        <w:top w:val="none" w:sz="0" w:space="0" w:color="auto"/>
        <w:left w:val="none" w:sz="0" w:space="0" w:color="auto"/>
        <w:bottom w:val="none" w:sz="0" w:space="0" w:color="auto"/>
        <w:right w:val="none" w:sz="0" w:space="0" w:color="auto"/>
      </w:divBdr>
    </w:div>
    <w:div w:id="49616959">
      <w:bodyDiv w:val="1"/>
      <w:marLeft w:val="0"/>
      <w:marRight w:val="0"/>
      <w:marTop w:val="0"/>
      <w:marBottom w:val="0"/>
      <w:divBdr>
        <w:top w:val="none" w:sz="0" w:space="0" w:color="auto"/>
        <w:left w:val="none" w:sz="0" w:space="0" w:color="auto"/>
        <w:bottom w:val="none" w:sz="0" w:space="0" w:color="auto"/>
        <w:right w:val="none" w:sz="0" w:space="0" w:color="auto"/>
      </w:divBdr>
    </w:div>
    <w:div w:id="50664710">
      <w:bodyDiv w:val="1"/>
      <w:marLeft w:val="0"/>
      <w:marRight w:val="0"/>
      <w:marTop w:val="0"/>
      <w:marBottom w:val="0"/>
      <w:divBdr>
        <w:top w:val="none" w:sz="0" w:space="0" w:color="auto"/>
        <w:left w:val="none" w:sz="0" w:space="0" w:color="auto"/>
        <w:bottom w:val="none" w:sz="0" w:space="0" w:color="auto"/>
        <w:right w:val="none" w:sz="0" w:space="0" w:color="auto"/>
      </w:divBdr>
    </w:div>
    <w:div w:id="52237886">
      <w:bodyDiv w:val="1"/>
      <w:marLeft w:val="0"/>
      <w:marRight w:val="0"/>
      <w:marTop w:val="0"/>
      <w:marBottom w:val="0"/>
      <w:divBdr>
        <w:top w:val="none" w:sz="0" w:space="0" w:color="auto"/>
        <w:left w:val="none" w:sz="0" w:space="0" w:color="auto"/>
        <w:bottom w:val="none" w:sz="0" w:space="0" w:color="auto"/>
        <w:right w:val="none" w:sz="0" w:space="0" w:color="auto"/>
      </w:divBdr>
    </w:div>
    <w:div w:id="55318690">
      <w:bodyDiv w:val="1"/>
      <w:marLeft w:val="0"/>
      <w:marRight w:val="0"/>
      <w:marTop w:val="0"/>
      <w:marBottom w:val="0"/>
      <w:divBdr>
        <w:top w:val="none" w:sz="0" w:space="0" w:color="auto"/>
        <w:left w:val="none" w:sz="0" w:space="0" w:color="auto"/>
        <w:bottom w:val="none" w:sz="0" w:space="0" w:color="auto"/>
        <w:right w:val="none" w:sz="0" w:space="0" w:color="auto"/>
      </w:divBdr>
    </w:div>
    <w:div w:id="55977166">
      <w:bodyDiv w:val="1"/>
      <w:marLeft w:val="0"/>
      <w:marRight w:val="0"/>
      <w:marTop w:val="0"/>
      <w:marBottom w:val="0"/>
      <w:divBdr>
        <w:top w:val="none" w:sz="0" w:space="0" w:color="auto"/>
        <w:left w:val="none" w:sz="0" w:space="0" w:color="auto"/>
        <w:bottom w:val="none" w:sz="0" w:space="0" w:color="auto"/>
        <w:right w:val="none" w:sz="0" w:space="0" w:color="auto"/>
      </w:divBdr>
    </w:div>
    <w:div w:id="56243275">
      <w:bodyDiv w:val="1"/>
      <w:marLeft w:val="0"/>
      <w:marRight w:val="0"/>
      <w:marTop w:val="0"/>
      <w:marBottom w:val="0"/>
      <w:divBdr>
        <w:top w:val="none" w:sz="0" w:space="0" w:color="auto"/>
        <w:left w:val="none" w:sz="0" w:space="0" w:color="auto"/>
        <w:bottom w:val="none" w:sz="0" w:space="0" w:color="auto"/>
        <w:right w:val="none" w:sz="0" w:space="0" w:color="auto"/>
      </w:divBdr>
    </w:div>
    <w:div w:id="56247760">
      <w:bodyDiv w:val="1"/>
      <w:marLeft w:val="0"/>
      <w:marRight w:val="0"/>
      <w:marTop w:val="0"/>
      <w:marBottom w:val="0"/>
      <w:divBdr>
        <w:top w:val="none" w:sz="0" w:space="0" w:color="auto"/>
        <w:left w:val="none" w:sz="0" w:space="0" w:color="auto"/>
        <w:bottom w:val="none" w:sz="0" w:space="0" w:color="auto"/>
        <w:right w:val="none" w:sz="0" w:space="0" w:color="auto"/>
      </w:divBdr>
    </w:div>
    <w:div w:id="59134731">
      <w:bodyDiv w:val="1"/>
      <w:marLeft w:val="0"/>
      <w:marRight w:val="0"/>
      <w:marTop w:val="0"/>
      <w:marBottom w:val="0"/>
      <w:divBdr>
        <w:top w:val="none" w:sz="0" w:space="0" w:color="auto"/>
        <w:left w:val="none" w:sz="0" w:space="0" w:color="auto"/>
        <w:bottom w:val="none" w:sz="0" w:space="0" w:color="auto"/>
        <w:right w:val="none" w:sz="0" w:space="0" w:color="auto"/>
      </w:divBdr>
    </w:div>
    <w:div w:id="60298825">
      <w:bodyDiv w:val="1"/>
      <w:marLeft w:val="0"/>
      <w:marRight w:val="0"/>
      <w:marTop w:val="0"/>
      <w:marBottom w:val="0"/>
      <w:divBdr>
        <w:top w:val="none" w:sz="0" w:space="0" w:color="auto"/>
        <w:left w:val="none" w:sz="0" w:space="0" w:color="auto"/>
        <w:bottom w:val="none" w:sz="0" w:space="0" w:color="auto"/>
        <w:right w:val="none" w:sz="0" w:space="0" w:color="auto"/>
      </w:divBdr>
    </w:div>
    <w:div w:id="61759161">
      <w:bodyDiv w:val="1"/>
      <w:marLeft w:val="0"/>
      <w:marRight w:val="0"/>
      <w:marTop w:val="0"/>
      <w:marBottom w:val="0"/>
      <w:divBdr>
        <w:top w:val="none" w:sz="0" w:space="0" w:color="auto"/>
        <w:left w:val="none" w:sz="0" w:space="0" w:color="auto"/>
        <w:bottom w:val="none" w:sz="0" w:space="0" w:color="auto"/>
        <w:right w:val="none" w:sz="0" w:space="0" w:color="auto"/>
      </w:divBdr>
    </w:div>
    <w:div w:id="62261373">
      <w:bodyDiv w:val="1"/>
      <w:marLeft w:val="0"/>
      <w:marRight w:val="0"/>
      <w:marTop w:val="0"/>
      <w:marBottom w:val="0"/>
      <w:divBdr>
        <w:top w:val="none" w:sz="0" w:space="0" w:color="auto"/>
        <w:left w:val="none" w:sz="0" w:space="0" w:color="auto"/>
        <w:bottom w:val="none" w:sz="0" w:space="0" w:color="auto"/>
        <w:right w:val="none" w:sz="0" w:space="0" w:color="auto"/>
      </w:divBdr>
    </w:div>
    <w:div w:id="63262005">
      <w:bodyDiv w:val="1"/>
      <w:marLeft w:val="0"/>
      <w:marRight w:val="0"/>
      <w:marTop w:val="0"/>
      <w:marBottom w:val="0"/>
      <w:divBdr>
        <w:top w:val="none" w:sz="0" w:space="0" w:color="auto"/>
        <w:left w:val="none" w:sz="0" w:space="0" w:color="auto"/>
        <w:bottom w:val="none" w:sz="0" w:space="0" w:color="auto"/>
        <w:right w:val="none" w:sz="0" w:space="0" w:color="auto"/>
      </w:divBdr>
    </w:div>
    <w:div w:id="64451524">
      <w:bodyDiv w:val="1"/>
      <w:marLeft w:val="0"/>
      <w:marRight w:val="0"/>
      <w:marTop w:val="0"/>
      <w:marBottom w:val="0"/>
      <w:divBdr>
        <w:top w:val="none" w:sz="0" w:space="0" w:color="auto"/>
        <w:left w:val="none" w:sz="0" w:space="0" w:color="auto"/>
        <w:bottom w:val="none" w:sz="0" w:space="0" w:color="auto"/>
        <w:right w:val="none" w:sz="0" w:space="0" w:color="auto"/>
      </w:divBdr>
    </w:div>
    <w:div w:id="65225815">
      <w:bodyDiv w:val="1"/>
      <w:marLeft w:val="0"/>
      <w:marRight w:val="0"/>
      <w:marTop w:val="0"/>
      <w:marBottom w:val="0"/>
      <w:divBdr>
        <w:top w:val="none" w:sz="0" w:space="0" w:color="auto"/>
        <w:left w:val="none" w:sz="0" w:space="0" w:color="auto"/>
        <w:bottom w:val="none" w:sz="0" w:space="0" w:color="auto"/>
        <w:right w:val="none" w:sz="0" w:space="0" w:color="auto"/>
      </w:divBdr>
    </w:div>
    <w:div w:id="67313844">
      <w:bodyDiv w:val="1"/>
      <w:marLeft w:val="0"/>
      <w:marRight w:val="0"/>
      <w:marTop w:val="0"/>
      <w:marBottom w:val="0"/>
      <w:divBdr>
        <w:top w:val="none" w:sz="0" w:space="0" w:color="auto"/>
        <w:left w:val="none" w:sz="0" w:space="0" w:color="auto"/>
        <w:bottom w:val="none" w:sz="0" w:space="0" w:color="auto"/>
        <w:right w:val="none" w:sz="0" w:space="0" w:color="auto"/>
      </w:divBdr>
    </w:div>
    <w:div w:id="67923381">
      <w:bodyDiv w:val="1"/>
      <w:marLeft w:val="0"/>
      <w:marRight w:val="0"/>
      <w:marTop w:val="0"/>
      <w:marBottom w:val="0"/>
      <w:divBdr>
        <w:top w:val="none" w:sz="0" w:space="0" w:color="auto"/>
        <w:left w:val="none" w:sz="0" w:space="0" w:color="auto"/>
        <w:bottom w:val="none" w:sz="0" w:space="0" w:color="auto"/>
        <w:right w:val="none" w:sz="0" w:space="0" w:color="auto"/>
      </w:divBdr>
    </w:div>
    <w:div w:id="68970573">
      <w:bodyDiv w:val="1"/>
      <w:marLeft w:val="0"/>
      <w:marRight w:val="0"/>
      <w:marTop w:val="0"/>
      <w:marBottom w:val="0"/>
      <w:divBdr>
        <w:top w:val="none" w:sz="0" w:space="0" w:color="auto"/>
        <w:left w:val="none" w:sz="0" w:space="0" w:color="auto"/>
        <w:bottom w:val="none" w:sz="0" w:space="0" w:color="auto"/>
        <w:right w:val="none" w:sz="0" w:space="0" w:color="auto"/>
      </w:divBdr>
    </w:div>
    <w:div w:id="75563155">
      <w:bodyDiv w:val="1"/>
      <w:marLeft w:val="0"/>
      <w:marRight w:val="0"/>
      <w:marTop w:val="0"/>
      <w:marBottom w:val="0"/>
      <w:divBdr>
        <w:top w:val="none" w:sz="0" w:space="0" w:color="auto"/>
        <w:left w:val="none" w:sz="0" w:space="0" w:color="auto"/>
        <w:bottom w:val="none" w:sz="0" w:space="0" w:color="auto"/>
        <w:right w:val="none" w:sz="0" w:space="0" w:color="auto"/>
      </w:divBdr>
    </w:div>
    <w:div w:id="76052543">
      <w:bodyDiv w:val="1"/>
      <w:marLeft w:val="0"/>
      <w:marRight w:val="0"/>
      <w:marTop w:val="0"/>
      <w:marBottom w:val="0"/>
      <w:divBdr>
        <w:top w:val="none" w:sz="0" w:space="0" w:color="auto"/>
        <w:left w:val="none" w:sz="0" w:space="0" w:color="auto"/>
        <w:bottom w:val="none" w:sz="0" w:space="0" w:color="auto"/>
        <w:right w:val="none" w:sz="0" w:space="0" w:color="auto"/>
      </w:divBdr>
    </w:div>
    <w:div w:id="77334407">
      <w:bodyDiv w:val="1"/>
      <w:marLeft w:val="0"/>
      <w:marRight w:val="0"/>
      <w:marTop w:val="0"/>
      <w:marBottom w:val="0"/>
      <w:divBdr>
        <w:top w:val="none" w:sz="0" w:space="0" w:color="auto"/>
        <w:left w:val="none" w:sz="0" w:space="0" w:color="auto"/>
        <w:bottom w:val="none" w:sz="0" w:space="0" w:color="auto"/>
        <w:right w:val="none" w:sz="0" w:space="0" w:color="auto"/>
      </w:divBdr>
    </w:div>
    <w:div w:id="77598564">
      <w:bodyDiv w:val="1"/>
      <w:marLeft w:val="0"/>
      <w:marRight w:val="0"/>
      <w:marTop w:val="0"/>
      <w:marBottom w:val="0"/>
      <w:divBdr>
        <w:top w:val="none" w:sz="0" w:space="0" w:color="auto"/>
        <w:left w:val="none" w:sz="0" w:space="0" w:color="auto"/>
        <w:bottom w:val="none" w:sz="0" w:space="0" w:color="auto"/>
        <w:right w:val="none" w:sz="0" w:space="0" w:color="auto"/>
      </w:divBdr>
    </w:div>
    <w:div w:id="79722907">
      <w:bodyDiv w:val="1"/>
      <w:marLeft w:val="0"/>
      <w:marRight w:val="0"/>
      <w:marTop w:val="0"/>
      <w:marBottom w:val="0"/>
      <w:divBdr>
        <w:top w:val="none" w:sz="0" w:space="0" w:color="auto"/>
        <w:left w:val="none" w:sz="0" w:space="0" w:color="auto"/>
        <w:bottom w:val="none" w:sz="0" w:space="0" w:color="auto"/>
        <w:right w:val="none" w:sz="0" w:space="0" w:color="auto"/>
      </w:divBdr>
    </w:div>
    <w:div w:id="80300555">
      <w:bodyDiv w:val="1"/>
      <w:marLeft w:val="0"/>
      <w:marRight w:val="0"/>
      <w:marTop w:val="0"/>
      <w:marBottom w:val="0"/>
      <w:divBdr>
        <w:top w:val="none" w:sz="0" w:space="0" w:color="auto"/>
        <w:left w:val="none" w:sz="0" w:space="0" w:color="auto"/>
        <w:bottom w:val="none" w:sz="0" w:space="0" w:color="auto"/>
        <w:right w:val="none" w:sz="0" w:space="0" w:color="auto"/>
      </w:divBdr>
    </w:div>
    <w:div w:id="85078045">
      <w:bodyDiv w:val="1"/>
      <w:marLeft w:val="0"/>
      <w:marRight w:val="0"/>
      <w:marTop w:val="0"/>
      <w:marBottom w:val="0"/>
      <w:divBdr>
        <w:top w:val="none" w:sz="0" w:space="0" w:color="auto"/>
        <w:left w:val="none" w:sz="0" w:space="0" w:color="auto"/>
        <w:bottom w:val="none" w:sz="0" w:space="0" w:color="auto"/>
        <w:right w:val="none" w:sz="0" w:space="0" w:color="auto"/>
      </w:divBdr>
    </w:div>
    <w:div w:id="85156068">
      <w:bodyDiv w:val="1"/>
      <w:marLeft w:val="0"/>
      <w:marRight w:val="0"/>
      <w:marTop w:val="0"/>
      <w:marBottom w:val="0"/>
      <w:divBdr>
        <w:top w:val="none" w:sz="0" w:space="0" w:color="auto"/>
        <w:left w:val="none" w:sz="0" w:space="0" w:color="auto"/>
        <w:bottom w:val="none" w:sz="0" w:space="0" w:color="auto"/>
        <w:right w:val="none" w:sz="0" w:space="0" w:color="auto"/>
      </w:divBdr>
    </w:div>
    <w:div w:id="85539631">
      <w:bodyDiv w:val="1"/>
      <w:marLeft w:val="0"/>
      <w:marRight w:val="0"/>
      <w:marTop w:val="0"/>
      <w:marBottom w:val="0"/>
      <w:divBdr>
        <w:top w:val="none" w:sz="0" w:space="0" w:color="auto"/>
        <w:left w:val="none" w:sz="0" w:space="0" w:color="auto"/>
        <w:bottom w:val="none" w:sz="0" w:space="0" w:color="auto"/>
        <w:right w:val="none" w:sz="0" w:space="0" w:color="auto"/>
      </w:divBdr>
    </w:div>
    <w:div w:id="85618487">
      <w:bodyDiv w:val="1"/>
      <w:marLeft w:val="0"/>
      <w:marRight w:val="0"/>
      <w:marTop w:val="0"/>
      <w:marBottom w:val="0"/>
      <w:divBdr>
        <w:top w:val="none" w:sz="0" w:space="0" w:color="auto"/>
        <w:left w:val="none" w:sz="0" w:space="0" w:color="auto"/>
        <w:bottom w:val="none" w:sz="0" w:space="0" w:color="auto"/>
        <w:right w:val="none" w:sz="0" w:space="0" w:color="auto"/>
      </w:divBdr>
    </w:div>
    <w:div w:id="87846897">
      <w:bodyDiv w:val="1"/>
      <w:marLeft w:val="0"/>
      <w:marRight w:val="0"/>
      <w:marTop w:val="0"/>
      <w:marBottom w:val="0"/>
      <w:divBdr>
        <w:top w:val="none" w:sz="0" w:space="0" w:color="auto"/>
        <w:left w:val="none" w:sz="0" w:space="0" w:color="auto"/>
        <w:bottom w:val="none" w:sz="0" w:space="0" w:color="auto"/>
        <w:right w:val="none" w:sz="0" w:space="0" w:color="auto"/>
      </w:divBdr>
    </w:div>
    <w:div w:id="89665380">
      <w:bodyDiv w:val="1"/>
      <w:marLeft w:val="0"/>
      <w:marRight w:val="0"/>
      <w:marTop w:val="0"/>
      <w:marBottom w:val="0"/>
      <w:divBdr>
        <w:top w:val="none" w:sz="0" w:space="0" w:color="auto"/>
        <w:left w:val="none" w:sz="0" w:space="0" w:color="auto"/>
        <w:bottom w:val="none" w:sz="0" w:space="0" w:color="auto"/>
        <w:right w:val="none" w:sz="0" w:space="0" w:color="auto"/>
      </w:divBdr>
    </w:div>
    <w:div w:id="90586945">
      <w:bodyDiv w:val="1"/>
      <w:marLeft w:val="0"/>
      <w:marRight w:val="0"/>
      <w:marTop w:val="0"/>
      <w:marBottom w:val="0"/>
      <w:divBdr>
        <w:top w:val="none" w:sz="0" w:space="0" w:color="auto"/>
        <w:left w:val="none" w:sz="0" w:space="0" w:color="auto"/>
        <w:bottom w:val="none" w:sz="0" w:space="0" w:color="auto"/>
        <w:right w:val="none" w:sz="0" w:space="0" w:color="auto"/>
      </w:divBdr>
    </w:div>
    <w:div w:id="92169206">
      <w:bodyDiv w:val="1"/>
      <w:marLeft w:val="0"/>
      <w:marRight w:val="0"/>
      <w:marTop w:val="0"/>
      <w:marBottom w:val="0"/>
      <w:divBdr>
        <w:top w:val="none" w:sz="0" w:space="0" w:color="auto"/>
        <w:left w:val="none" w:sz="0" w:space="0" w:color="auto"/>
        <w:bottom w:val="none" w:sz="0" w:space="0" w:color="auto"/>
        <w:right w:val="none" w:sz="0" w:space="0" w:color="auto"/>
      </w:divBdr>
    </w:div>
    <w:div w:id="96486572">
      <w:bodyDiv w:val="1"/>
      <w:marLeft w:val="0"/>
      <w:marRight w:val="0"/>
      <w:marTop w:val="0"/>
      <w:marBottom w:val="0"/>
      <w:divBdr>
        <w:top w:val="none" w:sz="0" w:space="0" w:color="auto"/>
        <w:left w:val="none" w:sz="0" w:space="0" w:color="auto"/>
        <w:bottom w:val="none" w:sz="0" w:space="0" w:color="auto"/>
        <w:right w:val="none" w:sz="0" w:space="0" w:color="auto"/>
      </w:divBdr>
    </w:div>
    <w:div w:id="97067750">
      <w:bodyDiv w:val="1"/>
      <w:marLeft w:val="0"/>
      <w:marRight w:val="0"/>
      <w:marTop w:val="0"/>
      <w:marBottom w:val="0"/>
      <w:divBdr>
        <w:top w:val="none" w:sz="0" w:space="0" w:color="auto"/>
        <w:left w:val="none" w:sz="0" w:space="0" w:color="auto"/>
        <w:bottom w:val="none" w:sz="0" w:space="0" w:color="auto"/>
        <w:right w:val="none" w:sz="0" w:space="0" w:color="auto"/>
      </w:divBdr>
    </w:div>
    <w:div w:id="97330934">
      <w:bodyDiv w:val="1"/>
      <w:marLeft w:val="0"/>
      <w:marRight w:val="0"/>
      <w:marTop w:val="0"/>
      <w:marBottom w:val="0"/>
      <w:divBdr>
        <w:top w:val="none" w:sz="0" w:space="0" w:color="auto"/>
        <w:left w:val="none" w:sz="0" w:space="0" w:color="auto"/>
        <w:bottom w:val="none" w:sz="0" w:space="0" w:color="auto"/>
        <w:right w:val="none" w:sz="0" w:space="0" w:color="auto"/>
      </w:divBdr>
    </w:div>
    <w:div w:id="100877558">
      <w:bodyDiv w:val="1"/>
      <w:marLeft w:val="0"/>
      <w:marRight w:val="0"/>
      <w:marTop w:val="0"/>
      <w:marBottom w:val="0"/>
      <w:divBdr>
        <w:top w:val="none" w:sz="0" w:space="0" w:color="auto"/>
        <w:left w:val="none" w:sz="0" w:space="0" w:color="auto"/>
        <w:bottom w:val="none" w:sz="0" w:space="0" w:color="auto"/>
        <w:right w:val="none" w:sz="0" w:space="0" w:color="auto"/>
      </w:divBdr>
    </w:div>
    <w:div w:id="103044482">
      <w:bodyDiv w:val="1"/>
      <w:marLeft w:val="0"/>
      <w:marRight w:val="0"/>
      <w:marTop w:val="0"/>
      <w:marBottom w:val="0"/>
      <w:divBdr>
        <w:top w:val="none" w:sz="0" w:space="0" w:color="auto"/>
        <w:left w:val="none" w:sz="0" w:space="0" w:color="auto"/>
        <w:bottom w:val="none" w:sz="0" w:space="0" w:color="auto"/>
        <w:right w:val="none" w:sz="0" w:space="0" w:color="auto"/>
      </w:divBdr>
    </w:div>
    <w:div w:id="103422158">
      <w:bodyDiv w:val="1"/>
      <w:marLeft w:val="0"/>
      <w:marRight w:val="0"/>
      <w:marTop w:val="0"/>
      <w:marBottom w:val="0"/>
      <w:divBdr>
        <w:top w:val="none" w:sz="0" w:space="0" w:color="auto"/>
        <w:left w:val="none" w:sz="0" w:space="0" w:color="auto"/>
        <w:bottom w:val="none" w:sz="0" w:space="0" w:color="auto"/>
        <w:right w:val="none" w:sz="0" w:space="0" w:color="auto"/>
      </w:divBdr>
    </w:div>
    <w:div w:id="103422470">
      <w:bodyDiv w:val="1"/>
      <w:marLeft w:val="0"/>
      <w:marRight w:val="0"/>
      <w:marTop w:val="0"/>
      <w:marBottom w:val="0"/>
      <w:divBdr>
        <w:top w:val="none" w:sz="0" w:space="0" w:color="auto"/>
        <w:left w:val="none" w:sz="0" w:space="0" w:color="auto"/>
        <w:bottom w:val="none" w:sz="0" w:space="0" w:color="auto"/>
        <w:right w:val="none" w:sz="0" w:space="0" w:color="auto"/>
      </w:divBdr>
    </w:div>
    <w:div w:id="104161827">
      <w:bodyDiv w:val="1"/>
      <w:marLeft w:val="0"/>
      <w:marRight w:val="0"/>
      <w:marTop w:val="0"/>
      <w:marBottom w:val="0"/>
      <w:divBdr>
        <w:top w:val="none" w:sz="0" w:space="0" w:color="auto"/>
        <w:left w:val="none" w:sz="0" w:space="0" w:color="auto"/>
        <w:bottom w:val="none" w:sz="0" w:space="0" w:color="auto"/>
        <w:right w:val="none" w:sz="0" w:space="0" w:color="auto"/>
      </w:divBdr>
    </w:div>
    <w:div w:id="106508949">
      <w:bodyDiv w:val="1"/>
      <w:marLeft w:val="0"/>
      <w:marRight w:val="0"/>
      <w:marTop w:val="0"/>
      <w:marBottom w:val="0"/>
      <w:divBdr>
        <w:top w:val="none" w:sz="0" w:space="0" w:color="auto"/>
        <w:left w:val="none" w:sz="0" w:space="0" w:color="auto"/>
        <w:bottom w:val="none" w:sz="0" w:space="0" w:color="auto"/>
        <w:right w:val="none" w:sz="0" w:space="0" w:color="auto"/>
      </w:divBdr>
    </w:div>
    <w:div w:id="108163782">
      <w:bodyDiv w:val="1"/>
      <w:marLeft w:val="0"/>
      <w:marRight w:val="0"/>
      <w:marTop w:val="0"/>
      <w:marBottom w:val="0"/>
      <w:divBdr>
        <w:top w:val="none" w:sz="0" w:space="0" w:color="auto"/>
        <w:left w:val="none" w:sz="0" w:space="0" w:color="auto"/>
        <w:bottom w:val="none" w:sz="0" w:space="0" w:color="auto"/>
        <w:right w:val="none" w:sz="0" w:space="0" w:color="auto"/>
      </w:divBdr>
    </w:div>
    <w:div w:id="110512699">
      <w:bodyDiv w:val="1"/>
      <w:marLeft w:val="0"/>
      <w:marRight w:val="0"/>
      <w:marTop w:val="0"/>
      <w:marBottom w:val="0"/>
      <w:divBdr>
        <w:top w:val="none" w:sz="0" w:space="0" w:color="auto"/>
        <w:left w:val="none" w:sz="0" w:space="0" w:color="auto"/>
        <w:bottom w:val="none" w:sz="0" w:space="0" w:color="auto"/>
        <w:right w:val="none" w:sz="0" w:space="0" w:color="auto"/>
      </w:divBdr>
    </w:div>
    <w:div w:id="112141481">
      <w:bodyDiv w:val="1"/>
      <w:marLeft w:val="0"/>
      <w:marRight w:val="0"/>
      <w:marTop w:val="0"/>
      <w:marBottom w:val="0"/>
      <w:divBdr>
        <w:top w:val="none" w:sz="0" w:space="0" w:color="auto"/>
        <w:left w:val="none" w:sz="0" w:space="0" w:color="auto"/>
        <w:bottom w:val="none" w:sz="0" w:space="0" w:color="auto"/>
        <w:right w:val="none" w:sz="0" w:space="0" w:color="auto"/>
      </w:divBdr>
    </w:div>
    <w:div w:id="112941146">
      <w:bodyDiv w:val="1"/>
      <w:marLeft w:val="0"/>
      <w:marRight w:val="0"/>
      <w:marTop w:val="0"/>
      <w:marBottom w:val="0"/>
      <w:divBdr>
        <w:top w:val="none" w:sz="0" w:space="0" w:color="auto"/>
        <w:left w:val="none" w:sz="0" w:space="0" w:color="auto"/>
        <w:bottom w:val="none" w:sz="0" w:space="0" w:color="auto"/>
        <w:right w:val="none" w:sz="0" w:space="0" w:color="auto"/>
      </w:divBdr>
    </w:div>
    <w:div w:id="113136957">
      <w:bodyDiv w:val="1"/>
      <w:marLeft w:val="0"/>
      <w:marRight w:val="0"/>
      <w:marTop w:val="0"/>
      <w:marBottom w:val="0"/>
      <w:divBdr>
        <w:top w:val="none" w:sz="0" w:space="0" w:color="auto"/>
        <w:left w:val="none" w:sz="0" w:space="0" w:color="auto"/>
        <w:bottom w:val="none" w:sz="0" w:space="0" w:color="auto"/>
        <w:right w:val="none" w:sz="0" w:space="0" w:color="auto"/>
      </w:divBdr>
    </w:div>
    <w:div w:id="113445695">
      <w:bodyDiv w:val="1"/>
      <w:marLeft w:val="0"/>
      <w:marRight w:val="0"/>
      <w:marTop w:val="0"/>
      <w:marBottom w:val="0"/>
      <w:divBdr>
        <w:top w:val="none" w:sz="0" w:space="0" w:color="auto"/>
        <w:left w:val="none" w:sz="0" w:space="0" w:color="auto"/>
        <w:bottom w:val="none" w:sz="0" w:space="0" w:color="auto"/>
        <w:right w:val="none" w:sz="0" w:space="0" w:color="auto"/>
      </w:divBdr>
    </w:div>
    <w:div w:id="115609123">
      <w:bodyDiv w:val="1"/>
      <w:marLeft w:val="0"/>
      <w:marRight w:val="0"/>
      <w:marTop w:val="0"/>
      <w:marBottom w:val="0"/>
      <w:divBdr>
        <w:top w:val="none" w:sz="0" w:space="0" w:color="auto"/>
        <w:left w:val="none" w:sz="0" w:space="0" w:color="auto"/>
        <w:bottom w:val="none" w:sz="0" w:space="0" w:color="auto"/>
        <w:right w:val="none" w:sz="0" w:space="0" w:color="auto"/>
      </w:divBdr>
    </w:div>
    <w:div w:id="117645131">
      <w:bodyDiv w:val="1"/>
      <w:marLeft w:val="0"/>
      <w:marRight w:val="0"/>
      <w:marTop w:val="0"/>
      <w:marBottom w:val="0"/>
      <w:divBdr>
        <w:top w:val="none" w:sz="0" w:space="0" w:color="auto"/>
        <w:left w:val="none" w:sz="0" w:space="0" w:color="auto"/>
        <w:bottom w:val="none" w:sz="0" w:space="0" w:color="auto"/>
        <w:right w:val="none" w:sz="0" w:space="0" w:color="auto"/>
      </w:divBdr>
    </w:div>
    <w:div w:id="121388761">
      <w:bodyDiv w:val="1"/>
      <w:marLeft w:val="0"/>
      <w:marRight w:val="0"/>
      <w:marTop w:val="0"/>
      <w:marBottom w:val="0"/>
      <w:divBdr>
        <w:top w:val="none" w:sz="0" w:space="0" w:color="auto"/>
        <w:left w:val="none" w:sz="0" w:space="0" w:color="auto"/>
        <w:bottom w:val="none" w:sz="0" w:space="0" w:color="auto"/>
        <w:right w:val="none" w:sz="0" w:space="0" w:color="auto"/>
      </w:divBdr>
    </w:div>
    <w:div w:id="121509022">
      <w:bodyDiv w:val="1"/>
      <w:marLeft w:val="0"/>
      <w:marRight w:val="0"/>
      <w:marTop w:val="0"/>
      <w:marBottom w:val="0"/>
      <w:divBdr>
        <w:top w:val="none" w:sz="0" w:space="0" w:color="auto"/>
        <w:left w:val="none" w:sz="0" w:space="0" w:color="auto"/>
        <w:bottom w:val="none" w:sz="0" w:space="0" w:color="auto"/>
        <w:right w:val="none" w:sz="0" w:space="0" w:color="auto"/>
      </w:divBdr>
    </w:div>
    <w:div w:id="122121706">
      <w:bodyDiv w:val="1"/>
      <w:marLeft w:val="0"/>
      <w:marRight w:val="0"/>
      <w:marTop w:val="0"/>
      <w:marBottom w:val="0"/>
      <w:divBdr>
        <w:top w:val="none" w:sz="0" w:space="0" w:color="auto"/>
        <w:left w:val="none" w:sz="0" w:space="0" w:color="auto"/>
        <w:bottom w:val="none" w:sz="0" w:space="0" w:color="auto"/>
        <w:right w:val="none" w:sz="0" w:space="0" w:color="auto"/>
      </w:divBdr>
    </w:div>
    <w:div w:id="123738782">
      <w:bodyDiv w:val="1"/>
      <w:marLeft w:val="0"/>
      <w:marRight w:val="0"/>
      <w:marTop w:val="0"/>
      <w:marBottom w:val="0"/>
      <w:divBdr>
        <w:top w:val="none" w:sz="0" w:space="0" w:color="auto"/>
        <w:left w:val="none" w:sz="0" w:space="0" w:color="auto"/>
        <w:bottom w:val="none" w:sz="0" w:space="0" w:color="auto"/>
        <w:right w:val="none" w:sz="0" w:space="0" w:color="auto"/>
      </w:divBdr>
    </w:div>
    <w:div w:id="125855838">
      <w:bodyDiv w:val="1"/>
      <w:marLeft w:val="0"/>
      <w:marRight w:val="0"/>
      <w:marTop w:val="0"/>
      <w:marBottom w:val="0"/>
      <w:divBdr>
        <w:top w:val="none" w:sz="0" w:space="0" w:color="auto"/>
        <w:left w:val="none" w:sz="0" w:space="0" w:color="auto"/>
        <w:bottom w:val="none" w:sz="0" w:space="0" w:color="auto"/>
        <w:right w:val="none" w:sz="0" w:space="0" w:color="auto"/>
      </w:divBdr>
    </w:div>
    <w:div w:id="127672270">
      <w:bodyDiv w:val="1"/>
      <w:marLeft w:val="0"/>
      <w:marRight w:val="0"/>
      <w:marTop w:val="0"/>
      <w:marBottom w:val="0"/>
      <w:divBdr>
        <w:top w:val="none" w:sz="0" w:space="0" w:color="auto"/>
        <w:left w:val="none" w:sz="0" w:space="0" w:color="auto"/>
        <w:bottom w:val="none" w:sz="0" w:space="0" w:color="auto"/>
        <w:right w:val="none" w:sz="0" w:space="0" w:color="auto"/>
      </w:divBdr>
    </w:div>
    <w:div w:id="129129308">
      <w:bodyDiv w:val="1"/>
      <w:marLeft w:val="0"/>
      <w:marRight w:val="0"/>
      <w:marTop w:val="0"/>
      <w:marBottom w:val="0"/>
      <w:divBdr>
        <w:top w:val="none" w:sz="0" w:space="0" w:color="auto"/>
        <w:left w:val="none" w:sz="0" w:space="0" w:color="auto"/>
        <w:bottom w:val="none" w:sz="0" w:space="0" w:color="auto"/>
        <w:right w:val="none" w:sz="0" w:space="0" w:color="auto"/>
      </w:divBdr>
    </w:div>
    <w:div w:id="129713873">
      <w:bodyDiv w:val="1"/>
      <w:marLeft w:val="0"/>
      <w:marRight w:val="0"/>
      <w:marTop w:val="0"/>
      <w:marBottom w:val="0"/>
      <w:divBdr>
        <w:top w:val="none" w:sz="0" w:space="0" w:color="auto"/>
        <w:left w:val="none" w:sz="0" w:space="0" w:color="auto"/>
        <w:bottom w:val="none" w:sz="0" w:space="0" w:color="auto"/>
        <w:right w:val="none" w:sz="0" w:space="0" w:color="auto"/>
      </w:divBdr>
    </w:div>
    <w:div w:id="133841300">
      <w:bodyDiv w:val="1"/>
      <w:marLeft w:val="0"/>
      <w:marRight w:val="0"/>
      <w:marTop w:val="0"/>
      <w:marBottom w:val="0"/>
      <w:divBdr>
        <w:top w:val="none" w:sz="0" w:space="0" w:color="auto"/>
        <w:left w:val="none" w:sz="0" w:space="0" w:color="auto"/>
        <w:bottom w:val="none" w:sz="0" w:space="0" w:color="auto"/>
        <w:right w:val="none" w:sz="0" w:space="0" w:color="auto"/>
      </w:divBdr>
    </w:div>
    <w:div w:id="135027064">
      <w:bodyDiv w:val="1"/>
      <w:marLeft w:val="0"/>
      <w:marRight w:val="0"/>
      <w:marTop w:val="0"/>
      <w:marBottom w:val="0"/>
      <w:divBdr>
        <w:top w:val="none" w:sz="0" w:space="0" w:color="auto"/>
        <w:left w:val="none" w:sz="0" w:space="0" w:color="auto"/>
        <w:bottom w:val="none" w:sz="0" w:space="0" w:color="auto"/>
        <w:right w:val="none" w:sz="0" w:space="0" w:color="auto"/>
      </w:divBdr>
    </w:div>
    <w:div w:id="137651055">
      <w:bodyDiv w:val="1"/>
      <w:marLeft w:val="0"/>
      <w:marRight w:val="0"/>
      <w:marTop w:val="0"/>
      <w:marBottom w:val="0"/>
      <w:divBdr>
        <w:top w:val="none" w:sz="0" w:space="0" w:color="auto"/>
        <w:left w:val="none" w:sz="0" w:space="0" w:color="auto"/>
        <w:bottom w:val="none" w:sz="0" w:space="0" w:color="auto"/>
        <w:right w:val="none" w:sz="0" w:space="0" w:color="auto"/>
      </w:divBdr>
    </w:div>
    <w:div w:id="138546576">
      <w:bodyDiv w:val="1"/>
      <w:marLeft w:val="0"/>
      <w:marRight w:val="0"/>
      <w:marTop w:val="0"/>
      <w:marBottom w:val="0"/>
      <w:divBdr>
        <w:top w:val="none" w:sz="0" w:space="0" w:color="auto"/>
        <w:left w:val="none" w:sz="0" w:space="0" w:color="auto"/>
        <w:bottom w:val="none" w:sz="0" w:space="0" w:color="auto"/>
        <w:right w:val="none" w:sz="0" w:space="0" w:color="auto"/>
      </w:divBdr>
    </w:div>
    <w:div w:id="138884657">
      <w:bodyDiv w:val="1"/>
      <w:marLeft w:val="0"/>
      <w:marRight w:val="0"/>
      <w:marTop w:val="0"/>
      <w:marBottom w:val="0"/>
      <w:divBdr>
        <w:top w:val="none" w:sz="0" w:space="0" w:color="auto"/>
        <w:left w:val="none" w:sz="0" w:space="0" w:color="auto"/>
        <w:bottom w:val="none" w:sz="0" w:space="0" w:color="auto"/>
        <w:right w:val="none" w:sz="0" w:space="0" w:color="auto"/>
      </w:divBdr>
    </w:div>
    <w:div w:id="142891637">
      <w:bodyDiv w:val="1"/>
      <w:marLeft w:val="0"/>
      <w:marRight w:val="0"/>
      <w:marTop w:val="0"/>
      <w:marBottom w:val="0"/>
      <w:divBdr>
        <w:top w:val="none" w:sz="0" w:space="0" w:color="auto"/>
        <w:left w:val="none" w:sz="0" w:space="0" w:color="auto"/>
        <w:bottom w:val="none" w:sz="0" w:space="0" w:color="auto"/>
        <w:right w:val="none" w:sz="0" w:space="0" w:color="auto"/>
      </w:divBdr>
    </w:div>
    <w:div w:id="146676705">
      <w:bodyDiv w:val="1"/>
      <w:marLeft w:val="0"/>
      <w:marRight w:val="0"/>
      <w:marTop w:val="0"/>
      <w:marBottom w:val="0"/>
      <w:divBdr>
        <w:top w:val="none" w:sz="0" w:space="0" w:color="auto"/>
        <w:left w:val="none" w:sz="0" w:space="0" w:color="auto"/>
        <w:bottom w:val="none" w:sz="0" w:space="0" w:color="auto"/>
        <w:right w:val="none" w:sz="0" w:space="0" w:color="auto"/>
      </w:divBdr>
    </w:div>
    <w:div w:id="149443072">
      <w:bodyDiv w:val="1"/>
      <w:marLeft w:val="0"/>
      <w:marRight w:val="0"/>
      <w:marTop w:val="0"/>
      <w:marBottom w:val="0"/>
      <w:divBdr>
        <w:top w:val="none" w:sz="0" w:space="0" w:color="auto"/>
        <w:left w:val="none" w:sz="0" w:space="0" w:color="auto"/>
        <w:bottom w:val="none" w:sz="0" w:space="0" w:color="auto"/>
        <w:right w:val="none" w:sz="0" w:space="0" w:color="auto"/>
      </w:divBdr>
    </w:div>
    <w:div w:id="150871224">
      <w:bodyDiv w:val="1"/>
      <w:marLeft w:val="0"/>
      <w:marRight w:val="0"/>
      <w:marTop w:val="0"/>
      <w:marBottom w:val="0"/>
      <w:divBdr>
        <w:top w:val="none" w:sz="0" w:space="0" w:color="auto"/>
        <w:left w:val="none" w:sz="0" w:space="0" w:color="auto"/>
        <w:bottom w:val="none" w:sz="0" w:space="0" w:color="auto"/>
        <w:right w:val="none" w:sz="0" w:space="0" w:color="auto"/>
      </w:divBdr>
    </w:div>
    <w:div w:id="151533189">
      <w:bodyDiv w:val="1"/>
      <w:marLeft w:val="0"/>
      <w:marRight w:val="0"/>
      <w:marTop w:val="0"/>
      <w:marBottom w:val="0"/>
      <w:divBdr>
        <w:top w:val="none" w:sz="0" w:space="0" w:color="auto"/>
        <w:left w:val="none" w:sz="0" w:space="0" w:color="auto"/>
        <w:bottom w:val="none" w:sz="0" w:space="0" w:color="auto"/>
        <w:right w:val="none" w:sz="0" w:space="0" w:color="auto"/>
      </w:divBdr>
    </w:div>
    <w:div w:id="152844320">
      <w:bodyDiv w:val="1"/>
      <w:marLeft w:val="0"/>
      <w:marRight w:val="0"/>
      <w:marTop w:val="0"/>
      <w:marBottom w:val="0"/>
      <w:divBdr>
        <w:top w:val="none" w:sz="0" w:space="0" w:color="auto"/>
        <w:left w:val="none" w:sz="0" w:space="0" w:color="auto"/>
        <w:bottom w:val="none" w:sz="0" w:space="0" w:color="auto"/>
        <w:right w:val="none" w:sz="0" w:space="0" w:color="auto"/>
      </w:divBdr>
    </w:div>
    <w:div w:id="154230239">
      <w:bodyDiv w:val="1"/>
      <w:marLeft w:val="0"/>
      <w:marRight w:val="0"/>
      <w:marTop w:val="0"/>
      <w:marBottom w:val="0"/>
      <w:divBdr>
        <w:top w:val="none" w:sz="0" w:space="0" w:color="auto"/>
        <w:left w:val="none" w:sz="0" w:space="0" w:color="auto"/>
        <w:bottom w:val="none" w:sz="0" w:space="0" w:color="auto"/>
        <w:right w:val="none" w:sz="0" w:space="0" w:color="auto"/>
      </w:divBdr>
    </w:div>
    <w:div w:id="155193557">
      <w:bodyDiv w:val="1"/>
      <w:marLeft w:val="0"/>
      <w:marRight w:val="0"/>
      <w:marTop w:val="0"/>
      <w:marBottom w:val="0"/>
      <w:divBdr>
        <w:top w:val="none" w:sz="0" w:space="0" w:color="auto"/>
        <w:left w:val="none" w:sz="0" w:space="0" w:color="auto"/>
        <w:bottom w:val="none" w:sz="0" w:space="0" w:color="auto"/>
        <w:right w:val="none" w:sz="0" w:space="0" w:color="auto"/>
      </w:divBdr>
    </w:div>
    <w:div w:id="156041538">
      <w:bodyDiv w:val="1"/>
      <w:marLeft w:val="0"/>
      <w:marRight w:val="0"/>
      <w:marTop w:val="0"/>
      <w:marBottom w:val="0"/>
      <w:divBdr>
        <w:top w:val="none" w:sz="0" w:space="0" w:color="auto"/>
        <w:left w:val="none" w:sz="0" w:space="0" w:color="auto"/>
        <w:bottom w:val="none" w:sz="0" w:space="0" w:color="auto"/>
        <w:right w:val="none" w:sz="0" w:space="0" w:color="auto"/>
      </w:divBdr>
    </w:div>
    <w:div w:id="156577825">
      <w:bodyDiv w:val="1"/>
      <w:marLeft w:val="0"/>
      <w:marRight w:val="0"/>
      <w:marTop w:val="0"/>
      <w:marBottom w:val="0"/>
      <w:divBdr>
        <w:top w:val="none" w:sz="0" w:space="0" w:color="auto"/>
        <w:left w:val="none" w:sz="0" w:space="0" w:color="auto"/>
        <w:bottom w:val="none" w:sz="0" w:space="0" w:color="auto"/>
        <w:right w:val="none" w:sz="0" w:space="0" w:color="auto"/>
      </w:divBdr>
    </w:div>
    <w:div w:id="157312331">
      <w:bodyDiv w:val="1"/>
      <w:marLeft w:val="0"/>
      <w:marRight w:val="0"/>
      <w:marTop w:val="0"/>
      <w:marBottom w:val="0"/>
      <w:divBdr>
        <w:top w:val="none" w:sz="0" w:space="0" w:color="auto"/>
        <w:left w:val="none" w:sz="0" w:space="0" w:color="auto"/>
        <w:bottom w:val="none" w:sz="0" w:space="0" w:color="auto"/>
        <w:right w:val="none" w:sz="0" w:space="0" w:color="auto"/>
      </w:divBdr>
    </w:div>
    <w:div w:id="158280504">
      <w:bodyDiv w:val="1"/>
      <w:marLeft w:val="0"/>
      <w:marRight w:val="0"/>
      <w:marTop w:val="0"/>
      <w:marBottom w:val="0"/>
      <w:divBdr>
        <w:top w:val="none" w:sz="0" w:space="0" w:color="auto"/>
        <w:left w:val="none" w:sz="0" w:space="0" w:color="auto"/>
        <w:bottom w:val="none" w:sz="0" w:space="0" w:color="auto"/>
        <w:right w:val="none" w:sz="0" w:space="0" w:color="auto"/>
      </w:divBdr>
    </w:div>
    <w:div w:id="158665367">
      <w:bodyDiv w:val="1"/>
      <w:marLeft w:val="0"/>
      <w:marRight w:val="0"/>
      <w:marTop w:val="0"/>
      <w:marBottom w:val="0"/>
      <w:divBdr>
        <w:top w:val="none" w:sz="0" w:space="0" w:color="auto"/>
        <w:left w:val="none" w:sz="0" w:space="0" w:color="auto"/>
        <w:bottom w:val="none" w:sz="0" w:space="0" w:color="auto"/>
        <w:right w:val="none" w:sz="0" w:space="0" w:color="auto"/>
      </w:divBdr>
    </w:div>
    <w:div w:id="160240040">
      <w:bodyDiv w:val="1"/>
      <w:marLeft w:val="0"/>
      <w:marRight w:val="0"/>
      <w:marTop w:val="0"/>
      <w:marBottom w:val="0"/>
      <w:divBdr>
        <w:top w:val="none" w:sz="0" w:space="0" w:color="auto"/>
        <w:left w:val="none" w:sz="0" w:space="0" w:color="auto"/>
        <w:bottom w:val="none" w:sz="0" w:space="0" w:color="auto"/>
        <w:right w:val="none" w:sz="0" w:space="0" w:color="auto"/>
      </w:divBdr>
    </w:div>
    <w:div w:id="162162649">
      <w:bodyDiv w:val="1"/>
      <w:marLeft w:val="0"/>
      <w:marRight w:val="0"/>
      <w:marTop w:val="0"/>
      <w:marBottom w:val="0"/>
      <w:divBdr>
        <w:top w:val="none" w:sz="0" w:space="0" w:color="auto"/>
        <w:left w:val="none" w:sz="0" w:space="0" w:color="auto"/>
        <w:bottom w:val="none" w:sz="0" w:space="0" w:color="auto"/>
        <w:right w:val="none" w:sz="0" w:space="0" w:color="auto"/>
      </w:divBdr>
    </w:div>
    <w:div w:id="163984228">
      <w:bodyDiv w:val="1"/>
      <w:marLeft w:val="0"/>
      <w:marRight w:val="0"/>
      <w:marTop w:val="0"/>
      <w:marBottom w:val="0"/>
      <w:divBdr>
        <w:top w:val="none" w:sz="0" w:space="0" w:color="auto"/>
        <w:left w:val="none" w:sz="0" w:space="0" w:color="auto"/>
        <w:bottom w:val="none" w:sz="0" w:space="0" w:color="auto"/>
        <w:right w:val="none" w:sz="0" w:space="0" w:color="auto"/>
      </w:divBdr>
    </w:div>
    <w:div w:id="164170595">
      <w:bodyDiv w:val="1"/>
      <w:marLeft w:val="0"/>
      <w:marRight w:val="0"/>
      <w:marTop w:val="0"/>
      <w:marBottom w:val="0"/>
      <w:divBdr>
        <w:top w:val="none" w:sz="0" w:space="0" w:color="auto"/>
        <w:left w:val="none" w:sz="0" w:space="0" w:color="auto"/>
        <w:bottom w:val="none" w:sz="0" w:space="0" w:color="auto"/>
        <w:right w:val="none" w:sz="0" w:space="0" w:color="auto"/>
      </w:divBdr>
    </w:div>
    <w:div w:id="166402825">
      <w:bodyDiv w:val="1"/>
      <w:marLeft w:val="0"/>
      <w:marRight w:val="0"/>
      <w:marTop w:val="0"/>
      <w:marBottom w:val="0"/>
      <w:divBdr>
        <w:top w:val="none" w:sz="0" w:space="0" w:color="auto"/>
        <w:left w:val="none" w:sz="0" w:space="0" w:color="auto"/>
        <w:bottom w:val="none" w:sz="0" w:space="0" w:color="auto"/>
        <w:right w:val="none" w:sz="0" w:space="0" w:color="auto"/>
      </w:divBdr>
    </w:div>
    <w:div w:id="167062794">
      <w:bodyDiv w:val="1"/>
      <w:marLeft w:val="0"/>
      <w:marRight w:val="0"/>
      <w:marTop w:val="0"/>
      <w:marBottom w:val="0"/>
      <w:divBdr>
        <w:top w:val="none" w:sz="0" w:space="0" w:color="auto"/>
        <w:left w:val="none" w:sz="0" w:space="0" w:color="auto"/>
        <w:bottom w:val="none" w:sz="0" w:space="0" w:color="auto"/>
        <w:right w:val="none" w:sz="0" w:space="0" w:color="auto"/>
      </w:divBdr>
    </w:div>
    <w:div w:id="167722740">
      <w:bodyDiv w:val="1"/>
      <w:marLeft w:val="0"/>
      <w:marRight w:val="0"/>
      <w:marTop w:val="0"/>
      <w:marBottom w:val="0"/>
      <w:divBdr>
        <w:top w:val="none" w:sz="0" w:space="0" w:color="auto"/>
        <w:left w:val="none" w:sz="0" w:space="0" w:color="auto"/>
        <w:bottom w:val="none" w:sz="0" w:space="0" w:color="auto"/>
        <w:right w:val="none" w:sz="0" w:space="0" w:color="auto"/>
      </w:divBdr>
    </w:div>
    <w:div w:id="167868372">
      <w:bodyDiv w:val="1"/>
      <w:marLeft w:val="0"/>
      <w:marRight w:val="0"/>
      <w:marTop w:val="0"/>
      <w:marBottom w:val="0"/>
      <w:divBdr>
        <w:top w:val="none" w:sz="0" w:space="0" w:color="auto"/>
        <w:left w:val="none" w:sz="0" w:space="0" w:color="auto"/>
        <w:bottom w:val="none" w:sz="0" w:space="0" w:color="auto"/>
        <w:right w:val="none" w:sz="0" w:space="0" w:color="auto"/>
      </w:divBdr>
    </w:div>
    <w:div w:id="168254881">
      <w:bodyDiv w:val="1"/>
      <w:marLeft w:val="0"/>
      <w:marRight w:val="0"/>
      <w:marTop w:val="0"/>
      <w:marBottom w:val="0"/>
      <w:divBdr>
        <w:top w:val="none" w:sz="0" w:space="0" w:color="auto"/>
        <w:left w:val="none" w:sz="0" w:space="0" w:color="auto"/>
        <w:bottom w:val="none" w:sz="0" w:space="0" w:color="auto"/>
        <w:right w:val="none" w:sz="0" w:space="0" w:color="auto"/>
      </w:divBdr>
    </w:div>
    <w:div w:id="170918175">
      <w:bodyDiv w:val="1"/>
      <w:marLeft w:val="0"/>
      <w:marRight w:val="0"/>
      <w:marTop w:val="0"/>
      <w:marBottom w:val="0"/>
      <w:divBdr>
        <w:top w:val="none" w:sz="0" w:space="0" w:color="auto"/>
        <w:left w:val="none" w:sz="0" w:space="0" w:color="auto"/>
        <w:bottom w:val="none" w:sz="0" w:space="0" w:color="auto"/>
        <w:right w:val="none" w:sz="0" w:space="0" w:color="auto"/>
      </w:divBdr>
    </w:div>
    <w:div w:id="173305923">
      <w:bodyDiv w:val="1"/>
      <w:marLeft w:val="0"/>
      <w:marRight w:val="0"/>
      <w:marTop w:val="0"/>
      <w:marBottom w:val="0"/>
      <w:divBdr>
        <w:top w:val="none" w:sz="0" w:space="0" w:color="auto"/>
        <w:left w:val="none" w:sz="0" w:space="0" w:color="auto"/>
        <w:bottom w:val="none" w:sz="0" w:space="0" w:color="auto"/>
        <w:right w:val="none" w:sz="0" w:space="0" w:color="auto"/>
      </w:divBdr>
    </w:div>
    <w:div w:id="173690582">
      <w:bodyDiv w:val="1"/>
      <w:marLeft w:val="0"/>
      <w:marRight w:val="0"/>
      <w:marTop w:val="0"/>
      <w:marBottom w:val="0"/>
      <w:divBdr>
        <w:top w:val="none" w:sz="0" w:space="0" w:color="auto"/>
        <w:left w:val="none" w:sz="0" w:space="0" w:color="auto"/>
        <w:bottom w:val="none" w:sz="0" w:space="0" w:color="auto"/>
        <w:right w:val="none" w:sz="0" w:space="0" w:color="auto"/>
      </w:divBdr>
    </w:div>
    <w:div w:id="174004379">
      <w:bodyDiv w:val="1"/>
      <w:marLeft w:val="0"/>
      <w:marRight w:val="0"/>
      <w:marTop w:val="0"/>
      <w:marBottom w:val="0"/>
      <w:divBdr>
        <w:top w:val="none" w:sz="0" w:space="0" w:color="auto"/>
        <w:left w:val="none" w:sz="0" w:space="0" w:color="auto"/>
        <w:bottom w:val="none" w:sz="0" w:space="0" w:color="auto"/>
        <w:right w:val="none" w:sz="0" w:space="0" w:color="auto"/>
      </w:divBdr>
    </w:div>
    <w:div w:id="174196553">
      <w:bodyDiv w:val="1"/>
      <w:marLeft w:val="0"/>
      <w:marRight w:val="0"/>
      <w:marTop w:val="0"/>
      <w:marBottom w:val="0"/>
      <w:divBdr>
        <w:top w:val="none" w:sz="0" w:space="0" w:color="auto"/>
        <w:left w:val="none" w:sz="0" w:space="0" w:color="auto"/>
        <w:bottom w:val="none" w:sz="0" w:space="0" w:color="auto"/>
        <w:right w:val="none" w:sz="0" w:space="0" w:color="auto"/>
      </w:divBdr>
    </w:div>
    <w:div w:id="175076969">
      <w:bodyDiv w:val="1"/>
      <w:marLeft w:val="0"/>
      <w:marRight w:val="0"/>
      <w:marTop w:val="0"/>
      <w:marBottom w:val="0"/>
      <w:divBdr>
        <w:top w:val="none" w:sz="0" w:space="0" w:color="auto"/>
        <w:left w:val="none" w:sz="0" w:space="0" w:color="auto"/>
        <w:bottom w:val="none" w:sz="0" w:space="0" w:color="auto"/>
        <w:right w:val="none" w:sz="0" w:space="0" w:color="auto"/>
      </w:divBdr>
    </w:div>
    <w:div w:id="175845277">
      <w:bodyDiv w:val="1"/>
      <w:marLeft w:val="0"/>
      <w:marRight w:val="0"/>
      <w:marTop w:val="0"/>
      <w:marBottom w:val="0"/>
      <w:divBdr>
        <w:top w:val="none" w:sz="0" w:space="0" w:color="auto"/>
        <w:left w:val="none" w:sz="0" w:space="0" w:color="auto"/>
        <w:bottom w:val="none" w:sz="0" w:space="0" w:color="auto"/>
        <w:right w:val="none" w:sz="0" w:space="0" w:color="auto"/>
      </w:divBdr>
    </w:div>
    <w:div w:id="177085026">
      <w:bodyDiv w:val="1"/>
      <w:marLeft w:val="0"/>
      <w:marRight w:val="0"/>
      <w:marTop w:val="0"/>
      <w:marBottom w:val="0"/>
      <w:divBdr>
        <w:top w:val="none" w:sz="0" w:space="0" w:color="auto"/>
        <w:left w:val="none" w:sz="0" w:space="0" w:color="auto"/>
        <w:bottom w:val="none" w:sz="0" w:space="0" w:color="auto"/>
        <w:right w:val="none" w:sz="0" w:space="0" w:color="auto"/>
      </w:divBdr>
    </w:div>
    <w:div w:id="178157705">
      <w:bodyDiv w:val="1"/>
      <w:marLeft w:val="0"/>
      <w:marRight w:val="0"/>
      <w:marTop w:val="0"/>
      <w:marBottom w:val="0"/>
      <w:divBdr>
        <w:top w:val="none" w:sz="0" w:space="0" w:color="auto"/>
        <w:left w:val="none" w:sz="0" w:space="0" w:color="auto"/>
        <w:bottom w:val="none" w:sz="0" w:space="0" w:color="auto"/>
        <w:right w:val="none" w:sz="0" w:space="0" w:color="auto"/>
      </w:divBdr>
    </w:div>
    <w:div w:id="178853833">
      <w:bodyDiv w:val="1"/>
      <w:marLeft w:val="0"/>
      <w:marRight w:val="0"/>
      <w:marTop w:val="0"/>
      <w:marBottom w:val="0"/>
      <w:divBdr>
        <w:top w:val="none" w:sz="0" w:space="0" w:color="auto"/>
        <w:left w:val="none" w:sz="0" w:space="0" w:color="auto"/>
        <w:bottom w:val="none" w:sz="0" w:space="0" w:color="auto"/>
        <w:right w:val="none" w:sz="0" w:space="0" w:color="auto"/>
      </w:divBdr>
    </w:div>
    <w:div w:id="178858917">
      <w:bodyDiv w:val="1"/>
      <w:marLeft w:val="0"/>
      <w:marRight w:val="0"/>
      <w:marTop w:val="0"/>
      <w:marBottom w:val="0"/>
      <w:divBdr>
        <w:top w:val="none" w:sz="0" w:space="0" w:color="auto"/>
        <w:left w:val="none" w:sz="0" w:space="0" w:color="auto"/>
        <w:bottom w:val="none" w:sz="0" w:space="0" w:color="auto"/>
        <w:right w:val="none" w:sz="0" w:space="0" w:color="auto"/>
      </w:divBdr>
    </w:div>
    <w:div w:id="180436590">
      <w:bodyDiv w:val="1"/>
      <w:marLeft w:val="0"/>
      <w:marRight w:val="0"/>
      <w:marTop w:val="0"/>
      <w:marBottom w:val="0"/>
      <w:divBdr>
        <w:top w:val="none" w:sz="0" w:space="0" w:color="auto"/>
        <w:left w:val="none" w:sz="0" w:space="0" w:color="auto"/>
        <w:bottom w:val="none" w:sz="0" w:space="0" w:color="auto"/>
        <w:right w:val="none" w:sz="0" w:space="0" w:color="auto"/>
      </w:divBdr>
    </w:div>
    <w:div w:id="181088978">
      <w:bodyDiv w:val="1"/>
      <w:marLeft w:val="0"/>
      <w:marRight w:val="0"/>
      <w:marTop w:val="0"/>
      <w:marBottom w:val="0"/>
      <w:divBdr>
        <w:top w:val="none" w:sz="0" w:space="0" w:color="auto"/>
        <w:left w:val="none" w:sz="0" w:space="0" w:color="auto"/>
        <w:bottom w:val="none" w:sz="0" w:space="0" w:color="auto"/>
        <w:right w:val="none" w:sz="0" w:space="0" w:color="auto"/>
      </w:divBdr>
    </w:div>
    <w:div w:id="181819307">
      <w:bodyDiv w:val="1"/>
      <w:marLeft w:val="0"/>
      <w:marRight w:val="0"/>
      <w:marTop w:val="0"/>
      <w:marBottom w:val="0"/>
      <w:divBdr>
        <w:top w:val="none" w:sz="0" w:space="0" w:color="auto"/>
        <w:left w:val="none" w:sz="0" w:space="0" w:color="auto"/>
        <w:bottom w:val="none" w:sz="0" w:space="0" w:color="auto"/>
        <w:right w:val="none" w:sz="0" w:space="0" w:color="auto"/>
      </w:divBdr>
    </w:div>
    <w:div w:id="185756582">
      <w:bodyDiv w:val="1"/>
      <w:marLeft w:val="0"/>
      <w:marRight w:val="0"/>
      <w:marTop w:val="0"/>
      <w:marBottom w:val="0"/>
      <w:divBdr>
        <w:top w:val="none" w:sz="0" w:space="0" w:color="auto"/>
        <w:left w:val="none" w:sz="0" w:space="0" w:color="auto"/>
        <w:bottom w:val="none" w:sz="0" w:space="0" w:color="auto"/>
        <w:right w:val="none" w:sz="0" w:space="0" w:color="auto"/>
      </w:divBdr>
    </w:div>
    <w:div w:id="191307909">
      <w:bodyDiv w:val="1"/>
      <w:marLeft w:val="0"/>
      <w:marRight w:val="0"/>
      <w:marTop w:val="0"/>
      <w:marBottom w:val="0"/>
      <w:divBdr>
        <w:top w:val="none" w:sz="0" w:space="0" w:color="auto"/>
        <w:left w:val="none" w:sz="0" w:space="0" w:color="auto"/>
        <w:bottom w:val="none" w:sz="0" w:space="0" w:color="auto"/>
        <w:right w:val="none" w:sz="0" w:space="0" w:color="auto"/>
      </w:divBdr>
    </w:div>
    <w:div w:id="191961776">
      <w:bodyDiv w:val="1"/>
      <w:marLeft w:val="0"/>
      <w:marRight w:val="0"/>
      <w:marTop w:val="0"/>
      <w:marBottom w:val="0"/>
      <w:divBdr>
        <w:top w:val="none" w:sz="0" w:space="0" w:color="auto"/>
        <w:left w:val="none" w:sz="0" w:space="0" w:color="auto"/>
        <w:bottom w:val="none" w:sz="0" w:space="0" w:color="auto"/>
        <w:right w:val="none" w:sz="0" w:space="0" w:color="auto"/>
      </w:divBdr>
    </w:div>
    <w:div w:id="193424837">
      <w:bodyDiv w:val="1"/>
      <w:marLeft w:val="0"/>
      <w:marRight w:val="0"/>
      <w:marTop w:val="0"/>
      <w:marBottom w:val="0"/>
      <w:divBdr>
        <w:top w:val="none" w:sz="0" w:space="0" w:color="auto"/>
        <w:left w:val="none" w:sz="0" w:space="0" w:color="auto"/>
        <w:bottom w:val="none" w:sz="0" w:space="0" w:color="auto"/>
        <w:right w:val="none" w:sz="0" w:space="0" w:color="auto"/>
      </w:divBdr>
    </w:div>
    <w:div w:id="194583681">
      <w:bodyDiv w:val="1"/>
      <w:marLeft w:val="0"/>
      <w:marRight w:val="0"/>
      <w:marTop w:val="0"/>
      <w:marBottom w:val="0"/>
      <w:divBdr>
        <w:top w:val="none" w:sz="0" w:space="0" w:color="auto"/>
        <w:left w:val="none" w:sz="0" w:space="0" w:color="auto"/>
        <w:bottom w:val="none" w:sz="0" w:space="0" w:color="auto"/>
        <w:right w:val="none" w:sz="0" w:space="0" w:color="auto"/>
      </w:divBdr>
    </w:div>
    <w:div w:id="195509623">
      <w:bodyDiv w:val="1"/>
      <w:marLeft w:val="0"/>
      <w:marRight w:val="0"/>
      <w:marTop w:val="0"/>
      <w:marBottom w:val="0"/>
      <w:divBdr>
        <w:top w:val="none" w:sz="0" w:space="0" w:color="auto"/>
        <w:left w:val="none" w:sz="0" w:space="0" w:color="auto"/>
        <w:bottom w:val="none" w:sz="0" w:space="0" w:color="auto"/>
        <w:right w:val="none" w:sz="0" w:space="0" w:color="auto"/>
      </w:divBdr>
    </w:div>
    <w:div w:id="196554441">
      <w:bodyDiv w:val="1"/>
      <w:marLeft w:val="0"/>
      <w:marRight w:val="0"/>
      <w:marTop w:val="0"/>
      <w:marBottom w:val="0"/>
      <w:divBdr>
        <w:top w:val="none" w:sz="0" w:space="0" w:color="auto"/>
        <w:left w:val="none" w:sz="0" w:space="0" w:color="auto"/>
        <w:bottom w:val="none" w:sz="0" w:space="0" w:color="auto"/>
        <w:right w:val="none" w:sz="0" w:space="0" w:color="auto"/>
      </w:divBdr>
    </w:div>
    <w:div w:id="198667397">
      <w:bodyDiv w:val="1"/>
      <w:marLeft w:val="0"/>
      <w:marRight w:val="0"/>
      <w:marTop w:val="0"/>
      <w:marBottom w:val="0"/>
      <w:divBdr>
        <w:top w:val="none" w:sz="0" w:space="0" w:color="auto"/>
        <w:left w:val="none" w:sz="0" w:space="0" w:color="auto"/>
        <w:bottom w:val="none" w:sz="0" w:space="0" w:color="auto"/>
        <w:right w:val="none" w:sz="0" w:space="0" w:color="auto"/>
      </w:divBdr>
    </w:div>
    <w:div w:id="198787543">
      <w:bodyDiv w:val="1"/>
      <w:marLeft w:val="0"/>
      <w:marRight w:val="0"/>
      <w:marTop w:val="0"/>
      <w:marBottom w:val="0"/>
      <w:divBdr>
        <w:top w:val="none" w:sz="0" w:space="0" w:color="auto"/>
        <w:left w:val="none" w:sz="0" w:space="0" w:color="auto"/>
        <w:bottom w:val="none" w:sz="0" w:space="0" w:color="auto"/>
        <w:right w:val="none" w:sz="0" w:space="0" w:color="auto"/>
      </w:divBdr>
    </w:div>
    <w:div w:id="199052485">
      <w:bodyDiv w:val="1"/>
      <w:marLeft w:val="0"/>
      <w:marRight w:val="0"/>
      <w:marTop w:val="0"/>
      <w:marBottom w:val="0"/>
      <w:divBdr>
        <w:top w:val="none" w:sz="0" w:space="0" w:color="auto"/>
        <w:left w:val="none" w:sz="0" w:space="0" w:color="auto"/>
        <w:bottom w:val="none" w:sz="0" w:space="0" w:color="auto"/>
        <w:right w:val="none" w:sz="0" w:space="0" w:color="auto"/>
      </w:divBdr>
    </w:div>
    <w:div w:id="199587064">
      <w:bodyDiv w:val="1"/>
      <w:marLeft w:val="0"/>
      <w:marRight w:val="0"/>
      <w:marTop w:val="0"/>
      <w:marBottom w:val="0"/>
      <w:divBdr>
        <w:top w:val="none" w:sz="0" w:space="0" w:color="auto"/>
        <w:left w:val="none" w:sz="0" w:space="0" w:color="auto"/>
        <w:bottom w:val="none" w:sz="0" w:space="0" w:color="auto"/>
        <w:right w:val="none" w:sz="0" w:space="0" w:color="auto"/>
      </w:divBdr>
    </w:div>
    <w:div w:id="200747123">
      <w:bodyDiv w:val="1"/>
      <w:marLeft w:val="0"/>
      <w:marRight w:val="0"/>
      <w:marTop w:val="0"/>
      <w:marBottom w:val="0"/>
      <w:divBdr>
        <w:top w:val="none" w:sz="0" w:space="0" w:color="auto"/>
        <w:left w:val="none" w:sz="0" w:space="0" w:color="auto"/>
        <w:bottom w:val="none" w:sz="0" w:space="0" w:color="auto"/>
        <w:right w:val="none" w:sz="0" w:space="0" w:color="auto"/>
      </w:divBdr>
    </w:div>
    <w:div w:id="205262541">
      <w:bodyDiv w:val="1"/>
      <w:marLeft w:val="0"/>
      <w:marRight w:val="0"/>
      <w:marTop w:val="0"/>
      <w:marBottom w:val="0"/>
      <w:divBdr>
        <w:top w:val="none" w:sz="0" w:space="0" w:color="auto"/>
        <w:left w:val="none" w:sz="0" w:space="0" w:color="auto"/>
        <w:bottom w:val="none" w:sz="0" w:space="0" w:color="auto"/>
        <w:right w:val="none" w:sz="0" w:space="0" w:color="auto"/>
      </w:divBdr>
    </w:div>
    <w:div w:id="205533104">
      <w:bodyDiv w:val="1"/>
      <w:marLeft w:val="0"/>
      <w:marRight w:val="0"/>
      <w:marTop w:val="0"/>
      <w:marBottom w:val="0"/>
      <w:divBdr>
        <w:top w:val="none" w:sz="0" w:space="0" w:color="auto"/>
        <w:left w:val="none" w:sz="0" w:space="0" w:color="auto"/>
        <w:bottom w:val="none" w:sz="0" w:space="0" w:color="auto"/>
        <w:right w:val="none" w:sz="0" w:space="0" w:color="auto"/>
      </w:divBdr>
    </w:div>
    <w:div w:id="205610647">
      <w:bodyDiv w:val="1"/>
      <w:marLeft w:val="0"/>
      <w:marRight w:val="0"/>
      <w:marTop w:val="0"/>
      <w:marBottom w:val="0"/>
      <w:divBdr>
        <w:top w:val="none" w:sz="0" w:space="0" w:color="auto"/>
        <w:left w:val="none" w:sz="0" w:space="0" w:color="auto"/>
        <w:bottom w:val="none" w:sz="0" w:space="0" w:color="auto"/>
        <w:right w:val="none" w:sz="0" w:space="0" w:color="auto"/>
      </w:divBdr>
    </w:div>
    <w:div w:id="206532157">
      <w:bodyDiv w:val="1"/>
      <w:marLeft w:val="0"/>
      <w:marRight w:val="0"/>
      <w:marTop w:val="0"/>
      <w:marBottom w:val="0"/>
      <w:divBdr>
        <w:top w:val="none" w:sz="0" w:space="0" w:color="auto"/>
        <w:left w:val="none" w:sz="0" w:space="0" w:color="auto"/>
        <w:bottom w:val="none" w:sz="0" w:space="0" w:color="auto"/>
        <w:right w:val="none" w:sz="0" w:space="0" w:color="auto"/>
      </w:divBdr>
    </w:div>
    <w:div w:id="207188509">
      <w:bodyDiv w:val="1"/>
      <w:marLeft w:val="0"/>
      <w:marRight w:val="0"/>
      <w:marTop w:val="0"/>
      <w:marBottom w:val="0"/>
      <w:divBdr>
        <w:top w:val="none" w:sz="0" w:space="0" w:color="auto"/>
        <w:left w:val="none" w:sz="0" w:space="0" w:color="auto"/>
        <w:bottom w:val="none" w:sz="0" w:space="0" w:color="auto"/>
        <w:right w:val="none" w:sz="0" w:space="0" w:color="auto"/>
      </w:divBdr>
    </w:div>
    <w:div w:id="207960535">
      <w:bodyDiv w:val="1"/>
      <w:marLeft w:val="0"/>
      <w:marRight w:val="0"/>
      <w:marTop w:val="0"/>
      <w:marBottom w:val="0"/>
      <w:divBdr>
        <w:top w:val="none" w:sz="0" w:space="0" w:color="auto"/>
        <w:left w:val="none" w:sz="0" w:space="0" w:color="auto"/>
        <w:bottom w:val="none" w:sz="0" w:space="0" w:color="auto"/>
        <w:right w:val="none" w:sz="0" w:space="0" w:color="auto"/>
      </w:divBdr>
    </w:div>
    <w:div w:id="208150042">
      <w:bodyDiv w:val="1"/>
      <w:marLeft w:val="0"/>
      <w:marRight w:val="0"/>
      <w:marTop w:val="0"/>
      <w:marBottom w:val="0"/>
      <w:divBdr>
        <w:top w:val="none" w:sz="0" w:space="0" w:color="auto"/>
        <w:left w:val="none" w:sz="0" w:space="0" w:color="auto"/>
        <w:bottom w:val="none" w:sz="0" w:space="0" w:color="auto"/>
        <w:right w:val="none" w:sz="0" w:space="0" w:color="auto"/>
      </w:divBdr>
    </w:div>
    <w:div w:id="209416171">
      <w:bodyDiv w:val="1"/>
      <w:marLeft w:val="0"/>
      <w:marRight w:val="0"/>
      <w:marTop w:val="0"/>
      <w:marBottom w:val="0"/>
      <w:divBdr>
        <w:top w:val="none" w:sz="0" w:space="0" w:color="auto"/>
        <w:left w:val="none" w:sz="0" w:space="0" w:color="auto"/>
        <w:bottom w:val="none" w:sz="0" w:space="0" w:color="auto"/>
        <w:right w:val="none" w:sz="0" w:space="0" w:color="auto"/>
      </w:divBdr>
    </w:div>
    <w:div w:id="209852214">
      <w:bodyDiv w:val="1"/>
      <w:marLeft w:val="0"/>
      <w:marRight w:val="0"/>
      <w:marTop w:val="0"/>
      <w:marBottom w:val="0"/>
      <w:divBdr>
        <w:top w:val="none" w:sz="0" w:space="0" w:color="auto"/>
        <w:left w:val="none" w:sz="0" w:space="0" w:color="auto"/>
        <w:bottom w:val="none" w:sz="0" w:space="0" w:color="auto"/>
        <w:right w:val="none" w:sz="0" w:space="0" w:color="auto"/>
      </w:divBdr>
    </w:div>
    <w:div w:id="212079618">
      <w:bodyDiv w:val="1"/>
      <w:marLeft w:val="0"/>
      <w:marRight w:val="0"/>
      <w:marTop w:val="0"/>
      <w:marBottom w:val="0"/>
      <w:divBdr>
        <w:top w:val="none" w:sz="0" w:space="0" w:color="auto"/>
        <w:left w:val="none" w:sz="0" w:space="0" w:color="auto"/>
        <w:bottom w:val="none" w:sz="0" w:space="0" w:color="auto"/>
        <w:right w:val="none" w:sz="0" w:space="0" w:color="auto"/>
      </w:divBdr>
    </w:div>
    <w:div w:id="212547661">
      <w:bodyDiv w:val="1"/>
      <w:marLeft w:val="0"/>
      <w:marRight w:val="0"/>
      <w:marTop w:val="0"/>
      <w:marBottom w:val="0"/>
      <w:divBdr>
        <w:top w:val="none" w:sz="0" w:space="0" w:color="auto"/>
        <w:left w:val="none" w:sz="0" w:space="0" w:color="auto"/>
        <w:bottom w:val="none" w:sz="0" w:space="0" w:color="auto"/>
        <w:right w:val="none" w:sz="0" w:space="0" w:color="auto"/>
      </w:divBdr>
    </w:div>
    <w:div w:id="213850711">
      <w:bodyDiv w:val="1"/>
      <w:marLeft w:val="0"/>
      <w:marRight w:val="0"/>
      <w:marTop w:val="0"/>
      <w:marBottom w:val="0"/>
      <w:divBdr>
        <w:top w:val="none" w:sz="0" w:space="0" w:color="auto"/>
        <w:left w:val="none" w:sz="0" w:space="0" w:color="auto"/>
        <w:bottom w:val="none" w:sz="0" w:space="0" w:color="auto"/>
        <w:right w:val="none" w:sz="0" w:space="0" w:color="auto"/>
      </w:divBdr>
    </w:div>
    <w:div w:id="215551273">
      <w:bodyDiv w:val="1"/>
      <w:marLeft w:val="0"/>
      <w:marRight w:val="0"/>
      <w:marTop w:val="0"/>
      <w:marBottom w:val="0"/>
      <w:divBdr>
        <w:top w:val="none" w:sz="0" w:space="0" w:color="auto"/>
        <w:left w:val="none" w:sz="0" w:space="0" w:color="auto"/>
        <w:bottom w:val="none" w:sz="0" w:space="0" w:color="auto"/>
        <w:right w:val="none" w:sz="0" w:space="0" w:color="auto"/>
      </w:divBdr>
    </w:div>
    <w:div w:id="215775131">
      <w:bodyDiv w:val="1"/>
      <w:marLeft w:val="0"/>
      <w:marRight w:val="0"/>
      <w:marTop w:val="0"/>
      <w:marBottom w:val="0"/>
      <w:divBdr>
        <w:top w:val="none" w:sz="0" w:space="0" w:color="auto"/>
        <w:left w:val="none" w:sz="0" w:space="0" w:color="auto"/>
        <w:bottom w:val="none" w:sz="0" w:space="0" w:color="auto"/>
        <w:right w:val="none" w:sz="0" w:space="0" w:color="auto"/>
      </w:divBdr>
    </w:div>
    <w:div w:id="215819285">
      <w:bodyDiv w:val="1"/>
      <w:marLeft w:val="0"/>
      <w:marRight w:val="0"/>
      <w:marTop w:val="0"/>
      <w:marBottom w:val="0"/>
      <w:divBdr>
        <w:top w:val="none" w:sz="0" w:space="0" w:color="auto"/>
        <w:left w:val="none" w:sz="0" w:space="0" w:color="auto"/>
        <w:bottom w:val="none" w:sz="0" w:space="0" w:color="auto"/>
        <w:right w:val="none" w:sz="0" w:space="0" w:color="auto"/>
      </w:divBdr>
    </w:div>
    <w:div w:id="216939841">
      <w:bodyDiv w:val="1"/>
      <w:marLeft w:val="0"/>
      <w:marRight w:val="0"/>
      <w:marTop w:val="0"/>
      <w:marBottom w:val="0"/>
      <w:divBdr>
        <w:top w:val="none" w:sz="0" w:space="0" w:color="auto"/>
        <w:left w:val="none" w:sz="0" w:space="0" w:color="auto"/>
        <w:bottom w:val="none" w:sz="0" w:space="0" w:color="auto"/>
        <w:right w:val="none" w:sz="0" w:space="0" w:color="auto"/>
      </w:divBdr>
    </w:div>
    <w:div w:id="217279640">
      <w:bodyDiv w:val="1"/>
      <w:marLeft w:val="0"/>
      <w:marRight w:val="0"/>
      <w:marTop w:val="0"/>
      <w:marBottom w:val="0"/>
      <w:divBdr>
        <w:top w:val="none" w:sz="0" w:space="0" w:color="auto"/>
        <w:left w:val="none" w:sz="0" w:space="0" w:color="auto"/>
        <w:bottom w:val="none" w:sz="0" w:space="0" w:color="auto"/>
        <w:right w:val="none" w:sz="0" w:space="0" w:color="auto"/>
      </w:divBdr>
    </w:div>
    <w:div w:id="218980198">
      <w:bodyDiv w:val="1"/>
      <w:marLeft w:val="0"/>
      <w:marRight w:val="0"/>
      <w:marTop w:val="0"/>
      <w:marBottom w:val="0"/>
      <w:divBdr>
        <w:top w:val="none" w:sz="0" w:space="0" w:color="auto"/>
        <w:left w:val="none" w:sz="0" w:space="0" w:color="auto"/>
        <w:bottom w:val="none" w:sz="0" w:space="0" w:color="auto"/>
        <w:right w:val="none" w:sz="0" w:space="0" w:color="auto"/>
      </w:divBdr>
    </w:div>
    <w:div w:id="220335847">
      <w:bodyDiv w:val="1"/>
      <w:marLeft w:val="0"/>
      <w:marRight w:val="0"/>
      <w:marTop w:val="0"/>
      <w:marBottom w:val="0"/>
      <w:divBdr>
        <w:top w:val="none" w:sz="0" w:space="0" w:color="auto"/>
        <w:left w:val="none" w:sz="0" w:space="0" w:color="auto"/>
        <w:bottom w:val="none" w:sz="0" w:space="0" w:color="auto"/>
        <w:right w:val="none" w:sz="0" w:space="0" w:color="auto"/>
      </w:divBdr>
    </w:div>
    <w:div w:id="228155091">
      <w:bodyDiv w:val="1"/>
      <w:marLeft w:val="0"/>
      <w:marRight w:val="0"/>
      <w:marTop w:val="0"/>
      <w:marBottom w:val="0"/>
      <w:divBdr>
        <w:top w:val="none" w:sz="0" w:space="0" w:color="auto"/>
        <w:left w:val="none" w:sz="0" w:space="0" w:color="auto"/>
        <w:bottom w:val="none" w:sz="0" w:space="0" w:color="auto"/>
        <w:right w:val="none" w:sz="0" w:space="0" w:color="auto"/>
      </w:divBdr>
    </w:div>
    <w:div w:id="228734059">
      <w:bodyDiv w:val="1"/>
      <w:marLeft w:val="0"/>
      <w:marRight w:val="0"/>
      <w:marTop w:val="0"/>
      <w:marBottom w:val="0"/>
      <w:divBdr>
        <w:top w:val="none" w:sz="0" w:space="0" w:color="auto"/>
        <w:left w:val="none" w:sz="0" w:space="0" w:color="auto"/>
        <w:bottom w:val="none" w:sz="0" w:space="0" w:color="auto"/>
        <w:right w:val="none" w:sz="0" w:space="0" w:color="auto"/>
      </w:divBdr>
    </w:div>
    <w:div w:id="229313280">
      <w:bodyDiv w:val="1"/>
      <w:marLeft w:val="0"/>
      <w:marRight w:val="0"/>
      <w:marTop w:val="0"/>
      <w:marBottom w:val="0"/>
      <w:divBdr>
        <w:top w:val="none" w:sz="0" w:space="0" w:color="auto"/>
        <w:left w:val="none" w:sz="0" w:space="0" w:color="auto"/>
        <w:bottom w:val="none" w:sz="0" w:space="0" w:color="auto"/>
        <w:right w:val="none" w:sz="0" w:space="0" w:color="auto"/>
      </w:divBdr>
    </w:div>
    <w:div w:id="230117061">
      <w:bodyDiv w:val="1"/>
      <w:marLeft w:val="0"/>
      <w:marRight w:val="0"/>
      <w:marTop w:val="0"/>
      <w:marBottom w:val="0"/>
      <w:divBdr>
        <w:top w:val="none" w:sz="0" w:space="0" w:color="auto"/>
        <w:left w:val="none" w:sz="0" w:space="0" w:color="auto"/>
        <w:bottom w:val="none" w:sz="0" w:space="0" w:color="auto"/>
        <w:right w:val="none" w:sz="0" w:space="0" w:color="auto"/>
      </w:divBdr>
    </w:div>
    <w:div w:id="231625293">
      <w:bodyDiv w:val="1"/>
      <w:marLeft w:val="0"/>
      <w:marRight w:val="0"/>
      <w:marTop w:val="0"/>
      <w:marBottom w:val="0"/>
      <w:divBdr>
        <w:top w:val="none" w:sz="0" w:space="0" w:color="auto"/>
        <w:left w:val="none" w:sz="0" w:space="0" w:color="auto"/>
        <w:bottom w:val="none" w:sz="0" w:space="0" w:color="auto"/>
        <w:right w:val="none" w:sz="0" w:space="0" w:color="auto"/>
      </w:divBdr>
    </w:div>
    <w:div w:id="233900765">
      <w:bodyDiv w:val="1"/>
      <w:marLeft w:val="0"/>
      <w:marRight w:val="0"/>
      <w:marTop w:val="0"/>
      <w:marBottom w:val="0"/>
      <w:divBdr>
        <w:top w:val="none" w:sz="0" w:space="0" w:color="auto"/>
        <w:left w:val="none" w:sz="0" w:space="0" w:color="auto"/>
        <w:bottom w:val="none" w:sz="0" w:space="0" w:color="auto"/>
        <w:right w:val="none" w:sz="0" w:space="0" w:color="auto"/>
      </w:divBdr>
    </w:div>
    <w:div w:id="238566685">
      <w:bodyDiv w:val="1"/>
      <w:marLeft w:val="0"/>
      <w:marRight w:val="0"/>
      <w:marTop w:val="0"/>
      <w:marBottom w:val="0"/>
      <w:divBdr>
        <w:top w:val="none" w:sz="0" w:space="0" w:color="auto"/>
        <w:left w:val="none" w:sz="0" w:space="0" w:color="auto"/>
        <w:bottom w:val="none" w:sz="0" w:space="0" w:color="auto"/>
        <w:right w:val="none" w:sz="0" w:space="0" w:color="auto"/>
      </w:divBdr>
    </w:div>
    <w:div w:id="239103299">
      <w:bodyDiv w:val="1"/>
      <w:marLeft w:val="0"/>
      <w:marRight w:val="0"/>
      <w:marTop w:val="0"/>
      <w:marBottom w:val="0"/>
      <w:divBdr>
        <w:top w:val="none" w:sz="0" w:space="0" w:color="auto"/>
        <w:left w:val="none" w:sz="0" w:space="0" w:color="auto"/>
        <w:bottom w:val="none" w:sz="0" w:space="0" w:color="auto"/>
        <w:right w:val="none" w:sz="0" w:space="0" w:color="auto"/>
      </w:divBdr>
    </w:div>
    <w:div w:id="242684901">
      <w:bodyDiv w:val="1"/>
      <w:marLeft w:val="0"/>
      <w:marRight w:val="0"/>
      <w:marTop w:val="0"/>
      <w:marBottom w:val="0"/>
      <w:divBdr>
        <w:top w:val="none" w:sz="0" w:space="0" w:color="auto"/>
        <w:left w:val="none" w:sz="0" w:space="0" w:color="auto"/>
        <w:bottom w:val="none" w:sz="0" w:space="0" w:color="auto"/>
        <w:right w:val="none" w:sz="0" w:space="0" w:color="auto"/>
      </w:divBdr>
    </w:div>
    <w:div w:id="243533248">
      <w:bodyDiv w:val="1"/>
      <w:marLeft w:val="0"/>
      <w:marRight w:val="0"/>
      <w:marTop w:val="0"/>
      <w:marBottom w:val="0"/>
      <w:divBdr>
        <w:top w:val="none" w:sz="0" w:space="0" w:color="auto"/>
        <w:left w:val="none" w:sz="0" w:space="0" w:color="auto"/>
        <w:bottom w:val="none" w:sz="0" w:space="0" w:color="auto"/>
        <w:right w:val="none" w:sz="0" w:space="0" w:color="auto"/>
      </w:divBdr>
    </w:div>
    <w:div w:id="244459147">
      <w:bodyDiv w:val="1"/>
      <w:marLeft w:val="0"/>
      <w:marRight w:val="0"/>
      <w:marTop w:val="0"/>
      <w:marBottom w:val="0"/>
      <w:divBdr>
        <w:top w:val="none" w:sz="0" w:space="0" w:color="auto"/>
        <w:left w:val="none" w:sz="0" w:space="0" w:color="auto"/>
        <w:bottom w:val="none" w:sz="0" w:space="0" w:color="auto"/>
        <w:right w:val="none" w:sz="0" w:space="0" w:color="auto"/>
      </w:divBdr>
    </w:div>
    <w:div w:id="244462378">
      <w:bodyDiv w:val="1"/>
      <w:marLeft w:val="0"/>
      <w:marRight w:val="0"/>
      <w:marTop w:val="0"/>
      <w:marBottom w:val="0"/>
      <w:divBdr>
        <w:top w:val="none" w:sz="0" w:space="0" w:color="auto"/>
        <w:left w:val="none" w:sz="0" w:space="0" w:color="auto"/>
        <w:bottom w:val="none" w:sz="0" w:space="0" w:color="auto"/>
        <w:right w:val="none" w:sz="0" w:space="0" w:color="auto"/>
      </w:divBdr>
    </w:div>
    <w:div w:id="249046736">
      <w:bodyDiv w:val="1"/>
      <w:marLeft w:val="0"/>
      <w:marRight w:val="0"/>
      <w:marTop w:val="0"/>
      <w:marBottom w:val="0"/>
      <w:divBdr>
        <w:top w:val="none" w:sz="0" w:space="0" w:color="auto"/>
        <w:left w:val="none" w:sz="0" w:space="0" w:color="auto"/>
        <w:bottom w:val="none" w:sz="0" w:space="0" w:color="auto"/>
        <w:right w:val="none" w:sz="0" w:space="0" w:color="auto"/>
      </w:divBdr>
    </w:div>
    <w:div w:id="250555225">
      <w:bodyDiv w:val="1"/>
      <w:marLeft w:val="0"/>
      <w:marRight w:val="0"/>
      <w:marTop w:val="0"/>
      <w:marBottom w:val="0"/>
      <w:divBdr>
        <w:top w:val="none" w:sz="0" w:space="0" w:color="auto"/>
        <w:left w:val="none" w:sz="0" w:space="0" w:color="auto"/>
        <w:bottom w:val="none" w:sz="0" w:space="0" w:color="auto"/>
        <w:right w:val="none" w:sz="0" w:space="0" w:color="auto"/>
      </w:divBdr>
    </w:div>
    <w:div w:id="251135381">
      <w:bodyDiv w:val="1"/>
      <w:marLeft w:val="0"/>
      <w:marRight w:val="0"/>
      <w:marTop w:val="0"/>
      <w:marBottom w:val="0"/>
      <w:divBdr>
        <w:top w:val="none" w:sz="0" w:space="0" w:color="auto"/>
        <w:left w:val="none" w:sz="0" w:space="0" w:color="auto"/>
        <w:bottom w:val="none" w:sz="0" w:space="0" w:color="auto"/>
        <w:right w:val="none" w:sz="0" w:space="0" w:color="auto"/>
      </w:divBdr>
    </w:div>
    <w:div w:id="251354057">
      <w:bodyDiv w:val="1"/>
      <w:marLeft w:val="0"/>
      <w:marRight w:val="0"/>
      <w:marTop w:val="0"/>
      <w:marBottom w:val="0"/>
      <w:divBdr>
        <w:top w:val="none" w:sz="0" w:space="0" w:color="auto"/>
        <w:left w:val="none" w:sz="0" w:space="0" w:color="auto"/>
        <w:bottom w:val="none" w:sz="0" w:space="0" w:color="auto"/>
        <w:right w:val="none" w:sz="0" w:space="0" w:color="auto"/>
      </w:divBdr>
    </w:div>
    <w:div w:id="252057410">
      <w:bodyDiv w:val="1"/>
      <w:marLeft w:val="0"/>
      <w:marRight w:val="0"/>
      <w:marTop w:val="0"/>
      <w:marBottom w:val="0"/>
      <w:divBdr>
        <w:top w:val="none" w:sz="0" w:space="0" w:color="auto"/>
        <w:left w:val="none" w:sz="0" w:space="0" w:color="auto"/>
        <w:bottom w:val="none" w:sz="0" w:space="0" w:color="auto"/>
        <w:right w:val="none" w:sz="0" w:space="0" w:color="auto"/>
      </w:divBdr>
    </w:div>
    <w:div w:id="252865183">
      <w:bodyDiv w:val="1"/>
      <w:marLeft w:val="0"/>
      <w:marRight w:val="0"/>
      <w:marTop w:val="0"/>
      <w:marBottom w:val="0"/>
      <w:divBdr>
        <w:top w:val="none" w:sz="0" w:space="0" w:color="auto"/>
        <w:left w:val="none" w:sz="0" w:space="0" w:color="auto"/>
        <w:bottom w:val="none" w:sz="0" w:space="0" w:color="auto"/>
        <w:right w:val="none" w:sz="0" w:space="0" w:color="auto"/>
      </w:divBdr>
    </w:div>
    <w:div w:id="254098373">
      <w:bodyDiv w:val="1"/>
      <w:marLeft w:val="0"/>
      <w:marRight w:val="0"/>
      <w:marTop w:val="0"/>
      <w:marBottom w:val="0"/>
      <w:divBdr>
        <w:top w:val="none" w:sz="0" w:space="0" w:color="auto"/>
        <w:left w:val="none" w:sz="0" w:space="0" w:color="auto"/>
        <w:bottom w:val="none" w:sz="0" w:space="0" w:color="auto"/>
        <w:right w:val="none" w:sz="0" w:space="0" w:color="auto"/>
      </w:divBdr>
    </w:div>
    <w:div w:id="254360593">
      <w:bodyDiv w:val="1"/>
      <w:marLeft w:val="0"/>
      <w:marRight w:val="0"/>
      <w:marTop w:val="0"/>
      <w:marBottom w:val="0"/>
      <w:divBdr>
        <w:top w:val="none" w:sz="0" w:space="0" w:color="auto"/>
        <w:left w:val="none" w:sz="0" w:space="0" w:color="auto"/>
        <w:bottom w:val="none" w:sz="0" w:space="0" w:color="auto"/>
        <w:right w:val="none" w:sz="0" w:space="0" w:color="auto"/>
      </w:divBdr>
    </w:div>
    <w:div w:id="254554884">
      <w:bodyDiv w:val="1"/>
      <w:marLeft w:val="0"/>
      <w:marRight w:val="0"/>
      <w:marTop w:val="0"/>
      <w:marBottom w:val="0"/>
      <w:divBdr>
        <w:top w:val="none" w:sz="0" w:space="0" w:color="auto"/>
        <w:left w:val="none" w:sz="0" w:space="0" w:color="auto"/>
        <w:bottom w:val="none" w:sz="0" w:space="0" w:color="auto"/>
        <w:right w:val="none" w:sz="0" w:space="0" w:color="auto"/>
      </w:divBdr>
    </w:div>
    <w:div w:id="255790319">
      <w:bodyDiv w:val="1"/>
      <w:marLeft w:val="0"/>
      <w:marRight w:val="0"/>
      <w:marTop w:val="0"/>
      <w:marBottom w:val="0"/>
      <w:divBdr>
        <w:top w:val="none" w:sz="0" w:space="0" w:color="auto"/>
        <w:left w:val="none" w:sz="0" w:space="0" w:color="auto"/>
        <w:bottom w:val="none" w:sz="0" w:space="0" w:color="auto"/>
        <w:right w:val="none" w:sz="0" w:space="0" w:color="auto"/>
      </w:divBdr>
    </w:div>
    <w:div w:id="256446159">
      <w:bodyDiv w:val="1"/>
      <w:marLeft w:val="0"/>
      <w:marRight w:val="0"/>
      <w:marTop w:val="0"/>
      <w:marBottom w:val="0"/>
      <w:divBdr>
        <w:top w:val="none" w:sz="0" w:space="0" w:color="auto"/>
        <w:left w:val="none" w:sz="0" w:space="0" w:color="auto"/>
        <w:bottom w:val="none" w:sz="0" w:space="0" w:color="auto"/>
        <w:right w:val="none" w:sz="0" w:space="0" w:color="auto"/>
      </w:divBdr>
    </w:div>
    <w:div w:id="259261411">
      <w:bodyDiv w:val="1"/>
      <w:marLeft w:val="0"/>
      <w:marRight w:val="0"/>
      <w:marTop w:val="0"/>
      <w:marBottom w:val="0"/>
      <w:divBdr>
        <w:top w:val="none" w:sz="0" w:space="0" w:color="auto"/>
        <w:left w:val="none" w:sz="0" w:space="0" w:color="auto"/>
        <w:bottom w:val="none" w:sz="0" w:space="0" w:color="auto"/>
        <w:right w:val="none" w:sz="0" w:space="0" w:color="auto"/>
      </w:divBdr>
    </w:div>
    <w:div w:id="259340467">
      <w:bodyDiv w:val="1"/>
      <w:marLeft w:val="0"/>
      <w:marRight w:val="0"/>
      <w:marTop w:val="0"/>
      <w:marBottom w:val="0"/>
      <w:divBdr>
        <w:top w:val="none" w:sz="0" w:space="0" w:color="auto"/>
        <w:left w:val="none" w:sz="0" w:space="0" w:color="auto"/>
        <w:bottom w:val="none" w:sz="0" w:space="0" w:color="auto"/>
        <w:right w:val="none" w:sz="0" w:space="0" w:color="auto"/>
      </w:divBdr>
    </w:div>
    <w:div w:id="263805448">
      <w:bodyDiv w:val="1"/>
      <w:marLeft w:val="0"/>
      <w:marRight w:val="0"/>
      <w:marTop w:val="0"/>
      <w:marBottom w:val="0"/>
      <w:divBdr>
        <w:top w:val="none" w:sz="0" w:space="0" w:color="auto"/>
        <w:left w:val="none" w:sz="0" w:space="0" w:color="auto"/>
        <w:bottom w:val="none" w:sz="0" w:space="0" w:color="auto"/>
        <w:right w:val="none" w:sz="0" w:space="0" w:color="auto"/>
      </w:divBdr>
    </w:div>
    <w:div w:id="266425136">
      <w:bodyDiv w:val="1"/>
      <w:marLeft w:val="0"/>
      <w:marRight w:val="0"/>
      <w:marTop w:val="0"/>
      <w:marBottom w:val="0"/>
      <w:divBdr>
        <w:top w:val="none" w:sz="0" w:space="0" w:color="auto"/>
        <w:left w:val="none" w:sz="0" w:space="0" w:color="auto"/>
        <w:bottom w:val="none" w:sz="0" w:space="0" w:color="auto"/>
        <w:right w:val="none" w:sz="0" w:space="0" w:color="auto"/>
      </w:divBdr>
    </w:div>
    <w:div w:id="267008160">
      <w:bodyDiv w:val="1"/>
      <w:marLeft w:val="0"/>
      <w:marRight w:val="0"/>
      <w:marTop w:val="0"/>
      <w:marBottom w:val="0"/>
      <w:divBdr>
        <w:top w:val="none" w:sz="0" w:space="0" w:color="auto"/>
        <w:left w:val="none" w:sz="0" w:space="0" w:color="auto"/>
        <w:bottom w:val="none" w:sz="0" w:space="0" w:color="auto"/>
        <w:right w:val="none" w:sz="0" w:space="0" w:color="auto"/>
      </w:divBdr>
    </w:div>
    <w:div w:id="269896581">
      <w:bodyDiv w:val="1"/>
      <w:marLeft w:val="0"/>
      <w:marRight w:val="0"/>
      <w:marTop w:val="0"/>
      <w:marBottom w:val="0"/>
      <w:divBdr>
        <w:top w:val="none" w:sz="0" w:space="0" w:color="auto"/>
        <w:left w:val="none" w:sz="0" w:space="0" w:color="auto"/>
        <w:bottom w:val="none" w:sz="0" w:space="0" w:color="auto"/>
        <w:right w:val="none" w:sz="0" w:space="0" w:color="auto"/>
      </w:divBdr>
    </w:div>
    <w:div w:id="275871677">
      <w:bodyDiv w:val="1"/>
      <w:marLeft w:val="0"/>
      <w:marRight w:val="0"/>
      <w:marTop w:val="0"/>
      <w:marBottom w:val="0"/>
      <w:divBdr>
        <w:top w:val="none" w:sz="0" w:space="0" w:color="auto"/>
        <w:left w:val="none" w:sz="0" w:space="0" w:color="auto"/>
        <w:bottom w:val="none" w:sz="0" w:space="0" w:color="auto"/>
        <w:right w:val="none" w:sz="0" w:space="0" w:color="auto"/>
      </w:divBdr>
    </w:div>
    <w:div w:id="275914622">
      <w:bodyDiv w:val="1"/>
      <w:marLeft w:val="0"/>
      <w:marRight w:val="0"/>
      <w:marTop w:val="0"/>
      <w:marBottom w:val="0"/>
      <w:divBdr>
        <w:top w:val="none" w:sz="0" w:space="0" w:color="auto"/>
        <w:left w:val="none" w:sz="0" w:space="0" w:color="auto"/>
        <w:bottom w:val="none" w:sz="0" w:space="0" w:color="auto"/>
        <w:right w:val="none" w:sz="0" w:space="0" w:color="auto"/>
      </w:divBdr>
    </w:div>
    <w:div w:id="276911934">
      <w:bodyDiv w:val="1"/>
      <w:marLeft w:val="0"/>
      <w:marRight w:val="0"/>
      <w:marTop w:val="0"/>
      <w:marBottom w:val="0"/>
      <w:divBdr>
        <w:top w:val="none" w:sz="0" w:space="0" w:color="auto"/>
        <w:left w:val="none" w:sz="0" w:space="0" w:color="auto"/>
        <w:bottom w:val="none" w:sz="0" w:space="0" w:color="auto"/>
        <w:right w:val="none" w:sz="0" w:space="0" w:color="auto"/>
      </w:divBdr>
    </w:div>
    <w:div w:id="277301940">
      <w:bodyDiv w:val="1"/>
      <w:marLeft w:val="0"/>
      <w:marRight w:val="0"/>
      <w:marTop w:val="0"/>
      <w:marBottom w:val="0"/>
      <w:divBdr>
        <w:top w:val="none" w:sz="0" w:space="0" w:color="auto"/>
        <w:left w:val="none" w:sz="0" w:space="0" w:color="auto"/>
        <w:bottom w:val="none" w:sz="0" w:space="0" w:color="auto"/>
        <w:right w:val="none" w:sz="0" w:space="0" w:color="auto"/>
      </w:divBdr>
    </w:div>
    <w:div w:id="278226576">
      <w:bodyDiv w:val="1"/>
      <w:marLeft w:val="0"/>
      <w:marRight w:val="0"/>
      <w:marTop w:val="0"/>
      <w:marBottom w:val="0"/>
      <w:divBdr>
        <w:top w:val="none" w:sz="0" w:space="0" w:color="auto"/>
        <w:left w:val="none" w:sz="0" w:space="0" w:color="auto"/>
        <w:bottom w:val="none" w:sz="0" w:space="0" w:color="auto"/>
        <w:right w:val="none" w:sz="0" w:space="0" w:color="auto"/>
      </w:divBdr>
    </w:div>
    <w:div w:id="279344449">
      <w:bodyDiv w:val="1"/>
      <w:marLeft w:val="0"/>
      <w:marRight w:val="0"/>
      <w:marTop w:val="0"/>
      <w:marBottom w:val="0"/>
      <w:divBdr>
        <w:top w:val="none" w:sz="0" w:space="0" w:color="auto"/>
        <w:left w:val="none" w:sz="0" w:space="0" w:color="auto"/>
        <w:bottom w:val="none" w:sz="0" w:space="0" w:color="auto"/>
        <w:right w:val="none" w:sz="0" w:space="0" w:color="auto"/>
      </w:divBdr>
    </w:div>
    <w:div w:id="283930369">
      <w:bodyDiv w:val="1"/>
      <w:marLeft w:val="0"/>
      <w:marRight w:val="0"/>
      <w:marTop w:val="0"/>
      <w:marBottom w:val="0"/>
      <w:divBdr>
        <w:top w:val="none" w:sz="0" w:space="0" w:color="auto"/>
        <w:left w:val="none" w:sz="0" w:space="0" w:color="auto"/>
        <w:bottom w:val="none" w:sz="0" w:space="0" w:color="auto"/>
        <w:right w:val="none" w:sz="0" w:space="0" w:color="auto"/>
      </w:divBdr>
    </w:div>
    <w:div w:id="284240097">
      <w:bodyDiv w:val="1"/>
      <w:marLeft w:val="0"/>
      <w:marRight w:val="0"/>
      <w:marTop w:val="0"/>
      <w:marBottom w:val="0"/>
      <w:divBdr>
        <w:top w:val="none" w:sz="0" w:space="0" w:color="auto"/>
        <w:left w:val="none" w:sz="0" w:space="0" w:color="auto"/>
        <w:bottom w:val="none" w:sz="0" w:space="0" w:color="auto"/>
        <w:right w:val="none" w:sz="0" w:space="0" w:color="auto"/>
      </w:divBdr>
    </w:div>
    <w:div w:id="289435632">
      <w:bodyDiv w:val="1"/>
      <w:marLeft w:val="0"/>
      <w:marRight w:val="0"/>
      <w:marTop w:val="0"/>
      <w:marBottom w:val="0"/>
      <w:divBdr>
        <w:top w:val="none" w:sz="0" w:space="0" w:color="auto"/>
        <w:left w:val="none" w:sz="0" w:space="0" w:color="auto"/>
        <w:bottom w:val="none" w:sz="0" w:space="0" w:color="auto"/>
        <w:right w:val="none" w:sz="0" w:space="0" w:color="auto"/>
      </w:divBdr>
    </w:div>
    <w:div w:id="289749539">
      <w:bodyDiv w:val="1"/>
      <w:marLeft w:val="0"/>
      <w:marRight w:val="0"/>
      <w:marTop w:val="0"/>
      <w:marBottom w:val="0"/>
      <w:divBdr>
        <w:top w:val="none" w:sz="0" w:space="0" w:color="auto"/>
        <w:left w:val="none" w:sz="0" w:space="0" w:color="auto"/>
        <w:bottom w:val="none" w:sz="0" w:space="0" w:color="auto"/>
        <w:right w:val="none" w:sz="0" w:space="0" w:color="auto"/>
      </w:divBdr>
    </w:div>
    <w:div w:id="291520811">
      <w:bodyDiv w:val="1"/>
      <w:marLeft w:val="0"/>
      <w:marRight w:val="0"/>
      <w:marTop w:val="0"/>
      <w:marBottom w:val="0"/>
      <w:divBdr>
        <w:top w:val="none" w:sz="0" w:space="0" w:color="auto"/>
        <w:left w:val="none" w:sz="0" w:space="0" w:color="auto"/>
        <w:bottom w:val="none" w:sz="0" w:space="0" w:color="auto"/>
        <w:right w:val="none" w:sz="0" w:space="0" w:color="auto"/>
      </w:divBdr>
    </w:div>
    <w:div w:id="294649924">
      <w:bodyDiv w:val="1"/>
      <w:marLeft w:val="0"/>
      <w:marRight w:val="0"/>
      <w:marTop w:val="0"/>
      <w:marBottom w:val="0"/>
      <w:divBdr>
        <w:top w:val="none" w:sz="0" w:space="0" w:color="auto"/>
        <w:left w:val="none" w:sz="0" w:space="0" w:color="auto"/>
        <w:bottom w:val="none" w:sz="0" w:space="0" w:color="auto"/>
        <w:right w:val="none" w:sz="0" w:space="0" w:color="auto"/>
      </w:divBdr>
    </w:div>
    <w:div w:id="295263450">
      <w:bodyDiv w:val="1"/>
      <w:marLeft w:val="0"/>
      <w:marRight w:val="0"/>
      <w:marTop w:val="0"/>
      <w:marBottom w:val="0"/>
      <w:divBdr>
        <w:top w:val="none" w:sz="0" w:space="0" w:color="auto"/>
        <w:left w:val="none" w:sz="0" w:space="0" w:color="auto"/>
        <w:bottom w:val="none" w:sz="0" w:space="0" w:color="auto"/>
        <w:right w:val="none" w:sz="0" w:space="0" w:color="auto"/>
      </w:divBdr>
    </w:div>
    <w:div w:id="297491858">
      <w:bodyDiv w:val="1"/>
      <w:marLeft w:val="0"/>
      <w:marRight w:val="0"/>
      <w:marTop w:val="0"/>
      <w:marBottom w:val="0"/>
      <w:divBdr>
        <w:top w:val="none" w:sz="0" w:space="0" w:color="auto"/>
        <w:left w:val="none" w:sz="0" w:space="0" w:color="auto"/>
        <w:bottom w:val="none" w:sz="0" w:space="0" w:color="auto"/>
        <w:right w:val="none" w:sz="0" w:space="0" w:color="auto"/>
      </w:divBdr>
    </w:div>
    <w:div w:id="299924724">
      <w:bodyDiv w:val="1"/>
      <w:marLeft w:val="0"/>
      <w:marRight w:val="0"/>
      <w:marTop w:val="0"/>
      <w:marBottom w:val="0"/>
      <w:divBdr>
        <w:top w:val="none" w:sz="0" w:space="0" w:color="auto"/>
        <w:left w:val="none" w:sz="0" w:space="0" w:color="auto"/>
        <w:bottom w:val="none" w:sz="0" w:space="0" w:color="auto"/>
        <w:right w:val="none" w:sz="0" w:space="0" w:color="auto"/>
      </w:divBdr>
    </w:div>
    <w:div w:id="301078651">
      <w:bodyDiv w:val="1"/>
      <w:marLeft w:val="0"/>
      <w:marRight w:val="0"/>
      <w:marTop w:val="0"/>
      <w:marBottom w:val="0"/>
      <w:divBdr>
        <w:top w:val="none" w:sz="0" w:space="0" w:color="auto"/>
        <w:left w:val="none" w:sz="0" w:space="0" w:color="auto"/>
        <w:bottom w:val="none" w:sz="0" w:space="0" w:color="auto"/>
        <w:right w:val="none" w:sz="0" w:space="0" w:color="auto"/>
      </w:divBdr>
    </w:div>
    <w:div w:id="303780883">
      <w:bodyDiv w:val="1"/>
      <w:marLeft w:val="0"/>
      <w:marRight w:val="0"/>
      <w:marTop w:val="0"/>
      <w:marBottom w:val="0"/>
      <w:divBdr>
        <w:top w:val="none" w:sz="0" w:space="0" w:color="auto"/>
        <w:left w:val="none" w:sz="0" w:space="0" w:color="auto"/>
        <w:bottom w:val="none" w:sz="0" w:space="0" w:color="auto"/>
        <w:right w:val="none" w:sz="0" w:space="0" w:color="auto"/>
      </w:divBdr>
    </w:div>
    <w:div w:id="306084190">
      <w:bodyDiv w:val="1"/>
      <w:marLeft w:val="0"/>
      <w:marRight w:val="0"/>
      <w:marTop w:val="0"/>
      <w:marBottom w:val="0"/>
      <w:divBdr>
        <w:top w:val="none" w:sz="0" w:space="0" w:color="auto"/>
        <w:left w:val="none" w:sz="0" w:space="0" w:color="auto"/>
        <w:bottom w:val="none" w:sz="0" w:space="0" w:color="auto"/>
        <w:right w:val="none" w:sz="0" w:space="0" w:color="auto"/>
      </w:divBdr>
    </w:div>
    <w:div w:id="308555773">
      <w:bodyDiv w:val="1"/>
      <w:marLeft w:val="0"/>
      <w:marRight w:val="0"/>
      <w:marTop w:val="0"/>
      <w:marBottom w:val="0"/>
      <w:divBdr>
        <w:top w:val="none" w:sz="0" w:space="0" w:color="auto"/>
        <w:left w:val="none" w:sz="0" w:space="0" w:color="auto"/>
        <w:bottom w:val="none" w:sz="0" w:space="0" w:color="auto"/>
        <w:right w:val="none" w:sz="0" w:space="0" w:color="auto"/>
      </w:divBdr>
    </w:div>
    <w:div w:id="309596422">
      <w:bodyDiv w:val="1"/>
      <w:marLeft w:val="0"/>
      <w:marRight w:val="0"/>
      <w:marTop w:val="0"/>
      <w:marBottom w:val="0"/>
      <w:divBdr>
        <w:top w:val="none" w:sz="0" w:space="0" w:color="auto"/>
        <w:left w:val="none" w:sz="0" w:space="0" w:color="auto"/>
        <w:bottom w:val="none" w:sz="0" w:space="0" w:color="auto"/>
        <w:right w:val="none" w:sz="0" w:space="0" w:color="auto"/>
      </w:divBdr>
    </w:div>
    <w:div w:id="309990026">
      <w:bodyDiv w:val="1"/>
      <w:marLeft w:val="0"/>
      <w:marRight w:val="0"/>
      <w:marTop w:val="0"/>
      <w:marBottom w:val="0"/>
      <w:divBdr>
        <w:top w:val="none" w:sz="0" w:space="0" w:color="auto"/>
        <w:left w:val="none" w:sz="0" w:space="0" w:color="auto"/>
        <w:bottom w:val="none" w:sz="0" w:space="0" w:color="auto"/>
        <w:right w:val="none" w:sz="0" w:space="0" w:color="auto"/>
      </w:divBdr>
    </w:div>
    <w:div w:id="310061903">
      <w:bodyDiv w:val="1"/>
      <w:marLeft w:val="0"/>
      <w:marRight w:val="0"/>
      <w:marTop w:val="0"/>
      <w:marBottom w:val="0"/>
      <w:divBdr>
        <w:top w:val="none" w:sz="0" w:space="0" w:color="auto"/>
        <w:left w:val="none" w:sz="0" w:space="0" w:color="auto"/>
        <w:bottom w:val="none" w:sz="0" w:space="0" w:color="auto"/>
        <w:right w:val="none" w:sz="0" w:space="0" w:color="auto"/>
      </w:divBdr>
    </w:div>
    <w:div w:id="317541199">
      <w:bodyDiv w:val="1"/>
      <w:marLeft w:val="0"/>
      <w:marRight w:val="0"/>
      <w:marTop w:val="0"/>
      <w:marBottom w:val="0"/>
      <w:divBdr>
        <w:top w:val="none" w:sz="0" w:space="0" w:color="auto"/>
        <w:left w:val="none" w:sz="0" w:space="0" w:color="auto"/>
        <w:bottom w:val="none" w:sz="0" w:space="0" w:color="auto"/>
        <w:right w:val="none" w:sz="0" w:space="0" w:color="auto"/>
      </w:divBdr>
    </w:div>
    <w:div w:id="317657426">
      <w:bodyDiv w:val="1"/>
      <w:marLeft w:val="0"/>
      <w:marRight w:val="0"/>
      <w:marTop w:val="0"/>
      <w:marBottom w:val="0"/>
      <w:divBdr>
        <w:top w:val="none" w:sz="0" w:space="0" w:color="auto"/>
        <w:left w:val="none" w:sz="0" w:space="0" w:color="auto"/>
        <w:bottom w:val="none" w:sz="0" w:space="0" w:color="auto"/>
        <w:right w:val="none" w:sz="0" w:space="0" w:color="auto"/>
      </w:divBdr>
    </w:div>
    <w:div w:id="318537053">
      <w:bodyDiv w:val="1"/>
      <w:marLeft w:val="0"/>
      <w:marRight w:val="0"/>
      <w:marTop w:val="0"/>
      <w:marBottom w:val="0"/>
      <w:divBdr>
        <w:top w:val="none" w:sz="0" w:space="0" w:color="auto"/>
        <w:left w:val="none" w:sz="0" w:space="0" w:color="auto"/>
        <w:bottom w:val="none" w:sz="0" w:space="0" w:color="auto"/>
        <w:right w:val="none" w:sz="0" w:space="0" w:color="auto"/>
      </w:divBdr>
    </w:div>
    <w:div w:id="319233535">
      <w:bodyDiv w:val="1"/>
      <w:marLeft w:val="0"/>
      <w:marRight w:val="0"/>
      <w:marTop w:val="0"/>
      <w:marBottom w:val="0"/>
      <w:divBdr>
        <w:top w:val="none" w:sz="0" w:space="0" w:color="auto"/>
        <w:left w:val="none" w:sz="0" w:space="0" w:color="auto"/>
        <w:bottom w:val="none" w:sz="0" w:space="0" w:color="auto"/>
        <w:right w:val="none" w:sz="0" w:space="0" w:color="auto"/>
      </w:divBdr>
    </w:div>
    <w:div w:id="320741509">
      <w:bodyDiv w:val="1"/>
      <w:marLeft w:val="0"/>
      <w:marRight w:val="0"/>
      <w:marTop w:val="0"/>
      <w:marBottom w:val="0"/>
      <w:divBdr>
        <w:top w:val="none" w:sz="0" w:space="0" w:color="auto"/>
        <w:left w:val="none" w:sz="0" w:space="0" w:color="auto"/>
        <w:bottom w:val="none" w:sz="0" w:space="0" w:color="auto"/>
        <w:right w:val="none" w:sz="0" w:space="0" w:color="auto"/>
      </w:divBdr>
    </w:div>
    <w:div w:id="324089511">
      <w:bodyDiv w:val="1"/>
      <w:marLeft w:val="0"/>
      <w:marRight w:val="0"/>
      <w:marTop w:val="0"/>
      <w:marBottom w:val="0"/>
      <w:divBdr>
        <w:top w:val="none" w:sz="0" w:space="0" w:color="auto"/>
        <w:left w:val="none" w:sz="0" w:space="0" w:color="auto"/>
        <w:bottom w:val="none" w:sz="0" w:space="0" w:color="auto"/>
        <w:right w:val="none" w:sz="0" w:space="0" w:color="auto"/>
      </w:divBdr>
    </w:div>
    <w:div w:id="325020070">
      <w:bodyDiv w:val="1"/>
      <w:marLeft w:val="0"/>
      <w:marRight w:val="0"/>
      <w:marTop w:val="0"/>
      <w:marBottom w:val="0"/>
      <w:divBdr>
        <w:top w:val="none" w:sz="0" w:space="0" w:color="auto"/>
        <w:left w:val="none" w:sz="0" w:space="0" w:color="auto"/>
        <w:bottom w:val="none" w:sz="0" w:space="0" w:color="auto"/>
        <w:right w:val="none" w:sz="0" w:space="0" w:color="auto"/>
      </w:divBdr>
    </w:div>
    <w:div w:id="326326373">
      <w:bodyDiv w:val="1"/>
      <w:marLeft w:val="0"/>
      <w:marRight w:val="0"/>
      <w:marTop w:val="0"/>
      <w:marBottom w:val="0"/>
      <w:divBdr>
        <w:top w:val="none" w:sz="0" w:space="0" w:color="auto"/>
        <w:left w:val="none" w:sz="0" w:space="0" w:color="auto"/>
        <w:bottom w:val="none" w:sz="0" w:space="0" w:color="auto"/>
        <w:right w:val="none" w:sz="0" w:space="0" w:color="auto"/>
      </w:divBdr>
    </w:div>
    <w:div w:id="328287266">
      <w:bodyDiv w:val="1"/>
      <w:marLeft w:val="0"/>
      <w:marRight w:val="0"/>
      <w:marTop w:val="0"/>
      <w:marBottom w:val="0"/>
      <w:divBdr>
        <w:top w:val="none" w:sz="0" w:space="0" w:color="auto"/>
        <w:left w:val="none" w:sz="0" w:space="0" w:color="auto"/>
        <w:bottom w:val="none" w:sz="0" w:space="0" w:color="auto"/>
        <w:right w:val="none" w:sz="0" w:space="0" w:color="auto"/>
      </w:divBdr>
    </w:div>
    <w:div w:id="328337955">
      <w:bodyDiv w:val="1"/>
      <w:marLeft w:val="0"/>
      <w:marRight w:val="0"/>
      <w:marTop w:val="0"/>
      <w:marBottom w:val="0"/>
      <w:divBdr>
        <w:top w:val="none" w:sz="0" w:space="0" w:color="auto"/>
        <w:left w:val="none" w:sz="0" w:space="0" w:color="auto"/>
        <w:bottom w:val="none" w:sz="0" w:space="0" w:color="auto"/>
        <w:right w:val="none" w:sz="0" w:space="0" w:color="auto"/>
      </w:divBdr>
    </w:div>
    <w:div w:id="329528082">
      <w:bodyDiv w:val="1"/>
      <w:marLeft w:val="0"/>
      <w:marRight w:val="0"/>
      <w:marTop w:val="0"/>
      <w:marBottom w:val="0"/>
      <w:divBdr>
        <w:top w:val="none" w:sz="0" w:space="0" w:color="auto"/>
        <w:left w:val="none" w:sz="0" w:space="0" w:color="auto"/>
        <w:bottom w:val="none" w:sz="0" w:space="0" w:color="auto"/>
        <w:right w:val="none" w:sz="0" w:space="0" w:color="auto"/>
      </w:divBdr>
    </w:div>
    <w:div w:id="330069123">
      <w:bodyDiv w:val="1"/>
      <w:marLeft w:val="0"/>
      <w:marRight w:val="0"/>
      <w:marTop w:val="0"/>
      <w:marBottom w:val="0"/>
      <w:divBdr>
        <w:top w:val="none" w:sz="0" w:space="0" w:color="auto"/>
        <w:left w:val="none" w:sz="0" w:space="0" w:color="auto"/>
        <w:bottom w:val="none" w:sz="0" w:space="0" w:color="auto"/>
        <w:right w:val="none" w:sz="0" w:space="0" w:color="auto"/>
      </w:divBdr>
    </w:div>
    <w:div w:id="330449871">
      <w:bodyDiv w:val="1"/>
      <w:marLeft w:val="0"/>
      <w:marRight w:val="0"/>
      <w:marTop w:val="0"/>
      <w:marBottom w:val="0"/>
      <w:divBdr>
        <w:top w:val="none" w:sz="0" w:space="0" w:color="auto"/>
        <w:left w:val="none" w:sz="0" w:space="0" w:color="auto"/>
        <w:bottom w:val="none" w:sz="0" w:space="0" w:color="auto"/>
        <w:right w:val="none" w:sz="0" w:space="0" w:color="auto"/>
      </w:divBdr>
    </w:div>
    <w:div w:id="330644734">
      <w:bodyDiv w:val="1"/>
      <w:marLeft w:val="0"/>
      <w:marRight w:val="0"/>
      <w:marTop w:val="0"/>
      <w:marBottom w:val="0"/>
      <w:divBdr>
        <w:top w:val="none" w:sz="0" w:space="0" w:color="auto"/>
        <w:left w:val="none" w:sz="0" w:space="0" w:color="auto"/>
        <w:bottom w:val="none" w:sz="0" w:space="0" w:color="auto"/>
        <w:right w:val="none" w:sz="0" w:space="0" w:color="auto"/>
      </w:divBdr>
    </w:div>
    <w:div w:id="333606867">
      <w:bodyDiv w:val="1"/>
      <w:marLeft w:val="0"/>
      <w:marRight w:val="0"/>
      <w:marTop w:val="0"/>
      <w:marBottom w:val="0"/>
      <w:divBdr>
        <w:top w:val="none" w:sz="0" w:space="0" w:color="auto"/>
        <w:left w:val="none" w:sz="0" w:space="0" w:color="auto"/>
        <w:bottom w:val="none" w:sz="0" w:space="0" w:color="auto"/>
        <w:right w:val="none" w:sz="0" w:space="0" w:color="auto"/>
      </w:divBdr>
    </w:div>
    <w:div w:id="334068458">
      <w:bodyDiv w:val="1"/>
      <w:marLeft w:val="0"/>
      <w:marRight w:val="0"/>
      <w:marTop w:val="0"/>
      <w:marBottom w:val="0"/>
      <w:divBdr>
        <w:top w:val="none" w:sz="0" w:space="0" w:color="auto"/>
        <w:left w:val="none" w:sz="0" w:space="0" w:color="auto"/>
        <w:bottom w:val="none" w:sz="0" w:space="0" w:color="auto"/>
        <w:right w:val="none" w:sz="0" w:space="0" w:color="auto"/>
      </w:divBdr>
    </w:div>
    <w:div w:id="335303257">
      <w:bodyDiv w:val="1"/>
      <w:marLeft w:val="0"/>
      <w:marRight w:val="0"/>
      <w:marTop w:val="0"/>
      <w:marBottom w:val="0"/>
      <w:divBdr>
        <w:top w:val="none" w:sz="0" w:space="0" w:color="auto"/>
        <w:left w:val="none" w:sz="0" w:space="0" w:color="auto"/>
        <w:bottom w:val="none" w:sz="0" w:space="0" w:color="auto"/>
        <w:right w:val="none" w:sz="0" w:space="0" w:color="auto"/>
      </w:divBdr>
    </w:div>
    <w:div w:id="335379215">
      <w:bodyDiv w:val="1"/>
      <w:marLeft w:val="0"/>
      <w:marRight w:val="0"/>
      <w:marTop w:val="0"/>
      <w:marBottom w:val="0"/>
      <w:divBdr>
        <w:top w:val="none" w:sz="0" w:space="0" w:color="auto"/>
        <w:left w:val="none" w:sz="0" w:space="0" w:color="auto"/>
        <w:bottom w:val="none" w:sz="0" w:space="0" w:color="auto"/>
        <w:right w:val="none" w:sz="0" w:space="0" w:color="auto"/>
      </w:divBdr>
    </w:div>
    <w:div w:id="335809855">
      <w:bodyDiv w:val="1"/>
      <w:marLeft w:val="0"/>
      <w:marRight w:val="0"/>
      <w:marTop w:val="0"/>
      <w:marBottom w:val="0"/>
      <w:divBdr>
        <w:top w:val="none" w:sz="0" w:space="0" w:color="auto"/>
        <w:left w:val="none" w:sz="0" w:space="0" w:color="auto"/>
        <w:bottom w:val="none" w:sz="0" w:space="0" w:color="auto"/>
        <w:right w:val="none" w:sz="0" w:space="0" w:color="auto"/>
      </w:divBdr>
    </w:div>
    <w:div w:id="337002738">
      <w:bodyDiv w:val="1"/>
      <w:marLeft w:val="0"/>
      <w:marRight w:val="0"/>
      <w:marTop w:val="0"/>
      <w:marBottom w:val="0"/>
      <w:divBdr>
        <w:top w:val="none" w:sz="0" w:space="0" w:color="auto"/>
        <w:left w:val="none" w:sz="0" w:space="0" w:color="auto"/>
        <w:bottom w:val="none" w:sz="0" w:space="0" w:color="auto"/>
        <w:right w:val="none" w:sz="0" w:space="0" w:color="auto"/>
      </w:divBdr>
    </w:div>
    <w:div w:id="340205743">
      <w:bodyDiv w:val="1"/>
      <w:marLeft w:val="0"/>
      <w:marRight w:val="0"/>
      <w:marTop w:val="0"/>
      <w:marBottom w:val="0"/>
      <w:divBdr>
        <w:top w:val="none" w:sz="0" w:space="0" w:color="auto"/>
        <w:left w:val="none" w:sz="0" w:space="0" w:color="auto"/>
        <w:bottom w:val="none" w:sz="0" w:space="0" w:color="auto"/>
        <w:right w:val="none" w:sz="0" w:space="0" w:color="auto"/>
      </w:divBdr>
    </w:div>
    <w:div w:id="340669697">
      <w:bodyDiv w:val="1"/>
      <w:marLeft w:val="0"/>
      <w:marRight w:val="0"/>
      <w:marTop w:val="0"/>
      <w:marBottom w:val="0"/>
      <w:divBdr>
        <w:top w:val="none" w:sz="0" w:space="0" w:color="auto"/>
        <w:left w:val="none" w:sz="0" w:space="0" w:color="auto"/>
        <w:bottom w:val="none" w:sz="0" w:space="0" w:color="auto"/>
        <w:right w:val="none" w:sz="0" w:space="0" w:color="auto"/>
      </w:divBdr>
    </w:div>
    <w:div w:id="344940513">
      <w:bodyDiv w:val="1"/>
      <w:marLeft w:val="0"/>
      <w:marRight w:val="0"/>
      <w:marTop w:val="0"/>
      <w:marBottom w:val="0"/>
      <w:divBdr>
        <w:top w:val="none" w:sz="0" w:space="0" w:color="auto"/>
        <w:left w:val="none" w:sz="0" w:space="0" w:color="auto"/>
        <w:bottom w:val="none" w:sz="0" w:space="0" w:color="auto"/>
        <w:right w:val="none" w:sz="0" w:space="0" w:color="auto"/>
      </w:divBdr>
    </w:div>
    <w:div w:id="346952039">
      <w:bodyDiv w:val="1"/>
      <w:marLeft w:val="0"/>
      <w:marRight w:val="0"/>
      <w:marTop w:val="0"/>
      <w:marBottom w:val="0"/>
      <w:divBdr>
        <w:top w:val="none" w:sz="0" w:space="0" w:color="auto"/>
        <w:left w:val="none" w:sz="0" w:space="0" w:color="auto"/>
        <w:bottom w:val="none" w:sz="0" w:space="0" w:color="auto"/>
        <w:right w:val="none" w:sz="0" w:space="0" w:color="auto"/>
      </w:divBdr>
    </w:div>
    <w:div w:id="348605324">
      <w:bodyDiv w:val="1"/>
      <w:marLeft w:val="0"/>
      <w:marRight w:val="0"/>
      <w:marTop w:val="0"/>
      <w:marBottom w:val="0"/>
      <w:divBdr>
        <w:top w:val="none" w:sz="0" w:space="0" w:color="auto"/>
        <w:left w:val="none" w:sz="0" w:space="0" w:color="auto"/>
        <w:bottom w:val="none" w:sz="0" w:space="0" w:color="auto"/>
        <w:right w:val="none" w:sz="0" w:space="0" w:color="auto"/>
      </w:divBdr>
    </w:div>
    <w:div w:id="350228812">
      <w:bodyDiv w:val="1"/>
      <w:marLeft w:val="0"/>
      <w:marRight w:val="0"/>
      <w:marTop w:val="0"/>
      <w:marBottom w:val="0"/>
      <w:divBdr>
        <w:top w:val="none" w:sz="0" w:space="0" w:color="auto"/>
        <w:left w:val="none" w:sz="0" w:space="0" w:color="auto"/>
        <w:bottom w:val="none" w:sz="0" w:space="0" w:color="auto"/>
        <w:right w:val="none" w:sz="0" w:space="0" w:color="auto"/>
      </w:divBdr>
    </w:div>
    <w:div w:id="350495319">
      <w:bodyDiv w:val="1"/>
      <w:marLeft w:val="0"/>
      <w:marRight w:val="0"/>
      <w:marTop w:val="0"/>
      <w:marBottom w:val="0"/>
      <w:divBdr>
        <w:top w:val="none" w:sz="0" w:space="0" w:color="auto"/>
        <w:left w:val="none" w:sz="0" w:space="0" w:color="auto"/>
        <w:bottom w:val="none" w:sz="0" w:space="0" w:color="auto"/>
        <w:right w:val="none" w:sz="0" w:space="0" w:color="auto"/>
      </w:divBdr>
    </w:div>
    <w:div w:id="356201330">
      <w:bodyDiv w:val="1"/>
      <w:marLeft w:val="0"/>
      <w:marRight w:val="0"/>
      <w:marTop w:val="0"/>
      <w:marBottom w:val="0"/>
      <w:divBdr>
        <w:top w:val="none" w:sz="0" w:space="0" w:color="auto"/>
        <w:left w:val="none" w:sz="0" w:space="0" w:color="auto"/>
        <w:bottom w:val="none" w:sz="0" w:space="0" w:color="auto"/>
        <w:right w:val="none" w:sz="0" w:space="0" w:color="auto"/>
      </w:divBdr>
    </w:div>
    <w:div w:id="356926646">
      <w:bodyDiv w:val="1"/>
      <w:marLeft w:val="0"/>
      <w:marRight w:val="0"/>
      <w:marTop w:val="0"/>
      <w:marBottom w:val="0"/>
      <w:divBdr>
        <w:top w:val="none" w:sz="0" w:space="0" w:color="auto"/>
        <w:left w:val="none" w:sz="0" w:space="0" w:color="auto"/>
        <w:bottom w:val="none" w:sz="0" w:space="0" w:color="auto"/>
        <w:right w:val="none" w:sz="0" w:space="0" w:color="auto"/>
      </w:divBdr>
    </w:div>
    <w:div w:id="361050816">
      <w:bodyDiv w:val="1"/>
      <w:marLeft w:val="0"/>
      <w:marRight w:val="0"/>
      <w:marTop w:val="0"/>
      <w:marBottom w:val="0"/>
      <w:divBdr>
        <w:top w:val="none" w:sz="0" w:space="0" w:color="auto"/>
        <w:left w:val="none" w:sz="0" w:space="0" w:color="auto"/>
        <w:bottom w:val="none" w:sz="0" w:space="0" w:color="auto"/>
        <w:right w:val="none" w:sz="0" w:space="0" w:color="auto"/>
      </w:divBdr>
    </w:div>
    <w:div w:id="361709781">
      <w:bodyDiv w:val="1"/>
      <w:marLeft w:val="0"/>
      <w:marRight w:val="0"/>
      <w:marTop w:val="0"/>
      <w:marBottom w:val="0"/>
      <w:divBdr>
        <w:top w:val="none" w:sz="0" w:space="0" w:color="auto"/>
        <w:left w:val="none" w:sz="0" w:space="0" w:color="auto"/>
        <w:bottom w:val="none" w:sz="0" w:space="0" w:color="auto"/>
        <w:right w:val="none" w:sz="0" w:space="0" w:color="auto"/>
      </w:divBdr>
    </w:div>
    <w:div w:id="361824279">
      <w:bodyDiv w:val="1"/>
      <w:marLeft w:val="0"/>
      <w:marRight w:val="0"/>
      <w:marTop w:val="0"/>
      <w:marBottom w:val="0"/>
      <w:divBdr>
        <w:top w:val="none" w:sz="0" w:space="0" w:color="auto"/>
        <w:left w:val="none" w:sz="0" w:space="0" w:color="auto"/>
        <w:bottom w:val="none" w:sz="0" w:space="0" w:color="auto"/>
        <w:right w:val="none" w:sz="0" w:space="0" w:color="auto"/>
      </w:divBdr>
    </w:div>
    <w:div w:id="363604795">
      <w:bodyDiv w:val="1"/>
      <w:marLeft w:val="0"/>
      <w:marRight w:val="0"/>
      <w:marTop w:val="0"/>
      <w:marBottom w:val="0"/>
      <w:divBdr>
        <w:top w:val="none" w:sz="0" w:space="0" w:color="auto"/>
        <w:left w:val="none" w:sz="0" w:space="0" w:color="auto"/>
        <w:bottom w:val="none" w:sz="0" w:space="0" w:color="auto"/>
        <w:right w:val="none" w:sz="0" w:space="0" w:color="auto"/>
      </w:divBdr>
    </w:div>
    <w:div w:id="366108661">
      <w:bodyDiv w:val="1"/>
      <w:marLeft w:val="0"/>
      <w:marRight w:val="0"/>
      <w:marTop w:val="0"/>
      <w:marBottom w:val="0"/>
      <w:divBdr>
        <w:top w:val="none" w:sz="0" w:space="0" w:color="auto"/>
        <w:left w:val="none" w:sz="0" w:space="0" w:color="auto"/>
        <w:bottom w:val="none" w:sz="0" w:space="0" w:color="auto"/>
        <w:right w:val="none" w:sz="0" w:space="0" w:color="auto"/>
      </w:divBdr>
    </w:div>
    <w:div w:id="366755062">
      <w:bodyDiv w:val="1"/>
      <w:marLeft w:val="0"/>
      <w:marRight w:val="0"/>
      <w:marTop w:val="0"/>
      <w:marBottom w:val="0"/>
      <w:divBdr>
        <w:top w:val="none" w:sz="0" w:space="0" w:color="auto"/>
        <w:left w:val="none" w:sz="0" w:space="0" w:color="auto"/>
        <w:bottom w:val="none" w:sz="0" w:space="0" w:color="auto"/>
        <w:right w:val="none" w:sz="0" w:space="0" w:color="auto"/>
      </w:divBdr>
    </w:div>
    <w:div w:id="366832890">
      <w:bodyDiv w:val="1"/>
      <w:marLeft w:val="0"/>
      <w:marRight w:val="0"/>
      <w:marTop w:val="0"/>
      <w:marBottom w:val="0"/>
      <w:divBdr>
        <w:top w:val="none" w:sz="0" w:space="0" w:color="auto"/>
        <w:left w:val="none" w:sz="0" w:space="0" w:color="auto"/>
        <w:bottom w:val="none" w:sz="0" w:space="0" w:color="auto"/>
        <w:right w:val="none" w:sz="0" w:space="0" w:color="auto"/>
      </w:divBdr>
    </w:div>
    <w:div w:id="368461372">
      <w:bodyDiv w:val="1"/>
      <w:marLeft w:val="0"/>
      <w:marRight w:val="0"/>
      <w:marTop w:val="0"/>
      <w:marBottom w:val="0"/>
      <w:divBdr>
        <w:top w:val="none" w:sz="0" w:space="0" w:color="auto"/>
        <w:left w:val="none" w:sz="0" w:space="0" w:color="auto"/>
        <w:bottom w:val="none" w:sz="0" w:space="0" w:color="auto"/>
        <w:right w:val="none" w:sz="0" w:space="0" w:color="auto"/>
      </w:divBdr>
    </w:div>
    <w:div w:id="368602848">
      <w:bodyDiv w:val="1"/>
      <w:marLeft w:val="0"/>
      <w:marRight w:val="0"/>
      <w:marTop w:val="0"/>
      <w:marBottom w:val="0"/>
      <w:divBdr>
        <w:top w:val="none" w:sz="0" w:space="0" w:color="auto"/>
        <w:left w:val="none" w:sz="0" w:space="0" w:color="auto"/>
        <w:bottom w:val="none" w:sz="0" w:space="0" w:color="auto"/>
        <w:right w:val="none" w:sz="0" w:space="0" w:color="auto"/>
      </w:divBdr>
    </w:div>
    <w:div w:id="369574796">
      <w:bodyDiv w:val="1"/>
      <w:marLeft w:val="0"/>
      <w:marRight w:val="0"/>
      <w:marTop w:val="0"/>
      <w:marBottom w:val="0"/>
      <w:divBdr>
        <w:top w:val="none" w:sz="0" w:space="0" w:color="auto"/>
        <w:left w:val="none" w:sz="0" w:space="0" w:color="auto"/>
        <w:bottom w:val="none" w:sz="0" w:space="0" w:color="auto"/>
        <w:right w:val="none" w:sz="0" w:space="0" w:color="auto"/>
      </w:divBdr>
    </w:div>
    <w:div w:id="372466896">
      <w:bodyDiv w:val="1"/>
      <w:marLeft w:val="0"/>
      <w:marRight w:val="0"/>
      <w:marTop w:val="0"/>
      <w:marBottom w:val="0"/>
      <w:divBdr>
        <w:top w:val="none" w:sz="0" w:space="0" w:color="auto"/>
        <w:left w:val="none" w:sz="0" w:space="0" w:color="auto"/>
        <w:bottom w:val="none" w:sz="0" w:space="0" w:color="auto"/>
        <w:right w:val="none" w:sz="0" w:space="0" w:color="auto"/>
      </w:divBdr>
    </w:div>
    <w:div w:id="372776334">
      <w:bodyDiv w:val="1"/>
      <w:marLeft w:val="0"/>
      <w:marRight w:val="0"/>
      <w:marTop w:val="0"/>
      <w:marBottom w:val="0"/>
      <w:divBdr>
        <w:top w:val="none" w:sz="0" w:space="0" w:color="auto"/>
        <w:left w:val="none" w:sz="0" w:space="0" w:color="auto"/>
        <w:bottom w:val="none" w:sz="0" w:space="0" w:color="auto"/>
        <w:right w:val="none" w:sz="0" w:space="0" w:color="auto"/>
      </w:divBdr>
    </w:div>
    <w:div w:id="376397981">
      <w:bodyDiv w:val="1"/>
      <w:marLeft w:val="0"/>
      <w:marRight w:val="0"/>
      <w:marTop w:val="0"/>
      <w:marBottom w:val="0"/>
      <w:divBdr>
        <w:top w:val="none" w:sz="0" w:space="0" w:color="auto"/>
        <w:left w:val="none" w:sz="0" w:space="0" w:color="auto"/>
        <w:bottom w:val="none" w:sz="0" w:space="0" w:color="auto"/>
        <w:right w:val="none" w:sz="0" w:space="0" w:color="auto"/>
      </w:divBdr>
    </w:div>
    <w:div w:id="377894234">
      <w:bodyDiv w:val="1"/>
      <w:marLeft w:val="0"/>
      <w:marRight w:val="0"/>
      <w:marTop w:val="0"/>
      <w:marBottom w:val="0"/>
      <w:divBdr>
        <w:top w:val="none" w:sz="0" w:space="0" w:color="auto"/>
        <w:left w:val="none" w:sz="0" w:space="0" w:color="auto"/>
        <w:bottom w:val="none" w:sz="0" w:space="0" w:color="auto"/>
        <w:right w:val="none" w:sz="0" w:space="0" w:color="auto"/>
      </w:divBdr>
    </w:div>
    <w:div w:id="378677039">
      <w:bodyDiv w:val="1"/>
      <w:marLeft w:val="0"/>
      <w:marRight w:val="0"/>
      <w:marTop w:val="0"/>
      <w:marBottom w:val="0"/>
      <w:divBdr>
        <w:top w:val="none" w:sz="0" w:space="0" w:color="auto"/>
        <w:left w:val="none" w:sz="0" w:space="0" w:color="auto"/>
        <w:bottom w:val="none" w:sz="0" w:space="0" w:color="auto"/>
        <w:right w:val="none" w:sz="0" w:space="0" w:color="auto"/>
      </w:divBdr>
    </w:div>
    <w:div w:id="379592953">
      <w:bodyDiv w:val="1"/>
      <w:marLeft w:val="0"/>
      <w:marRight w:val="0"/>
      <w:marTop w:val="0"/>
      <w:marBottom w:val="0"/>
      <w:divBdr>
        <w:top w:val="none" w:sz="0" w:space="0" w:color="auto"/>
        <w:left w:val="none" w:sz="0" w:space="0" w:color="auto"/>
        <w:bottom w:val="none" w:sz="0" w:space="0" w:color="auto"/>
        <w:right w:val="none" w:sz="0" w:space="0" w:color="auto"/>
      </w:divBdr>
    </w:div>
    <w:div w:id="379942730">
      <w:bodyDiv w:val="1"/>
      <w:marLeft w:val="0"/>
      <w:marRight w:val="0"/>
      <w:marTop w:val="0"/>
      <w:marBottom w:val="0"/>
      <w:divBdr>
        <w:top w:val="none" w:sz="0" w:space="0" w:color="auto"/>
        <w:left w:val="none" w:sz="0" w:space="0" w:color="auto"/>
        <w:bottom w:val="none" w:sz="0" w:space="0" w:color="auto"/>
        <w:right w:val="none" w:sz="0" w:space="0" w:color="auto"/>
      </w:divBdr>
    </w:div>
    <w:div w:id="380593210">
      <w:bodyDiv w:val="1"/>
      <w:marLeft w:val="0"/>
      <w:marRight w:val="0"/>
      <w:marTop w:val="0"/>
      <w:marBottom w:val="0"/>
      <w:divBdr>
        <w:top w:val="none" w:sz="0" w:space="0" w:color="auto"/>
        <w:left w:val="none" w:sz="0" w:space="0" w:color="auto"/>
        <w:bottom w:val="none" w:sz="0" w:space="0" w:color="auto"/>
        <w:right w:val="none" w:sz="0" w:space="0" w:color="auto"/>
      </w:divBdr>
    </w:div>
    <w:div w:id="384723849">
      <w:bodyDiv w:val="1"/>
      <w:marLeft w:val="0"/>
      <w:marRight w:val="0"/>
      <w:marTop w:val="0"/>
      <w:marBottom w:val="0"/>
      <w:divBdr>
        <w:top w:val="none" w:sz="0" w:space="0" w:color="auto"/>
        <w:left w:val="none" w:sz="0" w:space="0" w:color="auto"/>
        <w:bottom w:val="none" w:sz="0" w:space="0" w:color="auto"/>
        <w:right w:val="none" w:sz="0" w:space="0" w:color="auto"/>
      </w:divBdr>
    </w:div>
    <w:div w:id="386996876">
      <w:bodyDiv w:val="1"/>
      <w:marLeft w:val="0"/>
      <w:marRight w:val="0"/>
      <w:marTop w:val="0"/>
      <w:marBottom w:val="0"/>
      <w:divBdr>
        <w:top w:val="none" w:sz="0" w:space="0" w:color="auto"/>
        <w:left w:val="none" w:sz="0" w:space="0" w:color="auto"/>
        <w:bottom w:val="none" w:sz="0" w:space="0" w:color="auto"/>
        <w:right w:val="none" w:sz="0" w:space="0" w:color="auto"/>
      </w:divBdr>
    </w:div>
    <w:div w:id="387001781">
      <w:bodyDiv w:val="1"/>
      <w:marLeft w:val="0"/>
      <w:marRight w:val="0"/>
      <w:marTop w:val="0"/>
      <w:marBottom w:val="0"/>
      <w:divBdr>
        <w:top w:val="none" w:sz="0" w:space="0" w:color="auto"/>
        <w:left w:val="none" w:sz="0" w:space="0" w:color="auto"/>
        <w:bottom w:val="none" w:sz="0" w:space="0" w:color="auto"/>
        <w:right w:val="none" w:sz="0" w:space="0" w:color="auto"/>
      </w:divBdr>
    </w:div>
    <w:div w:id="388920638">
      <w:bodyDiv w:val="1"/>
      <w:marLeft w:val="0"/>
      <w:marRight w:val="0"/>
      <w:marTop w:val="0"/>
      <w:marBottom w:val="0"/>
      <w:divBdr>
        <w:top w:val="none" w:sz="0" w:space="0" w:color="auto"/>
        <w:left w:val="none" w:sz="0" w:space="0" w:color="auto"/>
        <w:bottom w:val="none" w:sz="0" w:space="0" w:color="auto"/>
        <w:right w:val="none" w:sz="0" w:space="0" w:color="auto"/>
      </w:divBdr>
    </w:div>
    <w:div w:id="390344262">
      <w:bodyDiv w:val="1"/>
      <w:marLeft w:val="0"/>
      <w:marRight w:val="0"/>
      <w:marTop w:val="0"/>
      <w:marBottom w:val="0"/>
      <w:divBdr>
        <w:top w:val="none" w:sz="0" w:space="0" w:color="auto"/>
        <w:left w:val="none" w:sz="0" w:space="0" w:color="auto"/>
        <w:bottom w:val="none" w:sz="0" w:space="0" w:color="auto"/>
        <w:right w:val="none" w:sz="0" w:space="0" w:color="auto"/>
      </w:divBdr>
    </w:div>
    <w:div w:id="392897673">
      <w:bodyDiv w:val="1"/>
      <w:marLeft w:val="0"/>
      <w:marRight w:val="0"/>
      <w:marTop w:val="0"/>
      <w:marBottom w:val="0"/>
      <w:divBdr>
        <w:top w:val="none" w:sz="0" w:space="0" w:color="auto"/>
        <w:left w:val="none" w:sz="0" w:space="0" w:color="auto"/>
        <w:bottom w:val="none" w:sz="0" w:space="0" w:color="auto"/>
        <w:right w:val="none" w:sz="0" w:space="0" w:color="auto"/>
      </w:divBdr>
    </w:div>
    <w:div w:id="394280644">
      <w:bodyDiv w:val="1"/>
      <w:marLeft w:val="0"/>
      <w:marRight w:val="0"/>
      <w:marTop w:val="0"/>
      <w:marBottom w:val="0"/>
      <w:divBdr>
        <w:top w:val="none" w:sz="0" w:space="0" w:color="auto"/>
        <w:left w:val="none" w:sz="0" w:space="0" w:color="auto"/>
        <w:bottom w:val="none" w:sz="0" w:space="0" w:color="auto"/>
        <w:right w:val="none" w:sz="0" w:space="0" w:color="auto"/>
      </w:divBdr>
    </w:div>
    <w:div w:id="396632539">
      <w:bodyDiv w:val="1"/>
      <w:marLeft w:val="0"/>
      <w:marRight w:val="0"/>
      <w:marTop w:val="0"/>
      <w:marBottom w:val="0"/>
      <w:divBdr>
        <w:top w:val="none" w:sz="0" w:space="0" w:color="auto"/>
        <w:left w:val="none" w:sz="0" w:space="0" w:color="auto"/>
        <w:bottom w:val="none" w:sz="0" w:space="0" w:color="auto"/>
        <w:right w:val="none" w:sz="0" w:space="0" w:color="auto"/>
      </w:divBdr>
    </w:div>
    <w:div w:id="400981379">
      <w:bodyDiv w:val="1"/>
      <w:marLeft w:val="0"/>
      <w:marRight w:val="0"/>
      <w:marTop w:val="0"/>
      <w:marBottom w:val="0"/>
      <w:divBdr>
        <w:top w:val="none" w:sz="0" w:space="0" w:color="auto"/>
        <w:left w:val="none" w:sz="0" w:space="0" w:color="auto"/>
        <w:bottom w:val="none" w:sz="0" w:space="0" w:color="auto"/>
        <w:right w:val="none" w:sz="0" w:space="0" w:color="auto"/>
      </w:divBdr>
    </w:div>
    <w:div w:id="401177151">
      <w:bodyDiv w:val="1"/>
      <w:marLeft w:val="0"/>
      <w:marRight w:val="0"/>
      <w:marTop w:val="0"/>
      <w:marBottom w:val="0"/>
      <w:divBdr>
        <w:top w:val="none" w:sz="0" w:space="0" w:color="auto"/>
        <w:left w:val="none" w:sz="0" w:space="0" w:color="auto"/>
        <w:bottom w:val="none" w:sz="0" w:space="0" w:color="auto"/>
        <w:right w:val="none" w:sz="0" w:space="0" w:color="auto"/>
      </w:divBdr>
    </w:div>
    <w:div w:id="407844334">
      <w:bodyDiv w:val="1"/>
      <w:marLeft w:val="0"/>
      <w:marRight w:val="0"/>
      <w:marTop w:val="0"/>
      <w:marBottom w:val="0"/>
      <w:divBdr>
        <w:top w:val="none" w:sz="0" w:space="0" w:color="auto"/>
        <w:left w:val="none" w:sz="0" w:space="0" w:color="auto"/>
        <w:bottom w:val="none" w:sz="0" w:space="0" w:color="auto"/>
        <w:right w:val="none" w:sz="0" w:space="0" w:color="auto"/>
      </w:divBdr>
    </w:div>
    <w:div w:id="408425941">
      <w:bodyDiv w:val="1"/>
      <w:marLeft w:val="0"/>
      <w:marRight w:val="0"/>
      <w:marTop w:val="0"/>
      <w:marBottom w:val="0"/>
      <w:divBdr>
        <w:top w:val="none" w:sz="0" w:space="0" w:color="auto"/>
        <w:left w:val="none" w:sz="0" w:space="0" w:color="auto"/>
        <w:bottom w:val="none" w:sz="0" w:space="0" w:color="auto"/>
        <w:right w:val="none" w:sz="0" w:space="0" w:color="auto"/>
      </w:divBdr>
    </w:div>
    <w:div w:id="408846001">
      <w:bodyDiv w:val="1"/>
      <w:marLeft w:val="0"/>
      <w:marRight w:val="0"/>
      <w:marTop w:val="0"/>
      <w:marBottom w:val="0"/>
      <w:divBdr>
        <w:top w:val="none" w:sz="0" w:space="0" w:color="auto"/>
        <w:left w:val="none" w:sz="0" w:space="0" w:color="auto"/>
        <w:bottom w:val="none" w:sz="0" w:space="0" w:color="auto"/>
        <w:right w:val="none" w:sz="0" w:space="0" w:color="auto"/>
      </w:divBdr>
    </w:div>
    <w:div w:id="409625149">
      <w:bodyDiv w:val="1"/>
      <w:marLeft w:val="0"/>
      <w:marRight w:val="0"/>
      <w:marTop w:val="0"/>
      <w:marBottom w:val="0"/>
      <w:divBdr>
        <w:top w:val="none" w:sz="0" w:space="0" w:color="auto"/>
        <w:left w:val="none" w:sz="0" w:space="0" w:color="auto"/>
        <w:bottom w:val="none" w:sz="0" w:space="0" w:color="auto"/>
        <w:right w:val="none" w:sz="0" w:space="0" w:color="auto"/>
      </w:divBdr>
    </w:div>
    <w:div w:id="411004061">
      <w:bodyDiv w:val="1"/>
      <w:marLeft w:val="0"/>
      <w:marRight w:val="0"/>
      <w:marTop w:val="0"/>
      <w:marBottom w:val="0"/>
      <w:divBdr>
        <w:top w:val="none" w:sz="0" w:space="0" w:color="auto"/>
        <w:left w:val="none" w:sz="0" w:space="0" w:color="auto"/>
        <w:bottom w:val="none" w:sz="0" w:space="0" w:color="auto"/>
        <w:right w:val="none" w:sz="0" w:space="0" w:color="auto"/>
      </w:divBdr>
    </w:div>
    <w:div w:id="412778004">
      <w:bodyDiv w:val="1"/>
      <w:marLeft w:val="0"/>
      <w:marRight w:val="0"/>
      <w:marTop w:val="0"/>
      <w:marBottom w:val="0"/>
      <w:divBdr>
        <w:top w:val="none" w:sz="0" w:space="0" w:color="auto"/>
        <w:left w:val="none" w:sz="0" w:space="0" w:color="auto"/>
        <w:bottom w:val="none" w:sz="0" w:space="0" w:color="auto"/>
        <w:right w:val="none" w:sz="0" w:space="0" w:color="auto"/>
      </w:divBdr>
    </w:div>
    <w:div w:id="413741253">
      <w:bodyDiv w:val="1"/>
      <w:marLeft w:val="0"/>
      <w:marRight w:val="0"/>
      <w:marTop w:val="0"/>
      <w:marBottom w:val="0"/>
      <w:divBdr>
        <w:top w:val="none" w:sz="0" w:space="0" w:color="auto"/>
        <w:left w:val="none" w:sz="0" w:space="0" w:color="auto"/>
        <w:bottom w:val="none" w:sz="0" w:space="0" w:color="auto"/>
        <w:right w:val="none" w:sz="0" w:space="0" w:color="auto"/>
      </w:divBdr>
    </w:div>
    <w:div w:id="415565389">
      <w:bodyDiv w:val="1"/>
      <w:marLeft w:val="0"/>
      <w:marRight w:val="0"/>
      <w:marTop w:val="0"/>
      <w:marBottom w:val="0"/>
      <w:divBdr>
        <w:top w:val="none" w:sz="0" w:space="0" w:color="auto"/>
        <w:left w:val="none" w:sz="0" w:space="0" w:color="auto"/>
        <w:bottom w:val="none" w:sz="0" w:space="0" w:color="auto"/>
        <w:right w:val="none" w:sz="0" w:space="0" w:color="auto"/>
      </w:divBdr>
    </w:div>
    <w:div w:id="415857986">
      <w:bodyDiv w:val="1"/>
      <w:marLeft w:val="0"/>
      <w:marRight w:val="0"/>
      <w:marTop w:val="0"/>
      <w:marBottom w:val="0"/>
      <w:divBdr>
        <w:top w:val="none" w:sz="0" w:space="0" w:color="auto"/>
        <w:left w:val="none" w:sz="0" w:space="0" w:color="auto"/>
        <w:bottom w:val="none" w:sz="0" w:space="0" w:color="auto"/>
        <w:right w:val="none" w:sz="0" w:space="0" w:color="auto"/>
      </w:divBdr>
    </w:div>
    <w:div w:id="415975818">
      <w:bodyDiv w:val="1"/>
      <w:marLeft w:val="0"/>
      <w:marRight w:val="0"/>
      <w:marTop w:val="0"/>
      <w:marBottom w:val="0"/>
      <w:divBdr>
        <w:top w:val="none" w:sz="0" w:space="0" w:color="auto"/>
        <w:left w:val="none" w:sz="0" w:space="0" w:color="auto"/>
        <w:bottom w:val="none" w:sz="0" w:space="0" w:color="auto"/>
        <w:right w:val="none" w:sz="0" w:space="0" w:color="auto"/>
      </w:divBdr>
    </w:div>
    <w:div w:id="416024202">
      <w:bodyDiv w:val="1"/>
      <w:marLeft w:val="0"/>
      <w:marRight w:val="0"/>
      <w:marTop w:val="0"/>
      <w:marBottom w:val="0"/>
      <w:divBdr>
        <w:top w:val="none" w:sz="0" w:space="0" w:color="auto"/>
        <w:left w:val="none" w:sz="0" w:space="0" w:color="auto"/>
        <w:bottom w:val="none" w:sz="0" w:space="0" w:color="auto"/>
        <w:right w:val="none" w:sz="0" w:space="0" w:color="auto"/>
      </w:divBdr>
    </w:div>
    <w:div w:id="416437188">
      <w:bodyDiv w:val="1"/>
      <w:marLeft w:val="0"/>
      <w:marRight w:val="0"/>
      <w:marTop w:val="0"/>
      <w:marBottom w:val="0"/>
      <w:divBdr>
        <w:top w:val="none" w:sz="0" w:space="0" w:color="auto"/>
        <w:left w:val="none" w:sz="0" w:space="0" w:color="auto"/>
        <w:bottom w:val="none" w:sz="0" w:space="0" w:color="auto"/>
        <w:right w:val="none" w:sz="0" w:space="0" w:color="auto"/>
      </w:divBdr>
    </w:div>
    <w:div w:id="416900790">
      <w:bodyDiv w:val="1"/>
      <w:marLeft w:val="0"/>
      <w:marRight w:val="0"/>
      <w:marTop w:val="0"/>
      <w:marBottom w:val="0"/>
      <w:divBdr>
        <w:top w:val="none" w:sz="0" w:space="0" w:color="auto"/>
        <w:left w:val="none" w:sz="0" w:space="0" w:color="auto"/>
        <w:bottom w:val="none" w:sz="0" w:space="0" w:color="auto"/>
        <w:right w:val="none" w:sz="0" w:space="0" w:color="auto"/>
      </w:divBdr>
    </w:div>
    <w:div w:id="421950180">
      <w:bodyDiv w:val="1"/>
      <w:marLeft w:val="0"/>
      <w:marRight w:val="0"/>
      <w:marTop w:val="0"/>
      <w:marBottom w:val="0"/>
      <w:divBdr>
        <w:top w:val="none" w:sz="0" w:space="0" w:color="auto"/>
        <w:left w:val="none" w:sz="0" w:space="0" w:color="auto"/>
        <w:bottom w:val="none" w:sz="0" w:space="0" w:color="auto"/>
        <w:right w:val="none" w:sz="0" w:space="0" w:color="auto"/>
      </w:divBdr>
    </w:div>
    <w:div w:id="423185855">
      <w:bodyDiv w:val="1"/>
      <w:marLeft w:val="0"/>
      <w:marRight w:val="0"/>
      <w:marTop w:val="0"/>
      <w:marBottom w:val="0"/>
      <w:divBdr>
        <w:top w:val="none" w:sz="0" w:space="0" w:color="auto"/>
        <w:left w:val="none" w:sz="0" w:space="0" w:color="auto"/>
        <w:bottom w:val="none" w:sz="0" w:space="0" w:color="auto"/>
        <w:right w:val="none" w:sz="0" w:space="0" w:color="auto"/>
      </w:divBdr>
    </w:div>
    <w:div w:id="423261375">
      <w:bodyDiv w:val="1"/>
      <w:marLeft w:val="0"/>
      <w:marRight w:val="0"/>
      <w:marTop w:val="0"/>
      <w:marBottom w:val="0"/>
      <w:divBdr>
        <w:top w:val="none" w:sz="0" w:space="0" w:color="auto"/>
        <w:left w:val="none" w:sz="0" w:space="0" w:color="auto"/>
        <w:bottom w:val="none" w:sz="0" w:space="0" w:color="auto"/>
        <w:right w:val="none" w:sz="0" w:space="0" w:color="auto"/>
      </w:divBdr>
    </w:div>
    <w:div w:id="426539275">
      <w:bodyDiv w:val="1"/>
      <w:marLeft w:val="0"/>
      <w:marRight w:val="0"/>
      <w:marTop w:val="0"/>
      <w:marBottom w:val="0"/>
      <w:divBdr>
        <w:top w:val="none" w:sz="0" w:space="0" w:color="auto"/>
        <w:left w:val="none" w:sz="0" w:space="0" w:color="auto"/>
        <w:bottom w:val="none" w:sz="0" w:space="0" w:color="auto"/>
        <w:right w:val="none" w:sz="0" w:space="0" w:color="auto"/>
      </w:divBdr>
    </w:div>
    <w:div w:id="430248266">
      <w:bodyDiv w:val="1"/>
      <w:marLeft w:val="0"/>
      <w:marRight w:val="0"/>
      <w:marTop w:val="0"/>
      <w:marBottom w:val="0"/>
      <w:divBdr>
        <w:top w:val="none" w:sz="0" w:space="0" w:color="auto"/>
        <w:left w:val="none" w:sz="0" w:space="0" w:color="auto"/>
        <w:bottom w:val="none" w:sz="0" w:space="0" w:color="auto"/>
        <w:right w:val="none" w:sz="0" w:space="0" w:color="auto"/>
      </w:divBdr>
    </w:div>
    <w:div w:id="430510652">
      <w:bodyDiv w:val="1"/>
      <w:marLeft w:val="0"/>
      <w:marRight w:val="0"/>
      <w:marTop w:val="0"/>
      <w:marBottom w:val="0"/>
      <w:divBdr>
        <w:top w:val="none" w:sz="0" w:space="0" w:color="auto"/>
        <w:left w:val="none" w:sz="0" w:space="0" w:color="auto"/>
        <w:bottom w:val="none" w:sz="0" w:space="0" w:color="auto"/>
        <w:right w:val="none" w:sz="0" w:space="0" w:color="auto"/>
      </w:divBdr>
    </w:div>
    <w:div w:id="431510763">
      <w:bodyDiv w:val="1"/>
      <w:marLeft w:val="0"/>
      <w:marRight w:val="0"/>
      <w:marTop w:val="0"/>
      <w:marBottom w:val="0"/>
      <w:divBdr>
        <w:top w:val="none" w:sz="0" w:space="0" w:color="auto"/>
        <w:left w:val="none" w:sz="0" w:space="0" w:color="auto"/>
        <w:bottom w:val="none" w:sz="0" w:space="0" w:color="auto"/>
        <w:right w:val="none" w:sz="0" w:space="0" w:color="auto"/>
      </w:divBdr>
    </w:div>
    <w:div w:id="433325479">
      <w:bodyDiv w:val="1"/>
      <w:marLeft w:val="0"/>
      <w:marRight w:val="0"/>
      <w:marTop w:val="0"/>
      <w:marBottom w:val="0"/>
      <w:divBdr>
        <w:top w:val="none" w:sz="0" w:space="0" w:color="auto"/>
        <w:left w:val="none" w:sz="0" w:space="0" w:color="auto"/>
        <w:bottom w:val="none" w:sz="0" w:space="0" w:color="auto"/>
        <w:right w:val="none" w:sz="0" w:space="0" w:color="auto"/>
      </w:divBdr>
    </w:div>
    <w:div w:id="434249997">
      <w:bodyDiv w:val="1"/>
      <w:marLeft w:val="0"/>
      <w:marRight w:val="0"/>
      <w:marTop w:val="0"/>
      <w:marBottom w:val="0"/>
      <w:divBdr>
        <w:top w:val="none" w:sz="0" w:space="0" w:color="auto"/>
        <w:left w:val="none" w:sz="0" w:space="0" w:color="auto"/>
        <w:bottom w:val="none" w:sz="0" w:space="0" w:color="auto"/>
        <w:right w:val="none" w:sz="0" w:space="0" w:color="auto"/>
      </w:divBdr>
    </w:div>
    <w:div w:id="437988095">
      <w:bodyDiv w:val="1"/>
      <w:marLeft w:val="0"/>
      <w:marRight w:val="0"/>
      <w:marTop w:val="0"/>
      <w:marBottom w:val="0"/>
      <w:divBdr>
        <w:top w:val="none" w:sz="0" w:space="0" w:color="auto"/>
        <w:left w:val="none" w:sz="0" w:space="0" w:color="auto"/>
        <w:bottom w:val="none" w:sz="0" w:space="0" w:color="auto"/>
        <w:right w:val="none" w:sz="0" w:space="0" w:color="auto"/>
      </w:divBdr>
    </w:div>
    <w:div w:id="440343287">
      <w:bodyDiv w:val="1"/>
      <w:marLeft w:val="0"/>
      <w:marRight w:val="0"/>
      <w:marTop w:val="0"/>
      <w:marBottom w:val="0"/>
      <w:divBdr>
        <w:top w:val="none" w:sz="0" w:space="0" w:color="auto"/>
        <w:left w:val="none" w:sz="0" w:space="0" w:color="auto"/>
        <w:bottom w:val="none" w:sz="0" w:space="0" w:color="auto"/>
        <w:right w:val="none" w:sz="0" w:space="0" w:color="auto"/>
      </w:divBdr>
    </w:div>
    <w:div w:id="440884913">
      <w:bodyDiv w:val="1"/>
      <w:marLeft w:val="0"/>
      <w:marRight w:val="0"/>
      <w:marTop w:val="0"/>
      <w:marBottom w:val="0"/>
      <w:divBdr>
        <w:top w:val="none" w:sz="0" w:space="0" w:color="auto"/>
        <w:left w:val="none" w:sz="0" w:space="0" w:color="auto"/>
        <w:bottom w:val="none" w:sz="0" w:space="0" w:color="auto"/>
        <w:right w:val="none" w:sz="0" w:space="0" w:color="auto"/>
      </w:divBdr>
    </w:div>
    <w:div w:id="441535984">
      <w:bodyDiv w:val="1"/>
      <w:marLeft w:val="0"/>
      <w:marRight w:val="0"/>
      <w:marTop w:val="0"/>
      <w:marBottom w:val="0"/>
      <w:divBdr>
        <w:top w:val="none" w:sz="0" w:space="0" w:color="auto"/>
        <w:left w:val="none" w:sz="0" w:space="0" w:color="auto"/>
        <w:bottom w:val="none" w:sz="0" w:space="0" w:color="auto"/>
        <w:right w:val="none" w:sz="0" w:space="0" w:color="auto"/>
      </w:divBdr>
    </w:div>
    <w:div w:id="443037305">
      <w:bodyDiv w:val="1"/>
      <w:marLeft w:val="0"/>
      <w:marRight w:val="0"/>
      <w:marTop w:val="0"/>
      <w:marBottom w:val="0"/>
      <w:divBdr>
        <w:top w:val="none" w:sz="0" w:space="0" w:color="auto"/>
        <w:left w:val="none" w:sz="0" w:space="0" w:color="auto"/>
        <w:bottom w:val="none" w:sz="0" w:space="0" w:color="auto"/>
        <w:right w:val="none" w:sz="0" w:space="0" w:color="auto"/>
      </w:divBdr>
    </w:div>
    <w:div w:id="443696090">
      <w:bodyDiv w:val="1"/>
      <w:marLeft w:val="0"/>
      <w:marRight w:val="0"/>
      <w:marTop w:val="0"/>
      <w:marBottom w:val="0"/>
      <w:divBdr>
        <w:top w:val="none" w:sz="0" w:space="0" w:color="auto"/>
        <w:left w:val="none" w:sz="0" w:space="0" w:color="auto"/>
        <w:bottom w:val="none" w:sz="0" w:space="0" w:color="auto"/>
        <w:right w:val="none" w:sz="0" w:space="0" w:color="auto"/>
      </w:divBdr>
    </w:div>
    <w:div w:id="445973866">
      <w:bodyDiv w:val="1"/>
      <w:marLeft w:val="0"/>
      <w:marRight w:val="0"/>
      <w:marTop w:val="0"/>
      <w:marBottom w:val="0"/>
      <w:divBdr>
        <w:top w:val="none" w:sz="0" w:space="0" w:color="auto"/>
        <w:left w:val="none" w:sz="0" w:space="0" w:color="auto"/>
        <w:bottom w:val="none" w:sz="0" w:space="0" w:color="auto"/>
        <w:right w:val="none" w:sz="0" w:space="0" w:color="auto"/>
      </w:divBdr>
    </w:div>
    <w:div w:id="447046780">
      <w:bodyDiv w:val="1"/>
      <w:marLeft w:val="0"/>
      <w:marRight w:val="0"/>
      <w:marTop w:val="0"/>
      <w:marBottom w:val="0"/>
      <w:divBdr>
        <w:top w:val="none" w:sz="0" w:space="0" w:color="auto"/>
        <w:left w:val="none" w:sz="0" w:space="0" w:color="auto"/>
        <w:bottom w:val="none" w:sz="0" w:space="0" w:color="auto"/>
        <w:right w:val="none" w:sz="0" w:space="0" w:color="auto"/>
      </w:divBdr>
    </w:div>
    <w:div w:id="448626526">
      <w:bodyDiv w:val="1"/>
      <w:marLeft w:val="0"/>
      <w:marRight w:val="0"/>
      <w:marTop w:val="0"/>
      <w:marBottom w:val="0"/>
      <w:divBdr>
        <w:top w:val="none" w:sz="0" w:space="0" w:color="auto"/>
        <w:left w:val="none" w:sz="0" w:space="0" w:color="auto"/>
        <w:bottom w:val="none" w:sz="0" w:space="0" w:color="auto"/>
        <w:right w:val="none" w:sz="0" w:space="0" w:color="auto"/>
      </w:divBdr>
    </w:div>
    <w:div w:id="450393254">
      <w:bodyDiv w:val="1"/>
      <w:marLeft w:val="0"/>
      <w:marRight w:val="0"/>
      <w:marTop w:val="0"/>
      <w:marBottom w:val="0"/>
      <w:divBdr>
        <w:top w:val="none" w:sz="0" w:space="0" w:color="auto"/>
        <w:left w:val="none" w:sz="0" w:space="0" w:color="auto"/>
        <w:bottom w:val="none" w:sz="0" w:space="0" w:color="auto"/>
        <w:right w:val="none" w:sz="0" w:space="0" w:color="auto"/>
      </w:divBdr>
    </w:div>
    <w:div w:id="452797236">
      <w:bodyDiv w:val="1"/>
      <w:marLeft w:val="0"/>
      <w:marRight w:val="0"/>
      <w:marTop w:val="0"/>
      <w:marBottom w:val="0"/>
      <w:divBdr>
        <w:top w:val="none" w:sz="0" w:space="0" w:color="auto"/>
        <w:left w:val="none" w:sz="0" w:space="0" w:color="auto"/>
        <w:bottom w:val="none" w:sz="0" w:space="0" w:color="auto"/>
        <w:right w:val="none" w:sz="0" w:space="0" w:color="auto"/>
      </w:divBdr>
    </w:div>
    <w:div w:id="454447532">
      <w:bodyDiv w:val="1"/>
      <w:marLeft w:val="0"/>
      <w:marRight w:val="0"/>
      <w:marTop w:val="0"/>
      <w:marBottom w:val="0"/>
      <w:divBdr>
        <w:top w:val="none" w:sz="0" w:space="0" w:color="auto"/>
        <w:left w:val="none" w:sz="0" w:space="0" w:color="auto"/>
        <w:bottom w:val="none" w:sz="0" w:space="0" w:color="auto"/>
        <w:right w:val="none" w:sz="0" w:space="0" w:color="auto"/>
      </w:divBdr>
    </w:div>
    <w:div w:id="457333045">
      <w:bodyDiv w:val="1"/>
      <w:marLeft w:val="0"/>
      <w:marRight w:val="0"/>
      <w:marTop w:val="0"/>
      <w:marBottom w:val="0"/>
      <w:divBdr>
        <w:top w:val="none" w:sz="0" w:space="0" w:color="auto"/>
        <w:left w:val="none" w:sz="0" w:space="0" w:color="auto"/>
        <w:bottom w:val="none" w:sz="0" w:space="0" w:color="auto"/>
        <w:right w:val="none" w:sz="0" w:space="0" w:color="auto"/>
      </w:divBdr>
    </w:div>
    <w:div w:id="459374025">
      <w:bodyDiv w:val="1"/>
      <w:marLeft w:val="0"/>
      <w:marRight w:val="0"/>
      <w:marTop w:val="0"/>
      <w:marBottom w:val="0"/>
      <w:divBdr>
        <w:top w:val="none" w:sz="0" w:space="0" w:color="auto"/>
        <w:left w:val="none" w:sz="0" w:space="0" w:color="auto"/>
        <w:bottom w:val="none" w:sz="0" w:space="0" w:color="auto"/>
        <w:right w:val="none" w:sz="0" w:space="0" w:color="auto"/>
      </w:divBdr>
    </w:div>
    <w:div w:id="461655374">
      <w:bodyDiv w:val="1"/>
      <w:marLeft w:val="0"/>
      <w:marRight w:val="0"/>
      <w:marTop w:val="0"/>
      <w:marBottom w:val="0"/>
      <w:divBdr>
        <w:top w:val="none" w:sz="0" w:space="0" w:color="auto"/>
        <w:left w:val="none" w:sz="0" w:space="0" w:color="auto"/>
        <w:bottom w:val="none" w:sz="0" w:space="0" w:color="auto"/>
        <w:right w:val="none" w:sz="0" w:space="0" w:color="auto"/>
      </w:divBdr>
    </w:div>
    <w:div w:id="468792772">
      <w:bodyDiv w:val="1"/>
      <w:marLeft w:val="0"/>
      <w:marRight w:val="0"/>
      <w:marTop w:val="0"/>
      <w:marBottom w:val="0"/>
      <w:divBdr>
        <w:top w:val="none" w:sz="0" w:space="0" w:color="auto"/>
        <w:left w:val="none" w:sz="0" w:space="0" w:color="auto"/>
        <w:bottom w:val="none" w:sz="0" w:space="0" w:color="auto"/>
        <w:right w:val="none" w:sz="0" w:space="0" w:color="auto"/>
      </w:divBdr>
    </w:div>
    <w:div w:id="468866932">
      <w:bodyDiv w:val="1"/>
      <w:marLeft w:val="0"/>
      <w:marRight w:val="0"/>
      <w:marTop w:val="0"/>
      <w:marBottom w:val="0"/>
      <w:divBdr>
        <w:top w:val="none" w:sz="0" w:space="0" w:color="auto"/>
        <w:left w:val="none" w:sz="0" w:space="0" w:color="auto"/>
        <w:bottom w:val="none" w:sz="0" w:space="0" w:color="auto"/>
        <w:right w:val="none" w:sz="0" w:space="0" w:color="auto"/>
      </w:divBdr>
    </w:div>
    <w:div w:id="470295029">
      <w:bodyDiv w:val="1"/>
      <w:marLeft w:val="0"/>
      <w:marRight w:val="0"/>
      <w:marTop w:val="0"/>
      <w:marBottom w:val="0"/>
      <w:divBdr>
        <w:top w:val="none" w:sz="0" w:space="0" w:color="auto"/>
        <w:left w:val="none" w:sz="0" w:space="0" w:color="auto"/>
        <w:bottom w:val="none" w:sz="0" w:space="0" w:color="auto"/>
        <w:right w:val="none" w:sz="0" w:space="0" w:color="auto"/>
      </w:divBdr>
    </w:div>
    <w:div w:id="470830868">
      <w:bodyDiv w:val="1"/>
      <w:marLeft w:val="0"/>
      <w:marRight w:val="0"/>
      <w:marTop w:val="0"/>
      <w:marBottom w:val="0"/>
      <w:divBdr>
        <w:top w:val="none" w:sz="0" w:space="0" w:color="auto"/>
        <w:left w:val="none" w:sz="0" w:space="0" w:color="auto"/>
        <w:bottom w:val="none" w:sz="0" w:space="0" w:color="auto"/>
        <w:right w:val="none" w:sz="0" w:space="0" w:color="auto"/>
      </w:divBdr>
    </w:div>
    <w:div w:id="472411978">
      <w:bodyDiv w:val="1"/>
      <w:marLeft w:val="0"/>
      <w:marRight w:val="0"/>
      <w:marTop w:val="0"/>
      <w:marBottom w:val="0"/>
      <w:divBdr>
        <w:top w:val="none" w:sz="0" w:space="0" w:color="auto"/>
        <w:left w:val="none" w:sz="0" w:space="0" w:color="auto"/>
        <w:bottom w:val="none" w:sz="0" w:space="0" w:color="auto"/>
        <w:right w:val="none" w:sz="0" w:space="0" w:color="auto"/>
      </w:divBdr>
    </w:div>
    <w:div w:id="472991308">
      <w:bodyDiv w:val="1"/>
      <w:marLeft w:val="0"/>
      <w:marRight w:val="0"/>
      <w:marTop w:val="0"/>
      <w:marBottom w:val="0"/>
      <w:divBdr>
        <w:top w:val="none" w:sz="0" w:space="0" w:color="auto"/>
        <w:left w:val="none" w:sz="0" w:space="0" w:color="auto"/>
        <w:bottom w:val="none" w:sz="0" w:space="0" w:color="auto"/>
        <w:right w:val="none" w:sz="0" w:space="0" w:color="auto"/>
      </w:divBdr>
    </w:div>
    <w:div w:id="474568424">
      <w:bodyDiv w:val="1"/>
      <w:marLeft w:val="0"/>
      <w:marRight w:val="0"/>
      <w:marTop w:val="0"/>
      <w:marBottom w:val="0"/>
      <w:divBdr>
        <w:top w:val="none" w:sz="0" w:space="0" w:color="auto"/>
        <w:left w:val="none" w:sz="0" w:space="0" w:color="auto"/>
        <w:bottom w:val="none" w:sz="0" w:space="0" w:color="auto"/>
        <w:right w:val="none" w:sz="0" w:space="0" w:color="auto"/>
      </w:divBdr>
    </w:div>
    <w:div w:id="476461017">
      <w:bodyDiv w:val="1"/>
      <w:marLeft w:val="0"/>
      <w:marRight w:val="0"/>
      <w:marTop w:val="0"/>
      <w:marBottom w:val="0"/>
      <w:divBdr>
        <w:top w:val="none" w:sz="0" w:space="0" w:color="auto"/>
        <w:left w:val="none" w:sz="0" w:space="0" w:color="auto"/>
        <w:bottom w:val="none" w:sz="0" w:space="0" w:color="auto"/>
        <w:right w:val="none" w:sz="0" w:space="0" w:color="auto"/>
      </w:divBdr>
    </w:div>
    <w:div w:id="477571855">
      <w:bodyDiv w:val="1"/>
      <w:marLeft w:val="0"/>
      <w:marRight w:val="0"/>
      <w:marTop w:val="0"/>
      <w:marBottom w:val="0"/>
      <w:divBdr>
        <w:top w:val="none" w:sz="0" w:space="0" w:color="auto"/>
        <w:left w:val="none" w:sz="0" w:space="0" w:color="auto"/>
        <w:bottom w:val="none" w:sz="0" w:space="0" w:color="auto"/>
        <w:right w:val="none" w:sz="0" w:space="0" w:color="auto"/>
      </w:divBdr>
    </w:div>
    <w:div w:id="479464753">
      <w:bodyDiv w:val="1"/>
      <w:marLeft w:val="0"/>
      <w:marRight w:val="0"/>
      <w:marTop w:val="0"/>
      <w:marBottom w:val="0"/>
      <w:divBdr>
        <w:top w:val="none" w:sz="0" w:space="0" w:color="auto"/>
        <w:left w:val="none" w:sz="0" w:space="0" w:color="auto"/>
        <w:bottom w:val="none" w:sz="0" w:space="0" w:color="auto"/>
        <w:right w:val="none" w:sz="0" w:space="0" w:color="auto"/>
      </w:divBdr>
    </w:div>
    <w:div w:id="479882386">
      <w:bodyDiv w:val="1"/>
      <w:marLeft w:val="0"/>
      <w:marRight w:val="0"/>
      <w:marTop w:val="0"/>
      <w:marBottom w:val="0"/>
      <w:divBdr>
        <w:top w:val="none" w:sz="0" w:space="0" w:color="auto"/>
        <w:left w:val="none" w:sz="0" w:space="0" w:color="auto"/>
        <w:bottom w:val="none" w:sz="0" w:space="0" w:color="auto"/>
        <w:right w:val="none" w:sz="0" w:space="0" w:color="auto"/>
      </w:divBdr>
    </w:div>
    <w:div w:id="480118257">
      <w:bodyDiv w:val="1"/>
      <w:marLeft w:val="0"/>
      <w:marRight w:val="0"/>
      <w:marTop w:val="0"/>
      <w:marBottom w:val="0"/>
      <w:divBdr>
        <w:top w:val="none" w:sz="0" w:space="0" w:color="auto"/>
        <w:left w:val="none" w:sz="0" w:space="0" w:color="auto"/>
        <w:bottom w:val="none" w:sz="0" w:space="0" w:color="auto"/>
        <w:right w:val="none" w:sz="0" w:space="0" w:color="auto"/>
      </w:divBdr>
    </w:div>
    <w:div w:id="481581252">
      <w:bodyDiv w:val="1"/>
      <w:marLeft w:val="0"/>
      <w:marRight w:val="0"/>
      <w:marTop w:val="0"/>
      <w:marBottom w:val="0"/>
      <w:divBdr>
        <w:top w:val="none" w:sz="0" w:space="0" w:color="auto"/>
        <w:left w:val="none" w:sz="0" w:space="0" w:color="auto"/>
        <w:bottom w:val="none" w:sz="0" w:space="0" w:color="auto"/>
        <w:right w:val="none" w:sz="0" w:space="0" w:color="auto"/>
      </w:divBdr>
    </w:div>
    <w:div w:id="485050665">
      <w:bodyDiv w:val="1"/>
      <w:marLeft w:val="0"/>
      <w:marRight w:val="0"/>
      <w:marTop w:val="0"/>
      <w:marBottom w:val="0"/>
      <w:divBdr>
        <w:top w:val="none" w:sz="0" w:space="0" w:color="auto"/>
        <w:left w:val="none" w:sz="0" w:space="0" w:color="auto"/>
        <w:bottom w:val="none" w:sz="0" w:space="0" w:color="auto"/>
        <w:right w:val="none" w:sz="0" w:space="0" w:color="auto"/>
      </w:divBdr>
    </w:div>
    <w:div w:id="488138843">
      <w:bodyDiv w:val="1"/>
      <w:marLeft w:val="0"/>
      <w:marRight w:val="0"/>
      <w:marTop w:val="0"/>
      <w:marBottom w:val="0"/>
      <w:divBdr>
        <w:top w:val="none" w:sz="0" w:space="0" w:color="auto"/>
        <w:left w:val="none" w:sz="0" w:space="0" w:color="auto"/>
        <w:bottom w:val="none" w:sz="0" w:space="0" w:color="auto"/>
        <w:right w:val="none" w:sz="0" w:space="0" w:color="auto"/>
      </w:divBdr>
    </w:div>
    <w:div w:id="490947173">
      <w:bodyDiv w:val="1"/>
      <w:marLeft w:val="0"/>
      <w:marRight w:val="0"/>
      <w:marTop w:val="0"/>
      <w:marBottom w:val="0"/>
      <w:divBdr>
        <w:top w:val="none" w:sz="0" w:space="0" w:color="auto"/>
        <w:left w:val="none" w:sz="0" w:space="0" w:color="auto"/>
        <w:bottom w:val="none" w:sz="0" w:space="0" w:color="auto"/>
        <w:right w:val="none" w:sz="0" w:space="0" w:color="auto"/>
      </w:divBdr>
    </w:div>
    <w:div w:id="492377283">
      <w:bodyDiv w:val="1"/>
      <w:marLeft w:val="0"/>
      <w:marRight w:val="0"/>
      <w:marTop w:val="0"/>
      <w:marBottom w:val="0"/>
      <w:divBdr>
        <w:top w:val="none" w:sz="0" w:space="0" w:color="auto"/>
        <w:left w:val="none" w:sz="0" w:space="0" w:color="auto"/>
        <w:bottom w:val="none" w:sz="0" w:space="0" w:color="auto"/>
        <w:right w:val="none" w:sz="0" w:space="0" w:color="auto"/>
      </w:divBdr>
    </w:div>
    <w:div w:id="496849666">
      <w:bodyDiv w:val="1"/>
      <w:marLeft w:val="0"/>
      <w:marRight w:val="0"/>
      <w:marTop w:val="0"/>
      <w:marBottom w:val="0"/>
      <w:divBdr>
        <w:top w:val="none" w:sz="0" w:space="0" w:color="auto"/>
        <w:left w:val="none" w:sz="0" w:space="0" w:color="auto"/>
        <w:bottom w:val="none" w:sz="0" w:space="0" w:color="auto"/>
        <w:right w:val="none" w:sz="0" w:space="0" w:color="auto"/>
      </w:divBdr>
    </w:div>
    <w:div w:id="497573323">
      <w:bodyDiv w:val="1"/>
      <w:marLeft w:val="0"/>
      <w:marRight w:val="0"/>
      <w:marTop w:val="0"/>
      <w:marBottom w:val="0"/>
      <w:divBdr>
        <w:top w:val="none" w:sz="0" w:space="0" w:color="auto"/>
        <w:left w:val="none" w:sz="0" w:space="0" w:color="auto"/>
        <w:bottom w:val="none" w:sz="0" w:space="0" w:color="auto"/>
        <w:right w:val="none" w:sz="0" w:space="0" w:color="auto"/>
      </w:divBdr>
    </w:div>
    <w:div w:id="500392328">
      <w:bodyDiv w:val="1"/>
      <w:marLeft w:val="0"/>
      <w:marRight w:val="0"/>
      <w:marTop w:val="0"/>
      <w:marBottom w:val="0"/>
      <w:divBdr>
        <w:top w:val="none" w:sz="0" w:space="0" w:color="auto"/>
        <w:left w:val="none" w:sz="0" w:space="0" w:color="auto"/>
        <w:bottom w:val="none" w:sz="0" w:space="0" w:color="auto"/>
        <w:right w:val="none" w:sz="0" w:space="0" w:color="auto"/>
      </w:divBdr>
    </w:div>
    <w:div w:id="501551737">
      <w:bodyDiv w:val="1"/>
      <w:marLeft w:val="0"/>
      <w:marRight w:val="0"/>
      <w:marTop w:val="0"/>
      <w:marBottom w:val="0"/>
      <w:divBdr>
        <w:top w:val="none" w:sz="0" w:space="0" w:color="auto"/>
        <w:left w:val="none" w:sz="0" w:space="0" w:color="auto"/>
        <w:bottom w:val="none" w:sz="0" w:space="0" w:color="auto"/>
        <w:right w:val="none" w:sz="0" w:space="0" w:color="auto"/>
      </w:divBdr>
    </w:div>
    <w:div w:id="503591382">
      <w:bodyDiv w:val="1"/>
      <w:marLeft w:val="0"/>
      <w:marRight w:val="0"/>
      <w:marTop w:val="0"/>
      <w:marBottom w:val="0"/>
      <w:divBdr>
        <w:top w:val="none" w:sz="0" w:space="0" w:color="auto"/>
        <w:left w:val="none" w:sz="0" w:space="0" w:color="auto"/>
        <w:bottom w:val="none" w:sz="0" w:space="0" w:color="auto"/>
        <w:right w:val="none" w:sz="0" w:space="0" w:color="auto"/>
      </w:divBdr>
    </w:div>
    <w:div w:id="504591268">
      <w:bodyDiv w:val="1"/>
      <w:marLeft w:val="0"/>
      <w:marRight w:val="0"/>
      <w:marTop w:val="0"/>
      <w:marBottom w:val="0"/>
      <w:divBdr>
        <w:top w:val="none" w:sz="0" w:space="0" w:color="auto"/>
        <w:left w:val="none" w:sz="0" w:space="0" w:color="auto"/>
        <w:bottom w:val="none" w:sz="0" w:space="0" w:color="auto"/>
        <w:right w:val="none" w:sz="0" w:space="0" w:color="auto"/>
      </w:divBdr>
    </w:div>
    <w:div w:id="505052898">
      <w:bodyDiv w:val="1"/>
      <w:marLeft w:val="0"/>
      <w:marRight w:val="0"/>
      <w:marTop w:val="0"/>
      <w:marBottom w:val="0"/>
      <w:divBdr>
        <w:top w:val="none" w:sz="0" w:space="0" w:color="auto"/>
        <w:left w:val="none" w:sz="0" w:space="0" w:color="auto"/>
        <w:bottom w:val="none" w:sz="0" w:space="0" w:color="auto"/>
        <w:right w:val="none" w:sz="0" w:space="0" w:color="auto"/>
      </w:divBdr>
    </w:div>
    <w:div w:id="506331616">
      <w:bodyDiv w:val="1"/>
      <w:marLeft w:val="0"/>
      <w:marRight w:val="0"/>
      <w:marTop w:val="0"/>
      <w:marBottom w:val="0"/>
      <w:divBdr>
        <w:top w:val="none" w:sz="0" w:space="0" w:color="auto"/>
        <w:left w:val="none" w:sz="0" w:space="0" w:color="auto"/>
        <w:bottom w:val="none" w:sz="0" w:space="0" w:color="auto"/>
        <w:right w:val="none" w:sz="0" w:space="0" w:color="auto"/>
      </w:divBdr>
    </w:div>
    <w:div w:id="508250657">
      <w:bodyDiv w:val="1"/>
      <w:marLeft w:val="0"/>
      <w:marRight w:val="0"/>
      <w:marTop w:val="0"/>
      <w:marBottom w:val="0"/>
      <w:divBdr>
        <w:top w:val="none" w:sz="0" w:space="0" w:color="auto"/>
        <w:left w:val="none" w:sz="0" w:space="0" w:color="auto"/>
        <w:bottom w:val="none" w:sz="0" w:space="0" w:color="auto"/>
        <w:right w:val="none" w:sz="0" w:space="0" w:color="auto"/>
      </w:divBdr>
    </w:div>
    <w:div w:id="509294682">
      <w:bodyDiv w:val="1"/>
      <w:marLeft w:val="0"/>
      <w:marRight w:val="0"/>
      <w:marTop w:val="0"/>
      <w:marBottom w:val="0"/>
      <w:divBdr>
        <w:top w:val="none" w:sz="0" w:space="0" w:color="auto"/>
        <w:left w:val="none" w:sz="0" w:space="0" w:color="auto"/>
        <w:bottom w:val="none" w:sz="0" w:space="0" w:color="auto"/>
        <w:right w:val="none" w:sz="0" w:space="0" w:color="auto"/>
      </w:divBdr>
    </w:div>
    <w:div w:id="509373176">
      <w:bodyDiv w:val="1"/>
      <w:marLeft w:val="0"/>
      <w:marRight w:val="0"/>
      <w:marTop w:val="0"/>
      <w:marBottom w:val="0"/>
      <w:divBdr>
        <w:top w:val="none" w:sz="0" w:space="0" w:color="auto"/>
        <w:left w:val="none" w:sz="0" w:space="0" w:color="auto"/>
        <w:bottom w:val="none" w:sz="0" w:space="0" w:color="auto"/>
        <w:right w:val="none" w:sz="0" w:space="0" w:color="auto"/>
      </w:divBdr>
    </w:div>
    <w:div w:id="509948417">
      <w:bodyDiv w:val="1"/>
      <w:marLeft w:val="0"/>
      <w:marRight w:val="0"/>
      <w:marTop w:val="0"/>
      <w:marBottom w:val="0"/>
      <w:divBdr>
        <w:top w:val="none" w:sz="0" w:space="0" w:color="auto"/>
        <w:left w:val="none" w:sz="0" w:space="0" w:color="auto"/>
        <w:bottom w:val="none" w:sz="0" w:space="0" w:color="auto"/>
        <w:right w:val="none" w:sz="0" w:space="0" w:color="auto"/>
      </w:divBdr>
    </w:div>
    <w:div w:id="510874073">
      <w:bodyDiv w:val="1"/>
      <w:marLeft w:val="0"/>
      <w:marRight w:val="0"/>
      <w:marTop w:val="0"/>
      <w:marBottom w:val="0"/>
      <w:divBdr>
        <w:top w:val="none" w:sz="0" w:space="0" w:color="auto"/>
        <w:left w:val="none" w:sz="0" w:space="0" w:color="auto"/>
        <w:bottom w:val="none" w:sz="0" w:space="0" w:color="auto"/>
        <w:right w:val="none" w:sz="0" w:space="0" w:color="auto"/>
      </w:divBdr>
    </w:div>
    <w:div w:id="511459556">
      <w:bodyDiv w:val="1"/>
      <w:marLeft w:val="0"/>
      <w:marRight w:val="0"/>
      <w:marTop w:val="0"/>
      <w:marBottom w:val="0"/>
      <w:divBdr>
        <w:top w:val="none" w:sz="0" w:space="0" w:color="auto"/>
        <w:left w:val="none" w:sz="0" w:space="0" w:color="auto"/>
        <w:bottom w:val="none" w:sz="0" w:space="0" w:color="auto"/>
        <w:right w:val="none" w:sz="0" w:space="0" w:color="auto"/>
      </w:divBdr>
    </w:div>
    <w:div w:id="514077227">
      <w:bodyDiv w:val="1"/>
      <w:marLeft w:val="0"/>
      <w:marRight w:val="0"/>
      <w:marTop w:val="0"/>
      <w:marBottom w:val="0"/>
      <w:divBdr>
        <w:top w:val="none" w:sz="0" w:space="0" w:color="auto"/>
        <w:left w:val="none" w:sz="0" w:space="0" w:color="auto"/>
        <w:bottom w:val="none" w:sz="0" w:space="0" w:color="auto"/>
        <w:right w:val="none" w:sz="0" w:space="0" w:color="auto"/>
      </w:divBdr>
    </w:div>
    <w:div w:id="515269896">
      <w:bodyDiv w:val="1"/>
      <w:marLeft w:val="0"/>
      <w:marRight w:val="0"/>
      <w:marTop w:val="0"/>
      <w:marBottom w:val="0"/>
      <w:divBdr>
        <w:top w:val="none" w:sz="0" w:space="0" w:color="auto"/>
        <w:left w:val="none" w:sz="0" w:space="0" w:color="auto"/>
        <w:bottom w:val="none" w:sz="0" w:space="0" w:color="auto"/>
        <w:right w:val="none" w:sz="0" w:space="0" w:color="auto"/>
      </w:divBdr>
    </w:div>
    <w:div w:id="515929166">
      <w:bodyDiv w:val="1"/>
      <w:marLeft w:val="0"/>
      <w:marRight w:val="0"/>
      <w:marTop w:val="0"/>
      <w:marBottom w:val="0"/>
      <w:divBdr>
        <w:top w:val="none" w:sz="0" w:space="0" w:color="auto"/>
        <w:left w:val="none" w:sz="0" w:space="0" w:color="auto"/>
        <w:bottom w:val="none" w:sz="0" w:space="0" w:color="auto"/>
        <w:right w:val="none" w:sz="0" w:space="0" w:color="auto"/>
      </w:divBdr>
    </w:div>
    <w:div w:id="515997185">
      <w:bodyDiv w:val="1"/>
      <w:marLeft w:val="0"/>
      <w:marRight w:val="0"/>
      <w:marTop w:val="0"/>
      <w:marBottom w:val="0"/>
      <w:divBdr>
        <w:top w:val="none" w:sz="0" w:space="0" w:color="auto"/>
        <w:left w:val="none" w:sz="0" w:space="0" w:color="auto"/>
        <w:bottom w:val="none" w:sz="0" w:space="0" w:color="auto"/>
        <w:right w:val="none" w:sz="0" w:space="0" w:color="auto"/>
      </w:divBdr>
    </w:div>
    <w:div w:id="516578053">
      <w:bodyDiv w:val="1"/>
      <w:marLeft w:val="0"/>
      <w:marRight w:val="0"/>
      <w:marTop w:val="0"/>
      <w:marBottom w:val="0"/>
      <w:divBdr>
        <w:top w:val="none" w:sz="0" w:space="0" w:color="auto"/>
        <w:left w:val="none" w:sz="0" w:space="0" w:color="auto"/>
        <w:bottom w:val="none" w:sz="0" w:space="0" w:color="auto"/>
        <w:right w:val="none" w:sz="0" w:space="0" w:color="auto"/>
      </w:divBdr>
    </w:div>
    <w:div w:id="516651892">
      <w:bodyDiv w:val="1"/>
      <w:marLeft w:val="0"/>
      <w:marRight w:val="0"/>
      <w:marTop w:val="0"/>
      <w:marBottom w:val="0"/>
      <w:divBdr>
        <w:top w:val="none" w:sz="0" w:space="0" w:color="auto"/>
        <w:left w:val="none" w:sz="0" w:space="0" w:color="auto"/>
        <w:bottom w:val="none" w:sz="0" w:space="0" w:color="auto"/>
        <w:right w:val="none" w:sz="0" w:space="0" w:color="auto"/>
      </w:divBdr>
    </w:div>
    <w:div w:id="517236675">
      <w:bodyDiv w:val="1"/>
      <w:marLeft w:val="0"/>
      <w:marRight w:val="0"/>
      <w:marTop w:val="0"/>
      <w:marBottom w:val="0"/>
      <w:divBdr>
        <w:top w:val="none" w:sz="0" w:space="0" w:color="auto"/>
        <w:left w:val="none" w:sz="0" w:space="0" w:color="auto"/>
        <w:bottom w:val="none" w:sz="0" w:space="0" w:color="auto"/>
        <w:right w:val="none" w:sz="0" w:space="0" w:color="auto"/>
      </w:divBdr>
    </w:div>
    <w:div w:id="517307210">
      <w:bodyDiv w:val="1"/>
      <w:marLeft w:val="0"/>
      <w:marRight w:val="0"/>
      <w:marTop w:val="0"/>
      <w:marBottom w:val="0"/>
      <w:divBdr>
        <w:top w:val="none" w:sz="0" w:space="0" w:color="auto"/>
        <w:left w:val="none" w:sz="0" w:space="0" w:color="auto"/>
        <w:bottom w:val="none" w:sz="0" w:space="0" w:color="auto"/>
        <w:right w:val="none" w:sz="0" w:space="0" w:color="auto"/>
      </w:divBdr>
    </w:div>
    <w:div w:id="519011495">
      <w:bodyDiv w:val="1"/>
      <w:marLeft w:val="0"/>
      <w:marRight w:val="0"/>
      <w:marTop w:val="0"/>
      <w:marBottom w:val="0"/>
      <w:divBdr>
        <w:top w:val="none" w:sz="0" w:space="0" w:color="auto"/>
        <w:left w:val="none" w:sz="0" w:space="0" w:color="auto"/>
        <w:bottom w:val="none" w:sz="0" w:space="0" w:color="auto"/>
        <w:right w:val="none" w:sz="0" w:space="0" w:color="auto"/>
      </w:divBdr>
    </w:div>
    <w:div w:id="521211687">
      <w:bodyDiv w:val="1"/>
      <w:marLeft w:val="0"/>
      <w:marRight w:val="0"/>
      <w:marTop w:val="0"/>
      <w:marBottom w:val="0"/>
      <w:divBdr>
        <w:top w:val="none" w:sz="0" w:space="0" w:color="auto"/>
        <w:left w:val="none" w:sz="0" w:space="0" w:color="auto"/>
        <w:bottom w:val="none" w:sz="0" w:space="0" w:color="auto"/>
        <w:right w:val="none" w:sz="0" w:space="0" w:color="auto"/>
      </w:divBdr>
    </w:div>
    <w:div w:id="521361564">
      <w:bodyDiv w:val="1"/>
      <w:marLeft w:val="0"/>
      <w:marRight w:val="0"/>
      <w:marTop w:val="0"/>
      <w:marBottom w:val="0"/>
      <w:divBdr>
        <w:top w:val="none" w:sz="0" w:space="0" w:color="auto"/>
        <w:left w:val="none" w:sz="0" w:space="0" w:color="auto"/>
        <w:bottom w:val="none" w:sz="0" w:space="0" w:color="auto"/>
        <w:right w:val="none" w:sz="0" w:space="0" w:color="auto"/>
      </w:divBdr>
    </w:div>
    <w:div w:id="522746190">
      <w:bodyDiv w:val="1"/>
      <w:marLeft w:val="0"/>
      <w:marRight w:val="0"/>
      <w:marTop w:val="0"/>
      <w:marBottom w:val="0"/>
      <w:divBdr>
        <w:top w:val="none" w:sz="0" w:space="0" w:color="auto"/>
        <w:left w:val="none" w:sz="0" w:space="0" w:color="auto"/>
        <w:bottom w:val="none" w:sz="0" w:space="0" w:color="auto"/>
        <w:right w:val="none" w:sz="0" w:space="0" w:color="auto"/>
      </w:divBdr>
    </w:div>
    <w:div w:id="522935682">
      <w:bodyDiv w:val="1"/>
      <w:marLeft w:val="0"/>
      <w:marRight w:val="0"/>
      <w:marTop w:val="0"/>
      <w:marBottom w:val="0"/>
      <w:divBdr>
        <w:top w:val="none" w:sz="0" w:space="0" w:color="auto"/>
        <w:left w:val="none" w:sz="0" w:space="0" w:color="auto"/>
        <w:bottom w:val="none" w:sz="0" w:space="0" w:color="auto"/>
        <w:right w:val="none" w:sz="0" w:space="0" w:color="auto"/>
      </w:divBdr>
    </w:div>
    <w:div w:id="524563167">
      <w:bodyDiv w:val="1"/>
      <w:marLeft w:val="0"/>
      <w:marRight w:val="0"/>
      <w:marTop w:val="0"/>
      <w:marBottom w:val="0"/>
      <w:divBdr>
        <w:top w:val="none" w:sz="0" w:space="0" w:color="auto"/>
        <w:left w:val="none" w:sz="0" w:space="0" w:color="auto"/>
        <w:bottom w:val="none" w:sz="0" w:space="0" w:color="auto"/>
        <w:right w:val="none" w:sz="0" w:space="0" w:color="auto"/>
      </w:divBdr>
    </w:div>
    <w:div w:id="524900929">
      <w:bodyDiv w:val="1"/>
      <w:marLeft w:val="0"/>
      <w:marRight w:val="0"/>
      <w:marTop w:val="0"/>
      <w:marBottom w:val="0"/>
      <w:divBdr>
        <w:top w:val="none" w:sz="0" w:space="0" w:color="auto"/>
        <w:left w:val="none" w:sz="0" w:space="0" w:color="auto"/>
        <w:bottom w:val="none" w:sz="0" w:space="0" w:color="auto"/>
        <w:right w:val="none" w:sz="0" w:space="0" w:color="auto"/>
      </w:divBdr>
    </w:div>
    <w:div w:id="525096387">
      <w:bodyDiv w:val="1"/>
      <w:marLeft w:val="0"/>
      <w:marRight w:val="0"/>
      <w:marTop w:val="0"/>
      <w:marBottom w:val="0"/>
      <w:divBdr>
        <w:top w:val="none" w:sz="0" w:space="0" w:color="auto"/>
        <w:left w:val="none" w:sz="0" w:space="0" w:color="auto"/>
        <w:bottom w:val="none" w:sz="0" w:space="0" w:color="auto"/>
        <w:right w:val="none" w:sz="0" w:space="0" w:color="auto"/>
      </w:divBdr>
    </w:div>
    <w:div w:id="526869655">
      <w:bodyDiv w:val="1"/>
      <w:marLeft w:val="0"/>
      <w:marRight w:val="0"/>
      <w:marTop w:val="0"/>
      <w:marBottom w:val="0"/>
      <w:divBdr>
        <w:top w:val="none" w:sz="0" w:space="0" w:color="auto"/>
        <w:left w:val="none" w:sz="0" w:space="0" w:color="auto"/>
        <w:bottom w:val="none" w:sz="0" w:space="0" w:color="auto"/>
        <w:right w:val="none" w:sz="0" w:space="0" w:color="auto"/>
      </w:divBdr>
    </w:div>
    <w:div w:id="530151459">
      <w:bodyDiv w:val="1"/>
      <w:marLeft w:val="0"/>
      <w:marRight w:val="0"/>
      <w:marTop w:val="0"/>
      <w:marBottom w:val="0"/>
      <w:divBdr>
        <w:top w:val="none" w:sz="0" w:space="0" w:color="auto"/>
        <w:left w:val="none" w:sz="0" w:space="0" w:color="auto"/>
        <w:bottom w:val="none" w:sz="0" w:space="0" w:color="auto"/>
        <w:right w:val="none" w:sz="0" w:space="0" w:color="auto"/>
      </w:divBdr>
    </w:div>
    <w:div w:id="532424636">
      <w:bodyDiv w:val="1"/>
      <w:marLeft w:val="0"/>
      <w:marRight w:val="0"/>
      <w:marTop w:val="0"/>
      <w:marBottom w:val="0"/>
      <w:divBdr>
        <w:top w:val="none" w:sz="0" w:space="0" w:color="auto"/>
        <w:left w:val="none" w:sz="0" w:space="0" w:color="auto"/>
        <w:bottom w:val="none" w:sz="0" w:space="0" w:color="auto"/>
        <w:right w:val="none" w:sz="0" w:space="0" w:color="auto"/>
      </w:divBdr>
    </w:div>
    <w:div w:id="532426045">
      <w:bodyDiv w:val="1"/>
      <w:marLeft w:val="0"/>
      <w:marRight w:val="0"/>
      <w:marTop w:val="0"/>
      <w:marBottom w:val="0"/>
      <w:divBdr>
        <w:top w:val="none" w:sz="0" w:space="0" w:color="auto"/>
        <w:left w:val="none" w:sz="0" w:space="0" w:color="auto"/>
        <w:bottom w:val="none" w:sz="0" w:space="0" w:color="auto"/>
        <w:right w:val="none" w:sz="0" w:space="0" w:color="auto"/>
      </w:divBdr>
    </w:div>
    <w:div w:id="533084056">
      <w:bodyDiv w:val="1"/>
      <w:marLeft w:val="0"/>
      <w:marRight w:val="0"/>
      <w:marTop w:val="0"/>
      <w:marBottom w:val="0"/>
      <w:divBdr>
        <w:top w:val="none" w:sz="0" w:space="0" w:color="auto"/>
        <w:left w:val="none" w:sz="0" w:space="0" w:color="auto"/>
        <w:bottom w:val="none" w:sz="0" w:space="0" w:color="auto"/>
        <w:right w:val="none" w:sz="0" w:space="0" w:color="auto"/>
      </w:divBdr>
    </w:div>
    <w:div w:id="535460984">
      <w:bodyDiv w:val="1"/>
      <w:marLeft w:val="0"/>
      <w:marRight w:val="0"/>
      <w:marTop w:val="0"/>
      <w:marBottom w:val="0"/>
      <w:divBdr>
        <w:top w:val="none" w:sz="0" w:space="0" w:color="auto"/>
        <w:left w:val="none" w:sz="0" w:space="0" w:color="auto"/>
        <w:bottom w:val="none" w:sz="0" w:space="0" w:color="auto"/>
        <w:right w:val="none" w:sz="0" w:space="0" w:color="auto"/>
      </w:divBdr>
    </w:div>
    <w:div w:id="536553882">
      <w:bodyDiv w:val="1"/>
      <w:marLeft w:val="0"/>
      <w:marRight w:val="0"/>
      <w:marTop w:val="0"/>
      <w:marBottom w:val="0"/>
      <w:divBdr>
        <w:top w:val="none" w:sz="0" w:space="0" w:color="auto"/>
        <w:left w:val="none" w:sz="0" w:space="0" w:color="auto"/>
        <w:bottom w:val="none" w:sz="0" w:space="0" w:color="auto"/>
        <w:right w:val="none" w:sz="0" w:space="0" w:color="auto"/>
      </w:divBdr>
    </w:div>
    <w:div w:id="537088930">
      <w:bodyDiv w:val="1"/>
      <w:marLeft w:val="0"/>
      <w:marRight w:val="0"/>
      <w:marTop w:val="0"/>
      <w:marBottom w:val="0"/>
      <w:divBdr>
        <w:top w:val="none" w:sz="0" w:space="0" w:color="auto"/>
        <w:left w:val="none" w:sz="0" w:space="0" w:color="auto"/>
        <w:bottom w:val="none" w:sz="0" w:space="0" w:color="auto"/>
        <w:right w:val="none" w:sz="0" w:space="0" w:color="auto"/>
      </w:divBdr>
    </w:div>
    <w:div w:id="540553804">
      <w:bodyDiv w:val="1"/>
      <w:marLeft w:val="0"/>
      <w:marRight w:val="0"/>
      <w:marTop w:val="0"/>
      <w:marBottom w:val="0"/>
      <w:divBdr>
        <w:top w:val="none" w:sz="0" w:space="0" w:color="auto"/>
        <w:left w:val="none" w:sz="0" w:space="0" w:color="auto"/>
        <w:bottom w:val="none" w:sz="0" w:space="0" w:color="auto"/>
        <w:right w:val="none" w:sz="0" w:space="0" w:color="auto"/>
      </w:divBdr>
    </w:div>
    <w:div w:id="543753831">
      <w:bodyDiv w:val="1"/>
      <w:marLeft w:val="0"/>
      <w:marRight w:val="0"/>
      <w:marTop w:val="0"/>
      <w:marBottom w:val="0"/>
      <w:divBdr>
        <w:top w:val="none" w:sz="0" w:space="0" w:color="auto"/>
        <w:left w:val="none" w:sz="0" w:space="0" w:color="auto"/>
        <w:bottom w:val="none" w:sz="0" w:space="0" w:color="auto"/>
        <w:right w:val="none" w:sz="0" w:space="0" w:color="auto"/>
      </w:divBdr>
    </w:div>
    <w:div w:id="544488300">
      <w:bodyDiv w:val="1"/>
      <w:marLeft w:val="0"/>
      <w:marRight w:val="0"/>
      <w:marTop w:val="0"/>
      <w:marBottom w:val="0"/>
      <w:divBdr>
        <w:top w:val="none" w:sz="0" w:space="0" w:color="auto"/>
        <w:left w:val="none" w:sz="0" w:space="0" w:color="auto"/>
        <w:bottom w:val="none" w:sz="0" w:space="0" w:color="auto"/>
        <w:right w:val="none" w:sz="0" w:space="0" w:color="auto"/>
      </w:divBdr>
    </w:div>
    <w:div w:id="544683632">
      <w:bodyDiv w:val="1"/>
      <w:marLeft w:val="0"/>
      <w:marRight w:val="0"/>
      <w:marTop w:val="0"/>
      <w:marBottom w:val="0"/>
      <w:divBdr>
        <w:top w:val="none" w:sz="0" w:space="0" w:color="auto"/>
        <w:left w:val="none" w:sz="0" w:space="0" w:color="auto"/>
        <w:bottom w:val="none" w:sz="0" w:space="0" w:color="auto"/>
        <w:right w:val="none" w:sz="0" w:space="0" w:color="auto"/>
      </w:divBdr>
    </w:div>
    <w:div w:id="544754454">
      <w:bodyDiv w:val="1"/>
      <w:marLeft w:val="0"/>
      <w:marRight w:val="0"/>
      <w:marTop w:val="0"/>
      <w:marBottom w:val="0"/>
      <w:divBdr>
        <w:top w:val="none" w:sz="0" w:space="0" w:color="auto"/>
        <w:left w:val="none" w:sz="0" w:space="0" w:color="auto"/>
        <w:bottom w:val="none" w:sz="0" w:space="0" w:color="auto"/>
        <w:right w:val="none" w:sz="0" w:space="0" w:color="auto"/>
      </w:divBdr>
    </w:div>
    <w:div w:id="545069438">
      <w:bodyDiv w:val="1"/>
      <w:marLeft w:val="0"/>
      <w:marRight w:val="0"/>
      <w:marTop w:val="0"/>
      <w:marBottom w:val="0"/>
      <w:divBdr>
        <w:top w:val="none" w:sz="0" w:space="0" w:color="auto"/>
        <w:left w:val="none" w:sz="0" w:space="0" w:color="auto"/>
        <w:bottom w:val="none" w:sz="0" w:space="0" w:color="auto"/>
        <w:right w:val="none" w:sz="0" w:space="0" w:color="auto"/>
      </w:divBdr>
    </w:div>
    <w:div w:id="546143555">
      <w:bodyDiv w:val="1"/>
      <w:marLeft w:val="0"/>
      <w:marRight w:val="0"/>
      <w:marTop w:val="0"/>
      <w:marBottom w:val="0"/>
      <w:divBdr>
        <w:top w:val="none" w:sz="0" w:space="0" w:color="auto"/>
        <w:left w:val="none" w:sz="0" w:space="0" w:color="auto"/>
        <w:bottom w:val="none" w:sz="0" w:space="0" w:color="auto"/>
        <w:right w:val="none" w:sz="0" w:space="0" w:color="auto"/>
      </w:divBdr>
    </w:div>
    <w:div w:id="546718008">
      <w:bodyDiv w:val="1"/>
      <w:marLeft w:val="0"/>
      <w:marRight w:val="0"/>
      <w:marTop w:val="0"/>
      <w:marBottom w:val="0"/>
      <w:divBdr>
        <w:top w:val="none" w:sz="0" w:space="0" w:color="auto"/>
        <w:left w:val="none" w:sz="0" w:space="0" w:color="auto"/>
        <w:bottom w:val="none" w:sz="0" w:space="0" w:color="auto"/>
        <w:right w:val="none" w:sz="0" w:space="0" w:color="auto"/>
      </w:divBdr>
    </w:div>
    <w:div w:id="547036073">
      <w:bodyDiv w:val="1"/>
      <w:marLeft w:val="0"/>
      <w:marRight w:val="0"/>
      <w:marTop w:val="0"/>
      <w:marBottom w:val="0"/>
      <w:divBdr>
        <w:top w:val="none" w:sz="0" w:space="0" w:color="auto"/>
        <w:left w:val="none" w:sz="0" w:space="0" w:color="auto"/>
        <w:bottom w:val="none" w:sz="0" w:space="0" w:color="auto"/>
        <w:right w:val="none" w:sz="0" w:space="0" w:color="auto"/>
      </w:divBdr>
    </w:div>
    <w:div w:id="548810917">
      <w:bodyDiv w:val="1"/>
      <w:marLeft w:val="0"/>
      <w:marRight w:val="0"/>
      <w:marTop w:val="0"/>
      <w:marBottom w:val="0"/>
      <w:divBdr>
        <w:top w:val="none" w:sz="0" w:space="0" w:color="auto"/>
        <w:left w:val="none" w:sz="0" w:space="0" w:color="auto"/>
        <w:bottom w:val="none" w:sz="0" w:space="0" w:color="auto"/>
        <w:right w:val="none" w:sz="0" w:space="0" w:color="auto"/>
      </w:divBdr>
    </w:div>
    <w:div w:id="549805656">
      <w:bodyDiv w:val="1"/>
      <w:marLeft w:val="0"/>
      <w:marRight w:val="0"/>
      <w:marTop w:val="0"/>
      <w:marBottom w:val="0"/>
      <w:divBdr>
        <w:top w:val="none" w:sz="0" w:space="0" w:color="auto"/>
        <w:left w:val="none" w:sz="0" w:space="0" w:color="auto"/>
        <w:bottom w:val="none" w:sz="0" w:space="0" w:color="auto"/>
        <w:right w:val="none" w:sz="0" w:space="0" w:color="auto"/>
      </w:divBdr>
    </w:div>
    <w:div w:id="551893970">
      <w:bodyDiv w:val="1"/>
      <w:marLeft w:val="0"/>
      <w:marRight w:val="0"/>
      <w:marTop w:val="0"/>
      <w:marBottom w:val="0"/>
      <w:divBdr>
        <w:top w:val="none" w:sz="0" w:space="0" w:color="auto"/>
        <w:left w:val="none" w:sz="0" w:space="0" w:color="auto"/>
        <w:bottom w:val="none" w:sz="0" w:space="0" w:color="auto"/>
        <w:right w:val="none" w:sz="0" w:space="0" w:color="auto"/>
      </w:divBdr>
    </w:div>
    <w:div w:id="552035780">
      <w:bodyDiv w:val="1"/>
      <w:marLeft w:val="0"/>
      <w:marRight w:val="0"/>
      <w:marTop w:val="0"/>
      <w:marBottom w:val="0"/>
      <w:divBdr>
        <w:top w:val="none" w:sz="0" w:space="0" w:color="auto"/>
        <w:left w:val="none" w:sz="0" w:space="0" w:color="auto"/>
        <w:bottom w:val="none" w:sz="0" w:space="0" w:color="auto"/>
        <w:right w:val="none" w:sz="0" w:space="0" w:color="auto"/>
      </w:divBdr>
    </w:div>
    <w:div w:id="553585825">
      <w:bodyDiv w:val="1"/>
      <w:marLeft w:val="0"/>
      <w:marRight w:val="0"/>
      <w:marTop w:val="0"/>
      <w:marBottom w:val="0"/>
      <w:divBdr>
        <w:top w:val="none" w:sz="0" w:space="0" w:color="auto"/>
        <w:left w:val="none" w:sz="0" w:space="0" w:color="auto"/>
        <w:bottom w:val="none" w:sz="0" w:space="0" w:color="auto"/>
        <w:right w:val="none" w:sz="0" w:space="0" w:color="auto"/>
      </w:divBdr>
    </w:div>
    <w:div w:id="553657837">
      <w:bodyDiv w:val="1"/>
      <w:marLeft w:val="0"/>
      <w:marRight w:val="0"/>
      <w:marTop w:val="0"/>
      <w:marBottom w:val="0"/>
      <w:divBdr>
        <w:top w:val="none" w:sz="0" w:space="0" w:color="auto"/>
        <w:left w:val="none" w:sz="0" w:space="0" w:color="auto"/>
        <w:bottom w:val="none" w:sz="0" w:space="0" w:color="auto"/>
        <w:right w:val="none" w:sz="0" w:space="0" w:color="auto"/>
      </w:divBdr>
    </w:div>
    <w:div w:id="554508161">
      <w:bodyDiv w:val="1"/>
      <w:marLeft w:val="0"/>
      <w:marRight w:val="0"/>
      <w:marTop w:val="0"/>
      <w:marBottom w:val="0"/>
      <w:divBdr>
        <w:top w:val="none" w:sz="0" w:space="0" w:color="auto"/>
        <w:left w:val="none" w:sz="0" w:space="0" w:color="auto"/>
        <w:bottom w:val="none" w:sz="0" w:space="0" w:color="auto"/>
        <w:right w:val="none" w:sz="0" w:space="0" w:color="auto"/>
      </w:divBdr>
    </w:div>
    <w:div w:id="557327996">
      <w:bodyDiv w:val="1"/>
      <w:marLeft w:val="0"/>
      <w:marRight w:val="0"/>
      <w:marTop w:val="0"/>
      <w:marBottom w:val="0"/>
      <w:divBdr>
        <w:top w:val="none" w:sz="0" w:space="0" w:color="auto"/>
        <w:left w:val="none" w:sz="0" w:space="0" w:color="auto"/>
        <w:bottom w:val="none" w:sz="0" w:space="0" w:color="auto"/>
        <w:right w:val="none" w:sz="0" w:space="0" w:color="auto"/>
      </w:divBdr>
    </w:div>
    <w:div w:id="559023433">
      <w:bodyDiv w:val="1"/>
      <w:marLeft w:val="0"/>
      <w:marRight w:val="0"/>
      <w:marTop w:val="0"/>
      <w:marBottom w:val="0"/>
      <w:divBdr>
        <w:top w:val="none" w:sz="0" w:space="0" w:color="auto"/>
        <w:left w:val="none" w:sz="0" w:space="0" w:color="auto"/>
        <w:bottom w:val="none" w:sz="0" w:space="0" w:color="auto"/>
        <w:right w:val="none" w:sz="0" w:space="0" w:color="auto"/>
      </w:divBdr>
    </w:div>
    <w:div w:id="563150852">
      <w:bodyDiv w:val="1"/>
      <w:marLeft w:val="0"/>
      <w:marRight w:val="0"/>
      <w:marTop w:val="0"/>
      <w:marBottom w:val="0"/>
      <w:divBdr>
        <w:top w:val="none" w:sz="0" w:space="0" w:color="auto"/>
        <w:left w:val="none" w:sz="0" w:space="0" w:color="auto"/>
        <w:bottom w:val="none" w:sz="0" w:space="0" w:color="auto"/>
        <w:right w:val="none" w:sz="0" w:space="0" w:color="auto"/>
      </w:divBdr>
    </w:div>
    <w:div w:id="563226980">
      <w:bodyDiv w:val="1"/>
      <w:marLeft w:val="0"/>
      <w:marRight w:val="0"/>
      <w:marTop w:val="0"/>
      <w:marBottom w:val="0"/>
      <w:divBdr>
        <w:top w:val="none" w:sz="0" w:space="0" w:color="auto"/>
        <w:left w:val="none" w:sz="0" w:space="0" w:color="auto"/>
        <w:bottom w:val="none" w:sz="0" w:space="0" w:color="auto"/>
        <w:right w:val="none" w:sz="0" w:space="0" w:color="auto"/>
      </w:divBdr>
    </w:div>
    <w:div w:id="564797413">
      <w:bodyDiv w:val="1"/>
      <w:marLeft w:val="0"/>
      <w:marRight w:val="0"/>
      <w:marTop w:val="0"/>
      <w:marBottom w:val="0"/>
      <w:divBdr>
        <w:top w:val="none" w:sz="0" w:space="0" w:color="auto"/>
        <w:left w:val="none" w:sz="0" w:space="0" w:color="auto"/>
        <w:bottom w:val="none" w:sz="0" w:space="0" w:color="auto"/>
        <w:right w:val="none" w:sz="0" w:space="0" w:color="auto"/>
      </w:divBdr>
    </w:div>
    <w:div w:id="567426423">
      <w:bodyDiv w:val="1"/>
      <w:marLeft w:val="0"/>
      <w:marRight w:val="0"/>
      <w:marTop w:val="0"/>
      <w:marBottom w:val="0"/>
      <w:divBdr>
        <w:top w:val="none" w:sz="0" w:space="0" w:color="auto"/>
        <w:left w:val="none" w:sz="0" w:space="0" w:color="auto"/>
        <w:bottom w:val="none" w:sz="0" w:space="0" w:color="auto"/>
        <w:right w:val="none" w:sz="0" w:space="0" w:color="auto"/>
      </w:divBdr>
    </w:div>
    <w:div w:id="567501177">
      <w:bodyDiv w:val="1"/>
      <w:marLeft w:val="0"/>
      <w:marRight w:val="0"/>
      <w:marTop w:val="0"/>
      <w:marBottom w:val="0"/>
      <w:divBdr>
        <w:top w:val="none" w:sz="0" w:space="0" w:color="auto"/>
        <w:left w:val="none" w:sz="0" w:space="0" w:color="auto"/>
        <w:bottom w:val="none" w:sz="0" w:space="0" w:color="auto"/>
        <w:right w:val="none" w:sz="0" w:space="0" w:color="auto"/>
      </w:divBdr>
    </w:div>
    <w:div w:id="570769304">
      <w:bodyDiv w:val="1"/>
      <w:marLeft w:val="0"/>
      <w:marRight w:val="0"/>
      <w:marTop w:val="0"/>
      <w:marBottom w:val="0"/>
      <w:divBdr>
        <w:top w:val="none" w:sz="0" w:space="0" w:color="auto"/>
        <w:left w:val="none" w:sz="0" w:space="0" w:color="auto"/>
        <w:bottom w:val="none" w:sz="0" w:space="0" w:color="auto"/>
        <w:right w:val="none" w:sz="0" w:space="0" w:color="auto"/>
      </w:divBdr>
    </w:div>
    <w:div w:id="571233813">
      <w:bodyDiv w:val="1"/>
      <w:marLeft w:val="0"/>
      <w:marRight w:val="0"/>
      <w:marTop w:val="0"/>
      <w:marBottom w:val="0"/>
      <w:divBdr>
        <w:top w:val="none" w:sz="0" w:space="0" w:color="auto"/>
        <w:left w:val="none" w:sz="0" w:space="0" w:color="auto"/>
        <w:bottom w:val="none" w:sz="0" w:space="0" w:color="auto"/>
        <w:right w:val="none" w:sz="0" w:space="0" w:color="auto"/>
      </w:divBdr>
    </w:div>
    <w:div w:id="574245337">
      <w:bodyDiv w:val="1"/>
      <w:marLeft w:val="0"/>
      <w:marRight w:val="0"/>
      <w:marTop w:val="0"/>
      <w:marBottom w:val="0"/>
      <w:divBdr>
        <w:top w:val="none" w:sz="0" w:space="0" w:color="auto"/>
        <w:left w:val="none" w:sz="0" w:space="0" w:color="auto"/>
        <w:bottom w:val="none" w:sz="0" w:space="0" w:color="auto"/>
        <w:right w:val="none" w:sz="0" w:space="0" w:color="auto"/>
      </w:divBdr>
    </w:div>
    <w:div w:id="575288950">
      <w:bodyDiv w:val="1"/>
      <w:marLeft w:val="0"/>
      <w:marRight w:val="0"/>
      <w:marTop w:val="0"/>
      <w:marBottom w:val="0"/>
      <w:divBdr>
        <w:top w:val="none" w:sz="0" w:space="0" w:color="auto"/>
        <w:left w:val="none" w:sz="0" w:space="0" w:color="auto"/>
        <w:bottom w:val="none" w:sz="0" w:space="0" w:color="auto"/>
        <w:right w:val="none" w:sz="0" w:space="0" w:color="auto"/>
      </w:divBdr>
    </w:div>
    <w:div w:id="575746113">
      <w:bodyDiv w:val="1"/>
      <w:marLeft w:val="0"/>
      <w:marRight w:val="0"/>
      <w:marTop w:val="0"/>
      <w:marBottom w:val="0"/>
      <w:divBdr>
        <w:top w:val="none" w:sz="0" w:space="0" w:color="auto"/>
        <w:left w:val="none" w:sz="0" w:space="0" w:color="auto"/>
        <w:bottom w:val="none" w:sz="0" w:space="0" w:color="auto"/>
        <w:right w:val="none" w:sz="0" w:space="0" w:color="auto"/>
      </w:divBdr>
    </w:div>
    <w:div w:id="576282224">
      <w:bodyDiv w:val="1"/>
      <w:marLeft w:val="0"/>
      <w:marRight w:val="0"/>
      <w:marTop w:val="0"/>
      <w:marBottom w:val="0"/>
      <w:divBdr>
        <w:top w:val="none" w:sz="0" w:space="0" w:color="auto"/>
        <w:left w:val="none" w:sz="0" w:space="0" w:color="auto"/>
        <w:bottom w:val="none" w:sz="0" w:space="0" w:color="auto"/>
        <w:right w:val="none" w:sz="0" w:space="0" w:color="auto"/>
      </w:divBdr>
    </w:div>
    <w:div w:id="576398071">
      <w:bodyDiv w:val="1"/>
      <w:marLeft w:val="0"/>
      <w:marRight w:val="0"/>
      <w:marTop w:val="0"/>
      <w:marBottom w:val="0"/>
      <w:divBdr>
        <w:top w:val="none" w:sz="0" w:space="0" w:color="auto"/>
        <w:left w:val="none" w:sz="0" w:space="0" w:color="auto"/>
        <w:bottom w:val="none" w:sz="0" w:space="0" w:color="auto"/>
        <w:right w:val="none" w:sz="0" w:space="0" w:color="auto"/>
      </w:divBdr>
    </w:div>
    <w:div w:id="576593674">
      <w:bodyDiv w:val="1"/>
      <w:marLeft w:val="0"/>
      <w:marRight w:val="0"/>
      <w:marTop w:val="0"/>
      <w:marBottom w:val="0"/>
      <w:divBdr>
        <w:top w:val="none" w:sz="0" w:space="0" w:color="auto"/>
        <w:left w:val="none" w:sz="0" w:space="0" w:color="auto"/>
        <w:bottom w:val="none" w:sz="0" w:space="0" w:color="auto"/>
        <w:right w:val="none" w:sz="0" w:space="0" w:color="auto"/>
      </w:divBdr>
    </w:div>
    <w:div w:id="577442870">
      <w:bodyDiv w:val="1"/>
      <w:marLeft w:val="0"/>
      <w:marRight w:val="0"/>
      <w:marTop w:val="0"/>
      <w:marBottom w:val="0"/>
      <w:divBdr>
        <w:top w:val="none" w:sz="0" w:space="0" w:color="auto"/>
        <w:left w:val="none" w:sz="0" w:space="0" w:color="auto"/>
        <w:bottom w:val="none" w:sz="0" w:space="0" w:color="auto"/>
        <w:right w:val="none" w:sz="0" w:space="0" w:color="auto"/>
      </w:divBdr>
    </w:div>
    <w:div w:id="578173045">
      <w:bodyDiv w:val="1"/>
      <w:marLeft w:val="0"/>
      <w:marRight w:val="0"/>
      <w:marTop w:val="0"/>
      <w:marBottom w:val="0"/>
      <w:divBdr>
        <w:top w:val="none" w:sz="0" w:space="0" w:color="auto"/>
        <w:left w:val="none" w:sz="0" w:space="0" w:color="auto"/>
        <w:bottom w:val="none" w:sz="0" w:space="0" w:color="auto"/>
        <w:right w:val="none" w:sz="0" w:space="0" w:color="auto"/>
      </w:divBdr>
    </w:div>
    <w:div w:id="580414115">
      <w:bodyDiv w:val="1"/>
      <w:marLeft w:val="0"/>
      <w:marRight w:val="0"/>
      <w:marTop w:val="0"/>
      <w:marBottom w:val="0"/>
      <w:divBdr>
        <w:top w:val="none" w:sz="0" w:space="0" w:color="auto"/>
        <w:left w:val="none" w:sz="0" w:space="0" w:color="auto"/>
        <w:bottom w:val="none" w:sz="0" w:space="0" w:color="auto"/>
        <w:right w:val="none" w:sz="0" w:space="0" w:color="auto"/>
      </w:divBdr>
    </w:div>
    <w:div w:id="581330505">
      <w:bodyDiv w:val="1"/>
      <w:marLeft w:val="0"/>
      <w:marRight w:val="0"/>
      <w:marTop w:val="0"/>
      <w:marBottom w:val="0"/>
      <w:divBdr>
        <w:top w:val="none" w:sz="0" w:space="0" w:color="auto"/>
        <w:left w:val="none" w:sz="0" w:space="0" w:color="auto"/>
        <w:bottom w:val="none" w:sz="0" w:space="0" w:color="auto"/>
        <w:right w:val="none" w:sz="0" w:space="0" w:color="auto"/>
      </w:divBdr>
    </w:div>
    <w:div w:id="582421816">
      <w:bodyDiv w:val="1"/>
      <w:marLeft w:val="0"/>
      <w:marRight w:val="0"/>
      <w:marTop w:val="0"/>
      <w:marBottom w:val="0"/>
      <w:divBdr>
        <w:top w:val="none" w:sz="0" w:space="0" w:color="auto"/>
        <w:left w:val="none" w:sz="0" w:space="0" w:color="auto"/>
        <w:bottom w:val="none" w:sz="0" w:space="0" w:color="auto"/>
        <w:right w:val="none" w:sz="0" w:space="0" w:color="auto"/>
      </w:divBdr>
    </w:div>
    <w:div w:id="585573031">
      <w:bodyDiv w:val="1"/>
      <w:marLeft w:val="0"/>
      <w:marRight w:val="0"/>
      <w:marTop w:val="0"/>
      <w:marBottom w:val="0"/>
      <w:divBdr>
        <w:top w:val="none" w:sz="0" w:space="0" w:color="auto"/>
        <w:left w:val="none" w:sz="0" w:space="0" w:color="auto"/>
        <w:bottom w:val="none" w:sz="0" w:space="0" w:color="auto"/>
        <w:right w:val="none" w:sz="0" w:space="0" w:color="auto"/>
      </w:divBdr>
    </w:div>
    <w:div w:id="585919930">
      <w:bodyDiv w:val="1"/>
      <w:marLeft w:val="0"/>
      <w:marRight w:val="0"/>
      <w:marTop w:val="0"/>
      <w:marBottom w:val="0"/>
      <w:divBdr>
        <w:top w:val="none" w:sz="0" w:space="0" w:color="auto"/>
        <w:left w:val="none" w:sz="0" w:space="0" w:color="auto"/>
        <w:bottom w:val="none" w:sz="0" w:space="0" w:color="auto"/>
        <w:right w:val="none" w:sz="0" w:space="0" w:color="auto"/>
      </w:divBdr>
    </w:div>
    <w:div w:id="586767792">
      <w:bodyDiv w:val="1"/>
      <w:marLeft w:val="0"/>
      <w:marRight w:val="0"/>
      <w:marTop w:val="0"/>
      <w:marBottom w:val="0"/>
      <w:divBdr>
        <w:top w:val="none" w:sz="0" w:space="0" w:color="auto"/>
        <w:left w:val="none" w:sz="0" w:space="0" w:color="auto"/>
        <w:bottom w:val="none" w:sz="0" w:space="0" w:color="auto"/>
        <w:right w:val="none" w:sz="0" w:space="0" w:color="auto"/>
      </w:divBdr>
    </w:div>
    <w:div w:id="589578875">
      <w:bodyDiv w:val="1"/>
      <w:marLeft w:val="0"/>
      <w:marRight w:val="0"/>
      <w:marTop w:val="0"/>
      <w:marBottom w:val="0"/>
      <w:divBdr>
        <w:top w:val="none" w:sz="0" w:space="0" w:color="auto"/>
        <w:left w:val="none" w:sz="0" w:space="0" w:color="auto"/>
        <w:bottom w:val="none" w:sz="0" w:space="0" w:color="auto"/>
        <w:right w:val="none" w:sz="0" w:space="0" w:color="auto"/>
      </w:divBdr>
    </w:div>
    <w:div w:id="591205388">
      <w:bodyDiv w:val="1"/>
      <w:marLeft w:val="0"/>
      <w:marRight w:val="0"/>
      <w:marTop w:val="0"/>
      <w:marBottom w:val="0"/>
      <w:divBdr>
        <w:top w:val="none" w:sz="0" w:space="0" w:color="auto"/>
        <w:left w:val="none" w:sz="0" w:space="0" w:color="auto"/>
        <w:bottom w:val="none" w:sz="0" w:space="0" w:color="auto"/>
        <w:right w:val="none" w:sz="0" w:space="0" w:color="auto"/>
      </w:divBdr>
    </w:div>
    <w:div w:id="592320413">
      <w:bodyDiv w:val="1"/>
      <w:marLeft w:val="0"/>
      <w:marRight w:val="0"/>
      <w:marTop w:val="0"/>
      <w:marBottom w:val="0"/>
      <w:divBdr>
        <w:top w:val="none" w:sz="0" w:space="0" w:color="auto"/>
        <w:left w:val="none" w:sz="0" w:space="0" w:color="auto"/>
        <w:bottom w:val="none" w:sz="0" w:space="0" w:color="auto"/>
        <w:right w:val="none" w:sz="0" w:space="0" w:color="auto"/>
      </w:divBdr>
    </w:div>
    <w:div w:id="593511553">
      <w:bodyDiv w:val="1"/>
      <w:marLeft w:val="0"/>
      <w:marRight w:val="0"/>
      <w:marTop w:val="0"/>
      <w:marBottom w:val="0"/>
      <w:divBdr>
        <w:top w:val="none" w:sz="0" w:space="0" w:color="auto"/>
        <w:left w:val="none" w:sz="0" w:space="0" w:color="auto"/>
        <w:bottom w:val="none" w:sz="0" w:space="0" w:color="auto"/>
        <w:right w:val="none" w:sz="0" w:space="0" w:color="auto"/>
      </w:divBdr>
    </w:div>
    <w:div w:id="600794279">
      <w:bodyDiv w:val="1"/>
      <w:marLeft w:val="0"/>
      <w:marRight w:val="0"/>
      <w:marTop w:val="0"/>
      <w:marBottom w:val="0"/>
      <w:divBdr>
        <w:top w:val="none" w:sz="0" w:space="0" w:color="auto"/>
        <w:left w:val="none" w:sz="0" w:space="0" w:color="auto"/>
        <w:bottom w:val="none" w:sz="0" w:space="0" w:color="auto"/>
        <w:right w:val="none" w:sz="0" w:space="0" w:color="auto"/>
      </w:divBdr>
    </w:div>
    <w:div w:id="602877512">
      <w:bodyDiv w:val="1"/>
      <w:marLeft w:val="0"/>
      <w:marRight w:val="0"/>
      <w:marTop w:val="0"/>
      <w:marBottom w:val="0"/>
      <w:divBdr>
        <w:top w:val="none" w:sz="0" w:space="0" w:color="auto"/>
        <w:left w:val="none" w:sz="0" w:space="0" w:color="auto"/>
        <w:bottom w:val="none" w:sz="0" w:space="0" w:color="auto"/>
        <w:right w:val="none" w:sz="0" w:space="0" w:color="auto"/>
      </w:divBdr>
    </w:div>
    <w:div w:id="605117677">
      <w:bodyDiv w:val="1"/>
      <w:marLeft w:val="0"/>
      <w:marRight w:val="0"/>
      <w:marTop w:val="0"/>
      <w:marBottom w:val="0"/>
      <w:divBdr>
        <w:top w:val="none" w:sz="0" w:space="0" w:color="auto"/>
        <w:left w:val="none" w:sz="0" w:space="0" w:color="auto"/>
        <w:bottom w:val="none" w:sz="0" w:space="0" w:color="auto"/>
        <w:right w:val="none" w:sz="0" w:space="0" w:color="auto"/>
      </w:divBdr>
    </w:div>
    <w:div w:id="606305038">
      <w:bodyDiv w:val="1"/>
      <w:marLeft w:val="0"/>
      <w:marRight w:val="0"/>
      <w:marTop w:val="0"/>
      <w:marBottom w:val="0"/>
      <w:divBdr>
        <w:top w:val="none" w:sz="0" w:space="0" w:color="auto"/>
        <w:left w:val="none" w:sz="0" w:space="0" w:color="auto"/>
        <w:bottom w:val="none" w:sz="0" w:space="0" w:color="auto"/>
        <w:right w:val="none" w:sz="0" w:space="0" w:color="auto"/>
      </w:divBdr>
    </w:div>
    <w:div w:id="606885385">
      <w:bodyDiv w:val="1"/>
      <w:marLeft w:val="0"/>
      <w:marRight w:val="0"/>
      <w:marTop w:val="0"/>
      <w:marBottom w:val="0"/>
      <w:divBdr>
        <w:top w:val="none" w:sz="0" w:space="0" w:color="auto"/>
        <w:left w:val="none" w:sz="0" w:space="0" w:color="auto"/>
        <w:bottom w:val="none" w:sz="0" w:space="0" w:color="auto"/>
        <w:right w:val="none" w:sz="0" w:space="0" w:color="auto"/>
      </w:divBdr>
    </w:div>
    <w:div w:id="608125601">
      <w:bodyDiv w:val="1"/>
      <w:marLeft w:val="0"/>
      <w:marRight w:val="0"/>
      <w:marTop w:val="0"/>
      <w:marBottom w:val="0"/>
      <w:divBdr>
        <w:top w:val="none" w:sz="0" w:space="0" w:color="auto"/>
        <w:left w:val="none" w:sz="0" w:space="0" w:color="auto"/>
        <w:bottom w:val="none" w:sz="0" w:space="0" w:color="auto"/>
        <w:right w:val="none" w:sz="0" w:space="0" w:color="auto"/>
      </w:divBdr>
    </w:div>
    <w:div w:id="608468425">
      <w:bodyDiv w:val="1"/>
      <w:marLeft w:val="0"/>
      <w:marRight w:val="0"/>
      <w:marTop w:val="0"/>
      <w:marBottom w:val="0"/>
      <w:divBdr>
        <w:top w:val="none" w:sz="0" w:space="0" w:color="auto"/>
        <w:left w:val="none" w:sz="0" w:space="0" w:color="auto"/>
        <w:bottom w:val="none" w:sz="0" w:space="0" w:color="auto"/>
        <w:right w:val="none" w:sz="0" w:space="0" w:color="auto"/>
      </w:divBdr>
    </w:div>
    <w:div w:id="608665192">
      <w:bodyDiv w:val="1"/>
      <w:marLeft w:val="0"/>
      <w:marRight w:val="0"/>
      <w:marTop w:val="0"/>
      <w:marBottom w:val="0"/>
      <w:divBdr>
        <w:top w:val="none" w:sz="0" w:space="0" w:color="auto"/>
        <w:left w:val="none" w:sz="0" w:space="0" w:color="auto"/>
        <w:bottom w:val="none" w:sz="0" w:space="0" w:color="auto"/>
        <w:right w:val="none" w:sz="0" w:space="0" w:color="auto"/>
      </w:divBdr>
    </w:div>
    <w:div w:id="608782922">
      <w:bodyDiv w:val="1"/>
      <w:marLeft w:val="0"/>
      <w:marRight w:val="0"/>
      <w:marTop w:val="0"/>
      <w:marBottom w:val="0"/>
      <w:divBdr>
        <w:top w:val="none" w:sz="0" w:space="0" w:color="auto"/>
        <w:left w:val="none" w:sz="0" w:space="0" w:color="auto"/>
        <w:bottom w:val="none" w:sz="0" w:space="0" w:color="auto"/>
        <w:right w:val="none" w:sz="0" w:space="0" w:color="auto"/>
      </w:divBdr>
    </w:div>
    <w:div w:id="612784715">
      <w:bodyDiv w:val="1"/>
      <w:marLeft w:val="0"/>
      <w:marRight w:val="0"/>
      <w:marTop w:val="0"/>
      <w:marBottom w:val="0"/>
      <w:divBdr>
        <w:top w:val="none" w:sz="0" w:space="0" w:color="auto"/>
        <w:left w:val="none" w:sz="0" w:space="0" w:color="auto"/>
        <w:bottom w:val="none" w:sz="0" w:space="0" w:color="auto"/>
        <w:right w:val="none" w:sz="0" w:space="0" w:color="auto"/>
      </w:divBdr>
    </w:div>
    <w:div w:id="612977085">
      <w:bodyDiv w:val="1"/>
      <w:marLeft w:val="0"/>
      <w:marRight w:val="0"/>
      <w:marTop w:val="0"/>
      <w:marBottom w:val="0"/>
      <w:divBdr>
        <w:top w:val="none" w:sz="0" w:space="0" w:color="auto"/>
        <w:left w:val="none" w:sz="0" w:space="0" w:color="auto"/>
        <w:bottom w:val="none" w:sz="0" w:space="0" w:color="auto"/>
        <w:right w:val="none" w:sz="0" w:space="0" w:color="auto"/>
      </w:divBdr>
    </w:div>
    <w:div w:id="625476213">
      <w:bodyDiv w:val="1"/>
      <w:marLeft w:val="0"/>
      <w:marRight w:val="0"/>
      <w:marTop w:val="0"/>
      <w:marBottom w:val="0"/>
      <w:divBdr>
        <w:top w:val="none" w:sz="0" w:space="0" w:color="auto"/>
        <w:left w:val="none" w:sz="0" w:space="0" w:color="auto"/>
        <w:bottom w:val="none" w:sz="0" w:space="0" w:color="auto"/>
        <w:right w:val="none" w:sz="0" w:space="0" w:color="auto"/>
      </w:divBdr>
    </w:div>
    <w:div w:id="626161840">
      <w:bodyDiv w:val="1"/>
      <w:marLeft w:val="0"/>
      <w:marRight w:val="0"/>
      <w:marTop w:val="0"/>
      <w:marBottom w:val="0"/>
      <w:divBdr>
        <w:top w:val="none" w:sz="0" w:space="0" w:color="auto"/>
        <w:left w:val="none" w:sz="0" w:space="0" w:color="auto"/>
        <w:bottom w:val="none" w:sz="0" w:space="0" w:color="auto"/>
        <w:right w:val="none" w:sz="0" w:space="0" w:color="auto"/>
      </w:divBdr>
    </w:div>
    <w:div w:id="627316338">
      <w:bodyDiv w:val="1"/>
      <w:marLeft w:val="0"/>
      <w:marRight w:val="0"/>
      <w:marTop w:val="0"/>
      <w:marBottom w:val="0"/>
      <w:divBdr>
        <w:top w:val="none" w:sz="0" w:space="0" w:color="auto"/>
        <w:left w:val="none" w:sz="0" w:space="0" w:color="auto"/>
        <w:bottom w:val="none" w:sz="0" w:space="0" w:color="auto"/>
        <w:right w:val="none" w:sz="0" w:space="0" w:color="auto"/>
      </w:divBdr>
    </w:div>
    <w:div w:id="628248033">
      <w:bodyDiv w:val="1"/>
      <w:marLeft w:val="0"/>
      <w:marRight w:val="0"/>
      <w:marTop w:val="0"/>
      <w:marBottom w:val="0"/>
      <w:divBdr>
        <w:top w:val="none" w:sz="0" w:space="0" w:color="auto"/>
        <w:left w:val="none" w:sz="0" w:space="0" w:color="auto"/>
        <w:bottom w:val="none" w:sz="0" w:space="0" w:color="auto"/>
        <w:right w:val="none" w:sz="0" w:space="0" w:color="auto"/>
      </w:divBdr>
    </w:div>
    <w:div w:id="630750988">
      <w:bodyDiv w:val="1"/>
      <w:marLeft w:val="0"/>
      <w:marRight w:val="0"/>
      <w:marTop w:val="0"/>
      <w:marBottom w:val="0"/>
      <w:divBdr>
        <w:top w:val="none" w:sz="0" w:space="0" w:color="auto"/>
        <w:left w:val="none" w:sz="0" w:space="0" w:color="auto"/>
        <w:bottom w:val="none" w:sz="0" w:space="0" w:color="auto"/>
        <w:right w:val="none" w:sz="0" w:space="0" w:color="auto"/>
      </w:divBdr>
    </w:div>
    <w:div w:id="634919445">
      <w:bodyDiv w:val="1"/>
      <w:marLeft w:val="0"/>
      <w:marRight w:val="0"/>
      <w:marTop w:val="0"/>
      <w:marBottom w:val="0"/>
      <w:divBdr>
        <w:top w:val="none" w:sz="0" w:space="0" w:color="auto"/>
        <w:left w:val="none" w:sz="0" w:space="0" w:color="auto"/>
        <w:bottom w:val="none" w:sz="0" w:space="0" w:color="auto"/>
        <w:right w:val="none" w:sz="0" w:space="0" w:color="auto"/>
      </w:divBdr>
    </w:div>
    <w:div w:id="637763440">
      <w:bodyDiv w:val="1"/>
      <w:marLeft w:val="0"/>
      <w:marRight w:val="0"/>
      <w:marTop w:val="0"/>
      <w:marBottom w:val="0"/>
      <w:divBdr>
        <w:top w:val="none" w:sz="0" w:space="0" w:color="auto"/>
        <w:left w:val="none" w:sz="0" w:space="0" w:color="auto"/>
        <w:bottom w:val="none" w:sz="0" w:space="0" w:color="auto"/>
        <w:right w:val="none" w:sz="0" w:space="0" w:color="auto"/>
      </w:divBdr>
    </w:div>
    <w:div w:id="639269645">
      <w:bodyDiv w:val="1"/>
      <w:marLeft w:val="0"/>
      <w:marRight w:val="0"/>
      <w:marTop w:val="0"/>
      <w:marBottom w:val="0"/>
      <w:divBdr>
        <w:top w:val="none" w:sz="0" w:space="0" w:color="auto"/>
        <w:left w:val="none" w:sz="0" w:space="0" w:color="auto"/>
        <w:bottom w:val="none" w:sz="0" w:space="0" w:color="auto"/>
        <w:right w:val="none" w:sz="0" w:space="0" w:color="auto"/>
      </w:divBdr>
    </w:div>
    <w:div w:id="640428286">
      <w:bodyDiv w:val="1"/>
      <w:marLeft w:val="0"/>
      <w:marRight w:val="0"/>
      <w:marTop w:val="0"/>
      <w:marBottom w:val="0"/>
      <w:divBdr>
        <w:top w:val="none" w:sz="0" w:space="0" w:color="auto"/>
        <w:left w:val="none" w:sz="0" w:space="0" w:color="auto"/>
        <w:bottom w:val="none" w:sz="0" w:space="0" w:color="auto"/>
        <w:right w:val="none" w:sz="0" w:space="0" w:color="auto"/>
      </w:divBdr>
    </w:div>
    <w:div w:id="644092187">
      <w:bodyDiv w:val="1"/>
      <w:marLeft w:val="0"/>
      <w:marRight w:val="0"/>
      <w:marTop w:val="0"/>
      <w:marBottom w:val="0"/>
      <w:divBdr>
        <w:top w:val="none" w:sz="0" w:space="0" w:color="auto"/>
        <w:left w:val="none" w:sz="0" w:space="0" w:color="auto"/>
        <w:bottom w:val="none" w:sz="0" w:space="0" w:color="auto"/>
        <w:right w:val="none" w:sz="0" w:space="0" w:color="auto"/>
      </w:divBdr>
    </w:div>
    <w:div w:id="644236485">
      <w:bodyDiv w:val="1"/>
      <w:marLeft w:val="0"/>
      <w:marRight w:val="0"/>
      <w:marTop w:val="0"/>
      <w:marBottom w:val="0"/>
      <w:divBdr>
        <w:top w:val="none" w:sz="0" w:space="0" w:color="auto"/>
        <w:left w:val="none" w:sz="0" w:space="0" w:color="auto"/>
        <w:bottom w:val="none" w:sz="0" w:space="0" w:color="auto"/>
        <w:right w:val="none" w:sz="0" w:space="0" w:color="auto"/>
      </w:divBdr>
    </w:div>
    <w:div w:id="648556572">
      <w:bodyDiv w:val="1"/>
      <w:marLeft w:val="0"/>
      <w:marRight w:val="0"/>
      <w:marTop w:val="0"/>
      <w:marBottom w:val="0"/>
      <w:divBdr>
        <w:top w:val="none" w:sz="0" w:space="0" w:color="auto"/>
        <w:left w:val="none" w:sz="0" w:space="0" w:color="auto"/>
        <w:bottom w:val="none" w:sz="0" w:space="0" w:color="auto"/>
        <w:right w:val="none" w:sz="0" w:space="0" w:color="auto"/>
      </w:divBdr>
    </w:div>
    <w:div w:id="649480559">
      <w:bodyDiv w:val="1"/>
      <w:marLeft w:val="0"/>
      <w:marRight w:val="0"/>
      <w:marTop w:val="0"/>
      <w:marBottom w:val="0"/>
      <w:divBdr>
        <w:top w:val="none" w:sz="0" w:space="0" w:color="auto"/>
        <w:left w:val="none" w:sz="0" w:space="0" w:color="auto"/>
        <w:bottom w:val="none" w:sz="0" w:space="0" w:color="auto"/>
        <w:right w:val="none" w:sz="0" w:space="0" w:color="auto"/>
      </w:divBdr>
    </w:div>
    <w:div w:id="650140550">
      <w:bodyDiv w:val="1"/>
      <w:marLeft w:val="0"/>
      <w:marRight w:val="0"/>
      <w:marTop w:val="0"/>
      <w:marBottom w:val="0"/>
      <w:divBdr>
        <w:top w:val="none" w:sz="0" w:space="0" w:color="auto"/>
        <w:left w:val="none" w:sz="0" w:space="0" w:color="auto"/>
        <w:bottom w:val="none" w:sz="0" w:space="0" w:color="auto"/>
        <w:right w:val="none" w:sz="0" w:space="0" w:color="auto"/>
      </w:divBdr>
    </w:div>
    <w:div w:id="651518785">
      <w:bodyDiv w:val="1"/>
      <w:marLeft w:val="0"/>
      <w:marRight w:val="0"/>
      <w:marTop w:val="0"/>
      <w:marBottom w:val="0"/>
      <w:divBdr>
        <w:top w:val="none" w:sz="0" w:space="0" w:color="auto"/>
        <w:left w:val="none" w:sz="0" w:space="0" w:color="auto"/>
        <w:bottom w:val="none" w:sz="0" w:space="0" w:color="auto"/>
        <w:right w:val="none" w:sz="0" w:space="0" w:color="auto"/>
      </w:divBdr>
    </w:div>
    <w:div w:id="652876906">
      <w:bodyDiv w:val="1"/>
      <w:marLeft w:val="0"/>
      <w:marRight w:val="0"/>
      <w:marTop w:val="0"/>
      <w:marBottom w:val="0"/>
      <w:divBdr>
        <w:top w:val="none" w:sz="0" w:space="0" w:color="auto"/>
        <w:left w:val="none" w:sz="0" w:space="0" w:color="auto"/>
        <w:bottom w:val="none" w:sz="0" w:space="0" w:color="auto"/>
        <w:right w:val="none" w:sz="0" w:space="0" w:color="auto"/>
      </w:divBdr>
    </w:div>
    <w:div w:id="654574326">
      <w:bodyDiv w:val="1"/>
      <w:marLeft w:val="0"/>
      <w:marRight w:val="0"/>
      <w:marTop w:val="0"/>
      <w:marBottom w:val="0"/>
      <w:divBdr>
        <w:top w:val="none" w:sz="0" w:space="0" w:color="auto"/>
        <w:left w:val="none" w:sz="0" w:space="0" w:color="auto"/>
        <w:bottom w:val="none" w:sz="0" w:space="0" w:color="auto"/>
        <w:right w:val="none" w:sz="0" w:space="0" w:color="auto"/>
      </w:divBdr>
    </w:div>
    <w:div w:id="654601640">
      <w:bodyDiv w:val="1"/>
      <w:marLeft w:val="0"/>
      <w:marRight w:val="0"/>
      <w:marTop w:val="0"/>
      <w:marBottom w:val="0"/>
      <w:divBdr>
        <w:top w:val="none" w:sz="0" w:space="0" w:color="auto"/>
        <w:left w:val="none" w:sz="0" w:space="0" w:color="auto"/>
        <w:bottom w:val="none" w:sz="0" w:space="0" w:color="auto"/>
        <w:right w:val="none" w:sz="0" w:space="0" w:color="auto"/>
      </w:divBdr>
    </w:div>
    <w:div w:id="655111083">
      <w:bodyDiv w:val="1"/>
      <w:marLeft w:val="0"/>
      <w:marRight w:val="0"/>
      <w:marTop w:val="0"/>
      <w:marBottom w:val="0"/>
      <w:divBdr>
        <w:top w:val="none" w:sz="0" w:space="0" w:color="auto"/>
        <w:left w:val="none" w:sz="0" w:space="0" w:color="auto"/>
        <w:bottom w:val="none" w:sz="0" w:space="0" w:color="auto"/>
        <w:right w:val="none" w:sz="0" w:space="0" w:color="auto"/>
      </w:divBdr>
    </w:div>
    <w:div w:id="656540939">
      <w:bodyDiv w:val="1"/>
      <w:marLeft w:val="0"/>
      <w:marRight w:val="0"/>
      <w:marTop w:val="0"/>
      <w:marBottom w:val="0"/>
      <w:divBdr>
        <w:top w:val="none" w:sz="0" w:space="0" w:color="auto"/>
        <w:left w:val="none" w:sz="0" w:space="0" w:color="auto"/>
        <w:bottom w:val="none" w:sz="0" w:space="0" w:color="auto"/>
        <w:right w:val="none" w:sz="0" w:space="0" w:color="auto"/>
      </w:divBdr>
    </w:div>
    <w:div w:id="658579213">
      <w:bodyDiv w:val="1"/>
      <w:marLeft w:val="0"/>
      <w:marRight w:val="0"/>
      <w:marTop w:val="0"/>
      <w:marBottom w:val="0"/>
      <w:divBdr>
        <w:top w:val="none" w:sz="0" w:space="0" w:color="auto"/>
        <w:left w:val="none" w:sz="0" w:space="0" w:color="auto"/>
        <w:bottom w:val="none" w:sz="0" w:space="0" w:color="auto"/>
        <w:right w:val="none" w:sz="0" w:space="0" w:color="auto"/>
      </w:divBdr>
    </w:div>
    <w:div w:id="658656504">
      <w:bodyDiv w:val="1"/>
      <w:marLeft w:val="0"/>
      <w:marRight w:val="0"/>
      <w:marTop w:val="0"/>
      <w:marBottom w:val="0"/>
      <w:divBdr>
        <w:top w:val="none" w:sz="0" w:space="0" w:color="auto"/>
        <w:left w:val="none" w:sz="0" w:space="0" w:color="auto"/>
        <w:bottom w:val="none" w:sz="0" w:space="0" w:color="auto"/>
        <w:right w:val="none" w:sz="0" w:space="0" w:color="auto"/>
      </w:divBdr>
    </w:div>
    <w:div w:id="659652197">
      <w:bodyDiv w:val="1"/>
      <w:marLeft w:val="0"/>
      <w:marRight w:val="0"/>
      <w:marTop w:val="0"/>
      <w:marBottom w:val="0"/>
      <w:divBdr>
        <w:top w:val="none" w:sz="0" w:space="0" w:color="auto"/>
        <w:left w:val="none" w:sz="0" w:space="0" w:color="auto"/>
        <w:bottom w:val="none" w:sz="0" w:space="0" w:color="auto"/>
        <w:right w:val="none" w:sz="0" w:space="0" w:color="auto"/>
      </w:divBdr>
    </w:div>
    <w:div w:id="659847598">
      <w:bodyDiv w:val="1"/>
      <w:marLeft w:val="0"/>
      <w:marRight w:val="0"/>
      <w:marTop w:val="0"/>
      <w:marBottom w:val="0"/>
      <w:divBdr>
        <w:top w:val="none" w:sz="0" w:space="0" w:color="auto"/>
        <w:left w:val="none" w:sz="0" w:space="0" w:color="auto"/>
        <w:bottom w:val="none" w:sz="0" w:space="0" w:color="auto"/>
        <w:right w:val="none" w:sz="0" w:space="0" w:color="auto"/>
      </w:divBdr>
    </w:div>
    <w:div w:id="660158972">
      <w:bodyDiv w:val="1"/>
      <w:marLeft w:val="0"/>
      <w:marRight w:val="0"/>
      <w:marTop w:val="0"/>
      <w:marBottom w:val="0"/>
      <w:divBdr>
        <w:top w:val="none" w:sz="0" w:space="0" w:color="auto"/>
        <w:left w:val="none" w:sz="0" w:space="0" w:color="auto"/>
        <w:bottom w:val="none" w:sz="0" w:space="0" w:color="auto"/>
        <w:right w:val="none" w:sz="0" w:space="0" w:color="auto"/>
      </w:divBdr>
    </w:div>
    <w:div w:id="663318411">
      <w:bodyDiv w:val="1"/>
      <w:marLeft w:val="0"/>
      <w:marRight w:val="0"/>
      <w:marTop w:val="0"/>
      <w:marBottom w:val="0"/>
      <w:divBdr>
        <w:top w:val="none" w:sz="0" w:space="0" w:color="auto"/>
        <w:left w:val="none" w:sz="0" w:space="0" w:color="auto"/>
        <w:bottom w:val="none" w:sz="0" w:space="0" w:color="auto"/>
        <w:right w:val="none" w:sz="0" w:space="0" w:color="auto"/>
      </w:divBdr>
    </w:div>
    <w:div w:id="666785661">
      <w:bodyDiv w:val="1"/>
      <w:marLeft w:val="0"/>
      <w:marRight w:val="0"/>
      <w:marTop w:val="0"/>
      <w:marBottom w:val="0"/>
      <w:divBdr>
        <w:top w:val="none" w:sz="0" w:space="0" w:color="auto"/>
        <w:left w:val="none" w:sz="0" w:space="0" w:color="auto"/>
        <w:bottom w:val="none" w:sz="0" w:space="0" w:color="auto"/>
        <w:right w:val="none" w:sz="0" w:space="0" w:color="auto"/>
      </w:divBdr>
    </w:div>
    <w:div w:id="668294829">
      <w:bodyDiv w:val="1"/>
      <w:marLeft w:val="0"/>
      <w:marRight w:val="0"/>
      <w:marTop w:val="0"/>
      <w:marBottom w:val="0"/>
      <w:divBdr>
        <w:top w:val="none" w:sz="0" w:space="0" w:color="auto"/>
        <w:left w:val="none" w:sz="0" w:space="0" w:color="auto"/>
        <w:bottom w:val="none" w:sz="0" w:space="0" w:color="auto"/>
        <w:right w:val="none" w:sz="0" w:space="0" w:color="auto"/>
      </w:divBdr>
    </w:div>
    <w:div w:id="669259125">
      <w:bodyDiv w:val="1"/>
      <w:marLeft w:val="0"/>
      <w:marRight w:val="0"/>
      <w:marTop w:val="0"/>
      <w:marBottom w:val="0"/>
      <w:divBdr>
        <w:top w:val="none" w:sz="0" w:space="0" w:color="auto"/>
        <w:left w:val="none" w:sz="0" w:space="0" w:color="auto"/>
        <w:bottom w:val="none" w:sz="0" w:space="0" w:color="auto"/>
        <w:right w:val="none" w:sz="0" w:space="0" w:color="auto"/>
      </w:divBdr>
    </w:div>
    <w:div w:id="669330175">
      <w:bodyDiv w:val="1"/>
      <w:marLeft w:val="0"/>
      <w:marRight w:val="0"/>
      <w:marTop w:val="0"/>
      <w:marBottom w:val="0"/>
      <w:divBdr>
        <w:top w:val="none" w:sz="0" w:space="0" w:color="auto"/>
        <w:left w:val="none" w:sz="0" w:space="0" w:color="auto"/>
        <w:bottom w:val="none" w:sz="0" w:space="0" w:color="auto"/>
        <w:right w:val="none" w:sz="0" w:space="0" w:color="auto"/>
      </w:divBdr>
    </w:div>
    <w:div w:id="669406934">
      <w:bodyDiv w:val="1"/>
      <w:marLeft w:val="0"/>
      <w:marRight w:val="0"/>
      <w:marTop w:val="0"/>
      <w:marBottom w:val="0"/>
      <w:divBdr>
        <w:top w:val="none" w:sz="0" w:space="0" w:color="auto"/>
        <w:left w:val="none" w:sz="0" w:space="0" w:color="auto"/>
        <w:bottom w:val="none" w:sz="0" w:space="0" w:color="auto"/>
        <w:right w:val="none" w:sz="0" w:space="0" w:color="auto"/>
      </w:divBdr>
    </w:div>
    <w:div w:id="671445078">
      <w:bodyDiv w:val="1"/>
      <w:marLeft w:val="0"/>
      <w:marRight w:val="0"/>
      <w:marTop w:val="0"/>
      <w:marBottom w:val="0"/>
      <w:divBdr>
        <w:top w:val="none" w:sz="0" w:space="0" w:color="auto"/>
        <w:left w:val="none" w:sz="0" w:space="0" w:color="auto"/>
        <w:bottom w:val="none" w:sz="0" w:space="0" w:color="auto"/>
        <w:right w:val="none" w:sz="0" w:space="0" w:color="auto"/>
      </w:divBdr>
    </w:div>
    <w:div w:id="676420475">
      <w:bodyDiv w:val="1"/>
      <w:marLeft w:val="0"/>
      <w:marRight w:val="0"/>
      <w:marTop w:val="0"/>
      <w:marBottom w:val="0"/>
      <w:divBdr>
        <w:top w:val="none" w:sz="0" w:space="0" w:color="auto"/>
        <w:left w:val="none" w:sz="0" w:space="0" w:color="auto"/>
        <w:bottom w:val="none" w:sz="0" w:space="0" w:color="auto"/>
        <w:right w:val="none" w:sz="0" w:space="0" w:color="auto"/>
      </w:divBdr>
    </w:div>
    <w:div w:id="677194840">
      <w:bodyDiv w:val="1"/>
      <w:marLeft w:val="0"/>
      <w:marRight w:val="0"/>
      <w:marTop w:val="0"/>
      <w:marBottom w:val="0"/>
      <w:divBdr>
        <w:top w:val="none" w:sz="0" w:space="0" w:color="auto"/>
        <w:left w:val="none" w:sz="0" w:space="0" w:color="auto"/>
        <w:bottom w:val="none" w:sz="0" w:space="0" w:color="auto"/>
        <w:right w:val="none" w:sz="0" w:space="0" w:color="auto"/>
      </w:divBdr>
    </w:div>
    <w:div w:id="678891864">
      <w:bodyDiv w:val="1"/>
      <w:marLeft w:val="0"/>
      <w:marRight w:val="0"/>
      <w:marTop w:val="0"/>
      <w:marBottom w:val="0"/>
      <w:divBdr>
        <w:top w:val="none" w:sz="0" w:space="0" w:color="auto"/>
        <w:left w:val="none" w:sz="0" w:space="0" w:color="auto"/>
        <w:bottom w:val="none" w:sz="0" w:space="0" w:color="auto"/>
        <w:right w:val="none" w:sz="0" w:space="0" w:color="auto"/>
      </w:divBdr>
    </w:div>
    <w:div w:id="682824339">
      <w:bodyDiv w:val="1"/>
      <w:marLeft w:val="0"/>
      <w:marRight w:val="0"/>
      <w:marTop w:val="0"/>
      <w:marBottom w:val="0"/>
      <w:divBdr>
        <w:top w:val="none" w:sz="0" w:space="0" w:color="auto"/>
        <w:left w:val="none" w:sz="0" w:space="0" w:color="auto"/>
        <w:bottom w:val="none" w:sz="0" w:space="0" w:color="auto"/>
        <w:right w:val="none" w:sz="0" w:space="0" w:color="auto"/>
      </w:divBdr>
    </w:div>
    <w:div w:id="684136592">
      <w:bodyDiv w:val="1"/>
      <w:marLeft w:val="0"/>
      <w:marRight w:val="0"/>
      <w:marTop w:val="0"/>
      <w:marBottom w:val="0"/>
      <w:divBdr>
        <w:top w:val="none" w:sz="0" w:space="0" w:color="auto"/>
        <w:left w:val="none" w:sz="0" w:space="0" w:color="auto"/>
        <w:bottom w:val="none" w:sz="0" w:space="0" w:color="auto"/>
        <w:right w:val="none" w:sz="0" w:space="0" w:color="auto"/>
      </w:divBdr>
    </w:div>
    <w:div w:id="684676329">
      <w:bodyDiv w:val="1"/>
      <w:marLeft w:val="0"/>
      <w:marRight w:val="0"/>
      <w:marTop w:val="0"/>
      <w:marBottom w:val="0"/>
      <w:divBdr>
        <w:top w:val="none" w:sz="0" w:space="0" w:color="auto"/>
        <w:left w:val="none" w:sz="0" w:space="0" w:color="auto"/>
        <w:bottom w:val="none" w:sz="0" w:space="0" w:color="auto"/>
        <w:right w:val="none" w:sz="0" w:space="0" w:color="auto"/>
      </w:divBdr>
    </w:div>
    <w:div w:id="686103906">
      <w:bodyDiv w:val="1"/>
      <w:marLeft w:val="0"/>
      <w:marRight w:val="0"/>
      <w:marTop w:val="0"/>
      <w:marBottom w:val="0"/>
      <w:divBdr>
        <w:top w:val="none" w:sz="0" w:space="0" w:color="auto"/>
        <w:left w:val="none" w:sz="0" w:space="0" w:color="auto"/>
        <w:bottom w:val="none" w:sz="0" w:space="0" w:color="auto"/>
        <w:right w:val="none" w:sz="0" w:space="0" w:color="auto"/>
      </w:divBdr>
    </w:div>
    <w:div w:id="686175273">
      <w:bodyDiv w:val="1"/>
      <w:marLeft w:val="0"/>
      <w:marRight w:val="0"/>
      <w:marTop w:val="0"/>
      <w:marBottom w:val="0"/>
      <w:divBdr>
        <w:top w:val="none" w:sz="0" w:space="0" w:color="auto"/>
        <w:left w:val="none" w:sz="0" w:space="0" w:color="auto"/>
        <w:bottom w:val="none" w:sz="0" w:space="0" w:color="auto"/>
        <w:right w:val="none" w:sz="0" w:space="0" w:color="auto"/>
      </w:divBdr>
    </w:div>
    <w:div w:id="686951546">
      <w:bodyDiv w:val="1"/>
      <w:marLeft w:val="0"/>
      <w:marRight w:val="0"/>
      <w:marTop w:val="0"/>
      <w:marBottom w:val="0"/>
      <w:divBdr>
        <w:top w:val="none" w:sz="0" w:space="0" w:color="auto"/>
        <w:left w:val="none" w:sz="0" w:space="0" w:color="auto"/>
        <w:bottom w:val="none" w:sz="0" w:space="0" w:color="auto"/>
        <w:right w:val="none" w:sz="0" w:space="0" w:color="auto"/>
      </w:divBdr>
    </w:div>
    <w:div w:id="687410581">
      <w:bodyDiv w:val="1"/>
      <w:marLeft w:val="0"/>
      <w:marRight w:val="0"/>
      <w:marTop w:val="0"/>
      <w:marBottom w:val="0"/>
      <w:divBdr>
        <w:top w:val="none" w:sz="0" w:space="0" w:color="auto"/>
        <w:left w:val="none" w:sz="0" w:space="0" w:color="auto"/>
        <w:bottom w:val="none" w:sz="0" w:space="0" w:color="auto"/>
        <w:right w:val="none" w:sz="0" w:space="0" w:color="auto"/>
      </w:divBdr>
    </w:div>
    <w:div w:id="688141397">
      <w:bodyDiv w:val="1"/>
      <w:marLeft w:val="0"/>
      <w:marRight w:val="0"/>
      <w:marTop w:val="0"/>
      <w:marBottom w:val="0"/>
      <w:divBdr>
        <w:top w:val="none" w:sz="0" w:space="0" w:color="auto"/>
        <w:left w:val="none" w:sz="0" w:space="0" w:color="auto"/>
        <w:bottom w:val="none" w:sz="0" w:space="0" w:color="auto"/>
        <w:right w:val="none" w:sz="0" w:space="0" w:color="auto"/>
      </w:divBdr>
    </w:div>
    <w:div w:id="690029239">
      <w:bodyDiv w:val="1"/>
      <w:marLeft w:val="0"/>
      <w:marRight w:val="0"/>
      <w:marTop w:val="0"/>
      <w:marBottom w:val="0"/>
      <w:divBdr>
        <w:top w:val="none" w:sz="0" w:space="0" w:color="auto"/>
        <w:left w:val="none" w:sz="0" w:space="0" w:color="auto"/>
        <w:bottom w:val="none" w:sz="0" w:space="0" w:color="auto"/>
        <w:right w:val="none" w:sz="0" w:space="0" w:color="auto"/>
      </w:divBdr>
    </w:div>
    <w:div w:id="691611621">
      <w:bodyDiv w:val="1"/>
      <w:marLeft w:val="0"/>
      <w:marRight w:val="0"/>
      <w:marTop w:val="0"/>
      <w:marBottom w:val="0"/>
      <w:divBdr>
        <w:top w:val="none" w:sz="0" w:space="0" w:color="auto"/>
        <w:left w:val="none" w:sz="0" w:space="0" w:color="auto"/>
        <w:bottom w:val="none" w:sz="0" w:space="0" w:color="auto"/>
        <w:right w:val="none" w:sz="0" w:space="0" w:color="auto"/>
      </w:divBdr>
    </w:div>
    <w:div w:id="693111457">
      <w:bodyDiv w:val="1"/>
      <w:marLeft w:val="0"/>
      <w:marRight w:val="0"/>
      <w:marTop w:val="0"/>
      <w:marBottom w:val="0"/>
      <w:divBdr>
        <w:top w:val="none" w:sz="0" w:space="0" w:color="auto"/>
        <w:left w:val="none" w:sz="0" w:space="0" w:color="auto"/>
        <w:bottom w:val="none" w:sz="0" w:space="0" w:color="auto"/>
        <w:right w:val="none" w:sz="0" w:space="0" w:color="auto"/>
      </w:divBdr>
    </w:div>
    <w:div w:id="693120728">
      <w:bodyDiv w:val="1"/>
      <w:marLeft w:val="0"/>
      <w:marRight w:val="0"/>
      <w:marTop w:val="0"/>
      <w:marBottom w:val="0"/>
      <w:divBdr>
        <w:top w:val="none" w:sz="0" w:space="0" w:color="auto"/>
        <w:left w:val="none" w:sz="0" w:space="0" w:color="auto"/>
        <w:bottom w:val="none" w:sz="0" w:space="0" w:color="auto"/>
        <w:right w:val="none" w:sz="0" w:space="0" w:color="auto"/>
      </w:divBdr>
    </w:div>
    <w:div w:id="693503528">
      <w:bodyDiv w:val="1"/>
      <w:marLeft w:val="0"/>
      <w:marRight w:val="0"/>
      <w:marTop w:val="0"/>
      <w:marBottom w:val="0"/>
      <w:divBdr>
        <w:top w:val="none" w:sz="0" w:space="0" w:color="auto"/>
        <w:left w:val="none" w:sz="0" w:space="0" w:color="auto"/>
        <w:bottom w:val="none" w:sz="0" w:space="0" w:color="auto"/>
        <w:right w:val="none" w:sz="0" w:space="0" w:color="auto"/>
      </w:divBdr>
    </w:div>
    <w:div w:id="696584839">
      <w:bodyDiv w:val="1"/>
      <w:marLeft w:val="0"/>
      <w:marRight w:val="0"/>
      <w:marTop w:val="0"/>
      <w:marBottom w:val="0"/>
      <w:divBdr>
        <w:top w:val="none" w:sz="0" w:space="0" w:color="auto"/>
        <w:left w:val="none" w:sz="0" w:space="0" w:color="auto"/>
        <w:bottom w:val="none" w:sz="0" w:space="0" w:color="auto"/>
        <w:right w:val="none" w:sz="0" w:space="0" w:color="auto"/>
      </w:divBdr>
    </w:div>
    <w:div w:id="698161362">
      <w:bodyDiv w:val="1"/>
      <w:marLeft w:val="0"/>
      <w:marRight w:val="0"/>
      <w:marTop w:val="0"/>
      <w:marBottom w:val="0"/>
      <w:divBdr>
        <w:top w:val="none" w:sz="0" w:space="0" w:color="auto"/>
        <w:left w:val="none" w:sz="0" w:space="0" w:color="auto"/>
        <w:bottom w:val="none" w:sz="0" w:space="0" w:color="auto"/>
        <w:right w:val="none" w:sz="0" w:space="0" w:color="auto"/>
      </w:divBdr>
    </w:div>
    <w:div w:id="698580144">
      <w:bodyDiv w:val="1"/>
      <w:marLeft w:val="0"/>
      <w:marRight w:val="0"/>
      <w:marTop w:val="0"/>
      <w:marBottom w:val="0"/>
      <w:divBdr>
        <w:top w:val="none" w:sz="0" w:space="0" w:color="auto"/>
        <w:left w:val="none" w:sz="0" w:space="0" w:color="auto"/>
        <w:bottom w:val="none" w:sz="0" w:space="0" w:color="auto"/>
        <w:right w:val="none" w:sz="0" w:space="0" w:color="auto"/>
      </w:divBdr>
    </w:div>
    <w:div w:id="699353915">
      <w:bodyDiv w:val="1"/>
      <w:marLeft w:val="0"/>
      <w:marRight w:val="0"/>
      <w:marTop w:val="0"/>
      <w:marBottom w:val="0"/>
      <w:divBdr>
        <w:top w:val="none" w:sz="0" w:space="0" w:color="auto"/>
        <w:left w:val="none" w:sz="0" w:space="0" w:color="auto"/>
        <w:bottom w:val="none" w:sz="0" w:space="0" w:color="auto"/>
        <w:right w:val="none" w:sz="0" w:space="0" w:color="auto"/>
      </w:divBdr>
    </w:div>
    <w:div w:id="701637884">
      <w:bodyDiv w:val="1"/>
      <w:marLeft w:val="0"/>
      <w:marRight w:val="0"/>
      <w:marTop w:val="0"/>
      <w:marBottom w:val="0"/>
      <w:divBdr>
        <w:top w:val="none" w:sz="0" w:space="0" w:color="auto"/>
        <w:left w:val="none" w:sz="0" w:space="0" w:color="auto"/>
        <w:bottom w:val="none" w:sz="0" w:space="0" w:color="auto"/>
        <w:right w:val="none" w:sz="0" w:space="0" w:color="auto"/>
      </w:divBdr>
    </w:div>
    <w:div w:id="702049763">
      <w:bodyDiv w:val="1"/>
      <w:marLeft w:val="0"/>
      <w:marRight w:val="0"/>
      <w:marTop w:val="0"/>
      <w:marBottom w:val="0"/>
      <w:divBdr>
        <w:top w:val="none" w:sz="0" w:space="0" w:color="auto"/>
        <w:left w:val="none" w:sz="0" w:space="0" w:color="auto"/>
        <w:bottom w:val="none" w:sz="0" w:space="0" w:color="auto"/>
        <w:right w:val="none" w:sz="0" w:space="0" w:color="auto"/>
      </w:divBdr>
    </w:div>
    <w:div w:id="706492886">
      <w:bodyDiv w:val="1"/>
      <w:marLeft w:val="0"/>
      <w:marRight w:val="0"/>
      <w:marTop w:val="0"/>
      <w:marBottom w:val="0"/>
      <w:divBdr>
        <w:top w:val="none" w:sz="0" w:space="0" w:color="auto"/>
        <w:left w:val="none" w:sz="0" w:space="0" w:color="auto"/>
        <w:bottom w:val="none" w:sz="0" w:space="0" w:color="auto"/>
        <w:right w:val="none" w:sz="0" w:space="0" w:color="auto"/>
      </w:divBdr>
    </w:div>
    <w:div w:id="709495081">
      <w:bodyDiv w:val="1"/>
      <w:marLeft w:val="0"/>
      <w:marRight w:val="0"/>
      <w:marTop w:val="0"/>
      <w:marBottom w:val="0"/>
      <w:divBdr>
        <w:top w:val="none" w:sz="0" w:space="0" w:color="auto"/>
        <w:left w:val="none" w:sz="0" w:space="0" w:color="auto"/>
        <w:bottom w:val="none" w:sz="0" w:space="0" w:color="auto"/>
        <w:right w:val="none" w:sz="0" w:space="0" w:color="auto"/>
      </w:divBdr>
    </w:div>
    <w:div w:id="710617088">
      <w:bodyDiv w:val="1"/>
      <w:marLeft w:val="0"/>
      <w:marRight w:val="0"/>
      <w:marTop w:val="0"/>
      <w:marBottom w:val="0"/>
      <w:divBdr>
        <w:top w:val="none" w:sz="0" w:space="0" w:color="auto"/>
        <w:left w:val="none" w:sz="0" w:space="0" w:color="auto"/>
        <w:bottom w:val="none" w:sz="0" w:space="0" w:color="auto"/>
        <w:right w:val="none" w:sz="0" w:space="0" w:color="auto"/>
      </w:divBdr>
    </w:div>
    <w:div w:id="710962170">
      <w:bodyDiv w:val="1"/>
      <w:marLeft w:val="0"/>
      <w:marRight w:val="0"/>
      <w:marTop w:val="0"/>
      <w:marBottom w:val="0"/>
      <w:divBdr>
        <w:top w:val="none" w:sz="0" w:space="0" w:color="auto"/>
        <w:left w:val="none" w:sz="0" w:space="0" w:color="auto"/>
        <w:bottom w:val="none" w:sz="0" w:space="0" w:color="auto"/>
        <w:right w:val="none" w:sz="0" w:space="0" w:color="auto"/>
      </w:divBdr>
    </w:div>
    <w:div w:id="711729418">
      <w:bodyDiv w:val="1"/>
      <w:marLeft w:val="0"/>
      <w:marRight w:val="0"/>
      <w:marTop w:val="0"/>
      <w:marBottom w:val="0"/>
      <w:divBdr>
        <w:top w:val="none" w:sz="0" w:space="0" w:color="auto"/>
        <w:left w:val="none" w:sz="0" w:space="0" w:color="auto"/>
        <w:bottom w:val="none" w:sz="0" w:space="0" w:color="auto"/>
        <w:right w:val="none" w:sz="0" w:space="0" w:color="auto"/>
      </w:divBdr>
    </w:div>
    <w:div w:id="711923483">
      <w:bodyDiv w:val="1"/>
      <w:marLeft w:val="0"/>
      <w:marRight w:val="0"/>
      <w:marTop w:val="0"/>
      <w:marBottom w:val="0"/>
      <w:divBdr>
        <w:top w:val="none" w:sz="0" w:space="0" w:color="auto"/>
        <w:left w:val="none" w:sz="0" w:space="0" w:color="auto"/>
        <w:bottom w:val="none" w:sz="0" w:space="0" w:color="auto"/>
        <w:right w:val="none" w:sz="0" w:space="0" w:color="auto"/>
      </w:divBdr>
    </w:div>
    <w:div w:id="713622606">
      <w:bodyDiv w:val="1"/>
      <w:marLeft w:val="0"/>
      <w:marRight w:val="0"/>
      <w:marTop w:val="0"/>
      <w:marBottom w:val="0"/>
      <w:divBdr>
        <w:top w:val="none" w:sz="0" w:space="0" w:color="auto"/>
        <w:left w:val="none" w:sz="0" w:space="0" w:color="auto"/>
        <w:bottom w:val="none" w:sz="0" w:space="0" w:color="auto"/>
        <w:right w:val="none" w:sz="0" w:space="0" w:color="auto"/>
      </w:divBdr>
    </w:div>
    <w:div w:id="714550338">
      <w:bodyDiv w:val="1"/>
      <w:marLeft w:val="0"/>
      <w:marRight w:val="0"/>
      <w:marTop w:val="0"/>
      <w:marBottom w:val="0"/>
      <w:divBdr>
        <w:top w:val="none" w:sz="0" w:space="0" w:color="auto"/>
        <w:left w:val="none" w:sz="0" w:space="0" w:color="auto"/>
        <w:bottom w:val="none" w:sz="0" w:space="0" w:color="auto"/>
        <w:right w:val="none" w:sz="0" w:space="0" w:color="auto"/>
      </w:divBdr>
    </w:div>
    <w:div w:id="720712284">
      <w:bodyDiv w:val="1"/>
      <w:marLeft w:val="0"/>
      <w:marRight w:val="0"/>
      <w:marTop w:val="0"/>
      <w:marBottom w:val="0"/>
      <w:divBdr>
        <w:top w:val="none" w:sz="0" w:space="0" w:color="auto"/>
        <w:left w:val="none" w:sz="0" w:space="0" w:color="auto"/>
        <w:bottom w:val="none" w:sz="0" w:space="0" w:color="auto"/>
        <w:right w:val="none" w:sz="0" w:space="0" w:color="auto"/>
      </w:divBdr>
    </w:div>
    <w:div w:id="721640525">
      <w:bodyDiv w:val="1"/>
      <w:marLeft w:val="0"/>
      <w:marRight w:val="0"/>
      <w:marTop w:val="0"/>
      <w:marBottom w:val="0"/>
      <w:divBdr>
        <w:top w:val="none" w:sz="0" w:space="0" w:color="auto"/>
        <w:left w:val="none" w:sz="0" w:space="0" w:color="auto"/>
        <w:bottom w:val="none" w:sz="0" w:space="0" w:color="auto"/>
        <w:right w:val="none" w:sz="0" w:space="0" w:color="auto"/>
      </w:divBdr>
    </w:div>
    <w:div w:id="723338110">
      <w:bodyDiv w:val="1"/>
      <w:marLeft w:val="0"/>
      <w:marRight w:val="0"/>
      <w:marTop w:val="0"/>
      <w:marBottom w:val="0"/>
      <w:divBdr>
        <w:top w:val="none" w:sz="0" w:space="0" w:color="auto"/>
        <w:left w:val="none" w:sz="0" w:space="0" w:color="auto"/>
        <w:bottom w:val="none" w:sz="0" w:space="0" w:color="auto"/>
        <w:right w:val="none" w:sz="0" w:space="0" w:color="auto"/>
      </w:divBdr>
    </w:div>
    <w:div w:id="723454878">
      <w:bodyDiv w:val="1"/>
      <w:marLeft w:val="0"/>
      <w:marRight w:val="0"/>
      <w:marTop w:val="0"/>
      <w:marBottom w:val="0"/>
      <w:divBdr>
        <w:top w:val="none" w:sz="0" w:space="0" w:color="auto"/>
        <w:left w:val="none" w:sz="0" w:space="0" w:color="auto"/>
        <w:bottom w:val="none" w:sz="0" w:space="0" w:color="auto"/>
        <w:right w:val="none" w:sz="0" w:space="0" w:color="auto"/>
      </w:divBdr>
    </w:div>
    <w:div w:id="723523123">
      <w:bodyDiv w:val="1"/>
      <w:marLeft w:val="0"/>
      <w:marRight w:val="0"/>
      <w:marTop w:val="0"/>
      <w:marBottom w:val="0"/>
      <w:divBdr>
        <w:top w:val="none" w:sz="0" w:space="0" w:color="auto"/>
        <w:left w:val="none" w:sz="0" w:space="0" w:color="auto"/>
        <w:bottom w:val="none" w:sz="0" w:space="0" w:color="auto"/>
        <w:right w:val="none" w:sz="0" w:space="0" w:color="auto"/>
      </w:divBdr>
    </w:div>
    <w:div w:id="723604821">
      <w:bodyDiv w:val="1"/>
      <w:marLeft w:val="0"/>
      <w:marRight w:val="0"/>
      <w:marTop w:val="0"/>
      <w:marBottom w:val="0"/>
      <w:divBdr>
        <w:top w:val="none" w:sz="0" w:space="0" w:color="auto"/>
        <w:left w:val="none" w:sz="0" w:space="0" w:color="auto"/>
        <w:bottom w:val="none" w:sz="0" w:space="0" w:color="auto"/>
        <w:right w:val="none" w:sz="0" w:space="0" w:color="auto"/>
      </w:divBdr>
    </w:div>
    <w:div w:id="724260763">
      <w:bodyDiv w:val="1"/>
      <w:marLeft w:val="0"/>
      <w:marRight w:val="0"/>
      <w:marTop w:val="0"/>
      <w:marBottom w:val="0"/>
      <w:divBdr>
        <w:top w:val="none" w:sz="0" w:space="0" w:color="auto"/>
        <w:left w:val="none" w:sz="0" w:space="0" w:color="auto"/>
        <w:bottom w:val="none" w:sz="0" w:space="0" w:color="auto"/>
        <w:right w:val="none" w:sz="0" w:space="0" w:color="auto"/>
      </w:divBdr>
    </w:div>
    <w:div w:id="726611535">
      <w:bodyDiv w:val="1"/>
      <w:marLeft w:val="0"/>
      <w:marRight w:val="0"/>
      <w:marTop w:val="0"/>
      <w:marBottom w:val="0"/>
      <w:divBdr>
        <w:top w:val="none" w:sz="0" w:space="0" w:color="auto"/>
        <w:left w:val="none" w:sz="0" w:space="0" w:color="auto"/>
        <w:bottom w:val="none" w:sz="0" w:space="0" w:color="auto"/>
        <w:right w:val="none" w:sz="0" w:space="0" w:color="auto"/>
      </w:divBdr>
    </w:div>
    <w:div w:id="727801399">
      <w:bodyDiv w:val="1"/>
      <w:marLeft w:val="0"/>
      <w:marRight w:val="0"/>
      <w:marTop w:val="0"/>
      <w:marBottom w:val="0"/>
      <w:divBdr>
        <w:top w:val="none" w:sz="0" w:space="0" w:color="auto"/>
        <w:left w:val="none" w:sz="0" w:space="0" w:color="auto"/>
        <w:bottom w:val="none" w:sz="0" w:space="0" w:color="auto"/>
        <w:right w:val="none" w:sz="0" w:space="0" w:color="auto"/>
      </w:divBdr>
    </w:div>
    <w:div w:id="731927620">
      <w:bodyDiv w:val="1"/>
      <w:marLeft w:val="0"/>
      <w:marRight w:val="0"/>
      <w:marTop w:val="0"/>
      <w:marBottom w:val="0"/>
      <w:divBdr>
        <w:top w:val="none" w:sz="0" w:space="0" w:color="auto"/>
        <w:left w:val="none" w:sz="0" w:space="0" w:color="auto"/>
        <w:bottom w:val="none" w:sz="0" w:space="0" w:color="auto"/>
        <w:right w:val="none" w:sz="0" w:space="0" w:color="auto"/>
      </w:divBdr>
    </w:div>
    <w:div w:id="734282713">
      <w:bodyDiv w:val="1"/>
      <w:marLeft w:val="0"/>
      <w:marRight w:val="0"/>
      <w:marTop w:val="0"/>
      <w:marBottom w:val="0"/>
      <w:divBdr>
        <w:top w:val="none" w:sz="0" w:space="0" w:color="auto"/>
        <w:left w:val="none" w:sz="0" w:space="0" w:color="auto"/>
        <w:bottom w:val="none" w:sz="0" w:space="0" w:color="auto"/>
        <w:right w:val="none" w:sz="0" w:space="0" w:color="auto"/>
      </w:divBdr>
    </w:div>
    <w:div w:id="735593546">
      <w:bodyDiv w:val="1"/>
      <w:marLeft w:val="0"/>
      <w:marRight w:val="0"/>
      <w:marTop w:val="0"/>
      <w:marBottom w:val="0"/>
      <w:divBdr>
        <w:top w:val="none" w:sz="0" w:space="0" w:color="auto"/>
        <w:left w:val="none" w:sz="0" w:space="0" w:color="auto"/>
        <w:bottom w:val="none" w:sz="0" w:space="0" w:color="auto"/>
        <w:right w:val="none" w:sz="0" w:space="0" w:color="auto"/>
      </w:divBdr>
    </w:div>
    <w:div w:id="736785056">
      <w:bodyDiv w:val="1"/>
      <w:marLeft w:val="0"/>
      <w:marRight w:val="0"/>
      <w:marTop w:val="0"/>
      <w:marBottom w:val="0"/>
      <w:divBdr>
        <w:top w:val="none" w:sz="0" w:space="0" w:color="auto"/>
        <w:left w:val="none" w:sz="0" w:space="0" w:color="auto"/>
        <w:bottom w:val="none" w:sz="0" w:space="0" w:color="auto"/>
        <w:right w:val="none" w:sz="0" w:space="0" w:color="auto"/>
      </w:divBdr>
    </w:div>
    <w:div w:id="740831918">
      <w:bodyDiv w:val="1"/>
      <w:marLeft w:val="0"/>
      <w:marRight w:val="0"/>
      <w:marTop w:val="0"/>
      <w:marBottom w:val="0"/>
      <w:divBdr>
        <w:top w:val="none" w:sz="0" w:space="0" w:color="auto"/>
        <w:left w:val="none" w:sz="0" w:space="0" w:color="auto"/>
        <w:bottom w:val="none" w:sz="0" w:space="0" w:color="auto"/>
        <w:right w:val="none" w:sz="0" w:space="0" w:color="auto"/>
      </w:divBdr>
    </w:div>
    <w:div w:id="740906922">
      <w:bodyDiv w:val="1"/>
      <w:marLeft w:val="0"/>
      <w:marRight w:val="0"/>
      <w:marTop w:val="0"/>
      <w:marBottom w:val="0"/>
      <w:divBdr>
        <w:top w:val="none" w:sz="0" w:space="0" w:color="auto"/>
        <w:left w:val="none" w:sz="0" w:space="0" w:color="auto"/>
        <w:bottom w:val="none" w:sz="0" w:space="0" w:color="auto"/>
        <w:right w:val="none" w:sz="0" w:space="0" w:color="auto"/>
      </w:divBdr>
    </w:div>
    <w:div w:id="745998375">
      <w:bodyDiv w:val="1"/>
      <w:marLeft w:val="0"/>
      <w:marRight w:val="0"/>
      <w:marTop w:val="0"/>
      <w:marBottom w:val="0"/>
      <w:divBdr>
        <w:top w:val="none" w:sz="0" w:space="0" w:color="auto"/>
        <w:left w:val="none" w:sz="0" w:space="0" w:color="auto"/>
        <w:bottom w:val="none" w:sz="0" w:space="0" w:color="auto"/>
        <w:right w:val="none" w:sz="0" w:space="0" w:color="auto"/>
      </w:divBdr>
    </w:div>
    <w:div w:id="747000862">
      <w:bodyDiv w:val="1"/>
      <w:marLeft w:val="0"/>
      <w:marRight w:val="0"/>
      <w:marTop w:val="0"/>
      <w:marBottom w:val="0"/>
      <w:divBdr>
        <w:top w:val="none" w:sz="0" w:space="0" w:color="auto"/>
        <w:left w:val="none" w:sz="0" w:space="0" w:color="auto"/>
        <w:bottom w:val="none" w:sz="0" w:space="0" w:color="auto"/>
        <w:right w:val="none" w:sz="0" w:space="0" w:color="auto"/>
      </w:divBdr>
    </w:div>
    <w:div w:id="748237393">
      <w:bodyDiv w:val="1"/>
      <w:marLeft w:val="0"/>
      <w:marRight w:val="0"/>
      <w:marTop w:val="0"/>
      <w:marBottom w:val="0"/>
      <w:divBdr>
        <w:top w:val="none" w:sz="0" w:space="0" w:color="auto"/>
        <w:left w:val="none" w:sz="0" w:space="0" w:color="auto"/>
        <w:bottom w:val="none" w:sz="0" w:space="0" w:color="auto"/>
        <w:right w:val="none" w:sz="0" w:space="0" w:color="auto"/>
      </w:divBdr>
    </w:div>
    <w:div w:id="752818722">
      <w:bodyDiv w:val="1"/>
      <w:marLeft w:val="0"/>
      <w:marRight w:val="0"/>
      <w:marTop w:val="0"/>
      <w:marBottom w:val="0"/>
      <w:divBdr>
        <w:top w:val="none" w:sz="0" w:space="0" w:color="auto"/>
        <w:left w:val="none" w:sz="0" w:space="0" w:color="auto"/>
        <w:bottom w:val="none" w:sz="0" w:space="0" w:color="auto"/>
        <w:right w:val="none" w:sz="0" w:space="0" w:color="auto"/>
      </w:divBdr>
    </w:div>
    <w:div w:id="754399417">
      <w:bodyDiv w:val="1"/>
      <w:marLeft w:val="0"/>
      <w:marRight w:val="0"/>
      <w:marTop w:val="0"/>
      <w:marBottom w:val="0"/>
      <w:divBdr>
        <w:top w:val="none" w:sz="0" w:space="0" w:color="auto"/>
        <w:left w:val="none" w:sz="0" w:space="0" w:color="auto"/>
        <w:bottom w:val="none" w:sz="0" w:space="0" w:color="auto"/>
        <w:right w:val="none" w:sz="0" w:space="0" w:color="auto"/>
      </w:divBdr>
    </w:div>
    <w:div w:id="755250451">
      <w:bodyDiv w:val="1"/>
      <w:marLeft w:val="0"/>
      <w:marRight w:val="0"/>
      <w:marTop w:val="0"/>
      <w:marBottom w:val="0"/>
      <w:divBdr>
        <w:top w:val="none" w:sz="0" w:space="0" w:color="auto"/>
        <w:left w:val="none" w:sz="0" w:space="0" w:color="auto"/>
        <w:bottom w:val="none" w:sz="0" w:space="0" w:color="auto"/>
        <w:right w:val="none" w:sz="0" w:space="0" w:color="auto"/>
      </w:divBdr>
    </w:div>
    <w:div w:id="756823174">
      <w:bodyDiv w:val="1"/>
      <w:marLeft w:val="0"/>
      <w:marRight w:val="0"/>
      <w:marTop w:val="0"/>
      <w:marBottom w:val="0"/>
      <w:divBdr>
        <w:top w:val="none" w:sz="0" w:space="0" w:color="auto"/>
        <w:left w:val="none" w:sz="0" w:space="0" w:color="auto"/>
        <w:bottom w:val="none" w:sz="0" w:space="0" w:color="auto"/>
        <w:right w:val="none" w:sz="0" w:space="0" w:color="auto"/>
      </w:divBdr>
    </w:div>
    <w:div w:id="757753424">
      <w:bodyDiv w:val="1"/>
      <w:marLeft w:val="0"/>
      <w:marRight w:val="0"/>
      <w:marTop w:val="0"/>
      <w:marBottom w:val="0"/>
      <w:divBdr>
        <w:top w:val="none" w:sz="0" w:space="0" w:color="auto"/>
        <w:left w:val="none" w:sz="0" w:space="0" w:color="auto"/>
        <w:bottom w:val="none" w:sz="0" w:space="0" w:color="auto"/>
        <w:right w:val="none" w:sz="0" w:space="0" w:color="auto"/>
      </w:divBdr>
    </w:div>
    <w:div w:id="761221895">
      <w:bodyDiv w:val="1"/>
      <w:marLeft w:val="0"/>
      <w:marRight w:val="0"/>
      <w:marTop w:val="0"/>
      <w:marBottom w:val="0"/>
      <w:divBdr>
        <w:top w:val="none" w:sz="0" w:space="0" w:color="auto"/>
        <w:left w:val="none" w:sz="0" w:space="0" w:color="auto"/>
        <w:bottom w:val="none" w:sz="0" w:space="0" w:color="auto"/>
        <w:right w:val="none" w:sz="0" w:space="0" w:color="auto"/>
      </w:divBdr>
    </w:div>
    <w:div w:id="762216256">
      <w:bodyDiv w:val="1"/>
      <w:marLeft w:val="0"/>
      <w:marRight w:val="0"/>
      <w:marTop w:val="0"/>
      <w:marBottom w:val="0"/>
      <w:divBdr>
        <w:top w:val="none" w:sz="0" w:space="0" w:color="auto"/>
        <w:left w:val="none" w:sz="0" w:space="0" w:color="auto"/>
        <w:bottom w:val="none" w:sz="0" w:space="0" w:color="auto"/>
        <w:right w:val="none" w:sz="0" w:space="0" w:color="auto"/>
      </w:divBdr>
    </w:div>
    <w:div w:id="763191562">
      <w:bodyDiv w:val="1"/>
      <w:marLeft w:val="0"/>
      <w:marRight w:val="0"/>
      <w:marTop w:val="0"/>
      <w:marBottom w:val="0"/>
      <w:divBdr>
        <w:top w:val="none" w:sz="0" w:space="0" w:color="auto"/>
        <w:left w:val="none" w:sz="0" w:space="0" w:color="auto"/>
        <w:bottom w:val="none" w:sz="0" w:space="0" w:color="auto"/>
        <w:right w:val="none" w:sz="0" w:space="0" w:color="auto"/>
      </w:divBdr>
    </w:div>
    <w:div w:id="765154831">
      <w:bodyDiv w:val="1"/>
      <w:marLeft w:val="0"/>
      <w:marRight w:val="0"/>
      <w:marTop w:val="0"/>
      <w:marBottom w:val="0"/>
      <w:divBdr>
        <w:top w:val="none" w:sz="0" w:space="0" w:color="auto"/>
        <w:left w:val="none" w:sz="0" w:space="0" w:color="auto"/>
        <w:bottom w:val="none" w:sz="0" w:space="0" w:color="auto"/>
        <w:right w:val="none" w:sz="0" w:space="0" w:color="auto"/>
      </w:divBdr>
    </w:div>
    <w:div w:id="765999599">
      <w:bodyDiv w:val="1"/>
      <w:marLeft w:val="0"/>
      <w:marRight w:val="0"/>
      <w:marTop w:val="0"/>
      <w:marBottom w:val="0"/>
      <w:divBdr>
        <w:top w:val="none" w:sz="0" w:space="0" w:color="auto"/>
        <w:left w:val="none" w:sz="0" w:space="0" w:color="auto"/>
        <w:bottom w:val="none" w:sz="0" w:space="0" w:color="auto"/>
        <w:right w:val="none" w:sz="0" w:space="0" w:color="auto"/>
      </w:divBdr>
    </w:div>
    <w:div w:id="766195029">
      <w:bodyDiv w:val="1"/>
      <w:marLeft w:val="0"/>
      <w:marRight w:val="0"/>
      <w:marTop w:val="0"/>
      <w:marBottom w:val="0"/>
      <w:divBdr>
        <w:top w:val="none" w:sz="0" w:space="0" w:color="auto"/>
        <w:left w:val="none" w:sz="0" w:space="0" w:color="auto"/>
        <w:bottom w:val="none" w:sz="0" w:space="0" w:color="auto"/>
        <w:right w:val="none" w:sz="0" w:space="0" w:color="auto"/>
      </w:divBdr>
    </w:div>
    <w:div w:id="770974191">
      <w:bodyDiv w:val="1"/>
      <w:marLeft w:val="0"/>
      <w:marRight w:val="0"/>
      <w:marTop w:val="0"/>
      <w:marBottom w:val="0"/>
      <w:divBdr>
        <w:top w:val="none" w:sz="0" w:space="0" w:color="auto"/>
        <w:left w:val="none" w:sz="0" w:space="0" w:color="auto"/>
        <w:bottom w:val="none" w:sz="0" w:space="0" w:color="auto"/>
        <w:right w:val="none" w:sz="0" w:space="0" w:color="auto"/>
      </w:divBdr>
    </w:div>
    <w:div w:id="771825327">
      <w:bodyDiv w:val="1"/>
      <w:marLeft w:val="0"/>
      <w:marRight w:val="0"/>
      <w:marTop w:val="0"/>
      <w:marBottom w:val="0"/>
      <w:divBdr>
        <w:top w:val="none" w:sz="0" w:space="0" w:color="auto"/>
        <w:left w:val="none" w:sz="0" w:space="0" w:color="auto"/>
        <w:bottom w:val="none" w:sz="0" w:space="0" w:color="auto"/>
        <w:right w:val="none" w:sz="0" w:space="0" w:color="auto"/>
      </w:divBdr>
    </w:div>
    <w:div w:id="772939490">
      <w:bodyDiv w:val="1"/>
      <w:marLeft w:val="0"/>
      <w:marRight w:val="0"/>
      <w:marTop w:val="0"/>
      <w:marBottom w:val="0"/>
      <w:divBdr>
        <w:top w:val="none" w:sz="0" w:space="0" w:color="auto"/>
        <w:left w:val="none" w:sz="0" w:space="0" w:color="auto"/>
        <w:bottom w:val="none" w:sz="0" w:space="0" w:color="auto"/>
        <w:right w:val="none" w:sz="0" w:space="0" w:color="auto"/>
      </w:divBdr>
    </w:div>
    <w:div w:id="776214204">
      <w:bodyDiv w:val="1"/>
      <w:marLeft w:val="0"/>
      <w:marRight w:val="0"/>
      <w:marTop w:val="0"/>
      <w:marBottom w:val="0"/>
      <w:divBdr>
        <w:top w:val="none" w:sz="0" w:space="0" w:color="auto"/>
        <w:left w:val="none" w:sz="0" w:space="0" w:color="auto"/>
        <w:bottom w:val="none" w:sz="0" w:space="0" w:color="auto"/>
        <w:right w:val="none" w:sz="0" w:space="0" w:color="auto"/>
      </w:divBdr>
    </w:div>
    <w:div w:id="777676103">
      <w:bodyDiv w:val="1"/>
      <w:marLeft w:val="0"/>
      <w:marRight w:val="0"/>
      <w:marTop w:val="0"/>
      <w:marBottom w:val="0"/>
      <w:divBdr>
        <w:top w:val="none" w:sz="0" w:space="0" w:color="auto"/>
        <w:left w:val="none" w:sz="0" w:space="0" w:color="auto"/>
        <w:bottom w:val="none" w:sz="0" w:space="0" w:color="auto"/>
        <w:right w:val="none" w:sz="0" w:space="0" w:color="auto"/>
      </w:divBdr>
    </w:div>
    <w:div w:id="778908952">
      <w:bodyDiv w:val="1"/>
      <w:marLeft w:val="0"/>
      <w:marRight w:val="0"/>
      <w:marTop w:val="0"/>
      <w:marBottom w:val="0"/>
      <w:divBdr>
        <w:top w:val="none" w:sz="0" w:space="0" w:color="auto"/>
        <w:left w:val="none" w:sz="0" w:space="0" w:color="auto"/>
        <w:bottom w:val="none" w:sz="0" w:space="0" w:color="auto"/>
        <w:right w:val="none" w:sz="0" w:space="0" w:color="auto"/>
      </w:divBdr>
    </w:div>
    <w:div w:id="781995533">
      <w:bodyDiv w:val="1"/>
      <w:marLeft w:val="0"/>
      <w:marRight w:val="0"/>
      <w:marTop w:val="0"/>
      <w:marBottom w:val="0"/>
      <w:divBdr>
        <w:top w:val="none" w:sz="0" w:space="0" w:color="auto"/>
        <w:left w:val="none" w:sz="0" w:space="0" w:color="auto"/>
        <w:bottom w:val="none" w:sz="0" w:space="0" w:color="auto"/>
        <w:right w:val="none" w:sz="0" w:space="0" w:color="auto"/>
      </w:divBdr>
    </w:div>
    <w:div w:id="785466861">
      <w:bodyDiv w:val="1"/>
      <w:marLeft w:val="0"/>
      <w:marRight w:val="0"/>
      <w:marTop w:val="0"/>
      <w:marBottom w:val="0"/>
      <w:divBdr>
        <w:top w:val="none" w:sz="0" w:space="0" w:color="auto"/>
        <w:left w:val="none" w:sz="0" w:space="0" w:color="auto"/>
        <w:bottom w:val="none" w:sz="0" w:space="0" w:color="auto"/>
        <w:right w:val="none" w:sz="0" w:space="0" w:color="auto"/>
      </w:divBdr>
    </w:div>
    <w:div w:id="791022428">
      <w:bodyDiv w:val="1"/>
      <w:marLeft w:val="0"/>
      <w:marRight w:val="0"/>
      <w:marTop w:val="0"/>
      <w:marBottom w:val="0"/>
      <w:divBdr>
        <w:top w:val="none" w:sz="0" w:space="0" w:color="auto"/>
        <w:left w:val="none" w:sz="0" w:space="0" w:color="auto"/>
        <w:bottom w:val="none" w:sz="0" w:space="0" w:color="auto"/>
        <w:right w:val="none" w:sz="0" w:space="0" w:color="auto"/>
      </w:divBdr>
    </w:div>
    <w:div w:id="793791160">
      <w:bodyDiv w:val="1"/>
      <w:marLeft w:val="0"/>
      <w:marRight w:val="0"/>
      <w:marTop w:val="0"/>
      <w:marBottom w:val="0"/>
      <w:divBdr>
        <w:top w:val="none" w:sz="0" w:space="0" w:color="auto"/>
        <w:left w:val="none" w:sz="0" w:space="0" w:color="auto"/>
        <w:bottom w:val="none" w:sz="0" w:space="0" w:color="auto"/>
        <w:right w:val="none" w:sz="0" w:space="0" w:color="auto"/>
      </w:divBdr>
    </w:div>
    <w:div w:id="795181025">
      <w:bodyDiv w:val="1"/>
      <w:marLeft w:val="0"/>
      <w:marRight w:val="0"/>
      <w:marTop w:val="0"/>
      <w:marBottom w:val="0"/>
      <w:divBdr>
        <w:top w:val="none" w:sz="0" w:space="0" w:color="auto"/>
        <w:left w:val="none" w:sz="0" w:space="0" w:color="auto"/>
        <w:bottom w:val="none" w:sz="0" w:space="0" w:color="auto"/>
        <w:right w:val="none" w:sz="0" w:space="0" w:color="auto"/>
      </w:divBdr>
    </w:div>
    <w:div w:id="797071973">
      <w:bodyDiv w:val="1"/>
      <w:marLeft w:val="0"/>
      <w:marRight w:val="0"/>
      <w:marTop w:val="0"/>
      <w:marBottom w:val="0"/>
      <w:divBdr>
        <w:top w:val="none" w:sz="0" w:space="0" w:color="auto"/>
        <w:left w:val="none" w:sz="0" w:space="0" w:color="auto"/>
        <w:bottom w:val="none" w:sz="0" w:space="0" w:color="auto"/>
        <w:right w:val="none" w:sz="0" w:space="0" w:color="auto"/>
      </w:divBdr>
    </w:div>
    <w:div w:id="797257917">
      <w:bodyDiv w:val="1"/>
      <w:marLeft w:val="0"/>
      <w:marRight w:val="0"/>
      <w:marTop w:val="0"/>
      <w:marBottom w:val="0"/>
      <w:divBdr>
        <w:top w:val="none" w:sz="0" w:space="0" w:color="auto"/>
        <w:left w:val="none" w:sz="0" w:space="0" w:color="auto"/>
        <w:bottom w:val="none" w:sz="0" w:space="0" w:color="auto"/>
        <w:right w:val="none" w:sz="0" w:space="0" w:color="auto"/>
      </w:divBdr>
    </w:div>
    <w:div w:id="805898829">
      <w:bodyDiv w:val="1"/>
      <w:marLeft w:val="0"/>
      <w:marRight w:val="0"/>
      <w:marTop w:val="0"/>
      <w:marBottom w:val="0"/>
      <w:divBdr>
        <w:top w:val="none" w:sz="0" w:space="0" w:color="auto"/>
        <w:left w:val="none" w:sz="0" w:space="0" w:color="auto"/>
        <w:bottom w:val="none" w:sz="0" w:space="0" w:color="auto"/>
        <w:right w:val="none" w:sz="0" w:space="0" w:color="auto"/>
      </w:divBdr>
    </w:div>
    <w:div w:id="809055835">
      <w:bodyDiv w:val="1"/>
      <w:marLeft w:val="0"/>
      <w:marRight w:val="0"/>
      <w:marTop w:val="0"/>
      <w:marBottom w:val="0"/>
      <w:divBdr>
        <w:top w:val="none" w:sz="0" w:space="0" w:color="auto"/>
        <w:left w:val="none" w:sz="0" w:space="0" w:color="auto"/>
        <w:bottom w:val="none" w:sz="0" w:space="0" w:color="auto"/>
        <w:right w:val="none" w:sz="0" w:space="0" w:color="auto"/>
      </w:divBdr>
    </w:div>
    <w:div w:id="809253904">
      <w:bodyDiv w:val="1"/>
      <w:marLeft w:val="0"/>
      <w:marRight w:val="0"/>
      <w:marTop w:val="0"/>
      <w:marBottom w:val="0"/>
      <w:divBdr>
        <w:top w:val="none" w:sz="0" w:space="0" w:color="auto"/>
        <w:left w:val="none" w:sz="0" w:space="0" w:color="auto"/>
        <w:bottom w:val="none" w:sz="0" w:space="0" w:color="auto"/>
        <w:right w:val="none" w:sz="0" w:space="0" w:color="auto"/>
      </w:divBdr>
    </w:div>
    <w:div w:id="810680728">
      <w:bodyDiv w:val="1"/>
      <w:marLeft w:val="0"/>
      <w:marRight w:val="0"/>
      <w:marTop w:val="0"/>
      <w:marBottom w:val="0"/>
      <w:divBdr>
        <w:top w:val="none" w:sz="0" w:space="0" w:color="auto"/>
        <w:left w:val="none" w:sz="0" w:space="0" w:color="auto"/>
        <w:bottom w:val="none" w:sz="0" w:space="0" w:color="auto"/>
        <w:right w:val="none" w:sz="0" w:space="0" w:color="auto"/>
      </w:divBdr>
    </w:div>
    <w:div w:id="810943217">
      <w:bodyDiv w:val="1"/>
      <w:marLeft w:val="0"/>
      <w:marRight w:val="0"/>
      <w:marTop w:val="0"/>
      <w:marBottom w:val="0"/>
      <w:divBdr>
        <w:top w:val="none" w:sz="0" w:space="0" w:color="auto"/>
        <w:left w:val="none" w:sz="0" w:space="0" w:color="auto"/>
        <w:bottom w:val="none" w:sz="0" w:space="0" w:color="auto"/>
        <w:right w:val="none" w:sz="0" w:space="0" w:color="auto"/>
      </w:divBdr>
    </w:div>
    <w:div w:id="812790584">
      <w:bodyDiv w:val="1"/>
      <w:marLeft w:val="0"/>
      <w:marRight w:val="0"/>
      <w:marTop w:val="0"/>
      <w:marBottom w:val="0"/>
      <w:divBdr>
        <w:top w:val="none" w:sz="0" w:space="0" w:color="auto"/>
        <w:left w:val="none" w:sz="0" w:space="0" w:color="auto"/>
        <w:bottom w:val="none" w:sz="0" w:space="0" w:color="auto"/>
        <w:right w:val="none" w:sz="0" w:space="0" w:color="auto"/>
      </w:divBdr>
    </w:div>
    <w:div w:id="813064264">
      <w:bodyDiv w:val="1"/>
      <w:marLeft w:val="0"/>
      <w:marRight w:val="0"/>
      <w:marTop w:val="0"/>
      <w:marBottom w:val="0"/>
      <w:divBdr>
        <w:top w:val="none" w:sz="0" w:space="0" w:color="auto"/>
        <w:left w:val="none" w:sz="0" w:space="0" w:color="auto"/>
        <w:bottom w:val="none" w:sz="0" w:space="0" w:color="auto"/>
        <w:right w:val="none" w:sz="0" w:space="0" w:color="auto"/>
      </w:divBdr>
    </w:div>
    <w:div w:id="813302069">
      <w:bodyDiv w:val="1"/>
      <w:marLeft w:val="0"/>
      <w:marRight w:val="0"/>
      <w:marTop w:val="0"/>
      <w:marBottom w:val="0"/>
      <w:divBdr>
        <w:top w:val="none" w:sz="0" w:space="0" w:color="auto"/>
        <w:left w:val="none" w:sz="0" w:space="0" w:color="auto"/>
        <w:bottom w:val="none" w:sz="0" w:space="0" w:color="auto"/>
        <w:right w:val="none" w:sz="0" w:space="0" w:color="auto"/>
      </w:divBdr>
    </w:div>
    <w:div w:id="814642891">
      <w:bodyDiv w:val="1"/>
      <w:marLeft w:val="0"/>
      <w:marRight w:val="0"/>
      <w:marTop w:val="0"/>
      <w:marBottom w:val="0"/>
      <w:divBdr>
        <w:top w:val="none" w:sz="0" w:space="0" w:color="auto"/>
        <w:left w:val="none" w:sz="0" w:space="0" w:color="auto"/>
        <w:bottom w:val="none" w:sz="0" w:space="0" w:color="auto"/>
        <w:right w:val="none" w:sz="0" w:space="0" w:color="auto"/>
      </w:divBdr>
    </w:div>
    <w:div w:id="814683319">
      <w:bodyDiv w:val="1"/>
      <w:marLeft w:val="0"/>
      <w:marRight w:val="0"/>
      <w:marTop w:val="0"/>
      <w:marBottom w:val="0"/>
      <w:divBdr>
        <w:top w:val="none" w:sz="0" w:space="0" w:color="auto"/>
        <w:left w:val="none" w:sz="0" w:space="0" w:color="auto"/>
        <w:bottom w:val="none" w:sz="0" w:space="0" w:color="auto"/>
        <w:right w:val="none" w:sz="0" w:space="0" w:color="auto"/>
      </w:divBdr>
    </w:div>
    <w:div w:id="815607030">
      <w:bodyDiv w:val="1"/>
      <w:marLeft w:val="0"/>
      <w:marRight w:val="0"/>
      <w:marTop w:val="0"/>
      <w:marBottom w:val="0"/>
      <w:divBdr>
        <w:top w:val="none" w:sz="0" w:space="0" w:color="auto"/>
        <w:left w:val="none" w:sz="0" w:space="0" w:color="auto"/>
        <w:bottom w:val="none" w:sz="0" w:space="0" w:color="auto"/>
        <w:right w:val="none" w:sz="0" w:space="0" w:color="auto"/>
      </w:divBdr>
    </w:div>
    <w:div w:id="817186983">
      <w:bodyDiv w:val="1"/>
      <w:marLeft w:val="0"/>
      <w:marRight w:val="0"/>
      <w:marTop w:val="0"/>
      <w:marBottom w:val="0"/>
      <w:divBdr>
        <w:top w:val="none" w:sz="0" w:space="0" w:color="auto"/>
        <w:left w:val="none" w:sz="0" w:space="0" w:color="auto"/>
        <w:bottom w:val="none" w:sz="0" w:space="0" w:color="auto"/>
        <w:right w:val="none" w:sz="0" w:space="0" w:color="auto"/>
      </w:divBdr>
    </w:div>
    <w:div w:id="818154784">
      <w:bodyDiv w:val="1"/>
      <w:marLeft w:val="0"/>
      <w:marRight w:val="0"/>
      <w:marTop w:val="0"/>
      <w:marBottom w:val="0"/>
      <w:divBdr>
        <w:top w:val="none" w:sz="0" w:space="0" w:color="auto"/>
        <w:left w:val="none" w:sz="0" w:space="0" w:color="auto"/>
        <w:bottom w:val="none" w:sz="0" w:space="0" w:color="auto"/>
        <w:right w:val="none" w:sz="0" w:space="0" w:color="auto"/>
      </w:divBdr>
    </w:div>
    <w:div w:id="819613227">
      <w:bodyDiv w:val="1"/>
      <w:marLeft w:val="0"/>
      <w:marRight w:val="0"/>
      <w:marTop w:val="0"/>
      <w:marBottom w:val="0"/>
      <w:divBdr>
        <w:top w:val="none" w:sz="0" w:space="0" w:color="auto"/>
        <w:left w:val="none" w:sz="0" w:space="0" w:color="auto"/>
        <w:bottom w:val="none" w:sz="0" w:space="0" w:color="auto"/>
        <w:right w:val="none" w:sz="0" w:space="0" w:color="auto"/>
      </w:divBdr>
    </w:div>
    <w:div w:id="821502516">
      <w:bodyDiv w:val="1"/>
      <w:marLeft w:val="0"/>
      <w:marRight w:val="0"/>
      <w:marTop w:val="0"/>
      <w:marBottom w:val="0"/>
      <w:divBdr>
        <w:top w:val="none" w:sz="0" w:space="0" w:color="auto"/>
        <w:left w:val="none" w:sz="0" w:space="0" w:color="auto"/>
        <w:bottom w:val="none" w:sz="0" w:space="0" w:color="auto"/>
        <w:right w:val="none" w:sz="0" w:space="0" w:color="auto"/>
      </w:divBdr>
    </w:div>
    <w:div w:id="822432199">
      <w:bodyDiv w:val="1"/>
      <w:marLeft w:val="0"/>
      <w:marRight w:val="0"/>
      <w:marTop w:val="0"/>
      <w:marBottom w:val="0"/>
      <w:divBdr>
        <w:top w:val="none" w:sz="0" w:space="0" w:color="auto"/>
        <w:left w:val="none" w:sz="0" w:space="0" w:color="auto"/>
        <w:bottom w:val="none" w:sz="0" w:space="0" w:color="auto"/>
        <w:right w:val="none" w:sz="0" w:space="0" w:color="auto"/>
      </w:divBdr>
    </w:div>
    <w:div w:id="824277008">
      <w:bodyDiv w:val="1"/>
      <w:marLeft w:val="0"/>
      <w:marRight w:val="0"/>
      <w:marTop w:val="0"/>
      <w:marBottom w:val="0"/>
      <w:divBdr>
        <w:top w:val="none" w:sz="0" w:space="0" w:color="auto"/>
        <w:left w:val="none" w:sz="0" w:space="0" w:color="auto"/>
        <w:bottom w:val="none" w:sz="0" w:space="0" w:color="auto"/>
        <w:right w:val="none" w:sz="0" w:space="0" w:color="auto"/>
      </w:divBdr>
    </w:div>
    <w:div w:id="828906513">
      <w:bodyDiv w:val="1"/>
      <w:marLeft w:val="0"/>
      <w:marRight w:val="0"/>
      <w:marTop w:val="0"/>
      <w:marBottom w:val="0"/>
      <w:divBdr>
        <w:top w:val="none" w:sz="0" w:space="0" w:color="auto"/>
        <w:left w:val="none" w:sz="0" w:space="0" w:color="auto"/>
        <w:bottom w:val="none" w:sz="0" w:space="0" w:color="auto"/>
        <w:right w:val="none" w:sz="0" w:space="0" w:color="auto"/>
      </w:divBdr>
    </w:div>
    <w:div w:id="829255233">
      <w:bodyDiv w:val="1"/>
      <w:marLeft w:val="0"/>
      <w:marRight w:val="0"/>
      <w:marTop w:val="0"/>
      <w:marBottom w:val="0"/>
      <w:divBdr>
        <w:top w:val="none" w:sz="0" w:space="0" w:color="auto"/>
        <w:left w:val="none" w:sz="0" w:space="0" w:color="auto"/>
        <w:bottom w:val="none" w:sz="0" w:space="0" w:color="auto"/>
        <w:right w:val="none" w:sz="0" w:space="0" w:color="auto"/>
      </w:divBdr>
    </w:div>
    <w:div w:id="830294706">
      <w:bodyDiv w:val="1"/>
      <w:marLeft w:val="0"/>
      <w:marRight w:val="0"/>
      <w:marTop w:val="0"/>
      <w:marBottom w:val="0"/>
      <w:divBdr>
        <w:top w:val="none" w:sz="0" w:space="0" w:color="auto"/>
        <w:left w:val="none" w:sz="0" w:space="0" w:color="auto"/>
        <w:bottom w:val="none" w:sz="0" w:space="0" w:color="auto"/>
        <w:right w:val="none" w:sz="0" w:space="0" w:color="auto"/>
      </w:divBdr>
    </w:div>
    <w:div w:id="831413479">
      <w:bodyDiv w:val="1"/>
      <w:marLeft w:val="0"/>
      <w:marRight w:val="0"/>
      <w:marTop w:val="0"/>
      <w:marBottom w:val="0"/>
      <w:divBdr>
        <w:top w:val="none" w:sz="0" w:space="0" w:color="auto"/>
        <w:left w:val="none" w:sz="0" w:space="0" w:color="auto"/>
        <w:bottom w:val="none" w:sz="0" w:space="0" w:color="auto"/>
        <w:right w:val="none" w:sz="0" w:space="0" w:color="auto"/>
      </w:divBdr>
    </w:div>
    <w:div w:id="832110822">
      <w:bodyDiv w:val="1"/>
      <w:marLeft w:val="0"/>
      <w:marRight w:val="0"/>
      <w:marTop w:val="0"/>
      <w:marBottom w:val="0"/>
      <w:divBdr>
        <w:top w:val="none" w:sz="0" w:space="0" w:color="auto"/>
        <w:left w:val="none" w:sz="0" w:space="0" w:color="auto"/>
        <w:bottom w:val="none" w:sz="0" w:space="0" w:color="auto"/>
        <w:right w:val="none" w:sz="0" w:space="0" w:color="auto"/>
      </w:divBdr>
    </w:div>
    <w:div w:id="833839070">
      <w:bodyDiv w:val="1"/>
      <w:marLeft w:val="0"/>
      <w:marRight w:val="0"/>
      <w:marTop w:val="0"/>
      <w:marBottom w:val="0"/>
      <w:divBdr>
        <w:top w:val="none" w:sz="0" w:space="0" w:color="auto"/>
        <w:left w:val="none" w:sz="0" w:space="0" w:color="auto"/>
        <w:bottom w:val="none" w:sz="0" w:space="0" w:color="auto"/>
        <w:right w:val="none" w:sz="0" w:space="0" w:color="auto"/>
      </w:divBdr>
    </w:div>
    <w:div w:id="837766088">
      <w:bodyDiv w:val="1"/>
      <w:marLeft w:val="0"/>
      <w:marRight w:val="0"/>
      <w:marTop w:val="0"/>
      <w:marBottom w:val="0"/>
      <w:divBdr>
        <w:top w:val="none" w:sz="0" w:space="0" w:color="auto"/>
        <w:left w:val="none" w:sz="0" w:space="0" w:color="auto"/>
        <w:bottom w:val="none" w:sz="0" w:space="0" w:color="auto"/>
        <w:right w:val="none" w:sz="0" w:space="0" w:color="auto"/>
      </w:divBdr>
    </w:div>
    <w:div w:id="839075770">
      <w:bodyDiv w:val="1"/>
      <w:marLeft w:val="0"/>
      <w:marRight w:val="0"/>
      <w:marTop w:val="0"/>
      <w:marBottom w:val="0"/>
      <w:divBdr>
        <w:top w:val="none" w:sz="0" w:space="0" w:color="auto"/>
        <w:left w:val="none" w:sz="0" w:space="0" w:color="auto"/>
        <w:bottom w:val="none" w:sz="0" w:space="0" w:color="auto"/>
        <w:right w:val="none" w:sz="0" w:space="0" w:color="auto"/>
      </w:divBdr>
    </w:div>
    <w:div w:id="847792185">
      <w:bodyDiv w:val="1"/>
      <w:marLeft w:val="0"/>
      <w:marRight w:val="0"/>
      <w:marTop w:val="0"/>
      <w:marBottom w:val="0"/>
      <w:divBdr>
        <w:top w:val="none" w:sz="0" w:space="0" w:color="auto"/>
        <w:left w:val="none" w:sz="0" w:space="0" w:color="auto"/>
        <w:bottom w:val="none" w:sz="0" w:space="0" w:color="auto"/>
        <w:right w:val="none" w:sz="0" w:space="0" w:color="auto"/>
      </w:divBdr>
    </w:div>
    <w:div w:id="848788490">
      <w:bodyDiv w:val="1"/>
      <w:marLeft w:val="0"/>
      <w:marRight w:val="0"/>
      <w:marTop w:val="0"/>
      <w:marBottom w:val="0"/>
      <w:divBdr>
        <w:top w:val="none" w:sz="0" w:space="0" w:color="auto"/>
        <w:left w:val="none" w:sz="0" w:space="0" w:color="auto"/>
        <w:bottom w:val="none" w:sz="0" w:space="0" w:color="auto"/>
        <w:right w:val="none" w:sz="0" w:space="0" w:color="auto"/>
      </w:divBdr>
    </w:div>
    <w:div w:id="851527878">
      <w:bodyDiv w:val="1"/>
      <w:marLeft w:val="0"/>
      <w:marRight w:val="0"/>
      <w:marTop w:val="0"/>
      <w:marBottom w:val="0"/>
      <w:divBdr>
        <w:top w:val="none" w:sz="0" w:space="0" w:color="auto"/>
        <w:left w:val="none" w:sz="0" w:space="0" w:color="auto"/>
        <w:bottom w:val="none" w:sz="0" w:space="0" w:color="auto"/>
        <w:right w:val="none" w:sz="0" w:space="0" w:color="auto"/>
      </w:divBdr>
    </w:div>
    <w:div w:id="852262339">
      <w:bodyDiv w:val="1"/>
      <w:marLeft w:val="0"/>
      <w:marRight w:val="0"/>
      <w:marTop w:val="0"/>
      <w:marBottom w:val="0"/>
      <w:divBdr>
        <w:top w:val="none" w:sz="0" w:space="0" w:color="auto"/>
        <w:left w:val="none" w:sz="0" w:space="0" w:color="auto"/>
        <w:bottom w:val="none" w:sz="0" w:space="0" w:color="auto"/>
        <w:right w:val="none" w:sz="0" w:space="0" w:color="auto"/>
      </w:divBdr>
    </w:div>
    <w:div w:id="857037451">
      <w:bodyDiv w:val="1"/>
      <w:marLeft w:val="0"/>
      <w:marRight w:val="0"/>
      <w:marTop w:val="0"/>
      <w:marBottom w:val="0"/>
      <w:divBdr>
        <w:top w:val="none" w:sz="0" w:space="0" w:color="auto"/>
        <w:left w:val="none" w:sz="0" w:space="0" w:color="auto"/>
        <w:bottom w:val="none" w:sz="0" w:space="0" w:color="auto"/>
        <w:right w:val="none" w:sz="0" w:space="0" w:color="auto"/>
      </w:divBdr>
    </w:div>
    <w:div w:id="859389098">
      <w:bodyDiv w:val="1"/>
      <w:marLeft w:val="0"/>
      <w:marRight w:val="0"/>
      <w:marTop w:val="0"/>
      <w:marBottom w:val="0"/>
      <w:divBdr>
        <w:top w:val="none" w:sz="0" w:space="0" w:color="auto"/>
        <w:left w:val="none" w:sz="0" w:space="0" w:color="auto"/>
        <w:bottom w:val="none" w:sz="0" w:space="0" w:color="auto"/>
        <w:right w:val="none" w:sz="0" w:space="0" w:color="auto"/>
      </w:divBdr>
    </w:div>
    <w:div w:id="860974778">
      <w:bodyDiv w:val="1"/>
      <w:marLeft w:val="0"/>
      <w:marRight w:val="0"/>
      <w:marTop w:val="0"/>
      <w:marBottom w:val="0"/>
      <w:divBdr>
        <w:top w:val="none" w:sz="0" w:space="0" w:color="auto"/>
        <w:left w:val="none" w:sz="0" w:space="0" w:color="auto"/>
        <w:bottom w:val="none" w:sz="0" w:space="0" w:color="auto"/>
        <w:right w:val="none" w:sz="0" w:space="0" w:color="auto"/>
      </w:divBdr>
    </w:div>
    <w:div w:id="861743287">
      <w:bodyDiv w:val="1"/>
      <w:marLeft w:val="0"/>
      <w:marRight w:val="0"/>
      <w:marTop w:val="0"/>
      <w:marBottom w:val="0"/>
      <w:divBdr>
        <w:top w:val="none" w:sz="0" w:space="0" w:color="auto"/>
        <w:left w:val="none" w:sz="0" w:space="0" w:color="auto"/>
        <w:bottom w:val="none" w:sz="0" w:space="0" w:color="auto"/>
        <w:right w:val="none" w:sz="0" w:space="0" w:color="auto"/>
      </w:divBdr>
    </w:div>
    <w:div w:id="864446089">
      <w:bodyDiv w:val="1"/>
      <w:marLeft w:val="0"/>
      <w:marRight w:val="0"/>
      <w:marTop w:val="0"/>
      <w:marBottom w:val="0"/>
      <w:divBdr>
        <w:top w:val="none" w:sz="0" w:space="0" w:color="auto"/>
        <w:left w:val="none" w:sz="0" w:space="0" w:color="auto"/>
        <w:bottom w:val="none" w:sz="0" w:space="0" w:color="auto"/>
        <w:right w:val="none" w:sz="0" w:space="0" w:color="auto"/>
      </w:divBdr>
    </w:div>
    <w:div w:id="865220605">
      <w:bodyDiv w:val="1"/>
      <w:marLeft w:val="0"/>
      <w:marRight w:val="0"/>
      <w:marTop w:val="0"/>
      <w:marBottom w:val="0"/>
      <w:divBdr>
        <w:top w:val="none" w:sz="0" w:space="0" w:color="auto"/>
        <w:left w:val="none" w:sz="0" w:space="0" w:color="auto"/>
        <w:bottom w:val="none" w:sz="0" w:space="0" w:color="auto"/>
        <w:right w:val="none" w:sz="0" w:space="0" w:color="auto"/>
      </w:divBdr>
    </w:div>
    <w:div w:id="867722755">
      <w:bodyDiv w:val="1"/>
      <w:marLeft w:val="0"/>
      <w:marRight w:val="0"/>
      <w:marTop w:val="0"/>
      <w:marBottom w:val="0"/>
      <w:divBdr>
        <w:top w:val="none" w:sz="0" w:space="0" w:color="auto"/>
        <w:left w:val="none" w:sz="0" w:space="0" w:color="auto"/>
        <w:bottom w:val="none" w:sz="0" w:space="0" w:color="auto"/>
        <w:right w:val="none" w:sz="0" w:space="0" w:color="auto"/>
      </w:divBdr>
    </w:div>
    <w:div w:id="868029455">
      <w:bodyDiv w:val="1"/>
      <w:marLeft w:val="0"/>
      <w:marRight w:val="0"/>
      <w:marTop w:val="0"/>
      <w:marBottom w:val="0"/>
      <w:divBdr>
        <w:top w:val="none" w:sz="0" w:space="0" w:color="auto"/>
        <w:left w:val="none" w:sz="0" w:space="0" w:color="auto"/>
        <w:bottom w:val="none" w:sz="0" w:space="0" w:color="auto"/>
        <w:right w:val="none" w:sz="0" w:space="0" w:color="auto"/>
      </w:divBdr>
    </w:div>
    <w:div w:id="869219222">
      <w:bodyDiv w:val="1"/>
      <w:marLeft w:val="0"/>
      <w:marRight w:val="0"/>
      <w:marTop w:val="0"/>
      <w:marBottom w:val="0"/>
      <w:divBdr>
        <w:top w:val="none" w:sz="0" w:space="0" w:color="auto"/>
        <w:left w:val="none" w:sz="0" w:space="0" w:color="auto"/>
        <w:bottom w:val="none" w:sz="0" w:space="0" w:color="auto"/>
        <w:right w:val="none" w:sz="0" w:space="0" w:color="auto"/>
      </w:divBdr>
    </w:div>
    <w:div w:id="871839882">
      <w:bodyDiv w:val="1"/>
      <w:marLeft w:val="0"/>
      <w:marRight w:val="0"/>
      <w:marTop w:val="0"/>
      <w:marBottom w:val="0"/>
      <w:divBdr>
        <w:top w:val="none" w:sz="0" w:space="0" w:color="auto"/>
        <w:left w:val="none" w:sz="0" w:space="0" w:color="auto"/>
        <w:bottom w:val="none" w:sz="0" w:space="0" w:color="auto"/>
        <w:right w:val="none" w:sz="0" w:space="0" w:color="auto"/>
      </w:divBdr>
    </w:div>
    <w:div w:id="879124179">
      <w:bodyDiv w:val="1"/>
      <w:marLeft w:val="0"/>
      <w:marRight w:val="0"/>
      <w:marTop w:val="0"/>
      <w:marBottom w:val="0"/>
      <w:divBdr>
        <w:top w:val="none" w:sz="0" w:space="0" w:color="auto"/>
        <w:left w:val="none" w:sz="0" w:space="0" w:color="auto"/>
        <w:bottom w:val="none" w:sz="0" w:space="0" w:color="auto"/>
        <w:right w:val="none" w:sz="0" w:space="0" w:color="auto"/>
      </w:divBdr>
    </w:div>
    <w:div w:id="881091847">
      <w:bodyDiv w:val="1"/>
      <w:marLeft w:val="0"/>
      <w:marRight w:val="0"/>
      <w:marTop w:val="0"/>
      <w:marBottom w:val="0"/>
      <w:divBdr>
        <w:top w:val="none" w:sz="0" w:space="0" w:color="auto"/>
        <w:left w:val="none" w:sz="0" w:space="0" w:color="auto"/>
        <w:bottom w:val="none" w:sz="0" w:space="0" w:color="auto"/>
        <w:right w:val="none" w:sz="0" w:space="0" w:color="auto"/>
      </w:divBdr>
    </w:div>
    <w:div w:id="881752833">
      <w:bodyDiv w:val="1"/>
      <w:marLeft w:val="0"/>
      <w:marRight w:val="0"/>
      <w:marTop w:val="0"/>
      <w:marBottom w:val="0"/>
      <w:divBdr>
        <w:top w:val="none" w:sz="0" w:space="0" w:color="auto"/>
        <w:left w:val="none" w:sz="0" w:space="0" w:color="auto"/>
        <w:bottom w:val="none" w:sz="0" w:space="0" w:color="auto"/>
        <w:right w:val="none" w:sz="0" w:space="0" w:color="auto"/>
      </w:divBdr>
    </w:div>
    <w:div w:id="881985336">
      <w:bodyDiv w:val="1"/>
      <w:marLeft w:val="0"/>
      <w:marRight w:val="0"/>
      <w:marTop w:val="0"/>
      <w:marBottom w:val="0"/>
      <w:divBdr>
        <w:top w:val="none" w:sz="0" w:space="0" w:color="auto"/>
        <w:left w:val="none" w:sz="0" w:space="0" w:color="auto"/>
        <w:bottom w:val="none" w:sz="0" w:space="0" w:color="auto"/>
        <w:right w:val="none" w:sz="0" w:space="0" w:color="auto"/>
      </w:divBdr>
    </w:div>
    <w:div w:id="884028670">
      <w:bodyDiv w:val="1"/>
      <w:marLeft w:val="0"/>
      <w:marRight w:val="0"/>
      <w:marTop w:val="0"/>
      <w:marBottom w:val="0"/>
      <w:divBdr>
        <w:top w:val="none" w:sz="0" w:space="0" w:color="auto"/>
        <w:left w:val="none" w:sz="0" w:space="0" w:color="auto"/>
        <w:bottom w:val="none" w:sz="0" w:space="0" w:color="auto"/>
        <w:right w:val="none" w:sz="0" w:space="0" w:color="auto"/>
      </w:divBdr>
    </w:div>
    <w:div w:id="884483457">
      <w:bodyDiv w:val="1"/>
      <w:marLeft w:val="0"/>
      <w:marRight w:val="0"/>
      <w:marTop w:val="0"/>
      <w:marBottom w:val="0"/>
      <w:divBdr>
        <w:top w:val="none" w:sz="0" w:space="0" w:color="auto"/>
        <w:left w:val="none" w:sz="0" w:space="0" w:color="auto"/>
        <w:bottom w:val="none" w:sz="0" w:space="0" w:color="auto"/>
        <w:right w:val="none" w:sz="0" w:space="0" w:color="auto"/>
      </w:divBdr>
    </w:div>
    <w:div w:id="884566049">
      <w:bodyDiv w:val="1"/>
      <w:marLeft w:val="0"/>
      <w:marRight w:val="0"/>
      <w:marTop w:val="0"/>
      <w:marBottom w:val="0"/>
      <w:divBdr>
        <w:top w:val="none" w:sz="0" w:space="0" w:color="auto"/>
        <w:left w:val="none" w:sz="0" w:space="0" w:color="auto"/>
        <w:bottom w:val="none" w:sz="0" w:space="0" w:color="auto"/>
        <w:right w:val="none" w:sz="0" w:space="0" w:color="auto"/>
      </w:divBdr>
    </w:div>
    <w:div w:id="885948098">
      <w:bodyDiv w:val="1"/>
      <w:marLeft w:val="0"/>
      <w:marRight w:val="0"/>
      <w:marTop w:val="0"/>
      <w:marBottom w:val="0"/>
      <w:divBdr>
        <w:top w:val="none" w:sz="0" w:space="0" w:color="auto"/>
        <w:left w:val="none" w:sz="0" w:space="0" w:color="auto"/>
        <w:bottom w:val="none" w:sz="0" w:space="0" w:color="auto"/>
        <w:right w:val="none" w:sz="0" w:space="0" w:color="auto"/>
      </w:divBdr>
    </w:div>
    <w:div w:id="886526213">
      <w:bodyDiv w:val="1"/>
      <w:marLeft w:val="0"/>
      <w:marRight w:val="0"/>
      <w:marTop w:val="0"/>
      <w:marBottom w:val="0"/>
      <w:divBdr>
        <w:top w:val="none" w:sz="0" w:space="0" w:color="auto"/>
        <w:left w:val="none" w:sz="0" w:space="0" w:color="auto"/>
        <w:bottom w:val="none" w:sz="0" w:space="0" w:color="auto"/>
        <w:right w:val="none" w:sz="0" w:space="0" w:color="auto"/>
      </w:divBdr>
    </w:div>
    <w:div w:id="887760719">
      <w:bodyDiv w:val="1"/>
      <w:marLeft w:val="0"/>
      <w:marRight w:val="0"/>
      <w:marTop w:val="0"/>
      <w:marBottom w:val="0"/>
      <w:divBdr>
        <w:top w:val="none" w:sz="0" w:space="0" w:color="auto"/>
        <w:left w:val="none" w:sz="0" w:space="0" w:color="auto"/>
        <w:bottom w:val="none" w:sz="0" w:space="0" w:color="auto"/>
        <w:right w:val="none" w:sz="0" w:space="0" w:color="auto"/>
      </w:divBdr>
    </w:div>
    <w:div w:id="888801973">
      <w:bodyDiv w:val="1"/>
      <w:marLeft w:val="0"/>
      <w:marRight w:val="0"/>
      <w:marTop w:val="0"/>
      <w:marBottom w:val="0"/>
      <w:divBdr>
        <w:top w:val="none" w:sz="0" w:space="0" w:color="auto"/>
        <w:left w:val="none" w:sz="0" w:space="0" w:color="auto"/>
        <w:bottom w:val="none" w:sz="0" w:space="0" w:color="auto"/>
        <w:right w:val="none" w:sz="0" w:space="0" w:color="auto"/>
      </w:divBdr>
    </w:div>
    <w:div w:id="891115669">
      <w:bodyDiv w:val="1"/>
      <w:marLeft w:val="0"/>
      <w:marRight w:val="0"/>
      <w:marTop w:val="0"/>
      <w:marBottom w:val="0"/>
      <w:divBdr>
        <w:top w:val="none" w:sz="0" w:space="0" w:color="auto"/>
        <w:left w:val="none" w:sz="0" w:space="0" w:color="auto"/>
        <w:bottom w:val="none" w:sz="0" w:space="0" w:color="auto"/>
        <w:right w:val="none" w:sz="0" w:space="0" w:color="auto"/>
      </w:divBdr>
    </w:div>
    <w:div w:id="892887766">
      <w:bodyDiv w:val="1"/>
      <w:marLeft w:val="0"/>
      <w:marRight w:val="0"/>
      <w:marTop w:val="0"/>
      <w:marBottom w:val="0"/>
      <w:divBdr>
        <w:top w:val="none" w:sz="0" w:space="0" w:color="auto"/>
        <w:left w:val="none" w:sz="0" w:space="0" w:color="auto"/>
        <w:bottom w:val="none" w:sz="0" w:space="0" w:color="auto"/>
        <w:right w:val="none" w:sz="0" w:space="0" w:color="auto"/>
      </w:divBdr>
    </w:div>
    <w:div w:id="895630777">
      <w:bodyDiv w:val="1"/>
      <w:marLeft w:val="0"/>
      <w:marRight w:val="0"/>
      <w:marTop w:val="0"/>
      <w:marBottom w:val="0"/>
      <w:divBdr>
        <w:top w:val="none" w:sz="0" w:space="0" w:color="auto"/>
        <w:left w:val="none" w:sz="0" w:space="0" w:color="auto"/>
        <w:bottom w:val="none" w:sz="0" w:space="0" w:color="auto"/>
        <w:right w:val="none" w:sz="0" w:space="0" w:color="auto"/>
      </w:divBdr>
    </w:div>
    <w:div w:id="897547867">
      <w:bodyDiv w:val="1"/>
      <w:marLeft w:val="0"/>
      <w:marRight w:val="0"/>
      <w:marTop w:val="0"/>
      <w:marBottom w:val="0"/>
      <w:divBdr>
        <w:top w:val="none" w:sz="0" w:space="0" w:color="auto"/>
        <w:left w:val="none" w:sz="0" w:space="0" w:color="auto"/>
        <w:bottom w:val="none" w:sz="0" w:space="0" w:color="auto"/>
        <w:right w:val="none" w:sz="0" w:space="0" w:color="auto"/>
      </w:divBdr>
    </w:div>
    <w:div w:id="898591649">
      <w:bodyDiv w:val="1"/>
      <w:marLeft w:val="0"/>
      <w:marRight w:val="0"/>
      <w:marTop w:val="0"/>
      <w:marBottom w:val="0"/>
      <w:divBdr>
        <w:top w:val="none" w:sz="0" w:space="0" w:color="auto"/>
        <w:left w:val="none" w:sz="0" w:space="0" w:color="auto"/>
        <w:bottom w:val="none" w:sz="0" w:space="0" w:color="auto"/>
        <w:right w:val="none" w:sz="0" w:space="0" w:color="auto"/>
      </w:divBdr>
    </w:div>
    <w:div w:id="898789058">
      <w:bodyDiv w:val="1"/>
      <w:marLeft w:val="0"/>
      <w:marRight w:val="0"/>
      <w:marTop w:val="0"/>
      <w:marBottom w:val="0"/>
      <w:divBdr>
        <w:top w:val="none" w:sz="0" w:space="0" w:color="auto"/>
        <w:left w:val="none" w:sz="0" w:space="0" w:color="auto"/>
        <w:bottom w:val="none" w:sz="0" w:space="0" w:color="auto"/>
        <w:right w:val="none" w:sz="0" w:space="0" w:color="auto"/>
      </w:divBdr>
    </w:div>
    <w:div w:id="899947113">
      <w:bodyDiv w:val="1"/>
      <w:marLeft w:val="0"/>
      <w:marRight w:val="0"/>
      <w:marTop w:val="0"/>
      <w:marBottom w:val="0"/>
      <w:divBdr>
        <w:top w:val="none" w:sz="0" w:space="0" w:color="auto"/>
        <w:left w:val="none" w:sz="0" w:space="0" w:color="auto"/>
        <w:bottom w:val="none" w:sz="0" w:space="0" w:color="auto"/>
        <w:right w:val="none" w:sz="0" w:space="0" w:color="auto"/>
      </w:divBdr>
    </w:div>
    <w:div w:id="900140106">
      <w:bodyDiv w:val="1"/>
      <w:marLeft w:val="0"/>
      <w:marRight w:val="0"/>
      <w:marTop w:val="0"/>
      <w:marBottom w:val="0"/>
      <w:divBdr>
        <w:top w:val="none" w:sz="0" w:space="0" w:color="auto"/>
        <w:left w:val="none" w:sz="0" w:space="0" w:color="auto"/>
        <w:bottom w:val="none" w:sz="0" w:space="0" w:color="auto"/>
        <w:right w:val="none" w:sz="0" w:space="0" w:color="auto"/>
      </w:divBdr>
    </w:div>
    <w:div w:id="901331567">
      <w:bodyDiv w:val="1"/>
      <w:marLeft w:val="0"/>
      <w:marRight w:val="0"/>
      <w:marTop w:val="0"/>
      <w:marBottom w:val="0"/>
      <w:divBdr>
        <w:top w:val="none" w:sz="0" w:space="0" w:color="auto"/>
        <w:left w:val="none" w:sz="0" w:space="0" w:color="auto"/>
        <w:bottom w:val="none" w:sz="0" w:space="0" w:color="auto"/>
        <w:right w:val="none" w:sz="0" w:space="0" w:color="auto"/>
      </w:divBdr>
    </w:div>
    <w:div w:id="901407925">
      <w:bodyDiv w:val="1"/>
      <w:marLeft w:val="0"/>
      <w:marRight w:val="0"/>
      <w:marTop w:val="0"/>
      <w:marBottom w:val="0"/>
      <w:divBdr>
        <w:top w:val="none" w:sz="0" w:space="0" w:color="auto"/>
        <w:left w:val="none" w:sz="0" w:space="0" w:color="auto"/>
        <w:bottom w:val="none" w:sz="0" w:space="0" w:color="auto"/>
        <w:right w:val="none" w:sz="0" w:space="0" w:color="auto"/>
      </w:divBdr>
    </w:div>
    <w:div w:id="903833784">
      <w:bodyDiv w:val="1"/>
      <w:marLeft w:val="0"/>
      <w:marRight w:val="0"/>
      <w:marTop w:val="0"/>
      <w:marBottom w:val="0"/>
      <w:divBdr>
        <w:top w:val="none" w:sz="0" w:space="0" w:color="auto"/>
        <w:left w:val="none" w:sz="0" w:space="0" w:color="auto"/>
        <w:bottom w:val="none" w:sz="0" w:space="0" w:color="auto"/>
        <w:right w:val="none" w:sz="0" w:space="0" w:color="auto"/>
      </w:divBdr>
    </w:div>
    <w:div w:id="904216794">
      <w:bodyDiv w:val="1"/>
      <w:marLeft w:val="0"/>
      <w:marRight w:val="0"/>
      <w:marTop w:val="0"/>
      <w:marBottom w:val="0"/>
      <w:divBdr>
        <w:top w:val="none" w:sz="0" w:space="0" w:color="auto"/>
        <w:left w:val="none" w:sz="0" w:space="0" w:color="auto"/>
        <w:bottom w:val="none" w:sz="0" w:space="0" w:color="auto"/>
        <w:right w:val="none" w:sz="0" w:space="0" w:color="auto"/>
      </w:divBdr>
    </w:div>
    <w:div w:id="908685690">
      <w:bodyDiv w:val="1"/>
      <w:marLeft w:val="0"/>
      <w:marRight w:val="0"/>
      <w:marTop w:val="0"/>
      <w:marBottom w:val="0"/>
      <w:divBdr>
        <w:top w:val="none" w:sz="0" w:space="0" w:color="auto"/>
        <w:left w:val="none" w:sz="0" w:space="0" w:color="auto"/>
        <w:bottom w:val="none" w:sz="0" w:space="0" w:color="auto"/>
        <w:right w:val="none" w:sz="0" w:space="0" w:color="auto"/>
      </w:divBdr>
    </w:div>
    <w:div w:id="910235923">
      <w:bodyDiv w:val="1"/>
      <w:marLeft w:val="0"/>
      <w:marRight w:val="0"/>
      <w:marTop w:val="0"/>
      <w:marBottom w:val="0"/>
      <w:divBdr>
        <w:top w:val="none" w:sz="0" w:space="0" w:color="auto"/>
        <w:left w:val="none" w:sz="0" w:space="0" w:color="auto"/>
        <w:bottom w:val="none" w:sz="0" w:space="0" w:color="auto"/>
        <w:right w:val="none" w:sz="0" w:space="0" w:color="auto"/>
      </w:divBdr>
    </w:div>
    <w:div w:id="911699912">
      <w:bodyDiv w:val="1"/>
      <w:marLeft w:val="0"/>
      <w:marRight w:val="0"/>
      <w:marTop w:val="0"/>
      <w:marBottom w:val="0"/>
      <w:divBdr>
        <w:top w:val="none" w:sz="0" w:space="0" w:color="auto"/>
        <w:left w:val="none" w:sz="0" w:space="0" w:color="auto"/>
        <w:bottom w:val="none" w:sz="0" w:space="0" w:color="auto"/>
        <w:right w:val="none" w:sz="0" w:space="0" w:color="auto"/>
      </w:divBdr>
    </w:div>
    <w:div w:id="913666740">
      <w:bodyDiv w:val="1"/>
      <w:marLeft w:val="0"/>
      <w:marRight w:val="0"/>
      <w:marTop w:val="0"/>
      <w:marBottom w:val="0"/>
      <w:divBdr>
        <w:top w:val="none" w:sz="0" w:space="0" w:color="auto"/>
        <w:left w:val="none" w:sz="0" w:space="0" w:color="auto"/>
        <w:bottom w:val="none" w:sz="0" w:space="0" w:color="auto"/>
        <w:right w:val="none" w:sz="0" w:space="0" w:color="auto"/>
      </w:divBdr>
    </w:div>
    <w:div w:id="914313815">
      <w:bodyDiv w:val="1"/>
      <w:marLeft w:val="0"/>
      <w:marRight w:val="0"/>
      <w:marTop w:val="0"/>
      <w:marBottom w:val="0"/>
      <w:divBdr>
        <w:top w:val="none" w:sz="0" w:space="0" w:color="auto"/>
        <w:left w:val="none" w:sz="0" w:space="0" w:color="auto"/>
        <w:bottom w:val="none" w:sz="0" w:space="0" w:color="auto"/>
        <w:right w:val="none" w:sz="0" w:space="0" w:color="auto"/>
      </w:divBdr>
    </w:div>
    <w:div w:id="915087271">
      <w:bodyDiv w:val="1"/>
      <w:marLeft w:val="0"/>
      <w:marRight w:val="0"/>
      <w:marTop w:val="0"/>
      <w:marBottom w:val="0"/>
      <w:divBdr>
        <w:top w:val="none" w:sz="0" w:space="0" w:color="auto"/>
        <w:left w:val="none" w:sz="0" w:space="0" w:color="auto"/>
        <w:bottom w:val="none" w:sz="0" w:space="0" w:color="auto"/>
        <w:right w:val="none" w:sz="0" w:space="0" w:color="auto"/>
      </w:divBdr>
    </w:div>
    <w:div w:id="915281834">
      <w:bodyDiv w:val="1"/>
      <w:marLeft w:val="0"/>
      <w:marRight w:val="0"/>
      <w:marTop w:val="0"/>
      <w:marBottom w:val="0"/>
      <w:divBdr>
        <w:top w:val="none" w:sz="0" w:space="0" w:color="auto"/>
        <w:left w:val="none" w:sz="0" w:space="0" w:color="auto"/>
        <w:bottom w:val="none" w:sz="0" w:space="0" w:color="auto"/>
        <w:right w:val="none" w:sz="0" w:space="0" w:color="auto"/>
      </w:divBdr>
    </w:div>
    <w:div w:id="916406627">
      <w:bodyDiv w:val="1"/>
      <w:marLeft w:val="0"/>
      <w:marRight w:val="0"/>
      <w:marTop w:val="0"/>
      <w:marBottom w:val="0"/>
      <w:divBdr>
        <w:top w:val="none" w:sz="0" w:space="0" w:color="auto"/>
        <w:left w:val="none" w:sz="0" w:space="0" w:color="auto"/>
        <w:bottom w:val="none" w:sz="0" w:space="0" w:color="auto"/>
        <w:right w:val="none" w:sz="0" w:space="0" w:color="auto"/>
      </w:divBdr>
    </w:div>
    <w:div w:id="916672549">
      <w:bodyDiv w:val="1"/>
      <w:marLeft w:val="0"/>
      <w:marRight w:val="0"/>
      <w:marTop w:val="0"/>
      <w:marBottom w:val="0"/>
      <w:divBdr>
        <w:top w:val="none" w:sz="0" w:space="0" w:color="auto"/>
        <w:left w:val="none" w:sz="0" w:space="0" w:color="auto"/>
        <w:bottom w:val="none" w:sz="0" w:space="0" w:color="auto"/>
        <w:right w:val="none" w:sz="0" w:space="0" w:color="auto"/>
      </w:divBdr>
    </w:div>
    <w:div w:id="916865996">
      <w:bodyDiv w:val="1"/>
      <w:marLeft w:val="0"/>
      <w:marRight w:val="0"/>
      <w:marTop w:val="0"/>
      <w:marBottom w:val="0"/>
      <w:divBdr>
        <w:top w:val="none" w:sz="0" w:space="0" w:color="auto"/>
        <w:left w:val="none" w:sz="0" w:space="0" w:color="auto"/>
        <w:bottom w:val="none" w:sz="0" w:space="0" w:color="auto"/>
        <w:right w:val="none" w:sz="0" w:space="0" w:color="auto"/>
      </w:divBdr>
    </w:div>
    <w:div w:id="918516536">
      <w:bodyDiv w:val="1"/>
      <w:marLeft w:val="0"/>
      <w:marRight w:val="0"/>
      <w:marTop w:val="0"/>
      <w:marBottom w:val="0"/>
      <w:divBdr>
        <w:top w:val="none" w:sz="0" w:space="0" w:color="auto"/>
        <w:left w:val="none" w:sz="0" w:space="0" w:color="auto"/>
        <w:bottom w:val="none" w:sz="0" w:space="0" w:color="auto"/>
        <w:right w:val="none" w:sz="0" w:space="0" w:color="auto"/>
      </w:divBdr>
    </w:div>
    <w:div w:id="921642947">
      <w:bodyDiv w:val="1"/>
      <w:marLeft w:val="0"/>
      <w:marRight w:val="0"/>
      <w:marTop w:val="0"/>
      <w:marBottom w:val="0"/>
      <w:divBdr>
        <w:top w:val="none" w:sz="0" w:space="0" w:color="auto"/>
        <w:left w:val="none" w:sz="0" w:space="0" w:color="auto"/>
        <w:bottom w:val="none" w:sz="0" w:space="0" w:color="auto"/>
        <w:right w:val="none" w:sz="0" w:space="0" w:color="auto"/>
      </w:divBdr>
    </w:div>
    <w:div w:id="922104058">
      <w:bodyDiv w:val="1"/>
      <w:marLeft w:val="0"/>
      <w:marRight w:val="0"/>
      <w:marTop w:val="0"/>
      <w:marBottom w:val="0"/>
      <w:divBdr>
        <w:top w:val="none" w:sz="0" w:space="0" w:color="auto"/>
        <w:left w:val="none" w:sz="0" w:space="0" w:color="auto"/>
        <w:bottom w:val="none" w:sz="0" w:space="0" w:color="auto"/>
        <w:right w:val="none" w:sz="0" w:space="0" w:color="auto"/>
      </w:divBdr>
    </w:div>
    <w:div w:id="923345025">
      <w:bodyDiv w:val="1"/>
      <w:marLeft w:val="0"/>
      <w:marRight w:val="0"/>
      <w:marTop w:val="0"/>
      <w:marBottom w:val="0"/>
      <w:divBdr>
        <w:top w:val="none" w:sz="0" w:space="0" w:color="auto"/>
        <w:left w:val="none" w:sz="0" w:space="0" w:color="auto"/>
        <w:bottom w:val="none" w:sz="0" w:space="0" w:color="auto"/>
        <w:right w:val="none" w:sz="0" w:space="0" w:color="auto"/>
      </w:divBdr>
    </w:div>
    <w:div w:id="923994696">
      <w:bodyDiv w:val="1"/>
      <w:marLeft w:val="0"/>
      <w:marRight w:val="0"/>
      <w:marTop w:val="0"/>
      <w:marBottom w:val="0"/>
      <w:divBdr>
        <w:top w:val="none" w:sz="0" w:space="0" w:color="auto"/>
        <w:left w:val="none" w:sz="0" w:space="0" w:color="auto"/>
        <w:bottom w:val="none" w:sz="0" w:space="0" w:color="auto"/>
        <w:right w:val="none" w:sz="0" w:space="0" w:color="auto"/>
      </w:divBdr>
    </w:div>
    <w:div w:id="927075039">
      <w:bodyDiv w:val="1"/>
      <w:marLeft w:val="0"/>
      <w:marRight w:val="0"/>
      <w:marTop w:val="0"/>
      <w:marBottom w:val="0"/>
      <w:divBdr>
        <w:top w:val="none" w:sz="0" w:space="0" w:color="auto"/>
        <w:left w:val="none" w:sz="0" w:space="0" w:color="auto"/>
        <w:bottom w:val="none" w:sz="0" w:space="0" w:color="auto"/>
        <w:right w:val="none" w:sz="0" w:space="0" w:color="auto"/>
      </w:divBdr>
    </w:div>
    <w:div w:id="927694130">
      <w:bodyDiv w:val="1"/>
      <w:marLeft w:val="0"/>
      <w:marRight w:val="0"/>
      <w:marTop w:val="0"/>
      <w:marBottom w:val="0"/>
      <w:divBdr>
        <w:top w:val="none" w:sz="0" w:space="0" w:color="auto"/>
        <w:left w:val="none" w:sz="0" w:space="0" w:color="auto"/>
        <w:bottom w:val="none" w:sz="0" w:space="0" w:color="auto"/>
        <w:right w:val="none" w:sz="0" w:space="0" w:color="auto"/>
      </w:divBdr>
    </w:div>
    <w:div w:id="932324170">
      <w:bodyDiv w:val="1"/>
      <w:marLeft w:val="0"/>
      <w:marRight w:val="0"/>
      <w:marTop w:val="0"/>
      <w:marBottom w:val="0"/>
      <w:divBdr>
        <w:top w:val="none" w:sz="0" w:space="0" w:color="auto"/>
        <w:left w:val="none" w:sz="0" w:space="0" w:color="auto"/>
        <w:bottom w:val="none" w:sz="0" w:space="0" w:color="auto"/>
        <w:right w:val="none" w:sz="0" w:space="0" w:color="auto"/>
      </w:divBdr>
    </w:div>
    <w:div w:id="935527450">
      <w:bodyDiv w:val="1"/>
      <w:marLeft w:val="0"/>
      <w:marRight w:val="0"/>
      <w:marTop w:val="0"/>
      <w:marBottom w:val="0"/>
      <w:divBdr>
        <w:top w:val="none" w:sz="0" w:space="0" w:color="auto"/>
        <w:left w:val="none" w:sz="0" w:space="0" w:color="auto"/>
        <w:bottom w:val="none" w:sz="0" w:space="0" w:color="auto"/>
        <w:right w:val="none" w:sz="0" w:space="0" w:color="auto"/>
      </w:divBdr>
    </w:div>
    <w:div w:id="936328490">
      <w:bodyDiv w:val="1"/>
      <w:marLeft w:val="0"/>
      <w:marRight w:val="0"/>
      <w:marTop w:val="0"/>
      <w:marBottom w:val="0"/>
      <w:divBdr>
        <w:top w:val="none" w:sz="0" w:space="0" w:color="auto"/>
        <w:left w:val="none" w:sz="0" w:space="0" w:color="auto"/>
        <w:bottom w:val="none" w:sz="0" w:space="0" w:color="auto"/>
        <w:right w:val="none" w:sz="0" w:space="0" w:color="auto"/>
      </w:divBdr>
    </w:div>
    <w:div w:id="939606863">
      <w:bodyDiv w:val="1"/>
      <w:marLeft w:val="0"/>
      <w:marRight w:val="0"/>
      <w:marTop w:val="0"/>
      <w:marBottom w:val="0"/>
      <w:divBdr>
        <w:top w:val="none" w:sz="0" w:space="0" w:color="auto"/>
        <w:left w:val="none" w:sz="0" w:space="0" w:color="auto"/>
        <w:bottom w:val="none" w:sz="0" w:space="0" w:color="auto"/>
        <w:right w:val="none" w:sz="0" w:space="0" w:color="auto"/>
      </w:divBdr>
    </w:div>
    <w:div w:id="945430854">
      <w:bodyDiv w:val="1"/>
      <w:marLeft w:val="0"/>
      <w:marRight w:val="0"/>
      <w:marTop w:val="0"/>
      <w:marBottom w:val="0"/>
      <w:divBdr>
        <w:top w:val="none" w:sz="0" w:space="0" w:color="auto"/>
        <w:left w:val="none" w:sz="0" w:space="0" w:color="auto"/>
        <w:bottom w:val="none" w:sz="0" w:space="0" w:color="auto"/>
        <w:right w:val="none" w:sz="0" w:space="0" w:color="auto"/>
      </w:divBdr>
    </w:div>
    <w:div w:id="946690580">
      <w:bodyDiv w:val="1"/>
      <w:marLeft w:val="0"/>
      <w:marRight w:val="0"/>
      <w:marTop w:val="0"/>
      <w:marBottom w:val="0"/>
      <w:divBdr>
        <w:top w:val="none" w:sz="0" w:space="0" w:color="auto"/>
        <w:left w:val="none" w:sz="0" w:space="0" w:color="auto"/>
        <w:bottom w:val="none" w:sz="0" w:space="0" w:color="auto"/>
        <w:right w:val="none" w:sz="0" w:space="0" w:color="auto"/>
      </w:divBdr>
    </w:div>
    <w:div w:id="951010582">
      <w:bodyDiv w:val="1"/>
      <w:marLeft w:val="0"/>
      <w:marRight w:val="0"/>
      <w:marTop w:val="0"/>
      <w:marBottom w:val="0"/>
      <w:divBdr>
        <w:top w:val="none" w:sz="0" w:space="0" w:color="auto"/>
        <w:left w:val="none" w:sz="0" w:space="0" w:color="auto"/>
        <w:bottom w:val="none" w:sz="0" w:space="0" w:color="auto"/>
        <w:right w:val="none" w:sz="0" w:space="0" w:color="auto"/>
      </w:divBdr>
    </w:div>
    <w:div w:id="953051283">
      <w:bodyDiv w:val="1"/>
      <w:marLeft w:val="0"/>
      <w:marRight w:val="0"/>
      <w:marTop w:val="0"/>
      <w:marBottom w:val="0"/>
      <w:divBdr>
        <w:top w:val="none" w:sz="0" w:space="0" w:color="auto"/>
        <w:left w:val="none" w:sz="0" w:space="0" w:color="auto"/>
        <w:bottom w:val="none" w:sz="0" w:space="0" w:color="auto"/>
        <w:right w:val="none" w:sz="0" w:space="0" w:color="auto"/>
      </w:divBdr>
    </w:div>
    <w:div w:id="953368979">
      <w:bodyDiv w:val="1"/>
      <w:marLeft w:val="0"/>
      <w:marRight w:val="0"/>
      <w:marTop w:val="0"/>
      <w:marBottom w:val="0"/>
      <w:divBdr>
        <w:top w:val="none" w:sz="0" w:space="0" w:color="auto"/>
        <w:left w:val="none" w:sz="0" w:space="0" w:color="auto"/>
        <w:bottom w:val="none" w:sz="0" w:space="0" w:color="auto"/>
        <w:right w:val="none" w:sz="0" w:space="0" w:color="auto"/>
      </w:divBdr>
    </w:div>
    <w:div w:id="956181400">
      <w:bodyDiv w:val="1"/>
      <w:marLeft w:val="0"/>
      <w:marRight w:val="0"/>
      <w:marTop w:val="0"/>
      <w:marBottom w:val="0"/>
      <w:divBdr>
        <w:top w:val="none" w:sz="0" w:space="0" w:color="auto"/>
        <w:left w:val="none" w:sz="0" w:space="0" w:color="auto"/>
        <w:bottom w:val="none" w:sz="0" w:space="0" w:color="auto"/>
        <w:right w:val="none" w:sz="0" w:space="0" w:color="auto"/>
      </w:divBdr>
    </w:div>
    <w:div w:id="956639539">
      <w:bodyDiv w:val="1"/>
      <w:marLeft w:val="0"/>
      <w:marRight w:val="0"/>
      <w:marTop w:val="0"/>
      <w:marBottom w:val="0"/>
      <w:divBdr>
        <w:top w:val="none" w:sz="0" w:space="0" w:color="auto"/>
        <w:left w:val="none" w:sz="0" w:space="0" w:color="auto"/>
        <w:bottom w:val="none" w:sz="0" w:space="0" w:color="auto"/>
        <w:right w:val="none" w:sz="0" w:space="0" w:color="auto"/>
      </w:divBdr>
    </w:div>
    <w:div w:id="960526521">
      <w:bodyDiv w:val="1"/>
      <w:marLeft w:val="0"/>
      <w:marRight w:val="0"/>
      <w:marTop w:val="0"/>
      <w:marBottom w:val="0"/>
      <w:divBdr>
        <w:top w:val="none" w:sz="0" w:space="0" w:color="auto"/>
        <w:left w:val="none" w:sz="0" w:space="0" w:color="auto"/>
        <w:bottom w:val="none" w:sz="0" w:space="0" w:color="auto"/>
        <w:right w:val="none" w:sz="0" w:space="0" w:color="auto"/>
      </w:divBdr>
    </w:div>
    <w:div w:id="961032864">
      <w:bodyDiv w:val="1"/>
      <w:marLeft w:val="0"/>
      <w:marRight w:val="0"/>
      <w:marTop w:val="0"/>
      <w:marBottom w:val="0"/>
      <w:divBdr>
        <w:top w:val="none" w:sz="0" w:space="0" w:color="auto"/>
        <w:left w:val="none" w:sz="0" w:space="0" w:color="auto"/>
        <w:bottom w:val="none" w:sz="0" w:space="0" w:color="auto"/>
        <w:right w:val="none" w:sz="0" w:space="0" w:color="auto"/>
      </w:divBdr>
    </w:div>
    <w:div w:id="962617715">
      <w:bodyDiv w:val="1"/>
      <w:marLeft w:val="0"/>
      <w:marRight w:val="0"/>
      <w:marTop w:val="0"/>
      <w:marBottom w:val="0"/>
      <w:divBdr>
        <w:top w:val="none" w:sz="0" w:space="0" w:color="auto"/>
        <w:left w:val="none" w:sz="0" w:space="0" w:color="auto"/>
        <w:bottom w:val="none" w:sz="0" w:space="0" w:color="auto"/>
        <w:right w:val="none" w:sz="0" w:space="0" w:color="auto"/>
      </w:divBdr>
    </w:div>
    <w:div w:id="962617914">
      <w:bodyDiv w:val="1"/>
      <w:marLeft w:val="0"/>
      <w:marRight w:val="0"/>
      <w:marTop w:val="0"/>
      <w:marBottom w:val="0"/>
      <w:divBdr>
        <w:top w:val="none" w:sz="0" w:space="0" w:color="auto"/>
        <w:left w:val="none" w:sz="0" w:space="0" w:color="auto"/>
        <w:bottom w:val="none" w:sz="0" w:space="0" w:color="auto"/>
        <w:right w:val="none" w:sz="0" w:space="0" w:color="auto"/>
      </w:divBdr>
    </w:div>
    <w:div w:id="963464895">
      <w:bodyDiv w:val="1"/>
      <w:marLeft w:val="0"/>
      <w:marRight w:val="0"/>
      <w:marTop w:val="0"/>
      <w:marBottom w:val="0"/>
      <w:divBdr>
        <w:top w:val="none" w:sz="0" w:space="0" w:color="auto"/>
        <w:left w:val="none" w:sz="0" w:space="0" w:color="auto"/>
        <w:bottom w:val="none" w:sz="0" w:space="0" w:color="auto"/>
        <w:right w:val="none" w:sz="0" w:space="0" w:color="auto"/>
      </w:divBdr>
    </w:div>
    <w:div w:id="966738928">
      <w:bodyDiv w:val="1"/>
      <w:marLeft w:val="0"/>
      <w:marRight w:val="0"/>
      <w:marTop w:val="0"/>
      <w:marBottom w:val="0"/>
      <w:divBdr>
        <w:top w:val="none" w:sz="0" w:space="0" w:color="auto"/>
        <w:left w:val="none" w:sz="0" w:space="0" w:color="auto"/>
        <w:bottom w:val="none" w:sz="0" w:space="0" w:color="auto"/>
        <w:right w:val="none" w:sz="0" w:space="0" w:color="auto"/>
      </w:divBdr>
    </w:div>
    <w:div w:id="967663196">
      <w:bodyDiv w:val="1"/>
      <w:marLeft w:val="0"/>
      <w:marRight w:val="0"/>
      <w:marTop w:val="0"/>
      <w:marBottom w:val="0"/>
      <w:divBdr>
        <w:top w:val="none" w:sz="0" w:space="0" w:color="auto"/>
        <w:left w:val="none" w:sz="0" w:space="0" w:color="auto"/>
        <w:bottom w:val="none" w:sz="0" w:space="0" w:color="auto"/>
        <w:right w:val="none" w:sz="0" w:space="0" w:color="auto"/>
      </w:divBdr>
    </w:div>
    <w:div w:id="970789488">
      <w:bodyDiv w:val="1"/>
      <w:marLeft w:val="0"/>
      <w:marRight w:val="0"/>
      <w:marTop w:val="0"/>
      <w:marBottom w:val="0"/>
      <w:divBdr>
        <w:top w:val="none" w:sz="0" w:space="0" w:color="auto"/>
        <w:left w:val="none" w:sz="0" w:space="0" w:color="auto"/>
        <w:bottom w:val="none" w:sz="0" w:space="0" w:color="auto"/>
        <w:right w:val="none" w:sz="0" w:space="0" w:color="auto"/>
      </w:divBdr>
    </w:div>
    <w:div w:id="971403942">
      <w:bodyDiv w:val="1"/>
      <w:marLeft w:val="0"/>
      <w:marRight w:val="0"/>
      <w:marTop w:val="0"/>
      <w:marBottom w:val="0"/>
      <w:divBdr>
        <w:top w:val="none" w:sz="0" w:space="0" w:color="auto"/>
        <w:left w:val="none" w:sz="0" w:space="0" w:color="auto"/>
        <w:bottom w:val="none" w:sz="0" w:space="0" w:color="auto"/>
        <w:right w:val="none" w:sz="0" w:space="0" w:color="auto"/>
      </w:divBdr>
    </w:div>
    <w:div w:id="971716261">
      <w:bodyDiv w:val="1"/>
      <w:marLeft w:val="0"/>
      <w:marRight w:val="0"/>
      <w:marTop w:val="0"/>
      <w:marBottom w:val="0"/>
      <w:divBdr>
        <w:top w:val="none" w:sz="0" w:space="0" w:color="auto"/>
        <w:left w:val="none" w:sz="0" w:space="0" w:color="auto"/>
        <w:bottom w:val="none" w:sz="0" w:space="0" w:color="auto"/>
        <w:right w:val="none" w:sz="0" w:space="0" w:color="auto"/>
      </w:divBdr>
    </w:div>
    <w:div w:id="971978100">
      <w:bodyDiv w:val="1"/>
      <w:marLeft w:val="0"/>
      <w:marRight w:val="0"/>
      <w:marTop w:val="0"/>
      <w:marBottom w:val="0"/>
      <w:divBdr>
        <w:top w:val="none" w:sz="0" w:space="0" w:color="auto"/>
        <w:left w:val="none" w:sz="0" w:space="0" w:color="auto"/>
        <w:bottom w:val="none" w:sz="0" w:space="0" w:color="auto"/>
        <w:right w:val="none" w:sz="0" w:space="0" w:color="auto"/>
      </w:divBdr>
    </w:div>
    <w:div w:id="972833162">
      <w:bodyDiv w:val="1"/>
      <w:marLeft w:val="0"/>
      <w:marRight w:val="0"/>
      <w:marTop w:val="0"/>
      <w:marBottom w:val="0"/>
      <w:divBdr>
        <w:top w:val="none" w:sz="0" w:space="0" w:color="auto"/>
        <w:left w:val="none" w:sz="0" w:space="0" w:color="auto"/>
        <w:bottom w:val="none" w:sz="0" w:space="0" w:color="auto"/>
        <w:right w:val="none" w:sz="0" w:space="0" w:color="auto"/>
      </w:divBdr>
    </w:div>
    <w:div w:id="973410759">
      <w:bodyDiv w:val="1"/>
      <w:marLeft w:val="0"/>
      <w:marRight w:val="0"/>
      <w:marTop w:val="0"/>
      <w:marBottom w:val="0"/>
      <w:divBdr>
        <w:top w:val="none" w:sz="0" w:space="0" w:color="auto"/>
        <w:left w:val="none" w:sz="0" w:space="0" w:color="auto"/>
        <w:bottom w:val="none" w:sz="0" w:space="0" w:color="auto"/>
        <w:right w:val="none" w:sz="0" w:space="0" w:color="auto"/>
      </w:divBdr>
    </w:div>
    <w:div w:id="974065382">
      <w:bodyDiv w:val="1"/>
      <w:marLeft w:val="0"/>
      <w:marRight w:val="0"/>
      <w:marTop w:val="0"/>
      <w:marBottom w:val="0"/>
      <w:divBdr>
        <w:top w:val="none" w:sz="0" w:space="0" w:color="auto"/>
        <w:left w:val="none" w:sz="0" w:space="0" w:color="auto"/>
        <w:bottom w:val="none" w:sz="0" w:space="0" w:color="auto"/>
        <w:right w:val="none" w:sz="0" w:space="0" w:color="auto"/>
      </w:divBdr>
    </w:div>
    <w:div w:id="977566019">
      <w:bodyDiv w:val="1"/>
      <w:marLeft w:val="0"/>
      <w:marRight w:val="0"/>
      <w:marTop w:val="0"/>
      <w:marBottom w:val="0"/>
      <w:divBdr>
        <w:top w:val="none" w:sz="0" w:space="0" w:color="auto"/>
        <w:left w:val="none" w:sz="0" w:space="0" w:color="auto"/>
        <w:bottom w:val="none" w:sz="0" w:space="0" w:color="auto"/>
        <w:right w:val="none" w:sz="0" w:space="0" w:color="auto"/>
      </w:divBdr>
    </w:div>
    <w:div w:id="982350481">
      <w:bodyDiv w:val="1"/>
      <w:marLeft w:val="0"/>
      <w:marRight w:val="0"/>
      <w:marTop w:val="0"/>
      <w:marBottom w:val="0"/>
      <w:divBdr>
        <w:top w:val="none" w:sz="0" w:space="0" w:color="auto"/>
        <w:left w:val="none" w:sz="0" w:space="0" w:color="auto"/>
        <w:bottom w:val="none" w:sz="0" w:space="0" w:color="auto"/>
        <w:right w:val="none" w:sz="0" w:space="0" w:color="auto"/>
      </w:divBdr>
    </w:div>
    <w:div w:id="983656283">
      <w:bodyDiv w:val="1"/>
      <w:marLeft w:val="0"/>
      <w:marRight w:val="0"/>
      <w:marTop w:val="0"/>
      <w:marBottom w:val="0"/>
      <w:divBdr>
        <w:top w:val="none" w:sz="0" w:space="0" w:color="auto"/>
        <w:left w:val="none" w:sz="0" w:space="0" w:color="auto"/>
        <w:bottom w:val="none" w:sz="0" w:space="0" w:color="auto"/>
        <w:right w:val="none" w:sz="0" w:space="0" w:color="auto"/>
      </w:divBdr>
    </w:div>
    <w:div w:id="987127234">
      <w:bodyDiv w:val="1"/>
      <w:marLeft w:val="0"/>
      <w:marRight w:val="0"/>
      <w:marTop w:val="0"/>
      <w:marBottom w:val="0"/>
      <w:divBdr>
        <w:top w:val="none" w:sz="0" w:space="0" w:color="auto"/>
        <w:left w:val="none" w:sz="0" w:space="0" w:color="auto"/>
        <w:bottom w:val="none" w:sz="0" w:space="0" w:color="auto"/>
        <w:right w:val="none" w:sz="0" w:space="0" w:color="auto"/>
      </w:divBdr>
    </w:div>
    <w:div w:id="987712882">
      <w:bodyDiv w:val="1"/>
      <w:marLeft w:val="0"/>
      <w:marRight w:val="0"/>
      <w:marTop w:val="0"/>
      <w:marBottom w:val="0"/>
      <w:divBdr>
        <w:top w:val="none" w:sz="0" w:space="0" w:color="auto"/>
        <w:left w:val="none" w:sz="0" w:space="0" w:color="auto"/>
        <w:bottom w:val="none" w:sz="0" w:space="0" w:color="auto"/>
        <w:right w:val="none" w:sz="0" w:space="0" w:color="auto"/>
      </w:divBdr>
    </w:div>
    <w:div w:id="987904403">
      <w:bodyDiv w:val="1"/>
      <w:marLeft w:val="0"/>
      <w:marRight w:val="0"/>
      <w:marTop w:val="0"/>
      <w:marBottom w:val="0"/>
      <w:divBdr>
        <w:top w:val="none" w:sz="0" w:space="0" w:color="auto"/>
        <w:left w:val="none" w:sz="0" w:space="0" w:color="auto"/>
        <w:bottom w:val="none" w:sz="0" w:space="0" w:color="auto"/>
        <w:right w:val="none" w:sz="0" w:space="0" w:color="auto"/>
      </w:divBdr>
    </w:div>
    <w:div w:id="990057601">
      <w:bodyDiv w:val="1"/>
      <w:marLeft w:val="0"/>
      <w:marRight w:val="0"/>
      <w:marTop w:val="0"/>
      <w:marBottom w:val="0"/>
      <w:divBdr>
        <w:top w:val="none" w:sz="0" w:space="0" w:color="auto"/>
        <w:left w:val="none" w:sz="0" w:space="0" w:color="auto"/>
        <w:bottom w:val="none" w:sz="0" w:space="0" w:color="auto"/>
        <w:right w:val="none" w:sz="0" w:space="0" w:color="auto"/>
      </w:divBdr>
    </w:div>
    <w:div w:id="992031772">
      <w:bodyDiv w:val="1"/>
      <w:marLeft w:val="0"/>
      <w:marRight w:val="0"/>
      <w:marTop w:val="0"/>
      <w:marBottom w:val="0"/>
      <w:divBdr>
        <w:top w:val="none" w:sz="0" w:space="0" w:color="auto"/>
        <w:left w:val="none" w:sz="0" w:space="0" w:color="auto"/>
        <w:bottom w:val="none" w:sz="0" w:space="0" w:color="auto"/>
        <w:right w:val="none" w:sz="0" w:space="0" w:color="auto"/>
      </w:divBdr>
    </w:div>
    <w:div w:id="994526492">
      <w:bodyDiv w:val="1"/>
      <w:marLeft w:val="0"/>
      <w:marRight w:val="0"/>
      <w:marTop w:val="0"/>
      <w:marBottom w:val="0"/>
      <w:divBdr>
        <w:top w:val="none" w:sz="0" w:space="0" w:color="auto"/>
        <w:left w:val="none" w:sz="0" w:space="0" w:color="auto"/>
        <w:bottom w:val="none" w:sz="0" w:space="0" w:color="auto"/>
        <w:right w:val="none" w:sz="0" w:space="0" w:color="auto"/>
      </w:divBdr>
    </w:div>
    <w:div w:id="995182455">
      <w:bodyDiv w:val="1"/>
      <w:marLeft w:val="0"/>
      <w:marRight w:val="0"/>
      <w:marTop w:val="0"/>
      <w:marBottom w:val="0"/>
      <w:divBdr>
        <w:top w:val="none" w:sz="0" w:space="0" w:color="auto"/>
        <w:left w:val="none" w:sz="0" w:space="0" w:color="auto"/>
        <w:bottom w:val="none" w:sz="0" w:space="0" w:color="auto"/>
        <w:right w:val="none" w:sz="0" w:space="0" w:color="auto"/>
      </w:divBdr>
    </w:div>
    <w:div w:id="997269463">
      <w:bodyDiv w:val="1"/>
      <w:marLeft w:val="0"/>
      <w:marRight w:val="0"/>
      <w:marTop w:val="0"/>
      <w:marBottom w:val="0"/>
      <w:divBdr>
        <w:top w:val="none" w:sz="0" w:space="0" w:color="auto"/>
        <w:left w:val="none" w:sz="0" w:space="0" w:color="auto"/>
        <w:bottom w:val="none" w:sz="0" w:space="0" w:color="auto"/>
        <w:right w:val="none" w:sz="0" w:space="0" w:color="auto"/>
      </w:divBdr>
    </w:div>
    <w:div w:id="997803807">
      <w:bodyDiv w:val="1"/>
      <w:marLeft w:val="0"/>
      <w:marRight w:val="0"/>
      <w:marTop w:val="0"/>
      <w:marBottom w:val="0"/>
      <w:divBdr>
        <w:top w:val="none" w:sz="0" w:space="0" w:color="auto"/>
        <w:left w:val="none" w:sz="0" w:space="0" w:color="auto"/>
        <w:bottom w:val="none" w:sz="0" w:space="0" w:color="auto"/>
        <w:right w:val="none" w:sz="0" w:space="0" w:color="auto"/>
      </w:divBdr>
    </w:div>
    <w:div w:id="998386148">
      <w:bodyDiv w:val="1"/>
      <w:marLeft w:val="0"/>
      <w:marRight w:val="0"/>
      <w:marTop w:val="0"/>
      <w:marBottom w:val="0"/>
      <w:divBdr>
        <w:top w:val="none" w:sz="0" w:space="0" w:color="auto"/>
        <w:left w:val="none" w:sz="0" w:space="0" w:color="auto"/>
        <w:bottom w:val="none" w:sz="0" w:space="0" w:color="auto"/>
        <w:right w:val="none" w:sz="0" w:space="0" w:color="auto"/>
      </w:divBdr>
    </w:div>
    <w:div w:id="1000307720">
      <w:bodyDiv w:val="1"/>
      <w:marLeft w:val="0"/>
      <w:marRight w:val="0"/>
      <w:marTop w:val="0"/>
      <w:marBottom w:val="0"/>
      <w:divBdr>
        <w:top w:val="none" w:sz="0" w:space="0" w:color="auto"/>
        <w:left w:val="none" w:sz="0" w:space="0" w:color="auto"/>
        <w:bottom w:val="none" w:sz="0" w:space="0" w:color="auto"/>
        <w:right w:val="none" w:sz="0" w:space="0" w:color="auto"/>
      </w:divBdr>
    </w:div>
    <w:div w:id="1002591024">
      <w:bodyDiv w:val="1"/>
      <w:marLeft w:val="0"/>
      <w:marRight w:val="0"/>
      <w:marTop w:val="0"/>
      <w:marBottom w:val="0"/>
      <w:divBdr>
        <w:top w:val="none" w:sz="0" w:space="0" w:color="auto"/>
        <w:left w:val="none" w:sz="0" w:space="0" w:color="auto"/>
        <w:bottom w:val="none" w:sz="0" w:space="0" w:color="auto"/>
        <w:right w:val="none" w:sz="0" w:space="0" w:color="auto"/>
      </w:divBdr>
    </w:div>
    <w:div w:id="1003750949">
      <w:bodyDiv w:val="1"/>
      <w:marLeft w:val="0"/>
      <w:marRight w:val="0"/>
      <w:marTop w:val="0"/>
      <w:marBottom w:val="0"/>
      <w:divBdr>
        <w:top w:val="none" w:sz="0" w:space="0" w:color="auto"/>
        <w:left w:val="none" w:sz="0" w:space="0" w:color="auto"/>
        <w:bottom w:val="none" w:sz="0" w:space="0" w:color="auto"/>
        <w:right w:val="none" w:sz="0" w:space="0" w:color="auto"/>
      </w:divBdr>
    </w:div>
    <w:div w:id="1005941406">
      <w:bodyDiv w:val="1"/>
      <w:marLeft w:val="0"/>
      <w:marRight w:val="0"/>
      <w:marTop w:val="0"/>
      <w:marBottom w:val="0"/>
      <w:divBdr>
        <w:top w:val="none" w:sz="0" w:space="0" w:color="auto"/>
        <w:left w:val="none" w:sz="0" w:space="0" w:color="auto"/>
        <w:bottom w:val="none" w:sz="0" w:space="0" w:color="auto"/>
        <w:right w:val="none" w:sz="0" w:space="0" w:color="auto"/>
      </w:divBdr>
    </w:div>
    <w:div w:id="1011101232">
      <w:bodyDiv w:val="1"/>
      <w:marLeft w:val="0"/>
      <w:marRight w:val="0"/>
      <w:marTop w:val="0"/>
      <w:marBottom w:val="0"/>
      <w:divBdr>
        <w:top w:val="none" w:sz="0" w:space="0" w:color="auto"/>
        <w:left w:val="none" w:sz="0" w:space="0" w:color="auto"/>
        <w:bottom w:val="none" w:sz="0" w:space="0" w:color="auto"/>
        <w:right w:val="none" w:sz="0" w:space="0" w:color="auto"/>
      </w:divBdr>
    </w:div>
    <w:div w:id="1013991088">
      <w:bodyDiv w:val="1"/>
      <w:marLeft w:val="0"/>
      <w:marRight w:val="0"/>
      <w:marTop w:val="0"/>
      <w:marBottom w:val="0"/>
      <w:divBdr>
        <w:top w:val="none" w:sz="0" w:space="0" w:color="auto"/>
        <w:left w:val="none" w:sz="0" w:space="0" w:color="auto"/>
        <w:bottom w:val="none" w:sz="0" w:space="0" w:color="auto"/>
        <w:right w:val="none" w:sz="0" w:space="0" w:color="auto"/>
      </w:divBdr>
    </w:div>
    <w:div w:id="1014723290">
      <w:bodyDiv w:val="1"/>
      <w:marLeft w:val="0"/>
      <w:marRight w:val="0"/>
      <w:marTop w:val="0"/>
      <w:marBottom w:val="0"/>
      <w:divBdr>
        <w:top w:val="none" w:sz="0" w:space="0" w:color="auto"/>
        <w:left w:val="none" w:sz="0" w:space="0" w:color="auto"/>
        <w:bottom w:val="none" w:sz="0" w:space="0" w:color="auto"/>
        <w:right w:val="none" w:sz="0" w:space="0" w:color="auto"/>
      </w:divBdr>
    </w:div>
    <w:div w:id="1016881707">
      <w:bodyDiv w:val="1"/>
      <w:marLeft w:val="0"/>
      <w:marRight w:val="0"/>
      <w:marTop w:val="0"/>
      <w:marBottom w:val="0"/>
      <w:divBdr>
        <w:top w:val="none" w:sz="0" w:space="0" w:color="auto"/>
        <w:left w:val="none" w:sz="0" w:space="0" w:color="auto"/>
        <w:bottom w:val="none" w:sz="0" w:space="0" w:color="auto"/>
        <w:right w:val="none" w:sz="0" w:space="0" w:color="auto"/>
      </w:divBdr>
    </w:div>
    <w:div w:id="1019239791">
      <w:bodyDiv w:val="1"/>
      <w:marLeft w:val="0"/>
      <w:marRight w:val="0"/>
      <w:marTop w:val="0"/>
      <w:marBottom w:val="0"/>
      <w:divBdr>
        <w:top w:val="none" w:sz="0" w:space="0" w:color="auto"/>
        <w:left w:val="none" w:sz="0" w:space="0" w:color="auto"/>
        <w:bottom w:val="none" w:sz="0" w:space="0" w:color="auto"/>
        <w:right w:val="none" w:sz="0" w:space="0" w:color="auto"/>
      </w:divBdr>
    </w:div>
    <w:div w:id="1022050465">
      <w:bodyDiv w:val="1"/>
      <w:marLeft w:val="0"/>
      <w:marRight w:val="0"/>
      <w:marTop w:val="0"/>
      <w:marBottom w:val="0"/>
      <w:divBdr>
        <w:top w:val="none" w:sz="0" w:space="0" w:color="auto"/>
        <w:left w:val="none" w:sz="0" w:space="0" w:color="auto"/>
        <w:bottom w:val="none" w:sz="0" w:space="0" w:color="auto"/>
        <w:right w:val="none" w:sz="0" w:space="0" w:color="auto"/>
      </w:divBdr>
    </w:div>
    <w:div w:id="1022823562">
      <w:bodyDiv w:val="1"/>
      <w:marLeft w:val="0"/>
      <w:marRight w:val="0"/>
      <w:marTop w:val="0"/>
      <w:marBottom w:val="0"/>
      <w:divBdr>
        <w:top w:val="none" w:sz="0" w:space="0" w:color="auto"/>
        <w:left w:val="none" w:sz="0" w:space="0" w:color="auto"/>
        <w:bottom w:val="none" w:sz="0" w:space="0" w:color="auto"/>
        <w:right w:val="none" w:sz="0" w:space="0" w:color="auto"/>
      </w:divBdr>
    </w:div>
    <w:div w:id="1024750395">
      <w:bodyDiv w:val="1"/>
      <w:marLeft w:val="0"/>
      <w:marRight w:val="0"/>
      <w:marTop w:val="0"/>
      <w:marBottom w:val="0"/>
      <w:divBdr>
        <w:top w:val="none" w:sz="0" w:space="0" w:color="auto"/>
        <w:left w:val="none" w:sz="0" w:space="0" w:color="auto"/>
        <w:bottom w:val="none" w:sz="0" w:space="0" w:color="auto"/>
        <w:right w:val="none" w:sz="0" w:space="0" w:color="auto"/>
      </w:divBdr>
    </w:div>
    <w:div w:id="1024792392">
      <w:bodyDiv w:val="1"/>
      <w:marLeft w:val="0"/>
      <w:marRight w:val="0"/>
      <w:marTop w:val="0"/>
      <w:marBottom w:val="0"/>
      <w:divBdr>
        <w:top w:val="none" w:sz="0" w:space="0" w:color="auto"/>
        <w:left w:val="none" w:sz="0" w:space="0" w:color="auto"/>
        <w:bottom w:val="none" w:sz="0" w:space="0" w:color="auto"/>
        <w:right w:val="none" w:sz="0" w:space="0" w:color="auto"/>
      </w:divBdr>
    </w:div>
    <w:div w:id="1024861910">
      <w:bodyDiv w:val="1"/>
      <w:marLeft w:val="0"/>
      <w:marRight w:val="0"/>
      <w:marTop w:val="0"/>
      <w:marBottom w:val="0"/>
      <w:divBdr>
        <w:top w:val="none" w:sz="0" w:space="0" w:color="auto"/>
        <w:left w:val="none" w:sz="0" w:space="0" w:color="auto"/>
        <w:bottom w:val="none" w:sz="0" w:space="0" w:color="auto"/>
        <w:right w:val="none" w:sz="0" w:space="0" w:color="auto"/>
      </w:divBdr>
    </w:div>
    <w:div w:id="1028720372">
      <w:bodyDiv w:val="1"/>
      <w:marLeft w:val="0"/>
      <w:marRight w:val="0"/>
      <w:marTop w:val="0"/>
      <w:marBottom w:val="0"/>
      <w:divBdr>
        <w:top w:val="none" w:sz="0" w:space="0" w:color="auto"/>
        <w:left w:val="none" w:sz="0" w:space="0" w:color="auto"/>
        <w:bottom w:val="none" w:sz="0" w:space="0" w:color="auto"/>
        <w:right w:val="none" w:sz="0" w:space="0" w:color="auto"/>
      </w:divBdr>
    </w:div>
    <w:div w:id="1031221424">
      <w:bodyDiv w:val="1"/>
      <w:marLeft w:val="0"/>
      <w:marRight w:val="0"/>
      <w:marTop w:val="0"/>
      <w:marBottom w:val="0"/>
      <w:divBdr>
        <w:top w:val="none" w:sz="0" w:space="0" w:color="auto"/>
        <w:left w:val="none" w:sz="0" w:space="0" w:color="auto"/>
        <w:bottom w:val="none" w:sz="0" w:space="0" w:color="auto"/>
        <w:right w:val="none" w:sz="0" w:space="0" w:color="auto"/>
      </w:divBdr>
    </w:div>
    <w:div w:id="1031372471">
      <w:bodyDiv w:val="1"/>
      <w:marLeft w:val="0"/>
      <w:marRight w:val="0"/>
      <w:marTop w:val="0"/>
      <w:marBottom w:val="0"/>
      <w:divBdr>
        <w:top w:val="none" w:sz="0" w:space="0" w:color="auto"/>
        <w:left w:val="none" w:sz="0" w:space="0" w:color="auto"/>
        <w:bottom w:val="none" w:sz="0" w:space="0" w:color="auto"/>
        <w:right w:val="none" w:sz="0" w:space="0" w:color="auto"/>
      </w:divBdr>
    </w:div>
    <w:div w:id="1031609474">
      <w:bodyDiv w:val="1"/>
      <w:marLeft w:val="0"/>
      <w:marRight w:val="0"/>
      <w:marTop w:val="0"/>
      <w:marBottom w:val="0"/>
      <w:divBdr>
        <w:top w:val="none" w:sz="0" w:space="0" w:color="auto"/>
        <w:left w:val="none" w:sz="0" w:space="0" w:color="auto"/>
        <w:bottom w:val="none" w:sz="0" w:space="0" w:color="auto"/>
        <w:right w:val="none" w:sz="0" w:space="0" w:color="auto"/>
      </w:divBdr>
    </w:div>
    <w:div w:id="1031610215">
      <w:bodyDiv w:val="1"/>
      <w:marLeft w:val="0"/>
      <w:marRight w:val="0"/>
      <w:marTop w:val="0"/>
      <w:marBottom w:val="0"/>
      <w:divBdr>
        <w:top w:val="none" w:sz="0" w:space="0" w:color="auto"/>
        <w:left w:val="none" w:sz="0" w:space="0" w:color="auto"/>
        <w:bottom w:val="none" w:sz="0" w:space="0" w:color="auto"/>
        <w:right w:val="none" w:sz="0" w:space="0" w:color="auto"/>
      </w:divBdr>
    </w:div>
    <w:div w:id="1032463813">
      <w:bodyDiv w:val="1"/>
      <w:marLeft w:val="0"/>
      <w:marRight w:val="0"/>
      <w:marTop w:val="0"/>
      <w:marBottom w:val="0"/>
      <w:divBdr>
        <w:top w:val="none" w:sz="0" w:space="0" w:color="auto"/>
        <w:left w:val="none" w:sz="0" w:space="0" w:color="auto"/>
        <w:bottom w:val="none" w:sz="0" w:space="0" w:color="auto"/>
        <w:right w:val="none" w:sz="0" w:space="0" w:color="auto"/>
      </w:divBdr>
    </w:div>
    <w:div w:id="1033922933">
      <w:bodyDiv w:val="1"/>
      <w:marLeft w:val="0"/>
      <w:marRight w:val="0"/>
      <w:marTop w:val="0"/>
      <w:marBottom w:val="0"/>
      <w:divBdr>
        <w:top w:val="none" w:sz="0" w:space="0" w:color="auto"/>
        <w:left w:val="none" w:sz="0" w:space="0" w:color="auto"/>
        <w:bottom w:val="none" w:sz="0" w:space="0" w:color="auto"/>
        <w:right w:val="none" w:sz="0" w:space="0" w:color="auto"/>
      </w:divBdr>
    </w:div>
    <w:div w:id="1034967318">
      <w:bodyDiv w:val="1"/>
      <w:marLeft w:val="0"/>
      <w:marRight w:val="0"/>
      <w:marTop w:val="0"/>
      <w:marBottom w:val="0"/>
      <w:divBdr>
        <w:top w:val="none" w:sz="0" w:space="0" w:color="auto"/>
        <w:left w:val="none" w:sz="0" w:space="0" w:color="auto"/>
        <w:bottom w:val="none" w:sz="0" w:space="0" w:color="auto"/>
        <w:right w:val="none" w:sz="0" w:space="0" w:color="auto"/>
      </w:divBdr>
    </w:div>
    <w:div w:id="1038314450">
      <w:bodyDiv w:val="1"/>
      <w:marLeft w:val="0"/>
      <w:marRight w:val="0"/>
      <w:marTop w:val="0"/>
      <w:marBottom w:val="0"/>
      <w:divBdr>
        <w:top w:val="none" w:sz="0" w:space="0" w:color="auto"/>
        <w:left w:val="none" w:sz="0" w:space="0" w:color="auto"/>
        <w:bottom w:val="none" w:sz="0" w:space="0" w:color="auto"/>
        <w:right w:val="none" w:sz="0" w:space="0" w:color="auto"/>
      </w:divBdr>
    </w:div>
    <w:div w:id="1038974115">
      <w:bodyDiv w:val="1"/>
      <w:marLeft w:val="0"/>
      <w:marRight w:val="0"/>
      <w:marTop w:val="0"/>
      <w:marBottom w:val="0"/>
      <w:divBdr>
        <w:top w:val="none" w:sz="0" w:space="0" w:color="auto"/>
        <w:left w:val="none" w:sz="0" w:space="0" w:color="auto"/>
        <w:bottom w:val="none" w:sz="0" w:space="0" w:color="auto"/>
        <w:right w:val="none" w:sz="0" w:space="0" w:color="auto"/>
      </w:divBdr>
    </w:div>
    <w:div w:id="1046683232">
      <w:bodyDiv w:val="1"/>
      <w:marLeft w:val="0"/>
      <w:marRight w:val="0"/>
      <w:marTop w:val="0"/>
      <w:marBottom w:val="0"/>
      <w:divBdr>
        <w:top w:val="none" w:sz="0" w:space="0" w:color="auto"/>
        <w:left w:val="none" w:sz="0" w:space="0" w:color="auto"/>
        <w:bottom w:val="none" w:sz="0" w:space="0" w:color="auto"/>
        <w:right w:val="none" w:sz="0" w:space="0" w:color="auto"/>
      </w:divBdr>
    </w:div>
    <w:div w:id="1047069914">
      <w:bodyDiv w:val="1"/>
      <w:marLeft w:val="0"/>
      <w:marRight w:val="0"/>
      <w:marTop w:val="0"/>
      <w:marBottom w:val="0"/>
      <w:divBdr>
        <w:top w:val="none" w:sz="0" w:space="0" w:color="auto"/>
        <w:left w:val="none" w:sz="0" w:space="0" w:color="auto"/>
        <w:bottom w:val="none" w:sz="0" w:space="0" w:color="auto"/>
        <w:right w:val="none" w:sz="0" w:space="0" w:color="auto"/>
      </w:divBdr>
    </w:div>
    <w:div w:id="1049306123">
      <w:bodyDiv w:val="1"/>
      <w:marLeft w:val="0"/>
      <w:marRight w:val="0"/>
      <w:marTop w:val="0"/>
      <w:marBottom w:val="0"/>
      <w:divBdr>
        <w:top w:val="none" w:sz="0" w:space="0" w:color="auto"/>
        <w:left w:val="none" w:sz="0" w:space="0" w:color="auto"/>
        <w:bottom w:val="none" w:sz="0" w:space="0" w:color="auto"/>
        <w:right w:val="none" w:sz="0" w:space="0" w:color="auto"/>
      </w:divBdr>
    </w:div>
    <w:div w:id="1049571560">
      <w:bodyDiv w:val="1"/>
      <w:marLeft w:val="0"/>
      <w:marRight w:val="0"/>
      <w:marTop w:val="0"/>
      <w:marBottom w:val="0"/>
      <w:divBdr>
        <w:top w:val="none" w:sz="0" w:space="0" w:color="auto"/>
        <w:left w:val="none" w:sz="0" w:space="0" w:color="auto"/>
        <w:bottom w:val="none" w:sz="0" w:space="0" w:color="auto"/>
        <w:right w:val="none" w:sz="0" w:space="0" w:color="auto"/>
      </w:divBdr>
    </w:div>
    <w:div w:id="1052197547">
      <w:bodyDiv w:val="1"/>
      <w:marLeft w:val="0"/>
      <w:marRight w:val="0"/>
      <w:marTop w:val="0"/>
      <w:marBottom w:val="0"/>
      <w:divBdr>
        <w:top w:val="none" w:sz="0" w:space="0" w:color="auto"/>
        <w:left w:val="none" w:sz="0" w:space="0" w:color="auto"/>
        <w:bottom w:val="none" w:sz="0" w:space="0" w:color="auto"/>
        <w:right w:val="none" w:sz="0" w:space="0" w:color="auto"/>
      </w:divBdr>
    </w:div>
    <w:div w:id="1052341335">
      <w:bodyDiv w:val="1"/>
      <w:marLeft w:val="0"/>
      <w:marRight w:val="0"/>
      <w:marTop w:val="0"/>
      <w:marBottom w:val="0"/>
      <w:divBdr>
        <w:top w:val="none" w:sz="0" w:space="0" w:color="auto"/>
        <w:left w:val="none" w:sz="0" w:space="0" w:color="auto"/>
        <w:bottom w:val="none" w:sz="0" w:space="0" w:color="auto"/>
        <w:right w:val="none" w:sz="0" w:space="0" w:color="auto"/>
      </w:divBdr>
    </w:div>
    <w:div w:id="1053040682">
      <w:bodyDiv w:val="1"/>
      <w:marLeft w:val="0"/>
      <w:marRight w:val="0"/>
      <w:marTop w:val="0"/>
      <w:marBottom w:val="0"/>
      <w:divBdr>
        <w:top w:val="none" w:sz="0" w:space="0" w:color="auto"/>
        <w:left w:val="none" w:sz="0" w:space="0" w:color="auto"/>
        <w:bottom w:val="none" w:sz="0" w:space="0" w:color="auto"/>
        <w:right w:val="none" w:sz="0" w:space="0" w:color="auto"/>
      </w:divBdr>
    </w:div>
    <w:div w:id="1055356612">
      <w:bodyDiv w:val="1"/>
      <w:marLeft w:val="0"/>
      <w:marRight w:val="0"/>
      <w:marTop w:val="0"/>
      <w:marBottom w:val="0"/>
      <w:divBdr>
        <w:top w:val="none" w:sz="0" w:space="0" w:color="auto"/>
        <w:left w:val="none" w:sz="0" w:space="0" w:color="auto"/>
        <w:bottom w:val="none" w:sz="0" w:space="0" w:color="auto"/>
        <w:right w:val="none" w:sz="0" w:space="0" w:color="auto"/>
      </w:divBdr>
    </w:div>
    <w:div w:id="1055854786">
      <w:bodyDiv w:val="1"/>
      <w:marLeft w:val="0"/>
      <w:marRight w:val="0"/>
      <w:marTop w:val="0"/>
      <w:marBottom w:val="0"/>
      <w:divBdr>
        <w:top w:val="none" w:sz="0" w:space="0" w:color="auto"/>
        <w:left w:val="none" w:sz="0" w:space="0" w:color="auto"/>
        <w:bottom w:val="none" w:sz="0" w:space="0" w:color="auto"/>
        <w:right w:val="none" w:sz="0" w:space="0" w:color="auto"/>
      </w:divBdr>
    </w:div>
    <w:div w:id="1057239516">
      <w:bodyDiv w:val="1"/>
      <w:marLeft w:val="0"/>
      <w:marRight w:val="0"/>
      <w:marTop w:val="0"/>
      <w:marBottom w:val="0"/>
      <w:divBdr>
        <w:top w:val="none" w:sz="0" w:space="0" w:color="auto"/>
        <w:left w:val="none" w:sz="0" w:space="0" w:color="auto"/>
        <w:bottom w:val="none" w:sz="0" w:space="0" w:color="auto"/>
        <w:right w:val="none" w:sz="0" w:space="0" w:color="auto"/>
      </w:divBdr>
    </w:div>
    <w:div w:id="1060328594">
      <w:bodyDiv w:val="1"/>
      <w:marLeft w:val="0"/>
      <w:marRight w:val="0"/>
      <w:marTop w:val="0"/>
      <w:marBottom w:val="0"/>
      <w:divBdr>
        <w:top w:val="none" w:sz="0" w:space="0" w:color="auto"/>
        <w:left w:val="none" w:sz="0" w:space="0" w:color="auto"/>
        <w:bottom w:val="none" w:sz="0" w:space="0" w:color="auto"/>
        <w:right w:val="none" w:sz="0" w:space="0" w:color="auto"/>
      </w:divBdr>
    </w:div>
    <w:div w:id="1063219877">
      <w:bodyDiv w:val="1"/>
      <w:marLeft w:val="0"/>
      <w:marRight w:val="0"/>
      <w:marTop w:val="0"/>
      <w:marBottom w:val="0"/>
      <w:divBdr>
        <w:top w:val="none" w:sz="0" w:space="0" w:color="auto"/>
        <w:left w:val="none" w:sz="0" w:space="0" w:color="auto"/>
        <w:bottom w:val="none" w:sz="0" w:space="0" w:color="auto"/>
        <w:right w:val="none" w:sz="0" w:space="0" w:color="auto"/>
      </w:divBdr>
    </w:div>
    <w:div w:id="1063453821">
      <w:bodyDiv w:val="1"/>
      <w:marLeft w:val="0"/>
      <w:marRight w:val="0"/>
      <w:marTop w:val="0"/>
      <w:marBottom w:val="0"/>
      <w:divBdr>
        <w:top w:val="none" w:sz="0" w:space="0" w:color="auto"/>
        <w:left w:val="none" w:sz="0" w:space="0" w:color="auto"/>
        <w:bottom w:val="none" w:sz="0" w:space="0" w:color="auto"/>
        <w:right w:val="none" w:sz="0" w:space="0" w:color="auto"/>
      </w:divBdr>
    </w:div>
    <w:div w:id="1065760289">
      <w:bodyDiv w:val="1"/>
      <w:marLeft w:val="0"/>
      <w:marRight w:val="0"/>
      <w:marTop w:val="0"/>
      <w:marBottom w:val="0"/>
      <w:divBdr>
        <w:top w:val="none" w:sz="0" w:space="0" w:color="auto"/>
        <w:left w:val="none" w:sz="0" w:space="0" w:color="auto"/>
        <w:bottom w:val="none" w:sz="0" w:space="0" w:color="auto"/>
        <w:right w:val="none" w:sz="0" w:space="0" w:color="auto"/>
      </w:divBdr>
    </w:div>
    <w:div w:id="1065838096">
      <w:bodyDiv w:val="1"/>
      <w:marLeft w:val="0"/>
      <w:marRight w:val="0"/>
      <w:marTop w:val="0"/>
      <w:marBottom w:val="0"/>
      <w:divBdr>
        <w:top w:val="none" w:sz="0" w:space="0" w:color="auto"/>
        <w:left w:val="none" w:sz="0" w:space="0" w:color="auto"/>
        <w:bottom w:val="none" w:sz="0" w:space="0" w:color="auto"/>
        <w:right w:val="none" w:sz="0" w:space="0" w:color="auto"/>
      </w:divBdr>
    </w:div>
    <w:div w:id="1066024902">
      <w:bodyDiv w:val="1"/>
      <w:marLeft w:val="0"/>
      <w:marRight w:val="0"/>
      <w:marTop w:val="0"/>
      <w:marBottom w:val="0"/>
      <w:divBdr>
        <w:top w:val="none" w:sz="0" w:space="0" w:color="auto"/>
        <w:left w:val="none" w:sz="0" w:space="0" w:color="auto"/>
        <w:bottom w:val="none" w:sz="0" w:space="0" w:color="auto"/>
        <w:right w:val="none" w:sz="0" w:space="0" w:color="auto"/>
      </w:divBdr>
    </w:div>
    <w:div w:id="1066143085">
      <w:bodyDiv w:val="1"/>
      <w:marLeft w:val="0"/>
      <w:marRight w:val="0"/>
      <w:marTop w:val="0"/>
      <w:marBottom w:val="0"/>
      <w:divBdr>
        <w:top w:val="none" w:sz="0" w:space="0" w:color="auto"/>
        <w:left w:val="none" w:sz="0" w:space="0" w:color="auto"/>
        <w:bottom w:val="none" w:sz="0" w:space="0" w:color="auto"/>
        <w:right w:val="none" w:sz="0" w:space="0" w:color="auto"/>
      </w:divBdr>
    </w:div>
    <w:div w:id="1067993964">
      <w:bodyDiv w:val="1"/>
      <w:marLeft w:val="0"/>
      <w:marRight w:val="0"/>
      <w:marTop w:val="0"/>
      <w:marBottom w:val="0"/>
      <w:divBdr>
        <w:top w:val="none" w:sz="0" w:space="0" w:color="auto"/>
        <w:left w:val="none" w:sz="0" w:space="0" w:color="auto"/>
        <w:bottom w:val="none" w:sz="0" w:space="0" w:color="auto"/>
        <w:right w:val="none" w:sz="0" w:space="0" w:color="auto"/>
      </w:divBdr>
    </w:div>
    <w:div w:id="1069035735">
      <w:bodyDiv w:val="1"/>
      <w:marLeft w:val="0"/>
      <w:marRight w:val="0"/>
      <w:marTop w:val="0"/>
      <w:marBottom w:val="0"/>
      <w:divBdr>
        <w:top w:val="none" w:sz="0" w:space="0" w:color="auto"/>
        <w:left w:val="none" w:sz="0" w:space="0" w:color="auto"/>
        <w:bottom w:val="none" w:sz="0" w:space="0" w:color="auto"/>
        <w:right w:val="none" w:sz="0" w:space="0" w:color="auto"/>
      </w:divBdr>
    </w:div>
    <w:div w:id="1071004747">
      <w:bodyDiv w:val="1"/>
      <w:marLeft w:val="0"/>
      <w:marRight w:val="0"/>
      <w:marTop w:val="0"/>
      <w:marBottom w:val="0"/>
      <w:divBdr>
        <w:top w:val="none" w:sz="0" w:space="0" w:color="auto"/>
        <w:left w:val="none" w:sz="0" w:space="0" w:color="auto"/>
        <w:bottom w:val="none" w:sz="0" w:space="0" w:color="auto"/>
        <w:right w:val="none" w:sz="0" w:space="0" w:color="auto"/>
      </w:divBdr>
    </w:div>
    <w:div w:id="1073891202">
      <w:bodyDiv w:val="1"/>
      <w:marLeft w:val="0"/>
      <w:marRight w:val="0"/>
      <w:marTop w:val="0"/>
      <w:marBottom w:val="0"/>
      <w:divBdr>
        <w:top w:val="none" w:sz="0" w:space="0" w:color="auto"/>
        <w:left w:val="none" w:sz="0" w:space="0" w:color="auto"/>
        <w:bottom w:val="none" w:sz="0" w:space="0" w:color="auto"/>
        <w:right w:val="none" w:sz="0" w:space="0" w:color="auto"/>
      </w:divBdr>
    </w:div>
    <w:div w:id="1084718212">
      <w:bodyDiv w:val="1"/>
      <w:marLeft w:val="0"/>
      <w:marRight w:val="0"/>
      <w:marTop w:val="0"/>
      <w:marBottom w:val="0"/>
      <w:divBdr>
        <w:top w:val="none" w:sz="0" w:space="0" w:color="auto"/>
        <w:left w:val="none" w:sz="0" w:space="0" w:color="auto"/>
        <w:bottom w:val="none" w:sz="0" w:space="0" w:color="auto"/>
        <w:right w:val="none" w:sz="0" w:space="0" w:color="auto"/>
      </w:divBdr>
    </w:div>
    <w:div w:id="1086340102">
      <w:bodyDiv w:val="1"/>
      <w:marLeft w:val="0"/>
      <w:marRight w:val="0"/>
      <w:marTop w:val="0"/>
      <w:marBottom w:val="0"/>
      <w:divBdr>
        <w:top w:val="none" w:sz="0" w:space="0" w:color="auto"/>
        <w:left w:val="none" w:sz="0" w:space="0" w:color="auto"/>
        <w:bottom w:val="none" w:sz="0" w:space="0" w:color="auto"/>
        <w:right w:val="none" w:sz="0" w:space="0" w:color="auto"/>
      </w:divBdr>
    </w:div>
    <w:div w:id="1086804815">
      <w:bodyDiv w:val="1"/>
      <w:marLeft w:val="0"/>
      <w:marRight w:val="0"/>
      <w:marTop w:val="0"/>
      <w:marBottom w:val="0"/>
      <w:divBdr>
        <w:top w:val="none" w:sz="0" w:space="0" w:color="auto"/>
        <w:left w:val="none" w:sz="0" w:space="0" w:color="auto"/>
        <w:bottom w:val="none" w:sz="0" w:space="0" w:color="auto"/>
        <w:right w:val="none" w:sz="0" w:space="0" w:color="auto"/>
      </w:divBdr>
    </w:div>
    <w:div w:id="1088118542">
      <w:bodyDiv w:val="1"/>
      <w:marLeft w:val="0"/>
      <w:marRight w:val="0"/>
      <w:marTop w:val="0"/>
      <w:marBottom w:val="0"/>
      <w:divBdr>
        <w:top w:val="none" w:sz="0" w:space="0" w:color="auto"/>
        <w:left w:val="none" w:sz="0" w:space="0" w:color="auto"/>
        <w:bottom w:val="none" w:sz="0" w:space="0" w:color="auto"/>
        <w:right w:val="none" w:sz="0" w:space="0" w:color="auto"/>
      </w:divBdr>
    </w:div>
    <w:div w:id="1089278256">
      <w:bodyDiv w:val="1"/>
      <w:marLeft w:val="0"/>
      <w:marRight w:val="0"/>
      <w:marTop w:val="0"/>
      <w:marBottom w:val="0"/>
      <w:divBdr>
        <w:top w:val="none" w:sz="0" w:space="0" w:color="auto"/>
        <w:left w:val="none" w:sz="0" w:space="0" w:color="auto"/>
        <w:bottom w:val="none" w:sz="0" w:space="0" w:color="auto"/>
        <w:right w:val="none" w:sz="0" w:space="0" w:color="auto"/>
      </w:divBdr>
    </w:div>
    <w:div w:id="1090813436">
      <w:bodyDiv w:val="1"/>
      <w:marLeft w:val="0"/>
      <w:marRight w:val="0"/>
      <w:marTop w:val="0"/>
      <w:marBottom w:val="0"/>
      <w:divBdr>
        <w:top w:val="none" w:sz="0" w:space="0" w:color="auto"/>
        <w:left w:val="none" w:sz="0" w:space="0" w:color="auto"/>
        <w:bottom w:val="none" w:sz="0" w:space="0" w:color="auto"/>
        <w:right w:val="none" w:sz="0" w:space="0" w:color="auto"/>
      </w:divBdr>
    </w:div>
    <w:div w:id="1093015456">
      <w:bodyDiv w:val="1"/>
      <w:marLeft w:val="0"/>
      <w:marRight w:val="0"/>
      <w:marTop w:val="0"/>
      <w:marBottom w:val="0"/>
      <w:divBdr>
        <w:top w:val="none" w:sz="0" w:space="0" w:color="auto"/>
        <w:left w:val="none" w:sz="0" w:space="0" w:color="auto"/>
        <w:bottom w:val="none" w:sz="0" w:space="0" w:color="auto"/>
        <w:right w:val="none" w:sz="0" w:space="0" w:color="auto"/>
      </w:divBdr>
    </w:div>
    <w:div w:id="1093547702">
      <w:bodyDiv w:val="1"/>
      <w:marLeft w:val="0"/>
      <w:marRight w:val="0"/>
      <w:marTop w:val="0"/>
      <w:marBottom w:val="0"/>
      <w:divBdr>
        <w:top w:val="none" w:sz="0" w:space="0" w:color="auto"/>
        <w:left w:val="none" w:sz="0" w:space="0" w:color="auto"/>
        <w:bottom w:val="none" w:sz="0" w:space="0" w:color="auto"/>
        <w:right w:val="none" w:sz="0" w:space="0" w:color="auto"/>
      </w:divBdr>
    </w:div>
    <w:div w:id="1093628473">
      <w:bodyDiv w:val="1"/>
      <w:marLeft w:val="0"/>
      <w:marRight w:val="0"/>
      <w:marTop w:val="0"/>
      <w:marBottom w:val="0"/>
      <w:divBdr>
        <w:top w:val="none" w:sz="0" w:space="0" w:color="auto"/>
        <w:left w:val="none" w:sz="0" w:space="0" w:color="auto"/>
        <w:bottom w:val="none" w:sz="0" w:space="0" w:color="auto"/>
        <w:right w:val="none" w:sz="0" w:space="0" w:color="auto"/>
      </w:divBdr>
    </w:div>
    <w:div w:id="1101337558">
      <w:bodyDiv w:val="1"/>
      <w:marLeft w:val="0"/>
      <w:marRight w:val="0"/>
      <w:marTop w:val="0"/>
      <w:marBottom w:val="0"/>
      <w:divBdr>
        <w:top w:val="none" w:sz="0" w:space="0" w:color="auto"/>
        <w:left w:val="none" w:sz="0" w:space="0" w:color="auto"/>
        <w:bottom w:val="none" w:sz="0" w:space="0" w:color="auto"/>
        <w:right w:val="none" w:sz="0" w:space="0" w:color="auto"/>
      </w:divBdr>
    </w:div>
    <w:div w:id="1101492413">
      <w:bodyDiv w:val="1"/>
      <w:marLeft w:val="0"/>
      <w:marRight w:val="0"/>
      <w:marTop w:val="0"/>
      <w:marBottom w:val="0"/>
      <w:divBdr>
        <w:top w:val="none" w:sz="0" w:space="0" w:color="auto"/>
        <w:left w:val="none" w:sz="0" w:space="0" w:color="auto"/>
        <w:bottom w:val="none" w:sz="0" w:space="0" w:color="auto"/>
        <w:right w:val="none" w:sz="0" w:space="0" w:color="auto"/>
      </w:divBdr>
    </w:div>
    <w:div w:id="1101871315">
      <w:bodyDiv w:val="1"/>
      <w:marLeft w:val="0"/>
      <w:marRight w:val="0"/>
      <w:marTop w:val="0"/>
      <w:marBottom w:val="0"/>
      <w:divBdr>
        <w:top w:val="none" w:sz="0" w:space="0" w:color="auto"/>
        <w:left w:val="none" w:sz="0" w:space="0" w:color="auto"/>
        <w:bottom w:val="none" w:sz="0" w:space="0" w:color="auto"/>
        <w:right w:val="none" w:sz="0" w:space="0" w:color="auto"/>
      </w:divBdr>
    </w:div>
    <w:div w:id="1104686356">
      <w:bodyDiv w:val="1"/>
      <w:marLeft w:val="0"/>
      <w:marRight w:val="0"/>
      <w:marTop w:val="0"/>
      <w:marBottom w:val="0"/>
      <w:divBdr>
        <w:top w:val="none" w:sz="0" w:space="0" w:color="auto"/>
        <w:left w:val="none" w:sz="0" w:space="0" w:color="auto"/>
        <w:bottom w:val="none" w:sz="0" w:space="0" w:color="auto"/>
        <w:right w:val="none" w:sz="0" w:space="0" w:color="auto"/>
      </w:divBdr>
    </w:div>
    <w:div w:id="1106772977">
      <w:bodyDiv w:val="1"/>
      <w:marLeft w:val="0"/>
      <w:marRight w:val="0"/>
      <w:marTop w:val="0"/>
      <w:marBottom w:val="0"/>
      <w:divBdr>
        <w:top w:val="none" w:sz="0" w:space="0" w:color="auto"/>
        <w:left w:val="none" w:sz="0" w:space="0" w:color="auto"/>
        <w:bottom w:val="none" w:sz="0" w:space="0" w:color="auto"/>
        <w:right w:val="none" w:sz="0" w:space="0" w:color="auto"/>
      </w:divBdr>
    </w:div>
    <w:div w:id="1107585114">
      <w:bodyDiv w:val="1"/>
      <w:marLeft w:val="0"/>
      <w:marRight w:val="0"/>
      <w:marTop w:val="0"/>
      <w:marBottom w:val="0"/>
      <w:divBdr>
        <w:top w:val="none" w:sz="0" w:space="0" w:color="auto"/>
        <w:left w:val="none" w:sz="0" w:space="0" w:color="auto"/>
        <w:bottom w:val="none" w:sz="0" w:space="0" w:color="auto"/>
        <w:right w:val="none" w:sz="0" w:space="0" w:color="auto"/>
      </w:divBdr>
    </w:div>
    <w:div w:id="1108548264">
      <w:bodyDiv w:val="1"/>
      <w:marLeft w:val="0"/>
      <w:marRight w:val="0"/>
      <w:marTop w:val="0"/>
      <w:marBottom w:val="0"/>
      <w:divBdr>
        <w:top w:val="none" w:sz="0" w:space="0" w:color="auto"/>
        <w:left w:val="none" w:sz="0" w:space="0" w:color="auto"/>
        <w:bottom w:val="none" w:sz="0" w:space="0" w:color="auto"/>
        <w:right w:val="none" w:sz="0" w:space="0" w:color="auto"/>
      </w:divBdr>
    </w:div>
    <w:div w:id="1108740195">
      <w:bodyDiv w:val="1"/>
      <w:marLeft w:val="0"/>
      <w:marRight w:val="0"/>
      <w:marTop w:val="0"/>
      <w:marBottom w:val="0"/>
      <w:divBdr>
        <w:top w:val="none" w:sz="0" w:space="0" w:color="auto"/>
        <w:left w:val="none" w:sz="0" w:space="0" w:color="auto"/>
        <w:bottom w:val="none" w:sz="0" w:space="0" w:color="auto"/>
        <w:right w:val="none" w:sz="0" w:space="0" w:color="auto"/>
      </w:divBdr>
    </w:div>
    <w:div w:id="1108744119">
      <w:bodyDiv w:val="1"/>
      <w:marLeft w:val="0"/>
      <w:marRight w:val="0"/>
      <w:marTop w:val="0"/>
      <w:marBottom w:val="0"/>
      <w:divBdr>
        <w:top w:val="none" w:sz="0" w:space="0" w:color="auto"/>
        <w:left w:val="none" w:sz="0" w:space="0" w:color="auto"/>
        <w:bottom w:val="none" w:sz="0" w:space="0" w:color="auto"/>
        <w:right w:val="none" w:sz="0" w:space="0" w:color="auto"/>
      </w:divBdr>
    </w:div>
    <w:div w:id="1110012819">
      <w:bodyDiv w:val="1"/>
      <w:marLeft w:val="0"/>
      <w:marRight w:val="0"/>
      <w:marTop w:val="0"/>
      <w:marBottom w:val="0"/>
      <w:divBdr>
        <w:top w:val="none" w:sz="0" w:space="0" w:color="auto"/>
        <w:left w:val="none" w:sz="0" w:space="0" w:color="auto"/>
        <w:bottom w:val="none" w:sz="0" w:space="0" w:color="auto"/>
        <w:right w:val="none" w:sz="0" w:space="0" w:color="auto"/>
      </w:divBdr>
    </w:div>
    <w:div w:id="1110314946">
      <w:bodyDiv w:val="1"/>
      <w:marLeft w:val="0"/>
      <w:marRight w:val="0"/>
      <w:marTop w:val="0"/>
      <w:marBottom w:val="0"/>
      <w:divBdr>
        <w:top w:val="none" w:sz="0" w:space="0" w:color="auto"/>
        <w:left w:val="none" w:sz="0" w:space="0" w:color="auto"/>
        <w:bottom w:val="none" w:sz="0" w:space="0" w:color="auto"/>
        <w:right w:val="none" w:sz="0" w:space="0" w:color="auto"/>
      </w:divBdr>
    </w:div>
    <w:div w:id="1111783341">
      <w:bodyDiv w:val="1"/>
      <w:marLeft w:val="0"/>
      <w:marRight w:val="0"/>
      <w:marTop w:val="0"/>
      <w:marBottom w:val="0"/>
      <w:divBdr>
        <w:top w:val="none" w:sz="0" w:space="0" w:color="auto"/>
        <w:left w:val="none" w:sz="0" w:space="0" w:color="auto"/>
        <w:bottom w:val="none" w:sz="0" w:space="0" w:color="auto"/>
        <w:right w:val="none" w:sz="0" w:space="0" w:color="auto"/>
      </w:divBdr>
    </w:div>
    <w:div w:id="1115635517">
      <w:bodyDiv w:val="1"/>
      <w:marLeft w:val="0"/>
      <w:marRight w:val="0"/>
      <w:marTop w:val="0"/>
      <w:marBottom w:val="0"/>
      <w:divBdr>
        <w:top w:val="none" w:sz="0" w:space="0" w:color="auto"/>
        <w:left w:val="none" w:sz="0" w:space="0" w:color="auto"/>
        <w:bottom w:val="none" w:sz="0" w:space="0" w:color="auto"/>
        <w:right w:val="none" w:sz="0" w:space="0" w:color="auto"/>
      </w:divBdr>
    </w:div>
    <w:div w:id="1122503112">
      <w:bodyDiv w:val="1"/>
      <w:marLeft w:val="0"/>
      <w:marRight w:val="0"/>
      <w:marTop w:val="0"/>
      <w:marBottom w:val="0"/>
      <w:divBdr>
        <w:top w:val="none" w:sz="0" w:space="0" w:color="auto"/>
        <w:left w:val="none" w:sz="0" w:space="0" w:color="auto"/>
        <w:bottom w:val="none" w:sz="0" w:space="0" w:color="auto"/>
        <w:right w:val="none" w:sz="0" w:space="0" w:color="auto"/>
      </w:divBdr>
    </w:div>
    <w:div w:id="1126004587">
      <w:bodyDiv w:val="1"/>
      <w:marLeft w:val="0"/>
      <w:marRight w:val="0"/>
      <w:marTop w:val="0"/>
      <w:marBottom w:val="0"/>
      <w:divBdr>
        <w:top w:val="none" w:sz="0" w:space="0" w:color="auto"/>
        <w:left w:val="none" w:sz="0" w:space="0" w:color="auto"/>
        <w:bottom w:val="none" w:sz="0" w:space="0" w:color="auto"/>
        <w:right w:val="none" w:sz="0" w:space="0" w:color="auto"/>
      </w:divBdr>
    </w:div>
    <w:div w:id="1126118157">
      <w:bodyDiv w:val="1"/>
      <w:marLeft w:val="0"/>
      <w:marRight w:val="0"/>
      <w:marTop w:val="0"/>
      <w:marBottom w:val="0"/>
      <w:divBdr>
        <w:top w:val="none" w:sz="0" w:space="0" w:color="auto"/>
        <w:left w:val="none" w:sz="0" w:space="0" w:color="auto"/>
        <w:bottom w:val="none" w:sz="0" w:space="0" w:color="auto"/>
        <w:right w:val="none" w:sz="0" w:space="0" w:color="auto"/>
      </w:divBdr>
    </w:div>
    <w:div w:id="1126657501">
      <w:bodyDiv w:val="1"/>
      <w:marLeft w:val="0"/>
      <w:marRight w:val="0"/>
      <w:marTop w:val="0"/>
      <w:marBottom w:val="0"/>
      <w:divBdr>
        <w:top w:val="none" w:sz="0" w:space="0" w:color="auto"/>
        <w:left w:val="none" w:sz="0" w:space="0" w:color="auto"/>
        <w:bottom w:val="none" w:sz="0" w:space="0" w:color="auto"/>
        <w:right w:val="none" w:sz="0" w:space="0" w:color="auto"/>
      </w:divBdr>
    </w:div>
    <w:div w:id="1126660166">
      <w:bodyDiv w:val="1"/>
      <w:marLeft w:val="0"/>
      <w:marRight w:val="0"/>
      <w:marTop w:val="0"/>
      <w:marBottom w:val="0"/>
      <w:divBdr>
        <w:top w:val="none" w:sz="0" w:space="0" w:color="auto"/>
        <w:left w:val="none" w:sz="0" w:space="0" w:color="auto"/>
        <w:bottom w:val="none" w:sz="0" w:space="0" w:color="auto"/>
        <w:right w:val="none" w:sz="0" w:space="0" w:color="auto"/>
      </w:divBdr>
    </w:div>
    <w:div w:id="1130126300">
      <w:bodyDiv w:val="1"/>
      <w:marLeft w:val="0"/>
      <w:marRight w:val="0"/>
      <w:marTop w:val="0"/>
      <w:marBottom w:val="0"/>
      <w:divBdr>
        <w:top w:val="none" w:sz="0" w:space="0" w:color="auto"/>
        <w:left w:val="none" w:sz="0" w:space="0" w:color="auto"/>
        <w:bottom w:val="none" w:sz="0" w:space="0" w:color="auto"/>
        <w:right w:val="none" w:sz="0" w:space="0" w:color="auto"/>
      </w:divBdr>
    </w:div>
    <w:div w:id="1134641966">
      <w:bodyDiv w:val="1"/>
      <w:marLeft w:val="0"/>
      <w:marRight w:val="0"/>
      <w:marTop w:val="0"/>
      <w:marBottom w:val="0"/>
      <w:divBdr>
        <w:top w:val="none" w:sz="0" w:space="0" w:color="auto"/>
        <w:left w:val="none" w:sz="0" w:space="0" w:color="auto"/>
        <w:bottom w:val="none" w:sz="0" w:space="0" w:color="auto"/>
        <w:right w:val="none" w:sz="0" w:space="0" w:color="auto"/>
      </w:divBdr>
    </w:div>
    <w:div w:id="1136801939">
      <w:bodyDiv w:val="1"/>
      <w:marLeft w:val="0"/>
      <w:marRight w:val="0"/>
      <w:marTop w:val="0"/>
      <w:marBottom w:val="0"/>
      <w:divBdr>
        <w:top w:val="none" w:sz="0" w:space="0" w:color="auto"/>
        <w:left w:val="none" w:sz="0" w:space="0" w:color="auto"/>
        <w:bottom w:val="none" w:sz="0" w:space="0" w:color="auto"/>
        <w:right w:val="none" w:sz="0" w:space="0" w:color="auto"/>
      </w:divBdr>
    </w:div>
    <w:div w:id="1139109423">
      <w:bodyDiv w:val="1"/>
      <w:marLeft w:val="0"/>
      <w:marRight w:val="0"/>
      <w:marTop w:val="0"/>
      <w:marBottom w:val="0"/>
      <w:divBdr>
        <w:top w:val="none" w:sz="0" w:space="0" w:color="auto"/>
        <w:left w:val="none" w:sz="0" w:space="0" w:color="auto"/>
        <w:bottom w:val="none" w:sz="0" w:space="0" w:color="auto"/>
        <w:right w:val="none" w:sz="0" w:space="0" w:color="auto"/>
      </w:divBdr>
    </w:div>
    <w:div w:id="1140028210">
      <w:bodyDiv w:val="1"/>
      <w:marLeft w:val="0"/>
      <w:marRight w:val="0"/>
      <w:marTop w:val="0"/>
      <w:marBottom w:val="0"/>
      <w:divBdr>
        <w:top w:val="none" w:sz="0" w:space="0" w:color="auto"/>
        <w:left w:val="none" w:sz="0" w:space="0" w:color="auto"/>
        <w:bottom w:val="none" w:sz="0" w:space="0" w:color="auto"/>
        <w:right w:val="none" w:sz="0" w:space="0" w:color="auto"/>
      </w:divBdr>
    </w:div>
    <w:div w:id="1140536716">
      <w:bodyDiv w:val="1"/>
      <w:marLeft w:val="0"/>
      <w:marRight w:val="0"/>
      <w:marTop w:val="0"/>
      <w:marBottom w:val="0"/>
      <w:divBdr>
        <w:top w:val="none" w:sz="0" w:space="0" w:color="auto"/>
        <w:left w:val="none" w:sz="0" w:space="0" w:color="auto"/>
        <w:bottom w:val="none" w:sz="0" w:space="0" w:color="auto"/>
        <w:right w:val="none" w:sz="0" w:space="0" w:color="auto"/>
      </w:divBdr>
    </w:div>
    <w:div w:id="1141655929">
      <w:bodyDiv w:val="1"/>
      <w:marLeft w:val="0"/>
      <w:marRight w:val="0"/>
      <w:marTop w:val="0"/>
      <w:marBottom w:val="0"/>
      <w:divBdr>
        <w:top w:val="none" w:sz="0" w:space="0" w:color="auto"/>
        <w:left w:val="none" w:sz="0" w:space="0" w:color="auto"/>
        <w:bottom w:val="none" w:sz="0" w:space="0" w:color="auto"/>
        <w:right w:val="none" w:sz="0" w:space="0" w:color="auto"/>
      </w:divBdr>
    </w:div>
    <w:div w:id="1142623786">
      <w:bodyDiv w:val="1"/>
      <w:marLeft w:val="0"/>
      <w:marRight w:val="0"/>
      <w:marTop w:val="0"/>
      <w:marBottom w:val="0"/>
      <w:divBdr>
        <w:top w:val="none" w:sz="0" w:space="0" w:color="auto"/>
        <w:left w:val="none" w:sz="0" w:space="0" w:color="auto"/>
        <w:bottom w:val="none" w:sz="0" w:space="0" w:color="auto"/>
        <w:right w:val="none" w:sz="0" w:space="0" w:color="auto"/>
      </w:divBdr>
    </w:div>
    <w:div w:id="1145194459">
      <w:bodyDiv w:val="1"/>
      <w:marLeft w:val="0"/>
      <w:marRight w:val="0"/>
      <w:marTop w:val="0"/>
      <w:marBottom w:val="0"/>
      <w:divBdr>
        <w:top w:val="none" w:sz="0" w:space="0" w:color="auto"/>
        <w:left w:val="none" w:sz="0" w:space="0" w:color="auto"/>
        <w:bottom w:val="none" w:sz="0" w:space="0" w:color="auto"/>
        <w:right w:val="none" w:sz="0" w:space="0" w:color="auto"/>
      </w:divBdr>
    </w:div>
    <w:div w:id="1145320736">
      <w:bodyDiv w:val="1"/>
      <w:marLeft w:val="0"/>
      <w:marRight w:val="0"/>
      <w:marTop w:val="0"/>
      <w:marBottom w:val="0"/>
      <w:divBdr>
        <w:top w:val="none" w:sz="0" w:space="0" w:color="auto"/>
        <w:left w:val="none" w:sz="0" w:space="0" w:color="auto"/>
        <w:bottom w:val="none" w:sz="0" w:space="0" w:color="auto"/>
        <w:right w:val="none" w:sz="0" w:space="0" w:color="auto"/>
      </w:divBdr>
    </w:div>
    <w:div w:id="1145467181">
      <w:bodyDiv w:val="1"/>
      <w:marLeft w:val="0"/>
      <w:marRight w:val="0"/>
      <w:marTop w:val="0"/>
      <w:marBottom w:val="0"/>
      <w:divBdr>
        <w:top w:val="none" w:sz="0" w:space="0" w:color="auto"/>
        <w:left w:val="none" w:sz="0" w:space="0" w:color="auto"/>
        <w:bottom w:val="none" w:sz="0" w:space="0" w:color="auto"/>
        <w:right w:val="none" w:sz="0" w:space="0" w:color="auto"/>
      </w:divBdr>
    </w:div>
    <w:div w:id="1145925635">
      <w:bodyDiv w:val="1"/>
      <w:marLeft w:val="0"/>
      <w:marRight w:val="0"/>
      <w:marTop w:val="0"/>
      <w:marBottom w:val="0"/>
      <w:divBdr>
        <w:top w:val="none" w:sz="0" w:space="0" w:color="auto"/>
        <w:left w:val="none" w:sz="0" w:space="0" w:color="auto"/>
        <w:bottom w:val="none" w:sz="0" w:space="0" w:color="auto"/>
        <w:right w:val="none" w:sz="0" w:space="0" w:color="auto"/>
      </w:divBdr>
    </w:div>
    <w:div w:id="1148128341">
      <w:bodyDiv w:val="1"/>
      <w:marLeft w:val="0"/>
      <w:marRight w:val="0"/>
      <w:marTop w:val="0"/>
      <w:marBottom w:val="0"/>
      <w:divBdr>
        <w:top w:val="none" w:sz="0" w:space="0" w:color="auto"/>
        <w:left w:val="none" w:sz="0" w:space="0" w:color="auto"/>
        <w:bottom w:val="none" w:sz="0" w:space="0" w:color="auto"/>
        <w:right w:val="none" w:sz="0" w:space="0" w:color="auto"/>
      </w:divBdr>
    </w:div>
    <w:div w:id="1153183184">
      <w:bodyDiv w:val="1"/>
      <w:marLeft w:val="0"/>
      <w:marRight w:val="0"/>
      <w:marTop w:val="0"/>
      <w:marBottom w:val="0"/>
      <w:divBdr>
        <w:top w:val="none" w:sz="0" w:space="0" w:color="auto"/>
        <w:left w:val="none" w:sz="0" w:space="0" w:color="auto"/>
        <w:bottom w:val="none" w:sz="0" w:space="0" w:color="auto"/>
        <w:right w:val="none" w:sz="0" w:space="0" w:color="auto"/>
      </w:divBdr>
    </w:div>
    <w:div w:id="1154636902">
      <w:bodyDiv w:val="1"/>
      <w:marLeft w:val="0"/>
      <w:marRight w:val="0"/>
      <w:marTop w:val="0"/>
      <w:marBottom w:val="0"/>
      <w:divBdr>
        <w:top w:val="none" w:sz="0" w:space="0" w:color="auto"/>
        <w:left w:val="none" w:sz="0" w:space="0" w:color="auto"/>
        <w:bottom w:val="none" w:sz="0" w:space="0" w:color="auto"/>
        <w:right w:val="none" w:sz="0" w:space="0" w:color="auto"/>
      </w:divBdr>
    </w:div>
    <w:div w:id="1155951751">
      <w:bodyDiv w:val="1"/>
      <w:marLeft w:val="0"/>
      <w:marRight w:val="0"/>
      <w:marTop w:val="0"/>
      <w:marBottom w:val="0"/>
      <w:divBdr>
        <w:top w:val="none" w:sz="0" w:space="0" w:color="auto"/>
        <w:left w:val="none" w:sz="0" w:space="0" w:color="auto"/>
        <w:bottom w:val="none" w:sz="0" w:space="0" w:color="auto"/>
        <w:right w:val="none" w:sz="0" w:space="0" w:color="auto"/>
      </w:divBdr>
    </w:div>
    <w:div w:id="1159225881">
      <w:bodyDiv w:val="1"/>
      <w:marLeft w:val="0"/>
      <w:marRight w:val="0"/>
      <w:marTop w:val="0"/>
      <w:marBottom w:val="0"/>
      <w:divBdr>
        <w:top w:val="none" w:sz="0" w:space="0" w:color="auto"/>
        <w:left w:val="none" w:sz="0" w:space="0" w:color="auto"/>
        <w:bottom w:val="none" w:sz="0" w:space="0" w:color="auto"/>
        <w:right w:val="none" w:sz="0" w:space="0" w:color="auto"/>
      </w:divBdr>
    </w:div>
    <w:div w:id="1163204450">
      <w:bodyDiv w:val="1"/>
      <w:marLeft w:val="0"/>
      <w:marRight w:val="0"/>
      <w:marTop w:val="0"/>
      <w:marBottom w:val="0"/>
      <w:divBdr>
        <w:top w:val="none" w:sz="0" w:space="0" w:color="auto"/>
        <w:left w:val="none" w:sz="0" w:space="0" w:color="auto"/>
        <w:bottom w:val="none" w:sz="0" w:space="0" w:color="auto"/>
        <w:right w:val="none" w:sz="0" w:space="0" w:color="auto"/>
      </w:divBdr>
    </w:div>
    <w:div w:id="1164860520">
      <w:bodyDiv w:val="1"/>
      <w:marLeft w:val="0"/>
      <w:marRight w:val="0"/>
      <w:marTop w:val="0"/>
      <w:marBottom w:val="0"/>
      <w:divBdr>
        <w:top w:val="none" w:sz="0" w:space="0" w:color="auto"/>
        <w:left w:val="none" w:sz="0" w:space="0" w:color="auto"/>
        <w:bottom w:val="none" w:sz="0" w:space="0" w:color="auto"/>
        <w:right w:val="none" w:sz="0" w:space="0" w:color="auto"/>
      </w:divBdr>
    </w:div>
    <w:div w:id="1169366583">
      <w:bodyDiv w:val="1"/>
      <w:marLeft w:val="0"/>
      <w:marRight w:val="0"/>
      <w:marTop w:val="0"/>
      <w:marBottom w:val="0"/>
      <w:divBdr>
        <w:top w:val="none" w:sz="0" w:space="0" w:color="auto"/>
        <w:left w:val="none" w:sz="0" w:space="0" w:color="auto"/>
        <w:bottom w:val="none" w:sz="0" w:space="0" w:color="auto"/>
        <w:right w:val="none" w:sz="0" w:space="0" w:color="auto"/>
      </w:divBdr>
    </w:div>
    <w:div w:id="1170177073">
      <w:bodyDiv w:val="1"/>
      <w:marLeft w:val="0"/>
      <w:marRight w:val="0"/>
      <w:marTop w:val="0"/>
      <w:marBottom w:val="0"/>
      <w:divBdr>
        <w:top w:val="none" w:sz="0" w:space="0" w:color="auto"/>
        <w:left w:val="none" w:sz="0" w:space="0" w:color="auto"/>
        <w:bottom w:val="none" w:sz="0" w:space="0" w:color="auto"/>
        <w:right w:val="none" w:sz="0" w:space="0" w:color="auto"/>
      </w:divBdr>
    </w:div>
    <w:div w:id="1171288436">
      <w:bodyDiv w:val="1"/>
      <w:marLeft w:val="0"/>
      <w:marRight w:val="0"/>
      <w:marTop w:val="0"/>
      <w:marBottom w:val="0"/>
      <w:divBdr>
        <w:top w:val="none" w:sz="0" w:space="0" w:color="auto"/>
        <w:left w:val="none" w:sz="0" w:space="0" w:color="auto"/>
        <w:bottom w:val="none" w:sz="0" w:space="0" w:color="auto"/>
        <w:right w:val="none" w:sz="0" w:space="0" w:color="auto"/>
      </w:divBdr>
    </w:div>
    <w:div w:id="1173716134">
      <w:bodyDiv w:val="1"/>
      <w:marLeft w:val="0"/>
      <w:marRight w:val="0"/>
      <w:marTop w:val="0"/>
      <w:marBottom w:val="0"/>
      <w:divBdr>
        <w:top w:val="none" w:sz="0" w:space="0" w:color="auto"/>
        <w:left w:val="none" w:sz="0" w:space="0" w:color="auto"/>
        <w:bottom w:val="none" w:sz="0" w:space="0" w:color="auto"/>
        <w:right w:val="none" w:sz="0" w:space="0" w:color="auto"/>
      </w:divBdr>
    </w:div>
    <w:div w:id="1174757404">
      <w:bodyDiv w:val="1"/>
      <w:marLeft w:val="0"/>
      <w:marRight w:val="0"/>
      <w:marTop w:val="0"/>
      <w:marBottom w:val="0"/>
      <w:divBdr>
        <w:top w:val="none" w:sz="0" w:space="0" w:color="auto"/>
        <w:left w:val="none" w:sz="0" w:space="0" w:color="auto"/>
        <w:bottom w:val="none" w:sz="0" w:space="0" w:color="auto"/>
        <w:right w:val="none" w:sz="0" w:space="0" w:color="auto"/>
      </w:divBdr>
    </w:div>
    <w:div w:id="1175339865">
      <w:bodyDiv w:val="1"/>
      <w:marLeft w:val="0"/>
      <w:marRight w:val="0"/>
      <w:marTop w:val="0"/>
      <w:marBottom w:val="0"/>
      <w:divBdr>
        <w:top w:val="none" w:sz="0" w:space="0" w:color="auto"/>
        <w:left w:val="none" w:sz="0" w:space="0" w:color="auto"/>
        <w:bottom w:val="none" w:sz="0" w:space="0" w:color="auto"/>
        <w:right w:val="none" w:sz="0" w:space="0" w:color="auto"/>
      </w:divBdr>
    </w:div>
    <w:div w:id="1177618195">
      <w:bodyDiv w:val="1"/>
      <w:marLeft w:val="0"/>
      <w:marRight w:val="0"/>
      <w:marTop w:val="0"/>
      <w:marBottom w:val="0"/>
      <w:divBdr>
        <w:top w:val="none" w:sz="0" w:space="0" w:color="auto"/>
        <w:left w:val="none" w:sz="0" w:space="0" w:color="auto"/>
        <w:bottom w:val="none" w:sz="0" w:space="0" w:color="auto"/>
        <w:right w:val="none" w:sz="0" w:space="0" w:color="auto"/>
      </w:divBdr>
    </w:div>
    <w:div w:id="1179928997">
      <w:bodyDiv w:val="1"/>
      <w:marLeft w:val="0"/>
      <w:marRight w:val="0"/>
      <w:marTop w:val="0"/>
      <w:marBottom w:val="0"/>
      <w:divBdr>
        <w:top w:val="none" w:sz="0" w:space="0" w:color="auto"/>
        <w:left w:val="none" w:sz="0" w:space="0" w:color="auto"/>
        <w:bottom w:val="none" w:sz="0" w:space="0" w:color="auto"/>
        <w:right w:val="none" w:sz="0" w:space="0" w:color="auto"/>
      </w:divBdr>
    </w:div>
    <w:div w:id="1182478554">
      <w:bodyDiv w:val="1"/>
      <w:marLeft w:val="0"/>
      <w:marRight w:val="0"/>
      <w:marTop w:val="0"/>
      <w:marBottom w:val="0"/>
      <w:divBdr>
        <w:top w:val="none" w:sz="0" w:space="0" w:color="auto"/>
        <w:left w:val="none" w:sz="0" w:space="0" w:color="auto"/>
        <w:bottom w:val="none" w:sz="0" w:space="0" w:color="auto"/>
        <w:right w:val="none" w:sz="0" w:space="0" w:color="auto"/>
      </w:divBdr>
    </w:div>
    <w:div w:id="1182823095">
      <w:bodyDiv w:val="1"/>
      <w:marLeft w:val="0"/>
      <w:marRight w:val="0"/>
      <w:marTop w:val="0"/>
      <w:marBottom w:val="0"/>
      <w:divBdr>
        <w:top w:val="none" w:sz="0" w:space="0" w:color="auto"/>
        <w:left w:val="none" w:sz="0" w:space="0" w:color="auto"/>
        <w:bottom w:val="none" w:sz="0" w:space="0" w:color="auto"/>
        <w:right w:val="none" w:sz="0" w:space="0" w:color="auto"/>
      </w:divBdr>
    </w:div>
    <w:div w:id="1186676383">
      <w:bodyDiv w:val="1"/>
      <w:marLeft w:val="0"/>
      <w:marRight w:val="0"/>
      <w:marTop w:val="0"/>
      <w:marBottom w:val="0"/>
      <w:divBdr>
        <w:top w:val="none" w:sz="0" w:space="0" w:color="auto"/>
        <w:left w:val="none" w:sz="0" w:space="0" w:color="auto"/>
        <w:bottom w:val="none" w:sz="0" w:space="0" w:color="auto"/>
        <w:right w:val="none" w:sz="0" w:space="0" w:color="auto"/>
      </w:divBdr>
    </w:div>
    <w:div w:id="1186938932">
      <w:bodyDiv w:val="1"/>
      <w:marLeft w:val="0"/>
      <w:marRight w:val="0"/>
      <w:marTop w:val="0"/>
      <w:marBottom w:val="0"/>
      <w:divBdr>
        <w:top w:val="none" w:sz="0" w:space="0" w:color="auto"/>
        <w:left w:val="none" w:sz="0" w:space="0" w:color="auto"/>
        <w:bottom w:val="none" w:sz="0" w:space="0" w:color="auto"/>
        <w:right w:val="none" w:sz="0" w:space="0" w:color="auto"/>
      </w:divBdr>
    </w:div>
    <w:div w:id="1187913755">
      <w:bodyDiv w:val="1"/>
      <w:marLeft w:val="0"/>
      <w:marRight w:val="0"/>
      <w:marTop w:val="0"/>
      <w:marBottom w:val="0"/>
      <w:divBdr>
        <w:top w:val="none" w:sz="0" w:space="0" w:color="auto"/>
        <w:left w:val="none" w:sz="0" w:space="0" w:color="auto"/>
        <w:bottom w:val="none" w:sz="0" w:space="0" w:color="auto"/>
        <w:right w:val="none" w:sz="0" w:space="0" w:color="auto"/>
      </w:divBdr>
    </w:div>
    <w:div w:id="1188568784">
      <w:bodyDiv w:val="1"/>
      <w:marLeft w:val="0"/>
      <w:marRight w:val="0"/>
      <w:marTop w:val="0"/>
      <w:marBottom w:val="0"/>
      <w:divBdr>
        <w:top w:val="none" w:sz="0" w:space="0" w:color="auto"/>
        <w:left w:val="none" w:sz="0" w:space="0" w:color="auto"/>
        <w:bottom w:val="none" w:sz="0" w:space="0" w:color="auto"/>
        <w:right w:val="none" w:sz="0" w:space="0" w:color="auto"/>
      </w:divBdr>
    </w:div>
    <w:div w:id="1191410265">
      <w:bodyDiv w:val="1"/>
      <w:marLeft w:val="0"/>
      <w:marRight w:val="0"/>
      <w:marTop w:val="0"/>
      <w:marBottom w:val="0"/>
      <w:divBdr>
        <w:top w:val="none" w:sz="0" w:space="0" w:color="auto"/>
        <w:left w:val="none" w:sz="0" w:space="0" w:color="auto"/>
        <w:bottom w:val="none" w:sz="0" w:space="0" w:color="auto"/>
        <w:right w:val="none" w:sz="0" w:space="0" w:color="auto"/>
      </w:divBdr>
    </w:div>
    <w:div w:id="1192038843">
      <w:bodyDiv w:val="1"/>
      <w:marLeft w:val="0"/>
      <w:marRight w:val="0"/>
      <w:marTop w:val="0"/>
      <w:marBottom w:val="0"/>
      <w:divBdr>
        <w:top w:val="none" w:sz="0" w:space="0" w:color="auto"/>
        <w:left w:val="none" w:sz="0" w:space="0" w:color="auto"/>
        <w:bottom w:val="none" w:sz="0" w:space="0" w:color="auto"/>
        <w:right w:val="none" w:sz="0" w:space="0" w:color="auto"/>
      </w:divBdr>
    </w:div>
    <w:div w:id="1192498124">
      <w:bodyDiv w:val="1"/>
      <w:marLeft w:val="0"/>
      <w:marRight w:val="0"/>
      <w:marTop w:val="0"/>
      <w:marBottom w:val="0"/>
      <w:divBdr>
        <w:top w:val="none" w:sz="0" w:space="0" w:color="auto"/>
        <w:left w:val="none" w:sz="0" w:space="0" w:color="auto"/>
        <w:bottom w:val="none" w:sz="0" w:space="0" w:color="auto"/>
        <w:right w:val="none" w:sz="0" w:space="0" w:color="auto"/>
      </w:divBdr>
    </w:div>
    <w:div w:id="1194152121">
      <w:bodyDiv w:val="1"/>
      <w:marLeft w:val="0"/>
      <w:marRight w:val="0"/>
      <w:marTop w:val="0"/>
      <w:marBottom w:val="0"/>
      <w:divBdr>
        <w:top w:val="none" w:sz="0" w:space="0" w:color="auto"/>
        <w:left w:val="none" w:sz="0" w:space="0" w:color="auto"/>
        <w:bottom w:val="none" w:sz="0" w:space="0" w:color="auto"/>
        <w:right w:val="none" w:sz="0" w:space="0" w:color="auto"/>
      </w:divBdr>
    </w:div>
    <w:div w:id="1194657268">
      <w:bodyDiv w:val="1"/>
      <w:marLeft w:val="0"/>
      <w:marRight w:val="0"/>
      <w:marTop w:val="0"/>
      <w:marBottom w:val="0"/>
      <w:divBdr>
        <w:top w:val="none" w:sz="0" w:space="0" w:color="auto"/>
        <w:left w:val="none" w:sz="0" w:space="0" w:color="auto"/>
        <w:bottom w:val="none" w:sz="0" w:space="0" w:color="auto"/>
        <w:right w:val="none" w:sz="0" w:space="0" w:color="auto"/>
      </w:divBdr>
    </w:div>
    <w:div w:id="1196187536">
      <w:bodyDiv w:val="1"/>
      <w:marLeft w:val="0"/>
      <w:marRight w:val="0"/>
      <w:marTop w:val="0"/>
      <w:marBottom w:val="0"/>
      <w:divBdr>
        <w:top w:val="none" w:sz="0" w:space="0" w:color="auto"/>
        <w:left w:val="none" w:sz="0" w:space="0" w:color="auto"/>
        <w:bottom w:val="none" w:sz="0" w:space="0" w:color="auto"/>
        <w:right w:val="none" w:sz="0" w:space="0" w:color="auto"/>
      </w:divBdr>
    </w:div>
    <w:div w:id="1196427616">
      <w:bodyDiv w:val="1"/>
      <w:marLeft w:val="0"/>
      <w:marRight w:val="0"/>
      <w:marTop w:val="0"/>
      <w:marBottom w:val="0"/>
      <w:divBdr>
        <w:top w:val="none" w:sz="0" w:space="0" w:color="auto"/>
        <w:left w:val="none" w:sz="0" w:space="0" w:color="auto"/>
        <w:bottom w:val="none" w:sz="0" w:space="0" w:color="auto"/>
        <w:right w:val="none" w:sz="0" w:space="0" w:color="auto"/>
      </w:divBdr>
    </w:div>
    <w:div w:id="1196501841">
      <w:bodyDiv w:val="1"/>
      <w:marLeft w:val="0"/>
      <w:marRight w:val="0"/>
      <w:marTop w:val="0"/>
      <w:marBottom w:val="0"/>
      <w:divBdr>
        <w:top w:val="none" w:sz="0" w:space="0" w:color="auto"/>
        <w:left w:val="none" w:sz="0" w:space="0" w:color="auto"/>
        <w:bottom w:val="none" w:sz="0" w:space="0" w:color="auto"/>
        <w:right w:val="none" w:sz="0" w:space="0" w:color="auto"/>
      </w:divBdr>
    </w:div>
    <w:div w:id="1200165705">
      <w:bodyDiv w:val="1"/>
      <w:marLeft w:val="0"/>
      <w:marRight w:val="0"/>
      <w:marTop w:val="0"/>
      <w:marBottom w:val="0"/>
      <w:divBdr>
        <w:top w:val="none" w:sz="0" w:space="0" w:color="auto"/>
        <w:left w:val="none" w:sz="0" w:space="0" w:color="auto"/>
        <w:bottom w:val="none" w:sz="0" w:space="0" w:color="auto"/>
        <w:right w:val="none" w:sz="0" w:space="0" w:color="auto"/>
      </w:divBdr>
    </w:div>
    <w:div w:id="1200825382">
      <w:bodyDiv w:val="1"/>
      <w:marLeft w:val="0"/>
      <w:marRight w:val="0"/>
      <w:marTop w:val="0"/>
      <w:marBottom w:val="0"/>
      <w:divBdr>
        <w:top w:val="none" w:sz="0" w:space="0" w:color="auto"/>
        <w:left w:val="none" w:sz="0" w:space="0" w:color="auto"/>
        <w:bottom w:val="none" w:sz="0" w:space="0" w:color="auto"/>
        <w:right w:val="none" w:sz="0" w:space="0" w:color="auto"/>
      </w:divBdr>
    </w:div>
    <w:div w:id="1200900155">
      <w:bodyDiv w:val="1"/>
      <w:marLeft w:val="0"/>
      <w:marRight w:val="0"/>
      <w:marTop w:val="0"/>
      <w:marBottom w:val="0"/>
      <w:divBdr>
        <w:top w:val="none" w:sz="0" w:space="0" w:color="auto"/>
        <w:left w:val="none" w:sz="0" w:space="0" w:color="auto"/>
        <w:bottom w:val="none" w:sz="0" w:space="0" w:color="auto"/>
        <w:right w:val="none" w:sz="0" w:space="0" w:color="auto"/>
      </w:divBdr>
    </w:div>
    <w:div w:id="1205487784">
      <w:bodyDiv w:val="1"/>
      <w:marLeft w:val="0"/>
      <w:marRight w:val="0"/>
      <w:marTop w:val="0"/>
      <w:marBottom w:val="0"/>
      <w:divBdr>
        <w:top w:val="none" w:sz="0" w:space="0" w:color="auto"/>
        <w:left w:val="none" w:sz="0" w:space="0" w:color="auto"/>
        <w:bottom w:val="none" w:sz="0" w:space="0" w:color="auto"/>
        <w:right w:val="none" w:sz="0" w:space="0" w:color="auto"/>
      </w:divBdr>
    </w:div>
    <w:div w:id="1207723359">
      <w:bodyDiv w:val="1"/>
      <w:marLeft w:val="0"/>
      <w:marRight w:val="0"/>
      <w:marTop w:val="0"/>
      <w:marBottom w:val="0"/>
      <w:divBdr>
        <w:top w:val="none" w:sz="0" w:space="0" w:color="auto"/>
        <w:left w:val="none" w:sz="0" w:space="0" w:color="auto"/>
        <w:bottom w:val="none" w:sz="0" w:space="0" w:color="auto"/>
        <w:right w:val="none" w:sz="0" w:space="0" w:color="auto"/>
      </w:divBdr>
    </w:div>
    <w:div w:id="1209613169">
      <w:bodyDiv w:val="1"/>
      <w:marLeft w:val="0"/>
      <w:marRight w:val="0"/>
      <w:marTop w:val="0"/>
      <w:marBottom w:val="0"/>
      <w:divBdr>
        <w:top w:val="none" w:sz="0" w:space="0" w:color="auto"/>
        <w:left w:val="none" w:sz="0" w:space="0" w:color="auto"/>
        <w:bottom w:val="none" w:sz="0" w:space="0" w:color="auto"/>
        <w:right w:val="none" w:sz="0" w:space="0" w:color="auto"/>
      </w:divBdr>
    </w:div>
    <w:div w:id="1209881319">
      <w:bodyDiv w:val="1"/>
      <w:marLeft w:val="0"/>
      <w:marRight w:val="0"/>
      <w:marTop w:val="0"/>
      <w:marBottom w:val="0"/>
      <w:divBdr>
        <w:top w:val="none" w:sz="0" w:space="0" w:color="auto"/>
        <w:left w:val="none" w:sz="0" w:space="0" w:color="auto"/>
        <w:bottom w:val="none" w:sz="0" w:space="0" w:color="auto"/>
        <w:right w:val="none" w:sz="0" w:space="0" w:color="auto"/>
      </w:divBdr>
    </w:div>
    <w:div w:id="1213930368">
      <w:bodyDiv w:val="1"/>
      <w:marLeft w:val="0"/>
      <w:marRight w:val="0"/>
      <w:marTop w:val="0"/>
      <w:marBottom w:val="0"/>
      <w:divBdr>
        <w:top w:val="none" w:sz="0" w:space="0" w:color="auto"/>
        <w:left w:val="none" w:sz="0" w:space="0" w:color="auto"/>
        <w:bottom w:val="none" w:sz="0" w:space="0" w:color="auto"/>
        <w:right w:val="none" w:sz="0" w:space="0" w:color="auto"/>
      </w:divBdr>
    </w:div>
    <w:div w:id="1216308018">
      <w:bodyDiv w:val="1"/>
      <w:marLeft w:val="0"/>
      <w:marRight w:val="0"/>
      <w:marTop w:val="0"/>
      <w:marBottom w:val="0"/>
      <w:divBdr>
        <w:top w:val="none" w:sz="0" w:space="0" w:color="auto"/>
        <w:left w:val="none" w:sz="0" w:space="0" w:color="auto"/>
        <w:bottom w:val="none" w:sz="0" w:space="0" w:color="auto"/>
        <w:right w:val="none" w:sz="0" w:space="0" w:color="auto"/>
      </w:divBdr>
    </w:div>
    <w:div w:id="1216622147">
      <w:bodyDiv w:val="1"/>
      <w:marLeft w:val="0"/>
      <w:marRight w:val="0"/>
      <w:marTop w:val="0"/>
      <w:marBottom w:val="0"/>
      <w:divBdr>
        <w:top w:val="none" w:sz="0" w:space="0" w:color="auto"/>
        <w:left w:val="none" w:sz="0" w:space="0" w:color="auto"/>
        <w:bottom w:val="none" w:sz="0" w:space="0" w:color="auto"/>
        <w:right w:val="none" w:sz="0" w:space="0" w:color="auto"/>
      </w:divBdr>
    </w:div>
    <w:div w:id="1217162574">
      <w:bodyDiv w:val="1"/>
      <w:marLeft w:val="0"/>
      <w:marRight w:val="0"/>
      <w:marTop w:val="0"/>
      <w:marBottom w:val="0"/>
      <w:divBdr>
        <w:top w:val="none" w:sz="0" w:space="0" w:color="auto"/>
        <w:left w:val="none" w:sz="0" w:space="0" w:color="auto"/>
        <w:bottom w:val="none" w:sz="0" w:space="0" w:color="auto"/>
        <w:right w:val="none" w:sz="0" w:space="0" w:color="auto"/>
      </w:divBdr>
    </w:div>
    <w:div w:id="1218665452">
      <w:bodyDiv w:val="1"/>
      <w:marLeft w:val="0"/>
      <w:marRight w:val="0"/>
      <w:marTop w:val="0"/>
      <w:marBottom w:val="0"/>
      <w:divBdr>
        <w:top w:val="none" w:sz="0" w:space="0" w:color="auto"/>
        <w:left w:val="none" w:sz="0" w:space="0" w:color="auto"/>
        <w:bottom w:val="none" w:sz="0" w:space="0" w:color="auto"/>
        <w:right w:val="none" w:sz="0" w:space="0" w:color="auto"/>
      </w:divBdr>
    </w:div>
    <w:div w:id="1219627226">
      <w:bodyDiv w:val="1"/>
      <w:marLeft w:val="0"/>
      <w:marRight w:val="0"/>
      <w:marTop w:val="0"/>
      <w:marBottom w:val="0"/>
      <w:divBdr>
        <w:top w:val="none" w:sz="0" w:space="0" w:color="auto"/>
        <w:left w:val="none" w:sz="0" w:space="0" w:color="auto"/>
        <w:bottom w:val="none" w:sz="0" w:space="0" w:color="auto"/>
        <w:right w:val="none" w:sz="0" w:space="0" w:color="auto"/>
      </w:divBdr>
    </w:div>
    <w:div w:id="1219635449">
      <w:bodyDiv w:val="1"/>
      <w:marLeft w:val="0"/>
      <w:marRight w:val="0"/>
      <w:marTop w:val="0"/>
      <w:marBottom w:val="0"/>
      <w:divBdr>
        <w:top w:val="none" w:sz="0" w:space="0" w:color="auto"/>
        <w:left w:val="none" w:sz="0" w:space="0" w:color="auto"/>
        <w:bottom w:val="none" w:sz="0" w:space="0" w:color="auto"/>
        <w:right w:val="none" w:sz="0" w:space="0" w:color="auto"/>
      </w:divBdr>
    </w:div>
    <w:div w:id="1220705970">
      <w:bodyDiv w:val="1"/>
      <w:marLeft w:val="0"/>
      <w:marRight w:val="0"/>
      <w:marTop w:val="0"/>
      <w:marBottom w:val="0"/>
      <w:divBdr>
        <w:top w:val="none" w:sz="0" w:space="0" w:color="auto"/>
        <w:left w:val="none" w:sz="0" w:space="0" w:color="auto"/>
        <w:bottom w:val="none" w:sz="0" w:space="0" w:color="auto"/>
        <w:right w:val="none" w:sz="0" w:space="0" w:color="auto"/>
      </w:divBdr>
    </w:div>
    <w:div w:id="1220937591">
      <w:bodyDiv w:val="1"/>
      <w:marLeft w:val="0"/>
      <w:marRight w:val="0"/>
      <w:marTop w:val="0"/>
      <w:marBottom w:val="0"/>
      <w:divBdr>
        <w:top w:val="none" w:sz="0" w:space="0" w:color="auto"/>
        <w:left w:val="none" w:sz="0" w:space="0" w:color="auto"/>
        <w:bottom w:val="none" w:sz="0" w:space="0" w:color="auto"/>
        <w:right w:val="none" w:sz="0" w:space="0" w:color="auto"/>
      </w:divBdr>
    </w:div>
    <w:div w:id="1220938492">
      <w:bodyDiv w:val="1"/>
      <w:marLeft w:val="0"/>
      <w:marRight w:val="0"/>
      <w:marTop w:val="0"/>
      <w:marBottom w:val="0"/>
      <w:divBdr>
        <w:top w:val="none" w:sz="0" w:space="0" w:color="auto"/>
        <w:left w:val="none" w:sz="0" w:space="0" w:color="auto"/>
        <w:bottom w:val="none" w:sz="0" w:space="0" w:color="auto"/>
        <w:right w:val="none" w:sz="0" w:space="0" w:color="auto"/>
      </w:divBdr>
    </w:div>
    <w:div w:id="1221599582">
      <w:bodyDiv w:val="1"/>
      <w:marLeft w:val="0"/>
      <w:marRight w:val="0"/>
      <w:marTop w:val="0"/>
      <w:marBottom w:val="0"/>
      <w:divBdr>
        <w:top w:val="none" w:sz="0" w:space="0" w:color="auto"/>
        <w:left w:val="none" w:sz="0" w:space="0" w:color="auto"/>
        <w:bottom w:val="none" w:sz="0" w:space="0" w:color="auto"/>
        <w:right w:val="none" w:sz="0" w:space="0" w:color="auto"/>
      </w:divBdr>
    </w:div>
    <w:div w:id="1222401221">
      <w:bodyDiv w:val="1"/>
      <w:marLeft w:val="0"/>
      <w:marRight w:val="0"/>
      <w:marTop w:val="0"/>
      <w:marBottom w:val="0"/>
      <w:divBdr>
        <w:top w:val="none" w:sz="0" w:space="0" w:color="auto"/>
        <w:left w:val="none" w:sz="0" w:space="0" w:color="auto"/>
        <w:bottom w:val="none" w:sz="0" w:space="0" w:color="auto"/>
        <w:right w:val="none" w:sz="0" w:space="0" w:color="auto"/>
      </w:divBdr>
    </w:div>
    <w:div w:id="1222591639">
      <w:bodyDiv w:val="1"/>
      <w:marLeft w:val="0"/>
      <w:marRight w:val="0"/>
      <w:marTop w:val="0"/>
      <w:marBottom w:val="0"/>
      <w:divBdr>
        <w:top w:val="none" w:sz="0" w:space="0" w:color="auto"/>
        <w:left w:val="none" w:sz="0" w:space="0" w:color="auto"/>
        <w:bottom w:val="none" w:sz="0" w:space="0" w:color="auto"/>
        <w:right w:val="none" w:sz="0" w:space="0" w:color="auto"/>
      </w:divBdr>
    </w:div>
    <w:div w:id="1223247082">
      <w:bodyDiv w:val="1"/>
      <w:marLeft w:val="0"/>
      <w:marRight w:val="0"/>
      <w:marTop w:val="0"/>
      <w:marBottom w:val="0"/>
      <w:divBdr>
        <w:top w:val="none" w:sz="0" w:space="0" w:color="auto"/>
        <w:left w:val="none" w:sz="0" w:space="0" w:color="auto"/>
        <w:bottom w:val="none" w:sz="0" w:space="0" w:color="auto"/>
        <w:right w:val="none" w:sz="0" w:space="0" w:color="auto"/>
      </w:divBdr>
    </w:div>
    <w:div w:id="1224680138">
      <w:bodyDiv w:val="1"/>
      <w:marLeft w:val="0"/>
      <w:marRight w:val="0"/>
      <w:marTop w:val="0"/>
      <w:marBottom w:val="0"/>
      <w:divBdr>
        <w:top w:val="none" w:sz="0" w:space="0" w:color="auto"/>
        <w:left w:val="none" w:sz="0" w:space="0" w:color="auto"/>
        <w:bottom w:val="none" w:sz="0" w:space="0" w:color="auto"/>
        <w:right w:val="none" w:sz="0" w:space="0" w:color="auto"/>
      </w:divBdr>
    </w:div>
    <w:div w:id="1225528937">
      <w:bodyDiv w:val="1"/>
      <w:marLeft w:val="0"/>
      <w:marRight w:val="0"/>
      <w:marTop w:val="0"/>
      <w:marBottom w:val="0"/>
      <w:divBdr>
        <w:top w:val="none" w:sz="0" w:space="0" w:color="auto"/>
        <w:left w:val="none" w:sz="0" w:space="0" w:color="auto"/>
        <w:bottom w:val="none" w:sz="0" w:space="0" w:color="auto"/>
        <w:right w:val="none" w:sz="0" w:space="0" w:color="auto"/>
      </w:divBdr>
    </w:div>
    <w:div w:id="1226448527">
      <w:bodyDiv w:val="1"/>
      <w:marLeft w:val="0"/>
      <w:marRight w:val="0"/>
      <w:marTop w:val="0"/>
      <w:marBottom w:val="0"/>
      <w:divBdr>
        <w:top w:val="none" w:sz="0" w:space="0" w:color="auto"/>
        <w:left w:val="none" w:sz="0" w:space="0" w:color="auto"/>
        <w:bottom w:val="none" w:sz="0" w:space="0" w:color="auto"/>
        <w:right w:val="none" w:sz="0" w:space="0" w:color="auto"/>
      </w:divBdr>
    </w:div>
    <w:div w:id="1226598470">
      <w:bodyDiv w:val="1"/>
      <w:marLeft w:val="0"/>
      <w:marRight w:val="0"/>
      <w:marTop w:val="0"/>
      <w:marBottom w:val="0"/>
      <w:divBdr>
        <w:top w:val="none" w:sz="0" w:space="0" w:color="auto"/>
        <w:left w:val="none" w:sz="0" w:space="0" w:color="auto"/>
        <w:bottom w:val="none" w:sz="0" w:space="0" w:color="auto"/>
        <w:right w:val="none" w:sz="0" w:space="0" w:color="auto"/>
      </w:divBdr>
    </w:div>
    <w:div w:id="1226724188">
      <w:bodyDiv w:val="1"/>
      <w:marLeft w:val="0"/>
      <w:marRight w:val="0"/>
      <w:marTop w:val="0"/>
      <w:marBottom w:val="0"/>
      <w:divBdr>
        <w:top w:val="none" w:sz="0" w:space="0" w:color="auto"/>
        <w:left w:val="none" w:sz="0" w:space="0" w:color="auto"/>
        <w:bottom w:val="none" w:sz="0" w:space="0" w:color="auto"/>
        <w:right w:val="none" w:sz="0" w:space="0" w:color="auto"/>
      </w:divBdr>
    </w:div>
    <w:div w:id="1228565284">
      <w:bodyDiv w:val="1"/>
      <w:marLeft w:val="0"/>
      <w:marRight w:val="0"/>
      <w:marTop w:val="0"/>
      <w:marBottom w:val="0"/>
      <w:divBdr>
        <w:top w:val="none" w:sz="0" w:space="0" w:color="auto"/>
        <w:left w:val="none" w:sz="0" w:space="0" w:color="auto"/>
        <w:bottom w:val="none" w:sz="0" w:space="0" w:color="auto"/>
        <w:right w:val="none" w:sz="0" w:space="0" w:color="auto"/>
      </w:divBdr>
    </w:div>
    <w:div w:id="1229221994">
      <w:bodyDiv w:val="1"/>
      <w:marLeft w:val="0"/>
      <w:marRight w:val="0"/>
      <w:marTop w:val="0"/>
      <w:marBottom w:val="0"/>
      <w:divBdr>
        <w:top w:val="none" w:sz="0" w:space="0" w:color="auto"/>
        <w:left w:val="none" w:sz="0" w:space="0" w:color="auto"/>
        <w:bottom w:val="none" w:sz="0" w:space="0" w:color="auto"/>
        <w:right w:val="none" w:sz="0" w:space="0" w:color="auto"/>
      </w:divBdr>
    </w:div>
    <w:div w:id="1232888739">
      <w:bodyDiv w:val="1"/>
      <w:marLeft w:val="0"/>
      <w:marRight w:val="0"/>
      <w:marTop w:val="0"/>
      <w:marBottom w:val="0"/>
      <w:divBdr>
        <w:top w:val="none" w:sz="0" w:space="0" w:color="auto"/>
        <w:left w:val="none" w:sz="0" w:space="0" w:color="auto"/>
        <w:bottom w:val="none" w:sz="0" w:space="0" w:color="auto"/>
        <w:right w:val="none" w:sz="0" w:space="0" w:color="auto"/>
      </w:divBdr>
    </w:div>
    <w:div w:id="1234125737">
      <w:bodyDiv w:val="1"/>
      <w:marLeft w:val="0"/>
      <w:marRight w:val="0"/>
      <w:marTop w:val="0"/>
      <w:marBottom w:val="0"/>
      <w:divBdr>
        <w:top w:val="none" w:sz="0" w:space="0" w:color="auto"/>
        <w:left w:val="none" w:sz="0" w:space="0" w:color="auto"/>
        <w:bottom w:val="none" w:sz="0" w:space="0" w:color="auto"/>
        <w:right w:val="none" w:sz="0" w:space="0" w:color="auto"/>
      </w:divBdr>
    </w:div>
    <w:div w:id="1234512741">
      <w:bodyDiv w:val="1"/>
      <w:marLeft w:val="0"/>
      <w:marRight w:val="0"/>
      <w:marTop w:val="0"/>
      <w:marBottom w:val="0"/>
      <w:divBdr>
        <w:top w:val="none" w:sz="0" w:space="0" w:color="auto"/>
        <w:left w:val="none" w:sz="0" w:space="0" w:color="auto"/>
        <w:bottom w:val="none" w:sz="0" w:space="0" w:color="auto"/>
        <w:right w:val="none" w:sz="0" w:space="0" w:color="auto"/>
      </w:divBdr>
    </w:div>
    <w:div w:id="1235971114">
      <w:bodyDiv w:val="1"/>
      <w:marLeft w:val="0"/>
      <w:marRight w:val="0"/>
      <w:marTop w:val="0"/>
      <w:marBottom w:val="0"/>
      <w:divBdr>
        <w:top w:val="none" w:sz="0" w:space="0" w:color="auto"/>
        <w:left w:val="none" w:sz="0" w:space="0" w:color="auto"/>
        <w:bottom w:val="none" w:sz="0" w:space="0" w:color="auto"/>
        <w:right w:val="none" w:sz="0" w:space="0" w:color="auto"/>
      </w:divBdr>
    </w:div>
    <w:div w:id="1237133869">
      <w:bodyDiv w:val="1"/>
      <w:marLeft w:val="0"/>
      <w:marRight w:val="0"/>
      <w:marTop w:val="0"/>
      <w:marBottom w:val="0"/>
      <w:divBdr>
        <w:top w:val="none" w:sz="0" w:space="0" w:color="auto"/>
        <w:left w:val="none" w:sz="0" w:space="0" w:color="auto"/>
        <w:bottom w:val="none" w:sz="0" w:space="0" w:color="auto"/>
        <w:right w:val="none" w:sz="0" w:space="0" w:color="auto"/>
      </w:divBdr>
    </w:div>
    <w:div w:id="1239055859">
      <w:bodyDiv w:val="1"/>
      <w:marLeft w:val="0"/>
      <w:marRight w:val="0"/>
      <w:marTop w:val="0"/>
      <w:marBottom w:val="0"/>
      <w:divBdr>
        <w:top w:val="none" w:sz="0" w:space="0" w:color="auto"/>
        <w:left w:val="none" w:sz="0" w:space="0" w:color="auto"/>
        <w:bottom w:val="none" w:sz="0" w:space="0" w:color="auto"/>
        <w:right w:val="none" w:sz="0" w:space="0" w:color="auto"/>
      </w:divBdr>
    </w:div>
    <w:div w:id="1240095882">
      <w:bodyDiv w:val="1"/>
      <w:marLeft w:val="0"/>
      <w:marRight w:val="0"/>
      <w:marTop w:val="0"/>
      <w:marBottom w:val="0"/>
      <w:divBdr>
        <w:top w:val="none" w:sz="0" w:space="0" w:color="auto"/>
        <w:left w:val="none" w:sz="0" w:space="0" w:color="auto"/>
        <w:bottom w:val="none" w:sz="0" w:space="0" w:color="auto"/>
        <w:right w:val="none" w:sz="0" w:space="0" w:color="auto"/>
      </w:divBdr>
    </w:div>
    <w:div w:id="1241797193">
      <w:bodyDiv w:val="1"/>
      <w:marLeft w:val="0"/>
      <w:marRight w:val="0"/>
      <w:marTop w:val="0"/>
      <w:marBottom w:val="0"/>
      <w:divBdr>
        <w:top w:val="none" w:sz="0" w:space="0" w:color="auto"/>
        <w:left w:val="none" w:sz="0" w:space="0" w:color="auto"/>
        <w:bottom w:val="none" w:sz="0" w:space="0" w:color="auto"/>
        <w:right w:val="none" w:sz="0" w:space="0" w:color="auto"/>
      </w:divBdr>
    </w:div>
    <w:div w:id="1244071485">
      <w:bodyDiv w:val="1"/>
      <w:marLeft w:val="0"/>
      <w:marRight w:val="0"/>
      <w:marTop w:val="0"/>
      <w:marBottom w:val="0"/>
      <w:divBdr>
        <w:top w:val="none" w:sz="0" w:space="0" w:color="auto"/>
        <w:left w:val="none" w:sz="0" w:space="0" w:color="auto"/>
        <w:bottom w:val="none" w:sz="0" w:space="0" w:color="auto"/>
        <w:right w:val="none" w:sz="0" w:space="0" w:color="auto"/>
      </w:divBdr>
    </w:div>
    <w:div w:id="1244798985">
      <w:bodyDiv w:val="1"/>
      <w:marLeft w:val="0"/>
      <w:marRight w:val="0"/>
      <w:marTop w:val="0"/>
      <w:marBottom w:val="0"/>
      <w:divBdr>
        <w:top w:val="none" w:sz="0" w:space="0" w:color="auto"/>
        <w:left w:val="none" w:sz="0" w:space="0" w:color="auto"/>
        <w:bottom w:val="none" w:sz="0" w:space="0" w:color="auto"/>
        <w:right w:val="none" w:sz="0" w:space="0" w:color="auto"/>
      </w:divBdr>
    </w:div>
    <w:div w:id="1244993246">
      <w:bodyDiv w:val="1"/>
      <w:marLeft w:val="0"/>
      <w:marRight w:val="0"/>
      <w:marTop w:val="0"/>
      <w:marBottom w:val="0"/>
      <w:divBdr>
        <w:top w:val="none" w:sz="0" w:space="0" w:color="auto"/>
        <w:left w:val="none" w:sz="0" w:space="0" w:color="auto"/>
        <w:bottom w:val="none" w:sz="0" w:space="0" w:color="auto"/>
        <w:right w:val="none" w:sz="0" w:space="0" w:color="auto"/>
      </w:divBdr>
    </w:div>
    <w:div w:id="1245338520">
      <w:bodyDiv w:val="1"/>
      <w:marLeft w:val="0"/>
      <w:marRight w:val="0"/>
      <w:marTop w:val="0"/>
      <w:marBottom w:val="0"/>
      <w:divBdr>
        <w:top w:val="none" w:sz="0" w:space="0" w:color="auto"/>
        <w:left w:val="none" w:sz="0" w:space="0" w:color="auto"/>
        <w:bottom w:val="none" w:sz="0" w:space="0" w:color="auto"/>
        <w:right w:val="none" w:sz="0" w:space="0" w:color="auto"/>
      </w:divBdr>
    </w:div>
    <w:div w:id="1249072896">
      <w:bodyDiv w:val="1"/>
      <w:marLeft w:val="0"/>
      <w:marRight w:val="0"/>
      <w:marTop w:val="0"/>
      <w:marBottom w:val="0"/>
      <w:divBdr>
        <w:top w:val="none" w:sz="0" w:space="0" w:color="auto"/>
        <w:left w:val="none" w:sz="0" w:space="0" w:color="auto"/>
        <w:bottom w:val="none" w:sz="0" w:space="0" w:color="auto"/>
        <w:right w:val="none" w:sz="0" w:space="0" w:color="auto"/>
      </w:divBdr>
    </w:div>
    <w:div w:id="1251348225">
      <w:bodyDiv w:val="1"/>
      <w:marLeft w:val="0"/>
      <w:marRight w:val="0"/>
      <w:marTop w:val="0"/>
      <w:marBottom w:val="0"/>
      <w:divBdr>
        <w:top w:val="none" w:sz="0" w:space="0" w:color="auto"/>
        <w:left w:val="none" w:sz="0" w:space="0" w:color="auto"/>
        <w:bottom w:val="none" w:sz="0" w:space="0" w:color="auto"/>
        <w:right w:val="none" w:sz="0" w:space="0" w:color="auto"/>
      </w:divBdr>
    </w:div>
    <w:div w:id="1255088940">
      <w:bodyDiv w:val="1"/>
      <w:marLeft w:val="0"/>
      <w:marRight w:val="0"/>
      <w:marTop w:val="0"/>
      <w:marBottom w:val="0"/>
      <w:divBdr>
        <w:top w:val="none" w:sz="0" w:space="0" w:color="auto"/>
        <w:left w:val="none" w:sz="0" w:space="0" w:color="auto"/>
        <w:bottom w:val="none" w:sz="0" w:space="0" w:color="auto"/>
        <w:right w:val="none" w:sz="0" w:space="0" w:color="auto"/>
      </w:divBdr>
    </w:div>
    <w:div w:id="1256553617">
      <w:bodyDiv w:val="1"/>
      <w:marLeft w:val="0"/>
      <w:marRight w:val="0"/>
      <w:marTop w:val="0"/>
      <w:marBottom w:val="0"/>
      <w:divBdr>
        <w:top w:val="none" w:sz="0" w:space="0" w:color="auto"/>
        <w:left w:val="none" w:sz="0" w:space="0" w:color="auto"/>
        <w:bottom w:val="none" w:sz="0" w:space="0" w:color="auto"/>
        <w:right w:val="none" w:sz="0" w:space="0" w:color="auto"/>
      </w:divBdr>
    </w:div>
    <w:div w:id="1257128755">
      <w:bodyDiv w:val="1"/>
      <w:marLeft w:val="0"/>
      <w:marRight w:val="0"/>
      <w:marTop w:val="0"/>
      <w:marBottom w:val="0"/>
      <w:divBdr>
        <w:top w:val="none" w:sz="0" w:space="0" w:color="auto"/>
        <w:left w:val="none" w:sz="0" w:space="0" w:color="auto"/>
        <w:bottom w:val="none" w:sz="0" w:space="0" w:color="auto"/>
        <w:right w:val="none" w:sz="0" w:space="0" w:color="auto"/>
      </w:divBdr>
    </w:div>
    <w:div w:id="1259170813">
      <w:bodyDiv w:val="1"/>
      <w:marLeft w:val="0"/>
      <w:marRight w:val="0"/>
      <w:marTop w:val="0"/>
      <w:marBottom w:val="0"/>
      <w:divBdr>
        <w:top w:val="none" w:sz="0" w:space="0" w:color="auto"/>
        <w:left w:val="none" w:sz="0" w:space="0" w:color="auto"/>
        <w:bottom w:val="none" w:sz="0" w:space="0" w:color="auto"/>
        <w:right w:val="none" w:sz="0" w:space="0" w:color="auto"/>
      </w:divBdr>
    </w:div>
    <w:div w:id="1260601421">
      <w:bodyDiv w:val="1"/>
      <w:marLeft w:val="0"/>
      <w:marRight w:val="0"/>
      <w:marTop w:val="0"/>
      <w:marBottom w:val="0"/>
      <w:divBdr>
        <w:top w:val="none" w:sz="0" w:space="0" w:color="auto"/>
        <w:left w:val="none" w:sz="0" w:space="0" w:color="auto"/>
        <w:bottom w:val="none" w:sz="0" w:space="0" w:color="auto"/>
        <w:right w:val="none" w:sz="0" w:space="0" w:color="auto"/>
      </w:divBdr>
    </w:div>
    <w:div w:id="1261333399">
      <w:bodyDiv w:val="1"/>
      <w:marLeft w:val="0"/>
      <w:marRight w:val="0"/>
      <w:marTop w:val="0"/>
      <w:marBottom w:val="0"/>
      <w:divBdr>
        <w:top w:val="none" w:sz="0" w:space="0" w:color="auto"/>
        <w:left w:val="none" w:sz="0" w:space="0" w:color="auto"/>
        <w:bottom w:val="none" w:sz="0" w:space="0" w:color="auto"/>
        <w:right w:val="none" w:sz="0" w:space="0" w:color="auto"/>
      </w:divBdr>
    </w:div>
    <w:div w:id="1262034862">
      <w:bodyDiv w:val="1"/>
      <w:marLeft w:val="0"/>
      <w:marRight w:val="0"/>
      <w:marTop w:val="0"/>
      <w:marBottom w:val="0"/>
      <w:divBdr>
        <w:top w:val="none" w:sz="0" w:space="0" w:color="auto"/>
        <w:left w:val="none" w:sz="0" w:space="0" w:color="auto"/>
        <w:bottom w:val="none" w:sz="0" w:space="0" w:color="auto"/>
        <w:right w:val="none" w:sz="0" w:space="0" w:color="auto"/>
      </w:divBdr>
    </w:div>
    <w:div w:id="1264267229">
      <w:bodyDiv w:val="1"/>
      <w:marLeft w:val="0"/>
      <w:marRight w:val="0"/>
      <w:marTop w:val="0"/>
      <w:marBottom w:val="0"/>
      <w:divBdr>
        <w:top w:val="none" w:sz="0" w:space="0" w:color="auto"/>
        <w:left w:val="none" w:sz="0" w:space="0" w:color="auto"/>
        <w:bottom w:val="none" w:sz="0" w:space="0" w:color="auto"/>
        <w:right w:val="none" w:sz="0" w:space="0" w:color="auto"/>
      </w:divBdr>
    </w:div>
    <w:div w:id="1265188763">
      <w:bodyDiv w:val="1"/>
      <w:marLeft w:val="0"/>
      <w:marRight w:val="0"/>
      <w:marTop w:val="0"/>
      <w:marBottom w:val="0"/>
      <w:divBdr>
        <w:top w:val="none" w:sz="0" w:space="0" w:color="auto"/>
        <w:left w:val="none" w:sz="0" w:space="0" w:color="auto"/>
        <w:bottom w:val="none" w:sz="0" w:space="0" w:color="auto"/>
        <w:right w:val="none" w:sz="0" w:space="0" w:color="auto"/>
      </w:divBdr>
    </w:div>
    <w:div w:id="1265844836">
      <w:bodyDiv w:val="1"/>
      <w:marLeft w:val="0"/>
      <w:marRight w:val="0"/>
      <w:marTop w:val="0"/>
      <w:marBottom w:val="0"/>
      <w:divBdr>
        <w:top w:val="none" w:sz="0" w:space="0" w:color="auto"/>
        <w:left w:val="none" w:sz="0" w:space="0" w:color="auto"/>
        <w:bottom w:val="none" w:sz="0" w:space="0" w:color="auto"/>
        <w:right w:val="none" w:sz="0" w:space="0" w:color="auto"/>
      </w:divBdr>
    </w:div>
    <w:div w:id="1269192131">
      <w:bodyDiv w:val="1"/>
      <w:marLeft w:val="0"/>
      <w:marRight w:val="0"/>
      <w:marTop w:val="0"/>
      <w:marBottom w:val="0"/>
      <w:divBdr>
        <w:top w:val="none" w:sz="0" w:space="0" w:color="auto"/>
        <w:left w:val="none" w:sz="0" w:space="0" w:color="auto"/>
        <w:bottom w:val="none" w:sz="0" w:space="0" w:color="auto"/>
        <w:right w:val="none" w:sz="0" w:space="0" w:color="auto"/>
      </w:divBdr>
    </w:div>
    <w:div w:id="1270627760">
      <w:bodyDiv w:val="1"/>
      <w:marLeft w:val="0"/>
      <w:marRight w:val="0"/>
      <w:marTop w:val="0"/>
      <w:marBottom w:val="0"/>
      <w:divBdr>
        <w:top w:val="none" w:sz="0" w:space="0" w:color="auto"/>
        <w:left w:val="none" w:sz="0" w:space="0" w:color="auto"/>
        <w:bottom w:val="none" w:sz="0" w:space="0" w:color="auto"/>
        <w:right w:val="none" w:sz="0" w:space="0" w:color="auto"/>
      </w:divBdr>
    </w:div>
    <w:div w:id="1270700881">
      <w:bodyDiv w:val="1"/>
      <w:marLeft w:val="0"/>
      <w:marRight w:val="0"/>
      <w:marTop w:val="0"/>
      <w:marBottom w:val="0"/>
      <w:divBdr>
        <w:top w:val="none" w:sz="0" w:space="0" w:color="auto"/>
        <w:left w:val="none" w:sz="0" w:space="0" w:color="auto"/>
        <w:bottom w:val="none" w:sz="0" w:space="0" w:color="auto"/>
        <w:right w:val="none" w:sz="0" w:space="0" w:color="auto"/>
      </w:divBdr>
    </w:div>
    <w:div w:id="1272514668">
      <w:bodyDiv w:val="1"/>
      <w:marLeft w:val="0"/>
      <w:marRight w:val="0"/>
      <w:marTop w:val="0"/>
      <w:marBottom w:val="0"/>
      <w:divBdr>
        <w:top w:val="none" w:sz="0" w:space="0" w:color="auto"/>
        <w:left w:val="none" w:sz="0" w:space="0" w:color="auto"/>
        <w:bottom w:val="none" w:sz="0" w:space="0" w:color="auto"/>
        <w:right w:val="none" w:sz="0" w:space="0" w:color="auto"/>
      </w:divBdr>
    </w:div>
    <w:div w:id="1274360374">
      <w:bodyDiv w:val="1"/>
      <w:marLeft w:val="0"/>
      <w:marRight w:val="0"/>
      <w:marTop w:val="0"/>
      <w:marBottom w:val="0"/>
      <w:divBdr>
        <w:top w:val="none" w:sz="0" w:space="0" w:color="auto"/>
        <w:left w:val="none" w:sz="0" w:space="0" w:color="auto"/>
        <w:bottom w:val="none" w:sz="0" w:space="0" w:color="auto"/>
        <w:right w:val="none" w:sz="0" w:space="0" w:color="auto"/>
      </w:divBdr>
    </w:div>
    <w:div w:id="1275020818">
      <w:bodyDiv w:val="1"/>
      <w:marLeft w:val="0"/>
      <w:marRight w:val="0"/>
      <w:marTop w:val="0"/>
      <w:marBottom w:val="0"/>
      <w:divBdr>
        <w:top w:val="none" w:sz="0" w:space="0" w:color="auto"/>
        <w:left w:val="none" w:sz="0" w:space="0" w:color="auto"/>
        <w:bottom w:val="none" w:sz="0" w:space="0" w:color="auto"/>
        <w:right w:val="none" w:sz="0" w:space="0" w:color="auto"/>
      </w:divBdr>
    </w:div>
    <w:div w:id="1275134879">
      <w:bodyDiv w:val="1"/>
      <w:marLeft w:val="0"/>
      <w:marRight w:val="0"/>
      <w:marTop w:val="0"/>
      <w:marBottom w:val="0"/>
      <w:divBdr>
        <w:top w:val="none" w:sz="0" w:space="0" w:color="auto"/>
        <w:left w:val="none" w:sz="0" w:space="0" w:color="auto"/>
        <w:bottom w:val="none" w:sz="0" w:space="0" w:color="auto"/>
        <w:right w:val="none" w:sz="0" w:space="0" w:color="auto"/>
      </w:divBdr>
    </w:div>
    <w:div w:id="1277105521">
      <w:bodyDiv w:val="1"/>
      <w:marLeft w:val="0"/>
      <w:marRight w:val="0"/>
      <w:marTop w:val="0"/>
      <w:marBottom w:val="0"/>
      <w:divBdr>
        <w:top w:val="none" w:sz="0" w:space="0" w:color="auto"/>
        <w:left w:val="none" w:sz="0" w:space="0" w:color="auto"/>
        <w:bottom w:val="none" w:sz="0" w:space="0" w:color="auto"/>
        <w:right w:val="none" w:sz="0" w:space="0" w:color="auto"/>
      </w:divBdr>
    </w:div>
    <w:div w:id="1281183990">
      <w:bodyDiv w:val="1"/>
      <w:marLeft w:val="0"/>
      <w:marRight w:val="0"/>
      <w:marTop w:val="0"/>
      <w:marBottom w:val="0"/>
      <w:divBdr>
        <w:top w:val="none" w:sz="0" w:space="0" w:color="auto"/>
        <w:left w:val="none" w:sz="0" w:space="0" w:color="auto"/>
        <w:bottom w:val="none" w:sz="0" w:space="0" w:color="auto"/>
        <w:right w:val="none" w:sz="0" w:space="0" w:color="auto"/>
      </w:divBdr>
    </w:div>
    <w:div w:id="1282229186">
      <w:bodyDiv w:val="1"/>
      <w:marLeft w:val="0"/>
      <w:marRight w:val="0"/>
      <w:marTop w:val="0"/>
      <w:marBottom w:val="0"/>
      <w:divBdr>
        <w:top w:val="none" w:sz="0" w:space="0" w:color="auto"/>
        <w:left w:val="none" w:sz="0" w:space="0" w:color="auto"/>
        <w:bottom w:val="none" w:sz="0" w:space="0" w:color="auto"/>
        <w:right w:val="none" w:sz="0" w:space="0" w:color="auto"/>
      </w:divBdr>
    </w:div>
    <w:div w:id="1283993632">
      <w:bodyDiv w:val="1"/>
      <w:marLeft w:val="0"/>
      <w:marRight w:val="0"/>
      <w:marTop w:val="0"/>
      <w:marBottom w:val="0"/>
      <w:divBdr>
        <w:top w:val="none" w:sz="0" w:space="0" w:color="auto"/>
        <w:left w:val="none" w:sz="0" w:space="0" w:color="auto"/>
        <w:bottom w:val="none" w:sz="0" w:space="0" w:color="auto"/>
        <w:right w:val="none" w:sz="0" w:space="0" w:color="auto"/>
      </w:divBdr>
    </w:div>
    <w:div w:id="1284995208">
      <w:bodyDiv w:val="1"/>
      <w:marLeft w:val="0"/>
      <w:marRight w:val="0"/>
      <w:marTop w:val="0"/>
      <w:marBottom w:val="0"/>
      <w:divBdr>
        <w:top w:val="none" w:sz="0" w:space="0" w:color="auto"/>
        <w:left w:val="none" w:sz="0" w:space="0" w:color="auto"/>
        <w:bottom w:val="none" w:sz="0" w:space="0" w:color="auto"/>
        <w:right w:val="none" w:sz="0" w:space="0" w:color="auto"/>
      </w:divBdr>
    </w:div>
    <w:div w:id="1285112459">
      <w:bodyDiv w:val="1"/>
      <w:marLeft w:val="0"/>
      <w:marRight w:val="0"/>
      <w:marTop w:val="0"/>
      <w:marBottom w:val="0"/>
      <w:divBdr>
        <w:top w:val="none" w:sz="0" w:space="0" w:color="auto"/>
        <w:left w:val="none" w:sz="0" w:space="0" w:color="auto"/>
        <w:bottom w:val="none" w:sz="0" w:space="0" w:color="auto"/>
        <w:right w:val="none" w:sz="0" w:space="0" w:color="auto"/>
      </w:divBdr>
    </w:div>
    <w:div w:id="1285893575">
      <w:bodyDiv w:val="1"/>
      <w:marLeft w:val="0"/>
      <w:marRight w:val="0"/>
      <w:marTop w:val="0"/>
      <w:marBottom w:val="0"/>
      <w:divBdr>
        <w:top w:val="none" w:sz="0" w:space="0" w:color="auto"/>
        <w:left w:val="none" w:sz="0" w:space="0" w:color="auto"/>
        <w:bottom w:val="none" w:sz="0" w:space="0" w:color="auto"/>
        <w:right w:val="none" w:sz="0" w:space="0" w:color="auto"/>
      </w:divBdr>
    </w:div>
    <w:div w:id="1287469138">
      <w:bodyDiv w:val="1"/>
      <w:marLeft w:val="0"/>
      <w:marRight w:val="0"/>
      <w:marTop w:val="0"/>
      <w:marBottom w:val="0"/>
      <w:divBdr>
        <w:top w:val="none" w:sz="0" w:space="0" w:color="auto"/>
        <w:left w:val="none" w:sz="0" w:space="0" w:color="auto"/>
        <w:bottom w:val="none" w:sz="0" w:space="0" w:color="auto"/>
        <w:right w:val="none" w:sz="0" w:space="0" w:color="auto"/>
      </w:divBdr>
    </w:div>
    <w:div w:id="1288509415">
      <w:bodyDiv w:val="1"/>
      <w:marLeft w:val="0"/>
      <w:marRight w:val="0"/>
      <w:marTop w:val="0"/>
      <w:marBottom w:val="0"/>
      <w:divBdr>
        <w:top w:val="none" w:sz="0" w:space="0" w:color="auto"/>
        <w:left w:val="none" w:sz="0" w:space="0" w:color="auto"/>
        <w:bottom w:val="none" w:sz="0" w:space="0" w:color="auto"/>
        <w:right w:val="none" w:sz="0" w:space="0" w:color="auto"/>
      </w:divBdr>
    </w:div>
    <w:div w:id="1289438223">
      <w:bodyDiv w:val="1"/>
      <w:marLeft w:val="0"/>
      <w:marRight w:val="0"/>
      <w:marTop w:val="0"/>
      <w:marBottom w:val="0"/>
      <w:divBdr>
        <w:top w:val="none" w:sz="0" w:space="0" w:color="auto"/>
        <w:left w:val="none" w:sz="0" w:space="0" w:color="auto"/>
        <w:bottom w:val="none" w:sz="0" w:space="0" w:color="auto"/>
        <w:right w:val="none" w:sz="0" w:space="0" w:color="auto"/>
      </w:divBdr>
    </w:div>
    <w:div w:id="1290741333">
      <w:bodyDiv w:val="1"/>
      <w:marLeft w:val="0"/>
      <w:marRight w:val="0"/>
      <w:marTop w:val="0"/>
      <w:marBottom w:val="0"/>
      <w:divBdr>
        <w:top w:val="none" w:sz="0" w:space="0" w:color="auto"/>
        <w:left w:val="none" w:sz="0" w:space="0" w:color="auto"/>
        <w:bottom w:val="none" w:sz="0" w:space="0" w:color="auto"/>
        <w:right w:val="none" w:sz="0" w:space="0" w:color="auto"/>
      </w:divBdr>
    </w:div>
    <w:div w:id="1291595850">
      <w:bodyDiv w:val="1"/>
      <w:marLeft w:val="0"/>
      <w:marRight w:val="0"/>
      <w:marTop w:val="0"/>
      <w:marBottom w:val="0"/>
      <w:divBdr>
        <w:top w:val="none" w:sz="0" w:space="0" w:color="auto"/>
        <w:left w:val="none" w:sz="0" w:space="0" w:color="auto"/>
        <w:bottom w:val="none" w:sz="0" w:space="0" w:color="auto"/>
        <w:right w:val="none" w:sz="0" w:space="0" w:color="auto"/>
      </w:divBdr>
    </w:div>
    <w:div w:id="1291932297">
      <w:bodyDiv w:val="1"/>
      <w:marLeft w:val="0"/>
      <w:marRight w:val="0"/>
      <w:marTop w:val="0"/>
      <w:marBottom w:val="0"/>
      <w:divBdr>
        <w:top w:val="none" w:sz="0" w:space="0" w:color="auto"/>
        <w:left w:val="none" w:sz="0" w:space="0" w:color="auto"/>
        <w:bottom w:val="none" w:sz="0" w:space="0" w:color="auto"/>
        <w:right w:val="none" w:sz="0" w:space="0" w:color="auto"/>
      </w:divBdr>
    </w:div>
    <w:div w:id="1292905352">
      <w:bodyDiv w:val="1"/>
      <w:marLeft w:val="0"/>
      <w:marRight w:val="0"/>
      <w:marTop w:val="0"/>
      <w:marBottom w:val="0"/>
      <w:divBdr>
        <w:top w:val="none" w:sz="0" w:space="0" w:color="auto"/>
        <w:left w:val="none" w:sz="0" w:space="0" w:color="auto"/>
        <w:bottom w:val="none" w:sz="0" w:space="0" w:color="auto"/>
        <w:right w:val="none" w:sz="0" w:space="0" w:color="auto"/>
      </w:divBdr>
    </w:div>
    <w:div w:id="1294403183">
      <w:bodyDiv w:val="1"/>
      <w:marLeft w:val="0"/>
      <w:marRight w:val="0"/>
      <w:marTop w:val="0"/>
      <w:marBottom w:val="0"/>
      <w:divBdr>
        <w:top w:val="none" w:sz="0" w:space="0" w:color="auto"/>
        <w:left w:val="none" w:sz="0" w:space="0" w:color="auto"/>
        <w:bottom w:val="none" w:sz="0" w:space="0" w:color="auto"/>
        <w:right w:val="none" w:sz="0" w:space="0" w:color="auto"/>
      </w:divBdr>
    </w:div>
    <w:div w:id="1295910043">
      <w:bodyDiv w:val="1"/>
      <w:marLeft w:val="0"/>
      <w:marRight w:val="0"/>
      <w:marTop w:val="0"/>
      <w:marBottom w:val="0"/>
      <w:divBdr>
        <w:top w:val="none" w:sz="0" w:space="0" w:color="auto"/>
        <w:left w:val="none" w:sz="0" w:space="0" w:color="auto"/>
        <w:bottom w:val="none" w:sz="0" w:space="0" w:color="auto"/>
        <w:right w:val="none" w:sz="0" w:space="0" w:color="auto"/>
      </w:divBdr>
    </w:div>
    <w:div w:id="1296175598">
      <w:bodyDiv w:val="1"/>
      <w:marLeft w:val="0"/>
      <w:marRight w:val="0"/>
      <w:marTop w:val="0"/>
      <w:marBottom w:val="0"/>
      <w:divBdr>
        <w:top w:val="none" w:sz="0" w:space="0" w:color="auto"/>
        <w:left w:val="none" w:sz="0" w:space="0" w:color="auto"/>
        <w:bottom w:val="none" w:sz="0" w:space="0" w:color="auto"/>
        <w:right w:val="none" w:sz="0" w:space="0" w:color="auto"/>
      </w:divBdr>
    </w:div>
    <w:div w:id="1297300567">
      <w:bodyDiv w:val="1"/>
      <w:marLeft w:val="0"/>
      <w:marRight w:val="0"/>
      <w:marTop w:val="0"/>
      <w:marBottom w:val="0"/>
      <w:divBdr>
        <w:top w:val="none" w:sz="0" w:space="0" w:color="auto"/>
        <w:left w:val="none" w:sz="0" w:space="0" w:color="auto"/>
        <w:bottom w:val="none" w:sz="0" w:space="0" w:color="auto"/>
        <w:right w:val="none" w:sz="0" w:space="0" w:color="auto"/>
      </w:divBdr>
    </w:div>
    <w:div w:id="1297762120">
      <w:bodyDiv w:val="1"/>
      <w:marLeft w:val="0"/>
      <w:marRight w:val="0"/>
      <w:marTop w:val="0"/>
      <w:marBottom w:val="0"/>
      <w:divBdr>
        <w:top w:val="none" w:sz="0" w:space="0" w:color="auto"/>
        <w:left w:val="none" w:sz="0" w:space="0" w:color="auto"/>
        <w:bottom w:val="none" w:sz="0" w:space="0" w:color="auto"/>
        <w:right w:val="none" w:sz="0" w:space="0" w:color="auto"/>
      </w:divBdr>
    </w:div>
    <w:div w:id="1300066306">
      <w:bodyDiv w:val="1"/>
      <w:marLeft w:val="0"/>
      <w:marRight w:val="0"/>
      <w:marTop w:val="0"/>
      <w:marBottom w:val="0"/>
      <w:divBdr>
        <w:top w:val="none" w:sz="0" w:space="0" w:color="auto"/>
        <w:left w:val="none" w:sz="0" w:space="0" w:color="auto"/>
        <w:bottom w:val="none" w:sz="0" w:space="0" w:color="auto"/>
        <w:right w:val="none" w:sz="0" w:space="0" w:color="auto"/>
      </w:divBdr>
    </w:div>
    <w:div w:id="1300190971">
      <w:bodyDiv w:val="1"/>
      <w:marLeft w:val="0"/>
      <w:marRight w:val="0"/>
      <w:marTop w:val="0"/>
      <w:marBottom w:val="0"/>
      <w:divBdr>
        <w:top w:val="none" w:sz="0" w:space="0" w:color="auto"/>
        <w:left w:val="none" w:sz="0" w:space="0" w:color="auto"/>
        <w:bottom w:val="none" w:sz="0" w:space="0" w:color="auto"/>
        <w:right w:val="none" w:sz="0" w:space="0" w:color="auto"/>
      </w:divBdr>
    </w:div>
    <w:div w:id="1300528182">
      <w:bodyDiv w:val="1"/>
      <w:marLeft w:val="0"/>
      <w:marRight w:val="0"/>
      <w:marTop w:val="0"/>
      <w:marBottom w:val="0"/>
      <w:divBdr>
        <w:top w:val="none" w:sz="0" w:space="0" w:color="auto"/>
        <w:left w:val="none" w:sz="0" w:space="0" w:color="auto"/>
        <w:bottom w:val="none" w:sz="0" w:space="0" w:color="auto"/>
        <w:right w:val="none" w:sz="0" w:space="0" w:color="auto"/>
      </w:divBdr>
    </w:div>
    <w:div w:id="1301769131">
      <w:bodyDiv w:val="1"/>
      <w:marLeft w:val="0"/>
      <w:marRight w:val="0"/>
      <w:marTop w:val="0"/>
      <w:marBottom w:val="0"/>
      <w:divBdr>
        <w:top w:val="none" w:sz="0" w:space="0" w:color="auto"/>
        <w:left w:val="none" w:sz="0" w:space="0" w:color="auto"/>
        <w:bottom w:val="none" w:sz="0" w:space="0" w:color="auto"/>
        <w:right w:val="none" w:sz="0" w:space="0" w:color="auto"/>
      </w:divBdr>
    </w:div>
    <w:div w:id="1302226461">
      <w:bodyDiv w:val="1"/>
      <w:marLeft w:val="0"/>
      <w:marRight w:val="0"/>
      <w:marTop w:val="0"/>
      <w:marBottom w:val="0"/>
      <w:divBdr>
        <w:top w:val="none" w:sz="0" w:space="0" w:color="auto"/>
        <w:left w:val="none" w:sz="0" w:space="0" w:color="auto"/>
        <w:bottom w:val="none" w:sz="0" w:space="0" w:color="auto"/>
        <w:right w:val="none" w:sz="0" w:space="0" w:color="auto"/>
      </w:divBdr>
    </w:div>
    <w:div w:id="1303391570">
      <w:bodyDiv w:val="1"/>
      <w:marLeft w:val="0"/>
      <w:marRight w:val="0"/>
      <w:marTop w:val="0"/>
      <w:marBottom w:val="0"/>
      <w:divBdr>
        <w:top w:val="none" w:sz="0" w:space="0" w:color="auto"/>
        <w:left w:val="none" w:sz="0" w:space="0" w:color="auto"/>
        <w:bottom w:val="none" w:sz="0" w:space="0" w:color="auto"/>
        <w:right w:val="none" w:sz="0" w:space="0" w:color="auto"/>
      </w:divBdr>
    </w:div>
    <w:div w:id="1304894580">
      <w:bodyDiv w:val="1"/>
      <w:marLeft w:val="0"/>
      <w:marRight w:val="0"/>
      <w:marTop w:val="0"/>
      <w:marBottom w:val="0"/>
      <w:divBdr>
        <w:top w:val="none" w:sz="0" w:space="0" w:color="auto"/>
        <w:left w:val="none" w:sz="0" w:space="0" w:color="auto"/>
        <w:bottom w:val="none" w:sz="0" w:space="0" w:color="auto"/>
        <w:right w:val="none" w:sz="0" w:space="0" w:color="auto"/>
      </w:divBdr>
    </w:div>
    <w:div w:id="1307199968">
      <w:bodyDiv w:val="1"/>
      <w:marLeft w:val="0"/>
      <w:marRight w:val="0"/>
      <w:marTop w:val="0"/>
      <w:marBottom w:val="0"/>
      <w:divBdr>
        <w:top w:val="none" w:sz="0" w:space="0" w:color="auto"/>
        <w:left w:val="none" w:sz="0" w:space="0" w:color="auto"/>
        <w:bottom w:val="none" w:sz="0" w:space="0" w:color="auto"/>
        <w:right w:val="none" w:sz="0" w:space="0" w:color="auto"/>
      </w:divBdr>
    </w:div>
    <w:div w:id="1308120684">
      <w:bodyDiv w:val="1"/>
      <w:marLeft w:val="0"/>
      <w:marRight w:val="0"/>
      <w:marTop w:val="0"/>
      <w:marBottom w:val="0"/>
      <w:divBdr>
        <w:top w:val="none" w:sz="0" w:space="0" w:color="auto"/>
        <w:left w:val="none" w:sz="0" w:space="0" w:color="auto"/>
        <w:bottom w:val="none" w:sz="0" w:space="0" w:color="auto"/>
        <w:right w:val="none" w:sz="0" w:space="0" w:color="auto"/>
      </w:divBdr>
    </w:div>
    <w:div w:id="1308126193">
      <w:bodyDiv w:val="1"/>
      <w:marLeft w:val="0"/>
      <w:marRight w:val="0"/>
      <w:marTop w:val="0"/>
      <w:marBottom w:val="0"/>
      <w:divBdr>
        <w:top w:val="none" w:sz="0" w:space="0" w:color="auto"/>
        <w:left w:val="none" w:sz="0" w:space="0" w:color="auto"/>
        <w:bottom w:val="none" w:sz="0" w:space="0" w:color="auto"/>
        <w:right w:val="none" w:sz="0" w:space="0" w:color="auto"/>
      </w:divBdr>
    </w:div>
    <w:div w:id="1309363100">
      <w:bodyDiv w:val="1"/>
      <w:marLeft w:val="0"/>
      <w:marRight w:val="0"/>
      <w:marTop w:val="0"/>
      <w:marBottom w:val="0"/>
      <w:divBdr>
        <w:top w:val="none" w:sz="0" w:space="0" w:color="auto"/>
        <w:left w:val="none" w:sz="0" w:space="0" w:color="auto"/>
        <w:bottom w:val="none" w:sz="0" w:space="0" w:color="auto"/>
        <w:right w:val="none" w:sz="0" w:space="0" w:color="auto"/>
      </w:divBdr>
    </w:div>
    <w:div w:id="1309479294">
      <w:bodyDiv w:val="1"/>
      <w:marLeft w:val="0"/>
      <w:marRight w:val="0"/>
      <w:marTop w:val="0"/>
      <w:marBottom w:val="0"/>
      <w:divBdr>
        <w:top w:val="none" w:sz="0" w:space="0" w:color="auto"/>
        <w:left w:val="none" w:sz="0" w:space="0" w:color="auto"/>
        <w:bottom w:val="none" w:sz="0" w:space="0" w:color="auto"/>
        <w:right w:val="none" w:sz="0" w:space="0" w:color="auto"/>
      </w:divBdr>
    </w:div>
    <w:div w:id="1312716811">
      <w:bodyDiv w:val="1"/>
      <w:marLeft w:val="0"/>
      <w:marRight w:val="0"/>
      <w:marTop w:val="0"/>
      <w:marBottom w:val="0"/>
      <w:divBdr>
        <w:top w:val="none" w:sz="0" w:space="0" w:color="auto"/>
        <w:left w:val="none" w:sz="0" w:space="0" w:color="auto"/>
        <w:bottom w:val="none" w:sz="0" w:space="0" w:color="auto"/>
        <w:right w:val="none" w:sz="0" w:space="0" w:color="auto"/>
      </w:divBdr>
    </w:div>
    <w:div w:id="1312903492">
      <w:bodyDiv w:val="1"/>
      <w:marLeft w:val="0"/>
      <w:marRight w:val="0"/>
      <w:marTop w:val="0"/>
      <w:marBottom w:val="0"/>
      <w:divBdr>
        <w:top w:val="none" w:sz="0" w:space="0" w:color="auto"/>
        <w:left w:val="none" w:sz="0" w:space="0" w:color="auto"/>
        <w:bottom w:val="none" w:sz="0" w:space="0" w:color="auto"/>
        <w:right w:val="none" w:sz="0" w:space="0" w:color="auto"/>
      </w:divBdr>
    </w:div>
    <w:div w:id="1313363903">
      <w:bodyDiv w:val="1"/>
      <w:marLeft w:val="0"/>
      <w:marRight w:val="0"/>
      <w:marTop w:val="0"/>
      <w:marBottom w:val="0"/>
      <w:divBdr>
        <w:top w:val="none" w:sz="0" w:space="0" w:color="auto"/>
        <w:left w:val="none" w:sz="0" w:space="0" w:color="auto"/>
        <w:bottom w:val="none" w:sz="0" w:space="0" w:color="auto"/>
        <w:right w:val="none" w:sz="0" w:space="0" w:color="auto"/>
      </w:divBdr>
    </w:div>
    <w:div w:id="1314719688">
      <w:bodyDiv w:val="1"/>
      <w:marLeft w:val="0"/>
      <w:marRight w:val="0"/>
      <w:marTop w:val="0"/>
      <w:marBottom w:val="0"/>
      <w:divBdr>
        <w:top w:val="none" w:sz="0" w:space="0" w:color="auto"/>
        <w:left w:val="none" w:sz="0" w:space="0" w:color="auto"/>
        <w:bottom w:val="none" w:sz="0" w:space="0" w:color="auto"/>
        <w:right w:val="none" w:sz="0" w:space="0" w:color="auto"/>
      </w:divBdr>
    </w:div>
    <w:div w:id="1317613030">
      <w:bodyDiv w:val="1"/>
      <w:marLeft w:val="0"/>
      <w:marRight w:val="0"/>
      <w:marTop w:val="0"/>
      <w:marBottom w:val="0"/>
      <w:divBdr>
        <w:top w:val="none" w:sz="0" w:space="0" w:color="auto"/>
        <w:left w:val="none" w:sz="0" w:space="0" w:color="auto"/>
        <w:bottom w:val="none" w:sz="0" w:space="0" w:color="auto"/>
        <w:right w:val="none" w:sz="0" w:space="0" w:color="auto"/>
      </w:divBdr>
    </w:div>
    <w:div w:id="1319722564">
      <w:bodyDiv w:val="1"/>
      <w:marLeft w:val="0"/>
      <w:marRight w:val="0"/>
      <w:marTop w:val="0"/>
      <w:marBottom w:val="0"/>
      <w:divBdr>
        <w:top w:val="none" w:sz="0" w:space="0" w:color="auto"/>
        <w:left w:val="none" w:sz="0" w:space="0" w:color="auto"/>
        <w:bottom w:val="none" w:sz="0" w:space="0" w:color="auto"/>
        <w:right w:val="none" w:sz="0" w:space="0" w:color="auto"/>
      </w:divBdr>
    </w:div>
    <w:div w:id="1323386301">
      <w:bodyDiv w:val="1"/>
      <w:marLeft w:val="0"/>
      <w:marRight w:val="0"/>
      <w:marTop w:val="0"/>
      <w:marBottom w:val="0"/>
      <w:divBdr>
        <w:top w:val="none" w:sz="0" w:space="0" w:color="auto"/>
        <w:left w:val="none" w:sz="0" w:space="0" w:color="auto"/>
        <w:bottom w:val="none" w:sz="0" w:space="0" w:color="auto"/>
        <w:right w:val="none" w:sz="0" w:space="0" w:color="auto"/>
      </w:divBdr>
    </w:div>
    <w:div w:id="1324047120">
      <w:bodyDiv w:val="1"/>
      <w:marLeft w:val="0"/>
      <w:marRight w:val="0"/>
      <w:marTop w:val="0"/>
      <w:marBottom w:val="0"/>
      <w:divBdr>
        <w:top w:val="none" w:sz="0" w:space="0" w:color="auto"/>
        <w:left w:val="none" w:sz="0" w:space="0" w:color="auto"/>
        <w:bottom w:val="none" w:sz="0" w:space="0" w:color="auto"/>
        <w:right w:val="none" w:sz="0" w:space="0" w:color="auto"/>
      </w:divBdr>
    </w:div>
    <w:div w:id="1327324718">
      <w:bodyDiv w:val="1"/>
      <w:marLeft w:val="0"/>
      <w:marRight w:val="0"/>
      <w:marTop w:val="0"/>
      <w:marBottom w:val="0"/>
      <w:divBdr>
        <w:top w:val="none" w:sz="0" w:space="0" w:color="auto"/>
        <w:left w:val="none" w:sz="0" w:space="0" w:color="auto"/>
        <w:bottom w:val="none" w:sz="0" w:space="0" w:color="auto"/>
        <w:right w:val="none" w:sz="0" w:space="0" w:color="auto"/>
      </w:divBdr>
    </w:div>
    <w:div w:id="1327972779">
      <w:bodyDiv w:val="1"/>
      <w:marLeft w:val="0"/>
      <w:marRight w:val="0"/>
      <w:marTop w:val="0"/>
      <w:marBottom w:val="0"/>
      <w:divBdr>
        <w:top w:val="none" w:sz="0" w:space="0" w:color="auto"/>
        <w:left w:val="none" w:sz="0" w:space="0" w:color="auto"/>
        <w:bottom w:val="none" w:sz="0" w:space="0" w:color="auto"/>
        <w:right w:val="none" w:sz="0" w:space="0" w:color="auto"/>
      </w:divBdr>
    </w:div>
    <w:div w:id="1328436220">
      <w:bodyDiv w:val="1"/>
      <w:marLeft w:val="0"/>
      <w:marRight w:val="0"/>
      <w:marTop w:val="0"/>
      <w:marBottom w:val="0"/>
      <w:divBdr>
        <w:top w:val="none" w:sz="0" w:space="0" w:color="auto"/>
        <w:left w:val="none" w:sz="0" w:space="0" w:color="auto"/>
        <w:bottom w:val="none" w:sz="0" w:space="0" w:color="auto"/>
        <w:right w:val="none" w:sz="0" w:space="0" w:color="auto"/>
      </w:divBdr>
    </w:div>
    <w:div w:id="1329091080">
      <w:bodyDiv w:val="1"/>
      <w:marLeft w:val="0"/>
      <w:marRight w:val="0"/>
      <w:marTop w:val="0"/>
      <w:marBottom w:val="0"/>
      <w:divBdr>
        <w:top w:val="none" w:sz="0" w:space="0" w:color="auto"/>
        <w:left w:val="none" w:sz="0" w:space="0" w:color="auto"/>
        <w:bottom w:val="none" w:sz="0" w:space="0" w:color="auto"/>
        <w:right w:val="none" w:sz="0" w:space="0" w:color="auto"/>
      </w:divBdr>
    </w:div>
    <w:div w:id="1329601451">
      <w:bodyDiv w:val="1"/>
      <w:marLeft w:val="0"/>
      <w:marRight w:val="0"/>
      <w:marTop w:val="0"/>
      <w:marBottom w:val="0"/>
      <w:divBdr>
        <w:top w:val="none" w:sz="0" w:space="0" w:color="auto"/>
        <w:left w:val="none" w:sz="0" w:space="0" w:color="auto"/>
        <w:bottom w:val="none" w:sz="0" w:space="0" w:color="auto"/>
        <w:right w:val="none" w:sz="0" w:space="0" w:color="auto"/>
      </w:divBdr>
    </w:div>
    <w:div w:id="1331174641">
      <w:bodyDiv w:val="1"/>
      <w:marLeft w:val="0"/>
      <w:marRight w:val="0"/>
      <w:marTop w:val="0"/>
      <w:marBottom w:val="0"/>
      <w:divBdr>
        <w:top w:val="none" w:sz="0" w:space="0" w:color="auto"/>
        <w:left w:val="none" w:sz="0" w:space="0" w:color="auto"/>
        <w:bottom w:val="none" w:sz="0" w:space="0" w:color="auto"/>
        <w:right w:val="none" w:sz="0" w:space="0" w:color="auto"/>
      </w:divBdr>
    </w:div>
    <w:div w:id="1332756690">
      <w:bodyDiv w:val="1"/>
      <w:marLeft w:val="0"/>
      <w:marRight w:val="0"/>
      <w:marTop w:val="0"/>
      <w:marBottom w:val="0"/>
      <w:divBdr>
        <w:top w:val="none" w:sz="0" w:space="0" w:color="auto"/>
        <w:left w:val="none" w:sz="0" w:space="0" w:color="auto"/>
        <w:bottom w:val="none" w:sz="0" w:space="0" w:color="auto"/>
        <w:right w:val="none" w:sz="0" w:space="0" w:color="auto"/>
      </w:divBdr>
    </w:div>
    <w:div w:id="1333921107">
      <w:bodyDiv w:val="1"/>
      <w:marLeft w:val="0"/>
      <w:marRight w:val="0"/>
      <w:marTop w:val="0"/>
      <w:marBottom w:val="0"/>
      <w:divBdr>
        <w:top w:val="none" w:sz="0" w:space="0" w:color="auto"/>
        <w:left w:val="none" w:sz="0" w:space="0" w:color="auto"/>
        <w:bottom w:val="none" w:sz="0" w:space="0" w:color="auto"/>
        <w:right w:val="none" w:sz="0" w:space="0" w:color="auto"/>
      </w:divBdr>
    </w:div>
    <w:div w:id="1334453148">
      <w:bodyDiv w:val="1"/>
      <w:marLeft w:val="0"/>
      <w:marRight w:val="0"/>
      <w:marTop w:val="0"/>
      <w:marBottom w:val="0"/>
      <w:divBdr>
        <w:top w:val="none" w:sz="0" w:space="0" w:color="auto"/>
        <w:left w:val="none" w:sz="0" w:space="0" w:color="auto"/>
        <w:bottom w:val="none" w:sz="0" w:space="0" w:color="auto"/>
        <w:right w:val="none" w:sz="0" w:space="0" w:color="auto"/>
      </w:divBdr>
    </w:div>
    <w:div w:id="1336154935">
      <w:bodyDiv w:val="1"/>
      <w:marLeft w:val="0"/>
      <w:marRight w:val="0"/>
      <w:marTop w:val="0"/>
      <w:marBottom w:val="0"/>
      <w:divBdr>
        <w:top w:val="none" w:sz="0" w:space="0" w:color="auto"/>
        <w:left w:val="none" w:sz="0" w:space="0" w:color="auto"/>
        <w:bottom w:val="none" w:sz="0" w:space="0" w:color="auto"/>
        <w:right w:val="none" w:sz="0" w:space="0" w:color="auto"/>
      </w:divBdr>
    </w:div>
    <w:div w:id="1336302345">
      <w:bodyDiv w:val="1"/>
      <w:marLeft w:val="0"/>
      <w:marRight w:val="0"/>
      <w:marTop w:val="0"/>
      <w:marBottom w:val="0"/>
      <w:divBdr>
        <w:top w:val="none" w:sz="0" w:space="0" w:color="auto"/>
        <w:left w:val="none" w:sz="0" w:space="0" w:color="auto"/>
        <w:bottom w:val="none" w:sz="0" w:space="0" w:color="auto"/>
        <w:right w:val="none" w:sz="0" w:space="0" w:color="auto"/>
      </w:divBdr>
    </w:div>
    <w:div w:id="1340428646">
      <w:bodyDiv w:val="1"/>
      <w:marLeft w:val="0"/>
      <w:marRight w:val="0"/>
      <w:marTop w:val="0"/>
      <w:marBottom w:val="0"/>
      <w:divBdr>
        <w:top w:val="none" w:sz="0" w:space="0" w:color="auto"/>
        <w:left w:val="none" w:sz="0" w:space="0" w:color="auto"/>
        <w:bottom w:val="none" w:sz="0" w:space="0" w:color="auto"/>
        <w:right w:val="none" w:sz="0" w:space="0" w:color="auto"/>
      </w:divBdr>
    </w:div>
    <w:div w:id="1342127804">
      <w:bodyDiv w:val="1"/>
      <w:marLeft w:val="0"/>
      <w:marRight w:val="0"/>
      <w:marTop w:val="0"/>
      <w:marBottom w:val="0"/>
      <w:divBdr>
        <w:top w:val="none" w:sz="0" w:space="0" w:color="auto"/>
        <w:left w:val="none" w:sz="0" w:space="0" w:color="auto"/>
        <w:bottom w:val="none" w:sz="0" w:space="0" w:color="auto"/>
        <w:right w:val="none" w:sz="0" w:space="0" w:color="auto"/>
      </w:divBdr>
    </w:div>
    <w:div w:id="1343624979">
      <w:bodyDiv w:val="1"/>
      <w:marLeft w:val="0"/>
      <w:marRight w:val="0"/>
      <w:marTop w:val="0"/>
      <w:marBottom w:val="0"/>
      <w:divBdr>
        <w:top w:val="none" w:sz="0" w:space="0" w:color="auto"/>
        <w:left w:val="none" w:sz="0" w:space="0" w:color="auto"/>
        <w:bottom w:val="none" w:sz="0" w:space="0" w:color="auto"/>
        <w:right w:val="none" w:sz="0" w:space="0" w:color="auto"/>
      </w:divBdr>
    </w:div>
    <w:div w:id="1344552470">
      <w:bodyDiv w:val="1"/>
      <w:marLeft w:val="0"/>
      <w:marRight w:val="0"/>
      <w:marTop w:val="0"/>
      <w:marBottom w:val="0"/>
      <w:divBdr>
        <w:top w:val="none" w:sz="0" w:space="0" w:color="auto"/>
        <w:left w:val="none" w:sz="0" w:space="0" w:color="auto"/>
        <w:bottom w:val="none" w:sz="0" w:space="0" w:color="auto"/>
        <w:right w:val="none" w:sz="0" w:space="0" w:color="auto"/>
      </w:divBdr>
    </w:div>
    <w:div w:id="1344744416">
      <w:bodyDiv w:val="1"/>
      <w:marLeft w:val="0"/>
      <w:marRight w:val="0"/>
      <w:marTop w:val="0"/>
      <w:marBottom w:val="0"/>
      <w:divBdr>
        <w:top w:val="none" w:sz="0" w:space="0" w:color="auto"/>
        <w:left w:val="none" w:sz="0" w:space="0" w:color="auto"/>
        <w:bottom w:val="none" w:sz="0" w:space="0" w:color="auto"/>
        <w:right w:val="none" w:sz="0" w:space="0" w:color="auto"/>
      </w:divBdr>
    </w:div>
    <w:div w:id="1346441589">
      <w:bodyDiv w:val="1"/>
      <w:marLeft w:val="0"/>
      <w:marRight w:val="0"/>
      <w:marTop w:val="0"/>
      <w:marBottom w:val="0"/>
      <w:divBdr>
        <w:top w:val="none" w:sz="0" w:space="0" w:color="auto"/>
        <w:left w:val="none" w:sz="0" w:space="0" w:color="auto"/>
        <w:bottom w:val="none" w:sz="0" w:space="0" w:color="auto"/>
        <w:right w:val="none" w:sz="0" w:space="0" w:color="auto"/>
      </w:divBdr>
    </w:div>
    <w:div w:id="1349017600">
      <w:bodyDiv w:val="1"/>
      <w:marLeft w:val="0"/>
      <w:marRight w:val="0"/>
      <w:marTop w:val="0"/>
      <w:marBottom w:val="0"/>
      <w:divBdr>
        <w:top w:val="none" w:sz="0" w:space="0" w:color="auto"/>
        <w:left w:val="none" w:sz="0" w:space="0" w:color="auto"/>
        <w:bottom w:val="none" w:sz="0" w:space="0" w:color="auto"/>
        <w:right w:val="none" w:sz="0" w:space="0" w:color="auto"/>
      </w:divBdr>
    </w:div>
    <w:div w:id="1350176676">
      <w:bodyDiv w:val="1"/>
      <w:marLeft w:val="0"/>
      <w:marRight w:val="0"/>
      <w:marTop w:val="0"/>
      <w:marBottom w:val="0"/>
      <w:divBdr>
        <w:top w:val="none" w:sz="0" w:space="0" w:color="auto"/>
        <w:left w:val="none" w:sz="0" w:space="0" w:color="auto"/>
        <w:bottom w:val="none" w:sz="0" w:space="0" w:color="auto"/>
        <w:right w:val="none" w:sz="0" w:space="0" w:color="auto"/>
      </w:divBdr>
    </w:div>
    <w:div w:id="1356077432">
      <w:bodyDiv w:val="1"/>
      <w:marLeft w:val="0"/>
      <w:marRight w:val="0"/>
      <w:marTop w:val="0"/>
      <w:marBottom w:val="0"/>
      <w:divBdr>
        <w:top w:val="none" w:sz="0" w:space="0" w:color="auto"/>
        <w:left w:val="none" w:sz="0" w:space="0" w:color="auto"/>
        <w:bottom w:val="none" w:sz="0" w:space="0" w:color="auto"/>
        <w:right w:val="none" w:sz="0" w:space="0" w:color="auto"/>
      </w:divBdr>
    </w:div>
    <w:div w:id="1356424029">
      <w:bodyDiv w:val="1"/>
      <w:marLeft w:val="0"/>
      <w:marRight w:val="0"/>
      <w:marTop w:val="0"/>
      <w:marBottom w:val="0"/>
      <w:divBdr>
        <w:top w:val="none" w:sz="0" w:space="0" w:color="auto"/>
        <w:left w:val="none" w:sz="0" w:space="0" w:color="auto"/>
        <w:bottom w:val="none" w:sz="0" w:space="0" w:color="auto"/>
        <w:right w:val="none" w:sz="0" w:space="0" w:color="auto"/>
      </w:divBdr>
    </w:div>
    <w:div w:id="1357079379">
      <w:bodyDiv w:val="1"/>
      <w:marLeft w:val="0"/>
      <w:marRight w:val="0"/>
      <w:marTop w:val="0"/>
      <w:marBottom w:val="0"/>
      <w:divBdr>
        <w:top w:val="none" w:sz="0" w:space="0" w:color="auto"/>
        <w:left w:val="none" w:sz="0" w:space="0" w:color="auto"/>
        <w:bottom w:val="none" w:sz="0" w:space="0" w:color="auto"/>
        <w:right w:val="none" w:sz="0" w:space="0" w:color="auto"/>
      </w:divBdr>
    </w:div>
    <w:div w:id="1359283788">
      <w:bodyDiv w:val="1"/>
      <w:marLeft w:val="0"/>
      <w:marRight w:val="0"/>
      <w:marTop w:val="0"/>
      <w:marBottom w:val="0"/>
      <w:divBdr>
        <w:top w:val="none" w:sz="0" w:space="0" w:color="auto"/>
        <w:left w:val="none" w:sz="0" w:space="0" w:color="auto"/>
        <w:bottom w:val="none" w:sz="0" w:space="0" w:color="auto"/>
        <w:right w:val="none" w:sz="0" w:space="0" w:color="auto"/>
      </w:divBdr>
    </w:div>
    <w:div w:id="1359431890">
      <w:bodyDiv w:val="1"/>
      <w:marLeft w:val="0"/>
      <w:marRight w:val="0"/>
      <w:marTop w:val="0"/>
      <w:marBottom w:val="0"/>
      <w:divBdr>
        <w:top w:val="none" w:sz="0" w:space="0" w:color="auto"/>
        <w:left w:val="none" w:sz="0" w:space="0" w:color="auto"/>
        <w:bottom w:val="none" w:sz="0" w:space="0" w:color="auto"/>
        <w:right w:val="none" w:sz="0" w:space="0" w:color="auto"/>
      </w:divBdr>
    </w:div>
    <w:div w:id="1359887700">
      <w:bodyDiv w:val="1"/>
      <w:marLeft w:val="0"/>
      <w:marRight w:val="0"/>
      <w:marTop w:val="0"/>
      <w:marBottom w:val="0"/>
      <w:divBdr>
        <w:top w:val="none" w:sz="0" w:space="0" w:color="auto"/>
        <w:left w:val="none" w:sz="0" w:space="0" w:color="auto"/>
        <w:bottom w:val="none" w:sz="0" w:space="0" w:color="auto"/>
        <w:right w:val="none" w:sz="0" w:space="0" w:color="auto"/>
      </w:divBdr>
    </w:div>
    <w:div w:id="1362243320">
      <w:bodyDiv w:val="1"/>
      <w:marLeft w:val="0"/>
      <w:marRight w:val="0"/>
      <w:marTop w:val="0"/>
      <w:marBottom w:val="0"/>
      <w:divBdr>
        <w:top w:val="none" w:sz="0" w:space="0" w:color="auto"/>
        <w:left w:val="none" w:sz="0" w:space="0" w:color="auto"/>
        <w:bottom w:val="none" w:sz="0" w:space="0" w:color="auto"/>
        <w:right w:val="none" w:sz="0" w:space="0" w:color="auto"/>
      </w:divBdr>
    </w:div>
    <w:div w:id="1365206542">
      <w:bodyDiv w:val="1"/>
      <w:marLeft w:val="0"/>
      <w:marRight w:val="0"/>
      <w:marTop w:val="0"/>
      <w:marBottom w:val="0"/>
      <w:divBdr>
        <w:top w:val="none" w:sz="0" w:space="0" w:color="auto"/>
        <w:left w:val="none" w:sz="0" w:space="0" w:color="auto"/>
        <w:bottom w:val="none" w:sz="0" w:space="0" w:color="auto"/>
        <w:right w:val="none" w:sz="0" w:space="0" w:color="auto"/>
      </w:divBdr>
    </w:div>
    <w:div w:id="1366903054">
      <w:bodyDiv w:val="1"/>
      <w:marLeft w:val="0"/>
      <w:marRight w:val="0"/>
      <w:marTop w:val="0"/>
      <w:marBottom w:val="0"/>
      <w:divBdr>
        <w:top w:val="none" w:sz="0" w:space="0" w:color="auto"/>
        <w:left w:val="none" w:sz="0" w:space="0" w:color="auto"/>
        <w:bottom w:val="none" w:sz="0" w:space="0" w:color="auto"/>
        <w:right w:val="none" w:sz="0" w:space="0" w:color="auto"/>
      </w:divBdr>
    </w:div>
    <w:div w:id="1370302720">
      <w:bodyDiv w:val="1"/>
      <w:marLeft w:val="0"/>
      <w:marRight w:val="0"/>
      <w:marTop w:val="0"/>
      <w:marBottom w:val="0"/>
      <w:divBdr>
        <w:top w:val="none" w:sz="0" w:space="0" w:color="auto"/>
        <w:left w:val="none" w:sz="0" w:space="0" w:color="auto"/>
        <w:bottom w:val="none" w:sz="0" w:space="0" w:color="auto"/>
        <w:right w:val="none" w:sz="0" w:space="0" w:color="auto"/>
      </w:divBdr>
    </w:div>
    <w:div w:id="1373113425">
      <w:bodyDiv w:val="1"/>
      <w:marLeft w:val="0"/>
      <w:marRight w:val="0"/>
      <w:marTop w:val="0"/>
      <w:marBottom w:val="0"/>
      <w:divBdr>
        <w:top w:val="none" w:sz="0" w:space="0" w:color="auto"/>
        <w:left w:val="none" w:sz="0" w:space="0" w:color="auto"/>
        <w:bottom w:val="none" w:sz="0" w:space="0" w:color="auto"/>
        <w:right w:val="none" w:sz="0" w:space="0" w:color="auto"/>
      </w:divBdr>
    </w:div>
    <w:div w:id="1377462196">
      <w:bodyDiv w:val="1"/>
      <w:marLeft w:val="0"/>
      <w:marRight w:val="0"/>
      <w:marTop w:val="0"/>
      <w:marBottom w:val="0"/>
      <w:divBdr>
        <w:top w:val="none" w:sz="0" w:space="0" w:color="auto"/>
        <w:left w:val="none" w:sz="0" w:space="0" w:color="auto"/>
        <w:bottom w:val="none" w:sz="0" w:space="0" w:color="auto"/>
        <w:right w:val="none" w:sz="0" w:space="0" w:color="auto"/>
      </w:divBdr>
    </w:div>
    <w:div w:id="1377468142">
      <w:bodyDiv w:val="1"/>
      <w:marLeft w:val="0"/>
      <w:marRight w:val="0"/>
      <w:marTop w:val="0"/>
      <w:marBottom w:val="0"/>
      <w:divBdr>
        <w:top w:val="none" w:sz="0" w:space="0" w:color="auto"/>
        <w:left w:val="none" w:sz="0" w:space="0" w:color="auto"/>
        <w:bottom w:val="none" w:sz="0" w:space="0" w:color="auto"/>
        <w:right w:val="none" w:sz="0" w:space="0" w:color="auto"/>
      </w:divBdr>
    </w:div>
    <w:div w:id="1379936223">
      <w:bodyDiv w:val="1"/>
      <w:marLeft w:val="0"/>
      <w:marRight w:val="0"/>
      <w:marTop w:val="0"/>
      <w:marBottom w:val="0"/>
      <w:divBdr>
        <w:top w:val="none" w:sz="0" w:space="0" w:color="auto"/>
        <w:left w:val="none" w:sz="0" w:space="0" w:color="auto"/>
        <w:bottom w:val="none" w:sz="0" w:space="0" w:color="auto"/>
        <w:right w:val="none" w:sz="0" w:space="0" w:color="auto"/>
      </w:divBdr>
    </w:div>
    <w:div w:id="1380202113">
      <w:bodyDiv w:val="1"/>
      <w:marLeft w:val="0"/>
      <w:marRight w:val="0"/>
      <w:marTop w:val="0"/>
      <w:marBottom w:val="0"/>
      <w:divBdr>
        <w:top w:val="none" w:sz="0" w:space="0" w:color="auto"/>
        <w:left w:val="none" w:sz="0" w:space="0" w:color="auto"/>
        <w:bottom w:val="none" w:sz="0" w:space="0" w:color="auto"/>
        <w:right w:val="none" w:sz="0" w:space="0" w:color="auto"/>
      </w:divBdr>
    </w:div>
    <w:div w:id="1381588637">
      <w:bodyDiv w:val="1"/>
      <w:marLeft w:val="0"/>
      <w:marRight w:val="0"/>
      <w:marTop w:val="0"/>
      <w:marBottom w:val="0"/>
      <w:divBdr>
        <w:top w:val="none" w:sz="0" w:space="0" w:color="auto"/>
        <w:left w:val="none" w:sz="0" w:space="0" w:color="auto"/>
        <w:bottom w:val="none" w:sz="0" w:space="0" w:color="auto"/>
        <w:right w:val="none" w:sz="0" w:space="0" w:color="auto"/>
      </w:divBdr>
    </w:div>
    <w:div w:id="1382292851">
      <w:bodyDiv w:val="1"/>
      <w:marLeft w:val="0"/>
      <w:marRight w:val="0"/>
      <w:marTop w:val="0"/>
      <w:marBottom w:val="0"/>
      <w:divBdr>
        <w:top w:val="none" w:sz="0" w:space="0" w:color="auto"/>
        <w:left w:val="none" w:sz="0" w:space="0" w:color="auto"/>
        <w:bottom w:val="none" w:sz="0" w:space="0" w:color="auto"/>
        <w:right w:val="none" w:sz="0" w:space="0" w:color="auto"/>
      </w:divBdr>
    </w:div>
    <w:div w:id="1384670294">
      <w:bodyDiv w:val="1"/>
      <w:marLeft w:val="0"/>
      <w:marRight w:val="0"/>
      <w:marTop w:val="0"/>
      <w:marBottom w:val="0"/>
      <w:divBdr>
        <w:top w:val="none" w:sz="0" w:space="0" w:color="auto"/>
        <w:left w:val="none" w:sz="0" w:space="0" w:color="auto"/>
        <w:bottom w:val="none" w:sz="0" w:space="0" w:color="auto"/>
        <w:right w:val="none" w:sz="0" w:space="0" w:color="auto"/>
      </w:divBdr>
    </w:div>
    <w:div w:id="1389496497">
      <w:bodyDiv w:val="1"/>
      <w:marLeft w:val="0"/>
      <w:marRight w:val="0"/>
      <w:marTop w:val="0"/>
      <w:marBottom w:val="0"/>
      <w:divBdr>
        <w:top w:val="none" w:sz="0" w:space="0" w:color="auto"/>
        <w:left w:val="none" w:sz="0" w:space="0" w:color="auto"/>
        <w:bottom w:val="none" w:sz="0" w:space="0" w:color="auto"/>
        <w:right w:val="none" w:sz="0" w:space="0" w:color="auto"/>
      </w:divBdr>
    </w:div>
    <w:div w:id="1389644095">
      <w:bodyDiv w:val="1"/>
      <w:marLeft w:val="0"/>
      <w:marRight w:val="0"/>
      <w:marTop w:val="0"/>
      <w:marBottom w:val="0"/>
      <w:divBdr>
        <w:top w:val="none" w:sz="0" w:space="0" w:color="auto"/>
        <w:left w:val="none" w:sz="0" w:space="0" w:color="auto"/>
        <w:bottom w:val="none" w:sz="0" w:space="0" w:color="auto"/>
        <w:right w:val="none" w:sz="0" w:space="0" w:color="auto"/>
      </w:divBdr>
    </w:div>
    <w:div w:id="1389647286">
      <w:bodyDiv w:val="1"/>
      <w:marLeft w:val="0"/>
      <w:marRight w:val="0"/>
      <w:marTop w:val="0"/>
      <w:marBottom w:val="0"/>
      <w:divBdr>
        <w:top w:val="none" w:sz="0" w:space="0" w:color="auto"/>
        <w:left w:val="none" w:sz="0" w:space="0" w:color="auto"/>
        <w:bottom w:val="none" w:sz="0" w:space="0" w:color="auto"/>
        <w:right w:val="none" w:sz="0" w:space="0" w:color="auto"/>
      </w:divBdr>
    </w:div>
    <w:div w:id="1389915625">
      <w:bodyDiv w:val="1"/>
      <w:marLeft w:val="0"/>
      <w:marRight w:val="0"/>
      <w:marTop w:val="0"/>
      <w:marBottom w:val="0"/>
      <w:divBdr>
        <w:top w:val="none" w:sz="0" w:space="0" w:color="auto"/>
        <w:left w:val="none" w:sz="0" w:space="0" w:color="auto"/>
        <w:bottom w:val="none" w:sz="0" w:space="0" w:color="auto"/>
        <w:right w:val="none" w:sz="0" w:space="0" w:color="auto"/>
      </w:divBdr>
    </w:div>
    <w:div w:id="1390881538">
      <w:bodyDiv w:val="1"/>
      <w:marLeft w:val="0"/>
      <w:marRight w:val="0"/>
      <w:marTop w:val="0"/>
      <w:marBottom w:val="0"/>
      <w:divBdr>
        <w:top w:val="none" w:sz="0" w:space="0" w:color="auto"/>
        <w:left w:val="none" w:sz="0" w:space="0" w:color="auto"/>
        <w:bottom w:val="none" w:sz="0" w:space="0" w:color="auto"/>
        <w:right w:val="none" w:sz="0" w:space="0" w:color="auto"/>
      </w:divBdr>
    </w:div>
    <w:div w:id="1391853708">
      <w:bodyDiv w:val="1"/>
      <w:marLeft w:val="0"/>
      <w:marRight w:val="0"/>
      <w:marTop w:val="0"/>
      <w:marBottom w:val="0"/>
      <w:divBdr>
        <w:top w:val="none" w:sz="0" w:space="0" w:color="auto"/>
        <w:left w:val="none" w:sz="0" w:space="0" w:color="auto"/>
        <w:bottom w:val="none" w:sz="0" w:space="0" w:color="auto"/>
        <w:right w:val="none" w:sz="0" w:space="0" w:color="auto"/>
      </w:divBdr>
    </w:div>
    <w:div w:id="1392384444">
      <w:bodyDiv w:val="1"/>
      <w:marLeft w:val="0"/>
      <w:marRight w:val="0"/>
      <w:marTop w:val="0"/>
      <w:marBottom w:val="0"/>
      <w:divBdr>
        <w:top w:val="none" w:sz="0" w:space="0" w:color="auto"/>
        <w:left w:val="none" w:sz="0" w:space="0" w:color="auto"/>
        <w:bottom w:val="none" w:sz="0" w:space="0" w:color="auto"/>
        <w:right w:val="none" w:sz="0" w:space="0" w:color="auto"/>
      </w:divBdr>
    </w:div>
    <w:div w:id="1392540244">
      <w:bodyDiv w:val="1"/>
      <w:marLeft w:val="0"/>
      <w:marRight w:val="0"/>
      <w:marTop w:val="0"/>
      <w:marBottom w:val="0"/>
      <w:divBdr>
        <w:top w:val="none" w:sz="0" w:space="0" w:color="auto"/>
        <w:left w:val="none" w:sz="0" w:space="0" w:color="auto"/>
        <w:bottom w:val="none" w:sz="0" w:space="0" w:color="auto"/>
        <w:right w:val="none" w:sz="0" w:space="0" w:color="auto"/>
      </w:divBdr>
    </w:div>
    <w:div w:id="1392920566">
      <w:bodyDiv w:val="1"/>
      <w:marLeft w:val="0"/>
      <w:marRight w:val="0"/>
      <w:marTop w:val="0"/>
      <w:marBottom w:val="0"/>
      <w:divBdr>
        <w:top w:val="none" w:sz="0" w:space="0" w:color="auto"/>
        <w:left w:val="none" w:sz="0" w:space="0" w:color="auto"/>
        <w:bottom w:val="none" w:sz="0" w:space="0" w:color="auto"/>
        <w:right w:val="none" w:sz="0" w:space="0" w:color="auto"/>
      </w:divBdr>
    </w:div>
    <w:div w:id="1397778076">
      <w:bodyDiv w:val="1"/>
      <w:marLeft w:val="0"/>
      <w:marRight w:val="0"/>
      <w:marTop w:val="0"/>
      <w:marBottom w:val="0"/>
      <w:divBdr>
        <w:top w:val="none" w:sz="0" w:space="0" w:color="auto"/>
        <w:left w:val="none" w:sz="0" w:space="0" w:color="auto"/>
        <w:bottom w:val="none" w:sz="0" w:space="0" w:color="auto"/>
        <w:right w:val="none" w:sz="0" w:space="0" w:color="auto"/>
      </w:divBdr>
    </w:div>
    <w:div w:id="1398630868">
      <w:bodyDiv w:val="1"/>
      <w:marLeft w:val="0"/>
      <w:marRight w:val="0"/>
      <w:marTop w:val="0"/>
      <w:marBottom w:val="0"/>
      <w:divBdr>
        <w:top w:val="none" w:sz="0" w:space="0" w:color="auto"/>
        <w:left w:val="none" w:sz="0" w:space="0" w:color="auto"/>
        <w:bottom w:val="none" w:sz="0" w:space="0" w:color="auto"/>
        <w:right w:val="none" w:sz="0" w:space="0" w:color="auto"/>
      </w:divBdr>
    </w:div>
    <w:div w:id="1403021315">
      <w:bodyDiv w:val="1"/>
      <w:marLeft w:val="0"/>
      <w:marRight w:val="0"/>
      <w:marTop w:val="0"/>
      <w:marBottom w:val="0"/>
      <w:divBdr>
        <w:top w:val="none" w:sz="0" w:space="0" w:color="auto"/>
        <w:left w:val="none" w:sz="0" w:space="0" w:color="auto"/>
        <w:bottom w:val="none" w:sz="0" w:space="0" w:color="auto"/>
        <w:right w:val="none" w:sz="0" w:space="0" w:color="auto"/>
      </w:divBdr>
    </w:div>
    <w:div w:id="1404530043">
      <w:bodyDiv w:val="1"/>
      <w:marLeft w:val="0"/>
      <w:marRight w:val="0"/>
      <w:marTop w:val="0"/>
      <w:marBottom w:val="0"/>
      <w:divBdr>
        <w:top w:val="none" w:sz="0" w:space="0" w:color="auto"/>
        <w:left w:val="none" w:sz="0" w:space="0" w:color="auto"/>
        <w:bottom w:val="none" w:sz="0" w:space="0" w:color="auto"/>
        <w:right w:val="none" w:sz="0" w:space="0" w:color="auto"/>
      </w:divBdr>
    </w:div>
    <w:div w:id="1405447182">
      <w:bodyDiv w:val="1"/>
      <w:marLeft w:val="0"/>
      <w:marRight w:val="0"/>
      <w:marTop w:val="0"/>
      <w:marBottom w:val="0"/>
      <w:divBdr>
        <w:top w:val="none" w:sz="0" w:space="0" w:color="auto"/>
        <w:left w:val="none" w:sz="0" w:space="0" w:color="auto"/>
        <w:bottom w:val="none" w:sz="0" w:space="0" w:color="auto"/>
        <w:right w:val="none" w:sz="0" w:space="0" w:color="auto"/>
      </w:divBdr>
    </w:div>
    <w:div w:id="1406029366">
      <w:bodyDiv w:val="1"/>
      <w:marLeft w:val="0"/>
      <w:marRight w:val="0"/>
      <w:marTop w:val="0"/>
      <w:marBottom w:val="0"/>
      <w:divBdr>
        <w:top w:val="none" w:sz="0" w:space="0" w:color="auto"/>
        <w:left w:val="none" w:sz="0" w:space="0" w:color="auto"/>
        <w:bottom w:val="none" w:sz="0" w:space="0" w:color="auto"/>
        <w:right w:val="none" w:sz="0" w:space="0" w:color="auto"/>
      </w:divBdr>
    </w:div>
    <w:div w:id="1408573020">
      <w:bodyDiv w:val="1"/>
      <w:marLeft w:val="0"/>
      <w:marRight w:val="0"/>
      <w:marTop w:val="0"/>
      <w:marBottom w:val="0"/>
      <w:divBdr>
        <w:top w:val="none" w:sz="0" w:space="0" w:color="auto"/>
        <w:left w:val="none" w:sz="0" w:space="0" w:color="auto"/>
        <w:bottom w:val="none" w:sz="0" w:space="0" w:color="auto"/>
        <w:right w:val="none" w:sz="0" w:space="0" w:color="auto"/>
      </w:divBdr>
    </w:div>
    <w:div w:id="1409231324">
      <w:bodyDiv w:val="1"/>
      <w:marLeft w:val="0"/>
      <w:marRight w:val="0"/>
      <w:marTop w:val="0"/>
      <w:marBottom w:val="0"/>
      <w:divBdr>
        <w:top w:val="none" w:sz="0" w:space="0" w:color="auto"/>
        <w:left w:val="none" w:sz="0" w:space="0" w:color="auto"/>
        <w:bottom w:val="none" w:sz="0" w:space="0" w:color="auto"/>
        <w:right w:val="none" w:sz="0" w:space="0" w:color="auto"/>
      </w:divBdr>
    </w:div>
    <w:div w:id="1409771647">
      <w:bodyDiv w:val="1"/>
      <w:marLeft w:val="0"/>
      <w:marRight w:val="0"/>
      <w:marTop w:val="0"/>
      <w:marBottom w:val="0"/>
      <w:divBdr>
        <w:top w:val="none" w:sz="0" w:space="0" w:color="auto"/>
        <w:left w:val="none" w:sz="0" w:space="0" w:color="auto"/>
        <w:bottom w:val="none" w:sz="0" w:space="0" w:color="auto"/>
        <w:right w:val="none" w:sz="0" w:space="0" w:color="auto"/>
      </w:divBdr>
    </w:div>
    <w:div w:id="1411584283">
      <w:bodyDiv w:val="1"/>
      <w:marLeft w:val="0"/>
      <w:marRight w:val="0"/>
      <w:marTop w:val="0"/>
      <w:marBottom w:val="0"/>
      <w:divBdr>
        <w:top w:val="none" w:sz="0" w:space="0" w:color="auto"/>
        <w:left w:val="none" w:sz="0" w:space="0" w:color="auto"/>
        <w:bottom w:val="none" w:sz="0" w:space="0" w:color="auto"/>
        <w:right w:val="none" w:sz="0" w:space="0" w:color="auto"/>
      </w:divBdr>
    </w:div>
    <w:div w:id="1413236001">
      <w:bodyDiv w:val="1"/>
      <w:marLeft w:val="0"/>
      <w:marRight w:val="0"/>
      <w:marTop w:val="0"/>
      <w:marBottom w:val="0"/>
      <w:divBdr>
        <w:top w:val="none" w:sz="0" w:space="0" w:color="auto"/>
        <w:left w:val="none" w:sz="0" w:space="0" w:color="auto"/>
        <w:bottom w:val="none" w:sz="0" w:space="0" w:color="auto"/>
        <w:right w:val="none" w:sz="0" w:space="0" w:color="auto"/>
      </w:divBdr>
    </w:div>
    <w:div w:id="1415585476">
      <w:bodyDiv w:val="1"/>
      <w:marLeft w:val="0"/>
      <w:marRight w:val="0"/>
      <w:marTop w:val="0"/>
      <w:marBottom w:val="0"/>
      <w:divBdr>
        <w:top w:val="none" w:sz="0" w:space="0" w:color="auto"/>
        <w:left w:val="none" w:sz="0" w:space="0" w:color="auto"/>
        <w:bottom w:val="none" w:sz="0" w:space="0" w:color="auto"/>
        <w:right w:val="none" w:sz="0" w:space="0" w:color="auto"/>
      </w:divBdr>
    </w:div>
    <w:div w:id="1419212400">
      <w:bodyDiv w:val="1"/>
      <w:marLeft w:val="0"/>
      <w:marRight w:val="0"/>
      <w:marTop w:val="0"/>
      <w:marBottom w:val="0"/>
      <w:divBdr>
        <w:top w:val="none" w:sz="0" w:space="0" w:color="auto"/>
        <w:left w:val="none" w:sz="0" w:space="0" w:color="auto"/>
        <w:bottom w:val="none" w:sz="0" w:space="0" w:color="auto"/>
        <w:right w:val="none" w:sz="0" w:space="0" w:color="auto"/>
      </w:divBdr>
    </w:div>
    <w:div w:id="1420517952">
      <w:bodyDiv w:val="1"/>
      <w:marLeft w:val="0"/>
      <w:marRight w:val="0"/>
      <w:marTop w:val="0"/>
      <w:marBottom w:val="0"/>
      <w:divBdr>
        <w:top w:val="none" w:sz="0" w:space="0" w:color="auto"/>
        <w:left w:val="none" w:sz="0" w:space="0" w:color="auto"/>
        <w:bottom w:val="none" w:sz="0" w:space="0" w:color="auto"/>
        <w:right w:val="none" w:sz="0" w:space="0" w:color="auto"/>
      </w:divBdr>
      <w:divsChild>
        <w:div w:id="103382684">
          <w:marLeft w:val="0"/>
          <w:marRight w:val="0"/>
          <w:marTop w:val="0"/>
          <w:marBottom w:val="0"/>
          <w:divBdr>
            <w:top w:val="none" w:sz="0" w:space="0" w:color="auto"/>
            <w:left w:val="none" w:sz="0" w:space="0" w:color="auto"/>
            <w:bottom w:val="none" w:sz="0" w:space="0" w:color="auto"/>
            <w:right w:val="none" w:sz="0" w:space="0" w:color="auto"/>
          </w:divBdr>
        </w:div>
      </w:divsChild>
    </w:div>
    <w:div w:id="1421832098">
      <w:bodyDiv w:val="1"/>
      <w:marLeft w:val="0"/>
      <w:marRight w:val="0"/>
      <w:marTop w:val="0"/>
      <w:marBottom w:val="0"/>
      <w:divBdr>
        <w:top w:val="none" w:sz="0" w:space="0" w:color="auto"/>
        <w:left w:val="none" w:sz="0" w:space="0" w:color="auto"/>
        <w:bottom w:val="none" w:sz="0" w:space="0" w:color="auto"/>
        <w:right w:val="none" w:sz="0" w:space="0" w:color="auto"/>
      </w:divBdr>
    </w:div>
    <w:div w:id="1422752131">
      <w:bodyDiv w:val="1"/>
      <w:marLeft w:val="0"/>
      <w:marRight w:val="0"/>
      <w:marTop w:val="0"/>
      <w:marBottom w:val="0"/>
      <w:divBdr>
        <w:top w:val="none" w:sz="0" w:space="0" w:color="auto"/>
        <w:left w:val="none" w:sz="0" w:space="0" w:color="auto"/>
        <w:bottom w:val="none" w:sz="0" w:space="0" w:color="auto"/>
        <w:right w:val="none" w:sz="0" w:space="0" w:color="auto"/>
      </w:divBdr>
    </w:div>
    <w:div w:id="1422797263">
      <w:bodyDiv w:val="1"/>
      <w:marLeft w:val="0"/>
      <w:marRight w:val="0"/>
      <w:marTop w:val="0"/>
      <w:marBottom w:val="0"/>
      <w:divBdr>
        <w:top w:val="none" w:sz="0" w:space="0" w:color="auto"/>
        <w:left w:val="none" w:sz="0" w:space="0" w:color="auto"/>
        <w:bottom w:val="none" w:sz="0" w:space="0" w:color="auto"/>
        <w:right w:val="none" w:sz="0" w:space="0" w:color="auto"/>
      </w:divBdr>
    </w:div>
    <w:div w:id="1426805277">
      <w:bodyDiv w:val="1"/>
      <w:marLeft w:val="0"/>
      <w:marRight w:val="0"/>
      <w:marTop w:val="0"/>
      <w:marBottom w:val="0"/>
      <w:divBdr>
        <w:top w:val="none" w:sz="0" w:space="0" w:color="auto"/>
        <w:left w:val="none" w:sz="0" w:space="0" w:color="auto"/>
        <w:bottom w:val="none" w:sz="0" w:space="0" w:color="auto"/>
        <w:right w:val="none" w:sz="0" w:space="0" w:color="auto"/>
      </w:divBdr>
    </w:div>
    <w:div w:id="1430664387">
      <w:bodyDiv w:val="1"/>
      <w:marLeft w:val="0"/>
      <w:marRight w:val="0"/>
      <w:marTop w:val="0"/>
      <w:marBottom w:val="0"/>
      <w:divBdr>
        <w:top w:val="none" w:sz="0" w:space="0" w:color="auto"/>
        <w:left w:val="none" w:sz="0" w:space="0" w:color="auto"/>
        <w:bottom w:val="none" w:sz="0" w:space="0" w:color="auto"/>
        <w:right w:val="none" w:sz="0" w:space="0" w:color="auto"/>
      </w:divBdr>
    </w:div>
    <w:div w:id="1433477300">
      <w:bodyDiv w:val="1"/>
      <w:marLeft w:val="0"/>
      <w:marRight w:val="0"/>
      <w:marTop w:val="0"/>
      <w:marBottom w:val="0"/>
      <w:divBdr>
        <w:top w:val="none" w:sz="0" w:space="0" w:color="auto"/>
        <w:left w:val="none" w:sz="0" w:space="0" w:color="auto"/>
        <w:bottom w:val="none" w:sz="0" w:space="0" w:color="auto"/>
        <w:right w:val="none" w:sz="0" w:space="0" w:color="auto"/>
      </w:divBdr>
    </w:div>
    <w:div w:id="1434668681">
      <w:bodyDiv w:val="1"/>
      <w:marLeft w:val="0"/>
      <w:marRight w:val="0"/>
      <w:marTop w:val="0"/>
      <w:marBottom w:val="0"/>
      <w:divBdr>
        <w:top w:val="none" w:sz="0" w:space="0" w:color="auto"/>
        <w:left w:val="none" w:sz="0" w:space="0" w:color="auto"/>
        <w:bottom w:val="none" w:sz="0" w:space="0" w:color="auto"/>
        <w:right w:val="none" w:sz="0" w:space="0" w:color="auto"/>
      </w:divBdr>
    </w:div>
    <w:div w:id="1435007396">
      <w:bodyDiv w:val="1"/>
      <w:marLeft w:val="0"/>
      <w:marRight w:val="0"/>
      <w:marTop w:val="0"/>
      <w:marBottom w:val="0"/>
      <w:divBdr>
        <w:top w:val="none" w:sz="0" w:space="0" w:color="auto"/>
        <w:left w:val="none" w:sz="0" w:space="0" w:color="auto"/>
        <w:bottom w:val="none" w:sz="0" w:space="0" w:color="auto"/>
        <w:right w:val="none" w:sz="0" w:space="0" w:color="auto"/>
      </w:divBdr>
    </w:div>
    <w:div w:id="1436635747">
      <w:bodyDiv w:val="1"/>
      <w:marLeft w:val="0"/>
      <w:marRight w:val="0"/>
      <w:marTop w:val="0"/>
      <w:marBottom w:val="0"/>
      <w:divBdr>
        <w:top w:val="none" w:sz="0" w:space="0" w:color="auto"/>
        <w:left w:val="none" w:sz="0" w:space="0" w:color="auto"/>
        <w:bottom w:val="none" w:sz="0" w:space="0" w:color="auto"/>
        <w:right w:val="none" w:sz="0" w:space="0" w:color="auto"/>
      </w:divBdr>
    </w:div>
    <w:div w:id="1437601317">
      <w:bodyDiv w:val="1"/>
      <w:marLeft w:val="0"/>
      <w:marRight w:val="0"/>
      <w:marTop w:val="0"/>
      <w:marBottom w:val="0"/>
      <w:divBdr>
        <w:top w:val="none" w:sz="0" w:space="0" w:color="auto"/>
        <w:left w:val="none" w:sz="0" w:space="0" w:color="auto"/>
        <w:bottom w:val="none" w:sz="0" w:space="0" w:color="auto"/>
        <w:right w:val="none" w:sz="0" w:space="0" w:color="auto"/>
      </w:divBdr>
    </w:div>
    <w:div w:id="1441879549">
      <w:bodyDiv w:val="1"/>
      <w:marLeft w:val="0"/>
      <w:marRight w:val="0"/>
      <w:marTop w:val="0"/>
      <w:marBottom w:val="0"/>
      <w:divBdr>
        <w:top w:val="none" w:sz="0" w:space="0" w:color="auto"/>
        <w:left w:val="none" w:sz="0" w:space="0" w:color="auto"/>
        <w:bottom w:val="none" w:sz="0" w:space="0" w:color="auto"/>
        <w:right w:val="none" w:sz="0" w:space="0" w:color="auto"/>
      </w:divBdr>
    </w:div>
    <w:div w:id="1442186194">
      <w:bodyDiv w:val="1"/>
      <w:marLeft w:val="0"/>
      <w:marRight w:val="0"/>
      <w:marTop w:val="0"/>
      <w:marBottom w:val="0"/>
      <w:divBdr>
        <w:top w:val="none" w:sz="0" w:space="0" w:color="auto"/>
        <w:left w:val="none" w:sz="0" w:space="0" w:color="auto"/>
        <w:bottom w:val="none" w:sz="0" w:space="0" w:color="auto"/>
        <w:right w:val="none" w:sz="0" w:space="0" w:color="auto"/>
      </w:divBdr>
    </w:div>
    <w:div w:id="1443919870">
      <w:bodyDiv w:val="1"/>
      <w:marLeft w:val="0"/>
      <w:marRight w:val="0"/>
      <w:marTop w:val="0"/>
      <w:marBottom w:val="0"/>
      <w:divBdr>
        <w:top w:val="none" w:sz="0" w:space="0" w:color="auto"/>
        <w:left w:val="none" w:sz="0" w:space="0" w:color="auto"/>
        <w:bottom w:val="none" w:sz="0" w:space="0" w:color="auto"/>
        <w:right w:val="none" w:sz="0" w:space="0" w:color="auto"/>
      </w:divBdr>
    </w:div>
    <w:div w:id="1444808242">
      <w:bodyDiv w:val="1"/>
      <w:marLeft w:val="0"/>
      <w:marRight w:val="0"/>
      <w:marTop w:val="0"/>
      <w:marBottom w:val="0"/>
      <w:divBdr>
        <w:top w:val="none" w:sz="0" w:space="0" w:color="auto"/>
        <w:left w:val="none" w:sz="0" w:space="0" w:color="auto"/>
        <w:bottom w:val="none" w:sz="0" w:space="0" w:color="auto"/>
        <w:right w:val="none" w:sz="0" w:space="0" w:color="auto"/>
      </w:divBdr>
    </w:div>
    <w:div w:id="1446340471">
      <w:bodyDiv w:val="1"/>
      <w:marLeft w:val="0"/>
      <w:marRight w:val="0"/>
      <w:marTop w:val="0"/>
      <w:marBottom w:val="0"/>
      <w:divBdr>
        <w:top w:val="none" w:sz="0" w:space="0" w:color="auto"/>
        <w:left w:val="none" w:sz="0" w:space="0" w:color="auto"/>
        <w:bottom w:val="none" w:sz="0" w:space="0" w:color="auto"/>
        <w:right w:val="none" w:sz="0" w:space="0" w:color="auto"/>
      </w:divBdr>
    </w:div>
    <w:div w:id="1446734296">
      <w:bodyDiv w:val="1"/>
      <w:marLeft w:val="0"/>
      <w:marRight w:val="0"/>
      <w:marTop w:val="0"/>
      <w:marBottom w:val="0"/>
      <w:divBdr>
        <w:top w:val="none" w:sz="0" w:space="0" w:color="auto"/>
        <w:left w:val="none" w:sz="0" w:space="0" w:color="auto"/>
        <w:bottom w:val="none" w:sz="0" w:space="0" w:color="auto"/>
        <w:right w:val="none" w:sz="0" w:space="0" w:color="auto"/>
      </w:divBdr>
    </w:div>
    <w:div w:id="1448044584">
      <w:bodyDiv w:val="1"/>
      <w:marLeft w:val="0"/>
      <w:marRight w:val="0"/>
      <w:marTop w:val="0"/>
      <w:marBottom w:val="0"/>
      <w:divBdr>
        <w:top w:val="none" w:sz="0" w:space="0" w:color="auto"/>
        <w:left w:val="none" w:sz="0" w:space="0" w:color="auto"/>
        <w:bottom w:val="none" w:sz="0" w:space="0" w:color="auto"/>
        <w:right w:val="none" w:sz="0" w:space="0" w:color="auto"/>
      </w:divBdr>
    </w:div>
    <w:div w:id="1448700035">
      <w:bodyDiv w:val="1"/>
      <w:marLeft w:val="0"/>
      <w:marRight w:val="0"/>
      <w:marTop w:val="0"/>
      <w:marBottom w:val="0"/>
      <w:divBdr>
        <w:top w:val="none" w:sz="0" w:space="0" w:color="auto"/>
        <w:left w:val="none" w:sz="0" w:space="0" w:color="auto"/>
        <w:bottom w:val="none" w:sz="0" w:space="0" w:color="auto"/>
        <w:right w:val="none" w:sz="0" w:space="0" w:color="auto"/>
      </w:divBdr>
    </w:div>
    <w:div w:id="1450664797">
      <w:bodyDiv w:val="1"/>
      <w:marLeft w:val="0"/>
      <w:marRight w:val="0"/>
      <w:marTop w:val="0"/>
      <w:marBottom w:val="0"/>
      <w:divBdr>
        <w:top w:val="none" w:sz="0" w:space="0" w:color="auto"/>
        <w:left w:val="none" w:sz="0" w:space="0" w:color="auto"/>
        <w:bottom w:val="none" w:sz="0" w:space="0" w:color="auto"/>
        <w:right w:val="none" w:sz="0" w:space="0" w:color="auto"/>
      </w:divBdr>
    </w:div>
    <w:div w:id="1450929869">
      <w:bodyDiv w:val="1"/>
      <w:marLeft w:val="0"/>
      <w:marRight w:val="0"/>
      <w:marTop w:val="0"/>
      <w:marBottom w:val="0"/>
      <w:divBdr>
        <w:top w:val="none" w:sz="0" w:space="0" w:color="auto"/>
        <w:left w:val="none" w:sz="0" w:space="0" w:color="auto"/>
        <w:bottom w:val="none" w:sz="0" w:space="0" w:color="auto"/>
        <w:right w:val="none" w:sz="0" w:space="0" w:color="auto"/>
      </w:divBdr>
    </w:div>
    <w:div w:id="1451431608">
      <w:bodyDiv w:val="1"/>
      <w:marLeft w:val="0"/>
      <w:marRight w:val="0"/>
      <w:marTop w:val="0"/>
      <w:marBottom w:val="0"/>
      <w:divBdr>
        <w:top w:val="none" w:sz="0" w:space="0" w:color="auto"/>
        <w:left w:val="none" w:sz="0" w:space="0" w:color="auto"/>
        <w:bottom w:val="none" w:sz="0" w:space="0" w:color="auto"/>
        <w:right w:val="none" w:sz="0" w:space="0" w:color="auto"/>
      </w:divBdr>
    </w:div>
    <w:div w:id="1452362767">
      <w:bodyDiv w:val="1"/>
      <w:marLeft w:val="0"/>
      <w:marRight w:val="0"/>
      <w:marTop w:val="0"/>
      <w:marBottom w:val="0"/>
      <w:divBdr>
        <w:top w:val="none" w:sz="0" w:space="0" w:color="auto"/>
        <w:left w:val="none" w:sz="0" w:space="0" w:color="auto"/>
        <w:bottom w:val="none" w:sz="0" w:space="0" w:color="auto"/>
        <w:right w:val="none" w:sz="0" w:space="0" w:color="auto"/>
      </w:divBdr>
    </w:div>
    <w:div w:id="1453480548">
      <w:bodyDiv w:val="1"/>
      <w:marLeft w:val="0"/>
      <w:marRight w:val="0"/>
      <w:marTop w:val="0"/>
      <w:marBottom w:val="0"/>
      <w:divBdr>
        <w:top w:val="none" w:sz="0" w:space="0" w:color="auto"/>
        <w:left w:val="none" w:sz="0" w:space="0" w:color="auto"/>
        <w:bottom w:val="none" w:sz="0" w:space="0" w:color="auto"/>
        <w:right w:val="none" w:sz="0" w:space="0" w:color="auto"/>
      </w:divBdr>
    </w:div>
    <w:div w:id="1455176957">
      <w:bodyDiv w:val="1"/>
      <w:marLeft w:val="0"/>
      <w:marRight w:val="0"/>
      <w:marTop w:val="0"/>
      <w:marBottom w:val="0"/>
      <w:divBdr>
        <w:top w:val="none" w:sz="0" w:space="0" w:color="auto"/>
        <w:left w:val="none" w:sz="0" w:space="0" w:color="auto"/>
        <w:bottom w:val="none" w:sz="0" w:space="0" w:color="auto"/>
        <w:right w:val="none" w:sz="0" w:space="0" w:color="auto"/>
      </w:divBdr>
    </w:div>
    <w:div w:id="1455828095">
      <w:bodyDiv w:val="1"/>
      <w:marLeft w:val="0"/>
      <w:marRight w:val="0"/>
      <w:marTop w:val="0"/>
      <w:marBottom w:val="0"/>
      <w:divBdr>
        <w:top w:val="none" w:sz="0" w:space="0" w:color="auto"/>
        <w:left w:val="none" w:sz="0" w:space="0" w:color="auto"/>
        <w:bottom w:val="none" w:sz="0" w:space="0" w:color="auto"/>
        <w:right w:val="none" w:sz="0" w:space="0" w:color="auto"/>
      </w:divBdr>
    </w:div>
    <w:div w:id="1461993049">
      <w:bodyDiv w:val="1"/>
      <w:marLeft w:val="0"/>
      <w:marRight w:val="0"/>
      <w:marTop w:val="0"/>
      <w:marBottom w:val="0"/>
      <w:divBdr>
        <w:top w:val="none" w:sz="0" w:space="0" w:color="auto"/>
        <w:left w:val="none" w:sz="0" w:space="0" w:color="auto"/>
        <w:bottom w:val="none" w:sz="0" w:space="0" w:color="auto"/>
        <w:right w:val="none" w:sz="0" w:space="0" w:color="auto"/>
      </w:divBdr>
    </w:div>
    <w:div w:id="1462653031">
      <w:bodyDiv w:val="1"/>
      <w:marLeft w:val="0"/>
      <w:marRight w:val="0"/>
      <w:marTop w:val="0"/>
      <w:marBottom w:val="0"/>
      <w:divBdr>
        <w:top w:val="none" w:sz="0" w:space="0" w:color="auto"/>
        <w:left w:val="none" w:sz="0" w:space="0" w:color="auto"/>
        <w:bottom w:val="none" w:sz="0" w:space="0" w:color="auto"/>
        <w:right w:val="none" w:sz="0" w:space="0" w:color="auto"/>
      </w:divBdr>
    </w:div>
    <w:div w:id="1463116115">
      <w:bodyDiv w:val="1"/>
      <w:marLeft w:val="0"/>
      <w:marRight w:val="0"/>
      <w:marTop w:val="0"/>
      <w:marBottom w:val="0"/>
      <w:divBdr>
        <w:top w:val="none" w:sz="0" w:space="0" w:color="auto"/>
        <w:left w:val="none" w:sz="0" w:space="0" w:color="auto"/>
        <w:bottom w:val="none" w:sz="0" w:space="0" w:color="auto"/>
        <w:right w:val="none" w:sz="0" w:space="0" w:color="auto"/>
      </w:divBdr>
    </w:div>
    <w:div w:id="1464277126">
      <w:bodyDiv w:val="1"/>
      <w:marLeft w:val="0"/>
      <w:marRight w:val="0"/>
      <w:marTop w:val="0"/>
      <w:marBottom w:val="0"/>
      <w:divBdr>
        <w:top w:val="none" w:sz="0" w:space="0" w:color="auto"/>
        <w:left w:val="none" w:sz="0" w:space="0" w:color="auto"/>
        <w:bottom w:val="none" w:sz="0" w:space="0" w:color="auto"/>
        <w:right w:val="none" w:sz="0" w:space="0" w:color="auto"/>
      </w:divBdr>
    </w:div>
    <w:div w:id="1464494261">
      <w:bodyDiv w:val="1"/>
      <w:marLeft w:val="0"/>
      <w:marRight w:val="0"/>
      <w:marTop w:val="0"/>
      <w:marBottom w:val="0"/>
      <w:divBdr>
        <w:top w:val="none" w:sz="0" w:space="0" w:color="auto"/>
        <w:left w:val="none" w:sz="0" w:space="0" w:color="auto"/>
        <w:bottom w:val="none" w:sz="0" w:space="0" w:color="auto"/>
        <w:right w:val="none" w:sz="0" w:space="0" w:color="auto"/>
      </w:divBdr>
    </w:div>
    <w:div w:id="1467167186">
      <w:bodyDiv w:val="1"/>
      <w:marLeft w:val="0"/>
      <w:marRight w:val="0"/>
      <w:marTop w:val="0"/>
      <w:marBottom w:val="0"/>
      <w:divBdr>
        <w:top w:val="none" w:sz="0" w:space="0" w:color="auto"/>
        <w:left w:val="none" w:sz="0" w:space="0" w:color="auto"/>
        <w:bottom w:val="none" w:sz="0" w:space="0" w:color="auto"/>
        <w:right w:val="none" w:sz="0" w:space="0" w:color="auto"/>
      </w:divBdr>
    </w:div>
    <w:div w:id="1468166200">
      <w:bodyDiv w:val="1"/>
      <w:marLeft w:val="0"/>
      <w:marRight w:val="0"/>
      <w:marTop w:val="0"/>
      <w:marBottom w:val="0"/>
      <w:divBdr>
        <w:top w:val="none" w:sz="0" w:space="0" w:color="auto"/>
        <w:left w:val="none" w:sz="0" w:space="0" w:color="auto"/>
        <w:bottom w:val="none" w:sz="0" w:space="0" w:color="auto"/>
        <w:right w:val="none" w:sz="0" w:space="0" w:color="auto"/>
      </w:divBdr>
    </w:div>
    <w:div w:id="1470200525">
      <w:bodyDiv w:val="1"/>
      <w:marLeft w:val="0"/>
      <w:marRight w:val="0"/>
      <w:marTop w:val="0"/>
      <w:marBottom w:val="0"/>
      <w:divBdr>
        <w:top w:val="none" w:sz="0" w:space="0" w:color="auto"/>
        <w:left w:val="none" w:sz="0" w:space="0" w:color="auto"/>
        <w:bottom w:val="none" w:sz="0" w:space="0" w:color="auto"/>
        <w:right w:val="none" w:sz="0" w:space="0" w:color="auto"/>
      </w:divBdr>
    </w:div>
    <w:div w:id="1470321716">
      <w:bodyDiv w:val="1"/>
      <w:marLeft w:val="0"/>
      <w:marRight w:val="0"/>
      <w:marTop w:val="0"/>
      <w:marBottom w:val="0"/>
      <w:divBdr>
        <w:top w:val="none" w:sz="0" w:space="0" w:color="auto"/>
        <w:left w:val="none" w:sz="0" w:space="0" w:color="auto"/>
        <w:bottom w:val="none" w:sz="0" w:space="0" w:color="auto"/>
        <w:right w:val="none" w:sz="0" w:space="0" w:color="auto"/>
      </w:divBdr>
    </w:div>
    <w:div w:id="1471745440">
      <w:bodyDiv w:val="1"/>
      <w:marLeft w:val="0"/>
      <w:marRight w:val="0"/>
      <w:marTop w:val="0"/>
      <w:marBottom w:val="0"/>
      <w:divBdr>
        <w:top w:val="none" w:sz="0" w:space="0" w:color="auto"/>
        <w:left w:val="none" w:sz="0" w:space="0" w:color="auto"/>
        <w:bottom w:val="none" w:sz="0" w:space="0" w:color="auto"/>
        <w:right w:val="none" w:sz="0" w:space="0" w:color="auto"/>
      </w:divBdr>
    </w:div>
    <w:div w:id="1473986044">
      <w:bodyDiv w:val="1"/>
      <w:marLeft w:val="0"/>
      <w:marRight w:val="0"/>
      <w:marTop w:val="0"/>
      <w:marBottom w:val="0"/>
      <w:divBdr>
        <w:top w:val="none" w:sz="0" w:space="0" w:color="auto"/>
        <w:left w:val="none" w:sz="0" w:space="0" w:color="auto"/>
        <w:bottom w:val="none" w:sz="0" w:space="0" w:color="auto"/>
        <w:right w:val="none" w:sz="0" w:space="0" w:color="auto"/>
      </w:divBdr>
    </w:div>
    <w:div w:id="1476684761">
      <w:bodyDiv w:val="1"/>
      <w:marLeft w:val="0"/>
      <w:marRight w:val="0"/>
      <w:marTop w:val="0"/>
      <w:marBottom w:val="0"/>
      <w:divBdr>
        <w:top w:val="none" w:sz="0" w:space="0" w:color="auto"/>
        <w:left w:val="none" w:sz="0" w:space="0" w:color="auto"/>
        <w:bottom w:val="none" w:sz="0" w:space="0" w:color="auto"/>
        <w:right w:val="none" w:sz="0" w:space="0" w:color="auto"/>
      </w:divBdr>
    </w:div>
    <w:div w:id="1476752125">
      <w:bodyDiv w:val="1"/>
      <w:marLeft w:val="0"/>
      <w:marRight w:val="0"/>
      <w:marTop w:val="0"/>
      <w:marBottom w:val="0"/>
      <w:divBdr>
        <w:top w:val="none" w:sz="0" w:space="0" w:color="auto"/>
        <w:left w:val="none" w:sz="0" w:space="0" w:color="auto"/>
        <w:bottom w:val="none" w:sz="0" w:space="0" w:color="auto"/>
        <w:right w:val="none" w:sz="0" w:space="0" w:color="auto"/>
      </w:divBdr>
    </w:div>
    <w:div w:id="1477452067">
      <w:bodyDiv w:val="1"/>
      <w:marLeft w:val="0"/>
      <w:marRight w:val="0"/>
      <w:marTop w:val="0"/>
      <w:marBottom w:val="0"/>
      <w:divBdr>
        <w:top w:val="none" w:sz="0" w:space="0" w:color="auto"/>
        <w:left w:val="none" w:sz="0" w:space="0" w:color="auto"/>
        <w:bottom w:val="none" w:sz="0" w:space="0" w:color="auto"/>
        <w:right w:val="none" w:sz="0" w:space="0" w:color="auto"/>
      </w:divBdr>
    </w:div>
    <w:div w:id="1478305078">
      <w:bodyDiv w:val="1"/>
      <w:marLeft w:val="0"/>
      <w:marRight w:val="0"/>
      <w:marTop w:val="0"/>
      <w:marBottom w:val="0"/>
      <w:divBdr>
        <w:top w:val="none" w:sz="0" w:space="0" w:color="auto"/>
        <w:left w:val="none" w:sz="0" w:space="0" w:color="auto"/>
        <w:bottom w:val="none" w:sz="0" w:space="0" w:color="auto"/>
        <w:right w:val="none" w:sz="0" w:space="0" w:color="auto"/>
      </w:divBdr>
    </w:div>
    <w:div w:id="1478886359">
      <w:bodyDiv w:val="1"/>
      <w:marLeft w:val="0"/>
      <w:marRight w:val="0"/>
      <w:marTop w:val="0"/>
      <w:marBottom w:val="0"/>
      <w:divBdr>
        <w:top w:val="none" w:sz="0" w:space="0" w:color="auto"/>
        <w:left w:val="none" w:sz="0" w:space="0" w:color="auto"/>
        <w:bottom w:val="none" w:sz="0" w:space="0" w:color="auto"/>
        <w:right w:val="none" w:sz="0" w:space="0" w:color="auto"/>
      </w:divBdr>
    </w:div>
    <w:div w:id="1483741061">
      <w:bodyDiv w:val="1"/>
      <w:marLeft w:val="0"/>
      <w:marRight w:val="0"/>
      <w:marTop w:val="0"/>
      <w:marBottom w:val="0"/>
      <w:divBdr>
        <w:top w:val="none" w:sz="0" w:space="0" w:color="auto"/>
        <w:left w:val="none" w:sz="0" w:space="0" w:color="auto"/>
        <w:bottom w:val="none" w:sz="0" w:space="0" w:color="auto"/>
        <w:right w:val="none" w:sz="0" w:space="0" w:color="auto"/>
      </w:divBdr>
    </w:div>
    <w:div w:id="1485507481">
      <w:bodyDiv w:val="1"/>
      <w:marLeft w:val="0"/>
      <w:marRight w:val="0"/>
      <w:marTop w:val="0"/>
      <w:marBottom w:val="0"/>
      <w:divBdr>
        <w:top w:val="none" w:sz="0" w:space="0" w:color="auto"/>
        <w:left w:val="none" w:sz="0" w:space="0" w:color="auto"/>
        <w:bottom w:val="none" w:sz="0" w:space="0" w:color="auto"/>
        <w:right w:val="none" w:sz="0" w:space="0" w:color="auto"/>
      </w:divBdr>
    </w:div>
    <w:div w:id="1487938977">
      <w:bodyDiv w:val="1"/>
      <w:marLeft w:val="0"/>
      <w:marRight w:val="0"/>
      <w:marTop w:val="0"/>
      <w:marBottom w:val="0"/>
      <w:divBdr>
        <w:top w:val="none" w:sz="0" w:space="0" w:color="auto"/>
        <w:left w:val="none" w:sz="0" w:space="0" w:color="auto"/>
        <w:bottom w:val="none" w:sz="0" w:space="0" w:color="auto"/>
        <w:right w:val="none" w:sz="0" w:space="0" w:color="auto"/>
      </w:divBdr>
    </w:div>
    <w:div w:id="1488323512">
      <w:bodyDiv w:val="1"/>
      <w:marLeft w:val="0"/>
      <w:marRight w:val="0"/>
      <w:marTop w:val="0"/>
      <w:marBottom w:val="0"/>
      <w:divBdr>
        <w:top w:val="none" w:sz="0" w:space="0" w:color="auto"/>
        <w:left w:val="none" w:sz="0" w:space="0" w:color="auto"/>
        <w:bottom w:val="none" w:sz="0" w:space="0" w:color="auto"/>
        <w:right w:val="none" w:sz="0" w:space="0" w:color="auto"/>
      </w:divBdr>
    </w:div>
    <w:div w:id="1488397918">
      <w:bodyDiv w:val="1"/>
      <w:marLeft w:val="0"/>
      <w:marRight w:val="0"/>
      <w:marTop w:val="0"/>
      <w:marBottom w:val="0"/>
      <w:divBdr>
        <w:top w:val="none" w:sz="0" w:space="0" w:color="auto"/>
        <w:left w:val="none" w:sz="0" w:space="0" w:color="auto"/>
        <w:bottom w:val="none" w:sz="0" w:space="0" w:color="auto"/>
        <w:right w:val="none" w:sz="0" w:space="0" w:color="auto"/>
      </w:divBdr>
    </w:div>
    <w:div w:id="1490555527">
      <w:bodyDiv w:val="1"/>
      <w:marLeft w:val="0"/>
      <w:marRight w:val="0"/>
      <w:marTop w:val="0"/>
      <w:marBottom w:val="0"/>
      <w:divBdr>
        <w:top w:val="none" w:sz="0" w:space="0" w:color="auto"/>
        <w:left w:val="none" w:sz="0" w:space="0" w:color="auto"/>
        <w:bottom w:val="none" w:sz="0" w:space="0" w:color="auto"/>
        <w:right w:val="none" w:sz="0" w:space="0" w:color="auto"/>
      </w:divBdr>
    </w:div>
    <w:div w:id="1490563325">
      <w:bodyDiv w:val="1"/>
      <w:marLeft w:val="0"/>
      <w:marRight w:val="0"/>
      <w:marTop w:val="0"/>
      <w:marBottom w:val="0"/>
      <w:divBdr>
        <w:top w:val="none" w:sz="0" w:space="0" w:color="auto"/>
        <w:left w:val="none" w:sz="0" w:space="0" w:color="auto"/>
        <w:bottom w:val="none" w:sz="0" w:space="0" w:color="auto"/>
        <w:right w:val="none" w:sz="0" w:space="0" w:color="auto"/>
      </w:divBdr>
    </w:div>
    <w:div w:id="1492672651">
      <w:bodyDiv w:val="1"/>
      <w:marLeft w:val="0"/>
      <w:marRight w:val="0"/>
      <w:marTop w:val="0"/>
      <w:marBottom w:val="0"/>
      <w:divBdr>
        <w:top w:val="none" w:sz="0" w:space="0" w:color="auto"/>
        <w:left w:val="none" w:sz="0" w:space="0" w:color="auto"/>
        <w:bottom w:val="none" w:sz="0" w:space="0" w:color="auto"/>
        <w:right w:val="none" w:sz="0" w:space="0" w:color="auto"/>
      </w:divBdr>
    </w:div>
    <w:div w:id="1496651369">
      <w:bodyDiv w:val="1"/>
      <w:marLeft w:val="0"/>
      <w:marRight w:val="0"/>
      <w:marTop w:val="0"/>
      <w:marBottom w:val="0"/>
      <w:divBdr>
        <w:top w:val="none" w:sz="0" w:space="0" w:color="auto"/>
        <w:left w:val="none" w:sz="0" w:space="0" w:color="auto"/>
        <w:bottom w:val="none" w:sz="0" w:space="0" w:color="auto"/>
        <w:right w:val="none" w:sz="0" w:space="0" w:color="auto"/>
      </w:divBdr>
    </w:div>
    <w:div w:id="1502618732">
      <w:bodyDiv w:val="1"/>
      <w:marLeft w:val="0"/>
      <w:marRight w:val="0"/>
      <w:marTop w:val="0"/>
      <w:marBottom w:val="0"/>
      <w:divBdr>
        <w:top w:val="none" w:sz="0" w:space="0" w:color="auto"/>
        <w:left w:val="none" w:sz="0" w:space="0" w:color="auto"/>
        <w:bottom w:val="none" w:sz="0" w:space="0" w:color="auto"/>
        <w:right w:val="none" w:sz="0" w:space="0" w:color="auto"/>
      </w:divBdr>
    </w:div>
    <w:div w:id="1502964814">
      <w:bodyDiv w:val="1"/>
      <w:marLeft w:val="0"/>
      <w:marRight w:val="0"/>
      <w:marTop w:val="0"/>
      <w:marBottom w:val="0"/>
      <w:divBdr>
        <w:top w:val="none" w:sz="0" w:space="0" w:color="auto"/>
        <w:left w:val="none" w:sz="0" w:space="0" w:color="auto"/>
        <w:bottom w:val="none" w:sz="0" w:space="0" w:color="auto"/>
        <w:right w:val="none" w:sz="0" w:space="0" w:color="auto"/>
      </w:divBdr>
    </w:div>
    <w:div w:id="1508251613">
      <w:bodyDiv w:val="1"/>
      <w:marLeft w:val="0"/>
      <w:marRight w:val="0"/>
      <w:marTop w:val="0"/>
      <w:marBottom w:val="0"/>
      <w:divBdr>
        <w:top w:val="none" w:sz="0" w:space="0" w:color="auto"/>
        <w:left w:val="none" w:sz="0" w:space="0" w:color="auto"/>
        <w:bottom w:val="none" w:sz="0" w:space="0" w:color="auto"/>
        <w:right w:val="none" w:sz="0" w:space="0" w:color="auto"/>
      </w:divBdr>
    </w:div>
    <w:div w:id="1511136067">
      <w:bodyDiv w:val="1"/>
      <w:marLeft w:val="0"/>
      <w:marRight w:val="0"/>
      <w:marTop w:val="0"/>
      <w:marBottom w:val="0"/>
      <w:divBdr>
        <w:top w:val="none" w:sz="0" w:space="0" w:color="auto"/>
        <w:left w:val="none" w:sz="0" w:space="0" w:color="auto"/>
        <w:bottom w:val="none" w:sz="0" w:space="0" w:color="auto"/>
        <w:right w:val="none" w:sz="0" w:space="0" w:color="auto"/>
      </w:divBdr>
    </w:div>
    <w:div w:id="1511138858">
      <w:bodyDiv w:val="1"/>
      <w:marLeft w:val="0"/>
      <w:marRight w:val="0"/>
      <w:marTop w:val="0"/>
      <w:marBottom w:val="0"/>
      <w:divBdr>
        <w:top w:val="none" w:sz="0" w:space="0" w:color="auto"/>
        <w:left w:val="none" w:sz="0" w:space="0" w:color="auto"/>
        <w:bottom w:val="none" w:sz="0" w:space="0" w:color="auto"/>
        <w:right w:val="none" w:sz="0" w:space="0" w:color="auto"/>
      </w:divBdr>
    </w:div>
    <w:div w:id="1511598777">
      <w:bodyDiv w:val="1"/>
      <w:marLeft w:val="0"/>
      <w:marRight w:val="0"/>
      <w:marTop w:val="0"/>
      <w:marBottom w:val="0"/>
      <w:divBdr>
        <w:top w:val="none" w:sz="0" w:space="0" w:color="auto"/>
        <w:left w:val="none" w:sz="0" w:space="0" w:color="auto"/>
        <w:bottom w:val="none" w:sz="0" w:space="0" w:color="auto"/>
        <w:right w:val="none" w:sz="0" w:space="0" w:color="auto"/>
      </w:divBdr>
    </w:div>
    <w:div w:id="1512573829">
      <w:bodyDiv w:val="1"/>
      <w:marLeft w:val="0"/>
      <w:marRight w:val="0"/>
      <w:marTop w:val="0"/>
      <w:marBottom w:val="0"/>
      <w:divBdr>
        <w:top w:val="none" w:sz="0" w:space="0" w:color="auto"/>
        <w:left w:val="none" w:sz="0" w:space="0" w:color="auto"/>
        <w:bottom w:val="none" w:sz="0" w:space="0" w:color="auto"/>
        <w:right w:val="none" w:sz="0" w:space="0" w:color="auto"/>
      </w:divBdr>
    </w:div>
    <w:div w:id="1513492234">
      <w:bodyDiv w:val="1"/>
      <w:marLeft w:val="0"/>
      <w:marRight w:val="0"/>
      <w:marTop w:val="0"/>
      <w:marBottom w:val="0"/>
      <w:divBdr>
        <w:top w:val="none" w:sz="0" w:space="0" w:color="auto"/>
        <w:left w:val="none" w:sz="0" w:space="0" w:color="auto"/>
        <w:bottom w:val="none" w:sz="0" w:space="0" w:color="auto"/>
        <w:right w:val="none" w:sz="0" w:space="0" w:color="auto"/>
      </w:divBdr>
    </w:div>
    <w:div w:id="1516653651">
      <w:bodyDiv w:val="1"/>
      <w:marLeft w:val="0"/>
      <w:marRight w:val="0"/>
      <w:marTop w:val="0"/>
      <w:marBottom w:val="0"/>
      <w:divBdr>
        <w:top w:val="none" w:sz="0" w:space="0" w:color="auto"/>
        <w:left w:val="none" w:sz="0" w:space="0" w:color="auto"/>
        <w:bottom w:val="none" w:sz="0" w:space="0" w:color="auto"/>
        <w:right w:val="none" w:sz="0" w:space="0" w:color="auto"/>
      </w:divBdr>
    </w:div>
    <w:div w:id="1517187183">
      <w:bodyDiv w:val="1"/>
      <w:marLeft w:val="0"/>
      <w:marRight w:val="0"/>
      <w:marTop w:val="0"/>
      <w:marBottom w:val="0"/>
      <w:divBdr>
        <w:top w:val="none" w:sz="0" w:space="0" w:color="auto"/>
        <w:left w:val="none" w:sz="0" w:space="0" w:color="auto"/>
        <w:bottom w:val="none" w:sz="0" w:space="0" w:color="auto"/>
        <w:right w:val="none" w:sz="0" w:space="0" w:color="auto"/>
      </w:divBdr>
    </w:div>
    <w:div w:id="1521236482">
      <w:bodyDiv w:val="1"/>
      <w:marLeft w:val="0"/>
      <w:marRight w:val="0"/>
      <w:marTop w:val="0"/>
      <w:marBottom w:val="0"/>
      <w:divBdr>
        <w:top w:val="none" w:sz="0" w:space="0" w:color="auto"/>
        <w:left w:val="none" w:sz="0" w:space="0" w:color="auto"/>
        <w:bottom w:val="none" w:sz="0" w:space="0" w:color="auto"/>
        <w:right w:val="none" w:sz="0" w:space="0" w:color="auto"/>
      </w:divBdr>
    </w:div>
    <w:div w:id="1521505761">
      <w:bodyDiv w:val="1"/>
      <w:marLeft w:val="0"/>
      <w:marRight w:val="0"/>
      <w:marTop w:val="0"/>
      <w:marBottom w:val="0"/>
      <w:divBdr>
        <w:top w:val="none" w:sz="0" w:space="0" w:color="auto"/>
        <w:left w:val="none" w:sz="0" w:space="0" w:color="auto"/>
        <w:bottom w:val="none" w:sz="0" w:space="0" w:color="auto"/>
        <w:right w:val="none" w:sz="0" w:space="0" w:color="auto"/>
      </w:divBdr>
    </w:div>
    <w:div w:id="1522820730">
      <w:bodyDiv w:val="1"/>
      <w:marLeft w:val="0"/>
      <w:marRight w:val="0"/>
      <w:marTop w:val="0"/>
      <w:marBottom w:val="0"/>
      <w:divBdr>
        <w:top w:val="none" w:sz="0" w:space="0" w:color="auto"/>
        <w:left w:val="none" w:sz="0" w:space="0" w:color="auto"/>
        <w:bottom w:val="none" w:sz="0" w:space="0" w:color="auto"/>
        <w:right w:val="none" w:sz="0" w:space="0" w:color="auto"/>
      </w:divBdr>
    </w:div>
    <w:div w:id="1523668486">
      <w:bodyDiv w:val="1"/>
      <w:marLeft w:val="0"/>
      <w:marRight w:val="0"/>
      <w:marTop w:val="0"/>
      <w:marBottom w:val="0"/>
      <w:divBdr>
        <w:top w:val="none" w:sz="0" w:space="0" w:color="auto"/>
        <w:left w:val="none" w:sz="0" w:space="0" w:color="auto"/>
        <w:bottom w:val="none" w:sz="0" w:space="0" w:color="auto"/>
        <w:right w:val="none" w:sz="0" w:space="0" w:color="auto"/>
      </w:divBdr>
    </w:div>
    <w:div w:id="1523936661">
      <w:bodyDiv w:val="1"/>
      <w:marLeft w:val="0"/>
      <w:marRight w:val="0"/>
      <w:marTop w:val="0"/>
      <w:marBottom w:val="0"/>
      <w:divBdr>
        <w:top w:val="none" w:sz="0" w:space="0" w:color="auto"/>
        <w:left w:val="none" w:sz="0" w:space="0" w:color="auto"/>
        <w:bottom w:val="none" w:sz="0" w:space="0" w:color="auto"/>
        <w:right w:val="none" w:sz="0" w:space="0" w:color="auto"/>
      </w:divBdr>
    </w:div>
    <w:div w:id="1524636718">
      <w:bodyDiv w:val="1"/>
      <w:marLeft w:val="0"/>
      <w:marRight w:val="0"/>
      <w:marTop w:val="0"/>
      <w:marBottom w:val="0"/>
      <w:divBdr>
        <w:top w:val="none" w:sz="0" w:space="0" w:color="auto"/>
        <w:left w:val="none" w:sz="0" w:space="0" w:color="auto"/>
        <w:bottom w:val="none" w:sz="0" w:space="0" w:color="auto"/>
        <w:right w:val="none" w:sz="0" w:space="0" w:color="auto"/>
      </w:divBdr>
    </w:div>
    <w:div w:id="1530528733">
      <w:bodyDiv w:val="1"/>
      <w:marLeft w:val="0"/>
      <w:marRight w:val="0"/>
      <w:marTop w:val="0"/>
      <w:marBottom w:val="0"/>
      <w:divBdr>
        <w:top w:val="none" w:sz="0" w:space="0" w:color="auto"/>
        <w:left w:val="none" w:sz="0" w:space="0" w:color="auto"/>
        <w:bottom w:val="none" w:sz="0" w:space="0" w:color="auto"/>
        <w:right w:val="none" w:sz="0" w:space="0" w:color="auto"/>
      </w:divBdr>
    </w:div>
    <w:div w:id="1530755165">
      <w:bodyDiv w:val="1"/>
      <w:marLeft w:val="0"/>
      <w:marRight w:val="0"/>
      <w:marTop w:val="0"/>
      <w:marBottom w:val="0"/>
      <w:divBdr>
        <w:top w:val="none" w:sz="0" w:space="0" w:color="auto"/>
        <w:left w:val="none" w:sz="0" w:space="0" w:color="auto"/>
        <w:bottom w:val="none" w:sz="0" w:space="0" w:color="auto"/>
        <w:right w:val="none" w:sz="0" w:space="0" w:color="auto"/>
      </w:divBdr>
    </w:div>
    <w:div w:id="1530995839">
      <w:bodyDiv w:val="1"/>
      <w:marLeft w:val="0"/>
      <w:marRight w:val="0"/>
      <w:marTop w:val="0"/>
      <w:marBottom w:val="0"/>
      <w:divBdr>
        <w:top w:val="none" w:sz="0" w:space="0" w:color="auto"/>
        <w:left w:val="none" w:sz="0" w:space="0" w:color="auto"/>
        <w:bottom w:val="none" w:sz="0" w:space="0" w:color="auto"/>
        <w:right w:val="none" w:sz="0" w:space="0" w:color="auto"/>
      </w:divBdr>
    </w:div>
    <w:div w:id="1533495488">
      <w:bodyDiv w:val="1"/>
      <w:marLeft w:val="0"/>
      <w:marRight w:val="0"/>
      <w:marTop w:val="0"/>
      <w:marBottom w:val="0"/>
      <w:divBdr>
        <w:top w:val="none" w:sz="0" w:space="0" w:color="auto"/>
        <w:left w:val="none" w:sz="0" w:space="0" w:color="auto"/>
        <w:bottom w:val="none" w:sz="0" w:space="0" w:color="auto"/>
        <w:right w:val="none" w:sz="0" w:space="0" w:color="auto"/>
      </w:divBdr>
    </w:div>
    <w:div w:id="1534878997">
      <w:bodyDiv w:val="1"/>
      <w:marLeft w:val="0"/>
      <w:marRight w:val="0"/>
      <w:marTop w:val="0"/>
      <w:marBottom w:val="0"/>
      <w:divBdr>
        <w:top w:val="none" w:sz="0" w:space="0" w:color="auto"/>
        <w:left w:val="none" w:sz="0" w:space="0" w:color="auto"/>
        <w:bottom w:val="none" w:sz="0" w:space="0" w:color="auto"/>
        <w:right w:val="none" w:sz="0" w:space="0" w:color="auto"/>
      </w:divBdr>
    </w:div>
    <w:div w:id="1535849757">
      <w:bodyDiv w:val="1"/>
      <w:marLeft w:val="0"/>
      <w:marRight w:val="0"/>
      <w:marTop w:val="0"/>
      <w:marBottom w:val="0"/>
      <w:divBdr>
        <w:top w:val="none" w:sz="0" w:space="0" w:color="auto"/>
        <w:left w:val="none" w:sz="0" w:space="0" w:color="auto"/>
        <w:bottom w:val="none" w:sz="0" w:space="0" w:color="auto"/>
        <w:right w:val="none" w:sz="0" w:space="0" w:color="auto"/>
      </w:divBdr>
    </w:div>
    <w:div w:id="1536114889">
      <w:bodyDiv w:val="1"/>
      <w:marLeft w:val="0"/>
      <w:marRight w:val="0"/>
      <w:marTop w:val="0"/>
      <w:marBottom w:val="0"/>
      <w:divBdr>
        <w:top w:val="none" w:sz="0" w:space="0" w:color="auto"/>
        <w:left w:val="none" w:sz="0" w:space="0" w:color="auto"/>
        <w:bottom w:val="none" w:sz="0" w:space="0" w:color="auto"/>
        <w:right w:val="none" w:sz="0" w:space="0" w:color="auto"/>
      </w:divBdr>
    </w:div>
    <w:div w:id="1536850980">
      <w:bodyDiv w:val="1"/>
      <w:marLeft w:val="0"/>
      <w:marRight w:val="0"/>
      <w:marTop w:val="0"/>
      <w:marBottom w:val="0"/>
      <w:divBdr>
        <w:top w:val="none" w:sz="0" w:space="0" w:color="auto"/>
        <w:left w:val="none" w:sz="0" w:space="0" w:color="auto"/>
        <w:bottom w:val="none" w:sz="0" w:space="0" w:color="auto"/>
        <w:right w:val="none" w:sz="0" w:space="0" w:color="auto"/>
      </w:divBdr>
    </w:div>
    <w:div w:id="1536885864">
      <w:bodyDiv w:val="1"/>
      <w:marLeft w:val="0"/>
      <w:marRight w:val="0"/>
      <w:marTop w:val="0"/>
      <w:marBottom w:val="0"/>
      <w:divBdr>
        <w:top w:val="none" w:sz="0" w:space="0" w:color="auto"/>
        <w:left w:val="none" w:sz="0" w:space="0" w:color="auto"/>
        <w:bottom w:val="none" w:sz="0" w:space="0" w:color="auto"/>
        <w:right w:val="none" w:sz="0" w:space="0" w:color="auto"/>
      </w:divBdr>
    </w:div>
    <w:div w:id="1537351549">
      <w:bodyDiv w:val="1"/>
      <w:marLeft w:val="0"/>
      <w:marRight w:val="0"/>
      <w:marTop w:val="0"/>
      <w:marBottom w:val="0"/>
      <w:divBdr>
        <w:top w:val="none" w:sz="0" w:space="0" w:color="auto"/>
        <w:left w:val="none" w:sz="0" w:space="0" w:color="auto"/>
        <w:bottom w:val="none" w:sz="0" w:space="0" w:color="auto"/>
        <w:right w:val="none" w:sz="0" w:space="0" w:color="auto"/>
      </w:divBdr>
    </w:div>
    <w:div w:id="1538733885">
      <w:bodyDiv w:val="1"/>
      <w:marLeft w:val="0"/>
      <w:marRight w:val="0"/>
      <w:marTop w:val="0"/>
      <w:marBottom w:val="0"/>
      <w:divBdr>
        <w:top w:val="none" w:sz="0" w:space="0" w:color="auto"/>
        <w:left w:val="none" w:sz="0" w:space="0" w:color="auto"/>
        <w:bottom w:val="none" w:sz="0" w:space="0" w:color="auto"/>
        <w:right w:val="none" w:sz="0" w:space="0" w:color="auto"/>
      </w:divBdr>
    </w:div>
    <w:div w:id="1538934235">
      <w:bodyDiv w:val="1"/>
      <w:marLeft w:val="0"/>
      <w:marRight w:val="0"/>
      <w:marTop w:val="0"/>
      <w:marBottom w:val="0"/>
      <w:divBdr>
        <w:top w:val="none" w:sz="0" w:space="0" w:color="auto"/>
        <w:left w:val="none" w:sz="0" w:space="0" w:color="auto"/>
        <w:bottom w:val="none" w:sz="0" w:space="0" w:color="auto"/>
        <w:right w:val="none" w:sz="0" w:space="0" w:color="auto"/>
      </w:divBdr>
    </w:div>
    <w:div w:id="1539194944">
      <w:bodyDiv w:val="1"/>
      <w:marLeft w:val="0"/>
      <w:marRight w:val="0"/>
      <w:marTop w:val="0"/>
      <w:marBottom w:val="0"/>
      <w:divBdr>
        <w:top w:val="none" w:sz="0" w:space="0" w:color="auto"/>
        <w:left w:val="none" w:sz="0" w:space="0" w:color="auto"/>
        <w:bottom w:val="none" w:sz="0" w:space="0" w:color="auto"/>
        <w:right w:val="none" w:sz="0" w:space="0" w:color="auto"/>
      </w:divBdr>
    </w:div>
    <w:div w:id="1542159735">
      <w:bodyDiv w:val="1"/>
      <w:marLeft w:val="0"/>
      <w:marRight w:val="0"/>
      <w:marTop w:val="0"/>
      <w:marBottom w:val="0"/>
      <w:divBdr>
        <w:top w:val="none" w:sz="0" w:space="0" w:color="auto"/>
        <w:left w:val="none" w:sz="0" w:space="0" w:color="auto"/>
        <w:bottom w:val="none" w:sz="0" w:space="0" w:color="auto"/>
        <w:right w:val="none" w:sz="0" w:space="0" w:color="auto"/>
      </w:divBdr>
    </w:div>
    <w:div w:id="1542205765">
      <w:bodyDiv w:val="1"/>
      <w:marLeft w:val="0"/>
      <w:marRight w:val="0"/>
      <w:marTop w:val="0"/>
      <w:marBottom w:val="0"/>
      <w:divBdr>
        <w:top w:val="none" w:sz="0" w:space="0" w:color="auto"/>
        <w:left w:val="none" w:sz="0" w:space="0" w:color="auto"/>
        <w:bottom w:val="none" w:sz="0" w:space="0" w:color="auto"/>
        <w:right w:val="none" w:sz="0" w:space="0" w:color="auto"/>
      </w:divBdr>
    </w:div>
    <w:div w:id="1546479242">
      <w:bodyDiv w:val="1"/>
      <w:marLeft w:val="0"/>
      <w:marRight w:val="0"/>
      <w:marTop w:val="0"/>
      <w:marBottom w:val="0"/>
      <w:divBdr>
        <w:top w:val="none" w:sz="0" w:space="0" w:color="auto"/>
        <w:left w:val="none" w:sz="0" w:space="0" w:color="auto"/>
        <w:bottom w:val="none" w:sz="0" w:space="0" w:color="auto"/>
        <w:right w:val="none" w:sz="0" w:space="0" w:color="auto"/>
      </w:divBdr>
    </w:div>
    <w:div w:id="1547135673">
      <w:bodyDiv w:val="1"/>
      <w:marLeft w:val="0"/>
      <w:marRight w:val="0"/>
      <w:marTop w:val="0"/>
      <w:marBottom w:val="0"/>
      <w:divBdr>
        <w:top w:val="none" w:sz="0" w:space="0" w:color="auto"/>
        <w:left w:val="none" w:sz="0" w:space="0" w:color="auto"/>
        <w:bottom w:val="none" w:sz="0" w:space="0" w:color="auto"/>
        <w:right w:val="none" w:sz="0" w:space="0" w:color="auto"/>
      </w:divBdr>
    </w:div>
    <w:div w:id="1548252720">
      <w:bodyDiv w:val="1"/>
      <w:marLeft w:val="0"/>
      <w:marRight w:val="0"/>
      <w:marTop w:val="0"/>
      <w:marBottom w:val="0"/>
      <w:divBdr>
        <w:top w:val="none" w:sz="0" w:space="0" w:color="auto"/>
        <w:left w:val="none" w:sz="0" w:space="0" w:color="auto"/>
        <w:bottom w:val="none" w:sz="0" w:space="0" w:color="auto"/>
        <w:right w:val="none" w:sz="0" w:space="0" w:color="auto"/>
      </w:divBdr>
    </w:div>
    <w:div w:id="1548301842">
      <w:bodyDiv w:val="1"/>
      <w:marLeft w:val="0"/>
      <w:marRight w:val="0"/>
      <w:marTop w:val="0"/>
      <w:marBottom w:val="0"/>
      <w:divBdr>
        <w:top w:val="none" w:sz="0" w:space="0" w:color="auto"/>
        <w:left w:val="none" w:sz="0" w:space="0" w:color="auto"/>
        <w:bottom w:val="none" w:sz="0" w:space="0" w:color="auto"/>
        <w:right w:val="none" w:sz="0" w:space="0" w:color="auto"/>
      </w:divBdr>
    </w:div>
    <w:div w:id="1548376860">
      <w:bodyDiv w:val="1"/>
      <w:marLeft w:val="0"/>
      <w:marRight w:val="0"/>
      <w:marTop w:val="0"/>
      <w:marBottom w:val="0"/>
      <w:divBdr>
        <w:top w:val="none" w:sz="0" w:space="0" w:color="auto"/>
        <w:left w:val="none" w:sz="0" w:space="0" w:color="auto"/>
        <w:bottom w:val="none" w:sz="0" w:space="0" w:color="auto"/>
        <w:right w:val="none" w:sz="0" w:space="0" w:color="auto"/>
      </w:divBdr>
    </w:div>
    <w:div w:id="1552307112">
      <w:bodyDiv w:val="1"/>
      <w:marLeft w:val="0"/>
      <w:marRight w:val="0"/>
      <w:marTop w:val="0"/>
      <w:marBottom w:val="0"/>
      <w:divBdr>
        <w:top w:val="none" w:sz="0" w:space="0" w:color="auto"/>
        <w:left w:val="none" w:sz="0" w:space="0" w:color="auto"/>
        <w:bottom w:val="none" w:sz="0" w:space="0" w:color="auto"/>
        <w:right w:val="none" w:sz="0" w:space="0" w:color="auto"/>
      </w:divBdr>
    </w:div>
    <w:div w:id="1553274793">
      <w:bodyDiv w:val="1"/>
      <w:marLeft w:val="0"/>
      <w:marRight w:val="0"/>
      <w:marTop w:val="0"/>
      <w:marBottom w:val="0"/>
      <w:divBdr>
        <w:top w:val="none" w:sz="0" w:space="0" w:color="auto"/>
        <w:left w:val="none" w:sz="0" w:space="0" w:color="auto"/>
        <w:bottom w:val="none" w:sz="0" w:space="0" w:color="auto"/>
        <w:right w:val="none" w:sz="0" w:space="0" w:color="auto"/>
      </w:divBdr>
    </w:div>
    <w:div w:id="1553275739">
      <w:bodyDiv w:val="1"/>
      <w:marLeft w:val="0"/>
      <w:marRight w:val="0"/>
      <w:marTop w:val="0"/>
      <w:marBottom w:val="0"/>
      <w:divBdr>
        <w:top w:val="none" w:sz="0" w:space="0" w:color="auto"/>
        <w:left w:val="none" w:sz="0" w:space="0" w:color="auto"/>
        <w:bottom w:val="none" w:sz="0" w:space="0" w:color="auto"/>
        <w:right w:val="none" w:sz="0" w:space="0" w:color="auto"/>
      </w:divBdr>
    </w:div>
    <w:div w:id="1553497429">
      <w:bodyDiv w:val="1"/>
      <w:marLeft w:val="0"/>
      <w:marRight w:val="0"/>
      <w:marTop w:val="0"/>
      <w:marBottom w:val="0"/>
      <w:divBdr>
        <w:top w:val="none" w:sz="0" w:space="0" w:color="auto"/>
        <w:left w:val="none" w:sz="0" w:space="0" w:color="auto"/>
        <w:bottom w:val="none" w:sz="0" w:space="0" w:color="auto"/>
        <w:right w:val="none" w:sz="0" w:space="0" w:color="auto"/>
      </w:divBdr>
    </w:div>
    <w:div w:id="1554579582">
      <w:bodyDiv w:val="1"/>
      <w:marLeft w:val="0"/>
      <w:marRight w:val="0"/>
      <w:marTop w:val="0"/>
      <w:marBottom w:val="0"/>
      <w:divBdr>
        <w:top w:val="none" w:sz="0" w:space="0" w:color="auto"/>
        <w:left w:val="none" w:sz="0" w:space="0" w:color="auto"/>
        <w:bottom w:val="none" w:sz="0" w:space="0" w:color="auto"/>
        <w:right w:val="none" w:sz="0" w:space="0" w:color="auto"/>
      </w:divBdr>
    </w:div>
    <w:div w:id="1555122862">
      <w:bodyDiv w:val="1"/>
      <w:marLeft w:val="0"/>
      <w:marRight w:val="0"/>
      <w:marTop w:val="0"/>
      <w:marBottom w:val="0"/>
      <w:divBdr>
        <w:top w:val="none" w:sz="0" w:space="0" w:color="auto"/>
        <w:left w:val="none" w:sz="0" w:space="0" w:color="auto"/>
        <w:bottom w:val="none" w:sz="0" w:space="0" w:color="auto"/>
        <w:right w:val="none" w:sz="0" w:space="0" w:color="auto"/>
      </w:divBdr>
    </w:div>
    <w:div w:id="1556771114">
      <w:bodyDiv w:val="1"/>
      <w:marLeft w:val="0"/>
      <w:marRight w:val="0"/>
      <w:marTop w:val="0"/>
      <w:marBottom w:val="0"/>
      <w:divBdr>
        <w:top w:val="none" w:sz="0" w:space="0" w:color="auto"/>
        <w:left w:val="none" w:sz="0" w:space="0" w:color="auto"/>
        <w:bottom w:val="none" w:sz="0" w:space="0" w:color="auto"/>
        <w:right w:val="none" w:sz="0" w:space="0" w:color="auto"/>
      </w:divBdr>
    </w:div>
    <w:div w:id="1561020721">
      <w:bodyDiv w:val="1"/>
      <w:marLeft w:val="0"/>
      <w:marRight w:val="0"/>
      <w:marTop w:val="0"/>
      <w:marBottom w:val="0"/>
      <w:divBdr>
        <w:top w:val="none" w:sz="0" w:space="0" w:color="auto"/>
        <w:left w:val="none" w:sz="0" w:space="0" w:color="auto"/>
        <w:bottom w:val="none" w:sz="0" w:space="0" w:color="auto"/>
        <w:right w:val="none" w:sz="0" w:space="0" w:color="auto"/>
      </w:divBdr>
    </w:div>
    <w:div w:id="1561205437">
      <w:bodyDiv w:val="1"/>
      <w:marLeft w:val="0"/>
      <w:marRight w:val="0"/>
      <w:marTop w:val="0"/>
      <w:marBottom w:val="0"/>
      <w:divBdr>
        <w:top w:val="none" w:sz="0" w:space="0" w:color="auto"/>
        <w:left w:val="none" w:sz="0" w:space="0" w:color="auto"/>
        <w:bottom w:val="none" w:sz="0" w:space="0" w:color="auto"/>
        <w:right w:val="none" w:sz="0" w:space="0" w:color="auto"/>
      </w:divBdr>
    </w:div>
    <w:div w:id="1561398604">
      <w:bodyDiv w:val="1"/>
      <w:marLeft w:val="0"/>
      <w:marRight w:val="0"/>
      <w:marTop w:val="0"/>
      <w:marBottom w:val="0"/>
      <w:divBdr>
        <w:top w:val="none" w:sz="0" w:space="0" w:color="auto"/>
        <w:left w:val="none" w:sz="0" w:space="0" w:color="auto"/>
        <w:bottom w:val="none" w:sz="0" w:space="0" w:color="auto"/>
        <w:right w:val="none" w:sz="0" w:space="0" w:color="auto"/>
      </w:divBdr>
    </w:div>
    <w:div w:id="1562474362">
      <w:bodyDiv w:val="1"/>
      <w:marLeft w:val="0"/>
      <w:marRight w:val="0"/>
      <w:marTop w:val="0"/>
      <w:marBottom w:val="0"/>
      <w:divBdr>
        <w:top w:val="none" w:sz="0" w:space="0" w:color="auto"/>
        <w:left w:val="none" w:sz="0" w:space="0" w:color="auto"/>
        <w:bottom w:val="none" w:sz="0" w:space="0" w:color="auto"/>
        <w:right w:val="none" w:sz="0" w:space="0" w:color="auto"/>
      </w:divBdr>
    </w:div>
    <w:div w:id="1564294979">
      <w:bodyDiv w:val="1"/>
      <w:marLeft w:val="0"/>
      <w:marRight w:val="0"/>
      <w:marTop w:val="0"/>
      <w:marBottom w:val="0"/>
      <w:divBdr>
        <w:top w:val="none" w:sz="0" w:space="0" w:color="auto"/>
        <w:left w:val="none" w:sz="0" w:space="0" w:color="auto"/>
        <w:bottom w:val="none" w:sz="0" w:space="0" w:color="auto"/>
        <w:right w:val="none" w:sz="0" w:space="0" w:color="auto"/>
      </w:divBdr>
    </w:div>
    <w:div w:id="1564488952">
      <w:bodyDiv w:val="1"/>
      <w:marLeft w:val="0"/>
      <w:marRight w:val="0"/>
      <w:marTop w:val="0"/>
      <w:marBottom w:val="0"/>
      <w:divBdr>
        <w:top w:val="none" w:sz="0" w:space="0" w:color="auto"/>
        <w:left w:val="none" w:sz="0" w:space="0" w:color="auto"/>
        <w:bottom w:val="none" w:sz="0" w:space="0" w:color="auto"/>
        <w:right w:val="none" w:sz="0" w:space="0" w:color="auto"/>
      </w:divBdr>
    </w:div>
    <w:div w:id="1566839180">
      <w:bodyDiv w:val="1"/>
      <w:marLeft w:val="0"/>
      <w:marRight w:val="0"/>
      <w:marTop w:val="0"/>
      <w:marBottom w:val="0"/>
      <w:divBdr>
        <w:top w:val="none" w:sz="0" w:space="0" w:color="auto"/>
        <w:left w:val="none" w:sz="0" w:space="0" w:color="auto"/>
        <w:bottom w:val="none" w:sz="0" w:space="0" w:color="auto"/>
        <w:right w:val="none" w:sz="0" w:space="0" w:color="auto"/>
      </w:divBdr>
    </w:div>
    <w:div w:id="1568149140">
      <w:bodyDiv w:val="1"/>
      <w:marLeft w:val="0"/>
      <w:marRight w:val="0"/>
      <w:marTop w:val="0"/>
      <w:marBottom w:val="0"/>
      <w:divBdr>
        <w:top w:val="none" w:sz="0" w:space="0" w:color="auto"/>
        <w:left w:val="none" w:sz="0" w:space="0" w:color="auto"/>
        <w:bottom w:val="none" w:sz="0" w:space="0" w:color="auto"/>
        <w:right w:val="none" w:sz="0" w:space="0" w:color="auto"/>
      </w:divBdr>
    </w:div>
    <w:div w:id="1568957851">
      <w:bodyDiv w:val="1"/>
      <w:marLeft w:val="0"/>
      <w:marRight w:val="0"/>
      <w:marTop w:val="0"/>
      <w:marBottom w:val="0"/>
      <w:divBdr>
        <w:top w:val="none" w:sz="0" w:space="0" w:color="auto"/>
        <w:left w:val="none" w:sz="0" w:space="0" w:color="auto"/>
        <w:bottom w:val="none" w:sz="0" w:space="0" w:color="auto"/>
        <w:right w:val="none" w:sz="0" w:space="0" w:color="auto"/>
      </w:divBdr>
    </w:div>
    <w:div w:id="1569613880">
      <w:bodyDiv w:val="1"/>
      <w:marLeft w:val="0"/>
      <w:marRight w:val="0"/>
      <w:marTop w:val="0"/>
      <w:marBottom w:val="0"/>
      <w:divBdr>
        <w:top w:val="none" w:sz="0" w:space="0" w:color="auto"/>
        <w:left w:val="none" w:sz="0" w:space="0" w:color="auto"/>
        <w:bottom w:val="none" w:sz="0" w:space="0" w:color="auto"/>
        <w:right w:val="none" w:sz="0" w:space="0" w:color="auto"/>
      </w:divBdr>
    </w:div>
    <w:div w:id="1569731324">
      <w:bodyDiv w:val="1"/>
      <w:marLeft w:val="0"/>
      <w:marRight w:val="0"/>
      <w:marTop w:val="0"/>
      <w:marBottom w:val="0"/>
      <w:divBdr>
        <w:top w:val="none" w:sz="0" w:space="0" w:color="auto"/>
        <w:left w:val="none" w:sz="0" w:space="0" w:color="auto"/>
        <w:bottom w:val="none" w:sz="0" w:space="0" w:color="auto"/>
        <w:right w:val="none" w:sz="0" w:space="0" w:color="auto"/>
      </w:divBdr>
    </w:div>
    <w:div w:id="1570265147">
      <w:bodyDiv w:val="1"/>
      <w:marLeft w:val="0"/>
      <w:marRight w:val="0"/>
      <w:marTop w:val="0"/>
      <w:marBottom w:val="0"/>
      <w:divBdr>
        <w:top w:val="none" w:sz="0" w:space="0" w:color="auto"/>
        <w:left w:val="none" w:sz="0" w:space="0" w:color="auto"/>
        <w:bottom w:val="none" w:sz="0" w:space="0" w:color="auto"/>
        <w:right w:val="none" w:sz="0" w:space="0" w:color="auto"/>
      </w:divBdr>
    </w:div>
    <w:div w:id="1570338783">
      <w:bodyDiv w:val="1"/>
      <w:marLeft w:val="0"/>
      <w:marRight w:val="0"/>
      <w:marTop w:val="0"/>
      <w:marBottom w:val="0"/>
      <w:divBdr>
        <w:top w:val="none" w:sz="0" w:space="0" w:color="auto"/>
        <w:left w:val="none" w:sz="0" w:space="0" w:color="auto"/>
        <w:bottom w:val="none" w:sz="0" w:space="0" w:color="auto"/>
        <w:right w:val="none" w:sz="0" w:space="0" w:color="auto"/>
      </w:divBdr>
    </w:div>
    <w:div w:id="1572348151">
      <w:bodyDiv w:val="1"/>
      <w:marLeft w:val="0"/>
      <w:marRight w:val="0"/>
      <w:marTop w:val="0"/>
      <w:marBottom w:val="0"/>
      <w:divBdr>
        <w:top w:val="none" w:sz="0" w:space="0" w:color="auto"/>
        <w:left w:val="none" w:sz="0" w:space="0" w:color="auto"/>
        <w:bottom w:val="none" w:sz="0" w:space="0" w:color="auto"/>
        <w:right w:val="none" w:sz="0" w:space="0" w:color="auto"/>
      </w:divBdr>
    </w:div>
    <w:div w:id="1574508621">
      <w:bodyDiv w:val="1"/>
      <w:marLeft w:val="0"/>
      <w:marRight w:val="0"/>
      <w:marTop w:val="0"/>
      <w:marBottom w:val="0"/>
      <w:divBdr>
        <w:top w:val="none" w:sz="0" w:space="0" w:color="auto"/>
        <w:left w:val="none" w:sz="0" w:space="0" w:color="auto"/>
        <w:bottom w:val="none" w:sz="0" w:space="0" w:color="auto"/>
        <w:right w:val="none" w:sz="0" w:space="0" w:color="auto"/>
      </w:divBdr>
    </w:div>
    <w:div w:id="1575701466">
      <w:bodyDiv w:val="1"/>
      <w:marLeft w:val="0"/>
      <w:marRight w:val="0"/>
      <w:marTop w:val="0"/>
      <w:marBottom w:val="0"/>
      <w:divBdr>
        <w:top w:val="none" w:sz="0" w:space="0" w:color="auto"/>
        <w:left w:val="none" w:sz="0" w:space="0" w:color="auto"/>
        <w:bottom w:val="none" w:sz="0" w:space="0" w:color="auto"/>
        <w:right w:val="none" w:sz="0" w:space="0" w:color="auto"/>
      </w:divBdr>
    </w:div>
    <w:div w:id="1577396385">
      <w:bodyDiv w:val="1"/>
      <w:marLeft w:val="0"/>
      <w:marRight w:val="0"/>
      <w:marTop w:val="0"/>
      <w:marBottom w:val="0"/>
      <w:divBdr>
        <w:top w:val="none" w:sz="0" w:space="0" w:color="auto"/>
        <w:left w:val="none" w:sz="0" w:space="0" w:color="auto"/>
        <w:bottom w:val="none" w:sz="0" w:space="0" w:color="auto"/>
        <w:right w:val="none" w:sz="0" w:space="0" w:color="auto"/>
      </w:divBdr>
    </w:div>
    <w:div w:id="1578051838">
      <w:bodyDiv w:val="1"/>
      <w:marLeft w:val="0"/>
      <w:marRight w:val="0"/>
      <w:marTop w:val="0"/>
      <w:marBottom w:val="0"/>
      <w:divBdr>
        <w:top w:val="none" w:sz="0" w:space="0" w:color="auto"/>
        <w:left w:val="none" w:sz="0" w:space="0" w:color="auto"/>
        <w:bottom w:val="none" w:sz="0" w:space="0" w:color="auto"/>
        <w:right w:val="none" w:sz="0" w:space="0" w:color="auto"/>
      </w:divBdr>
    </w:div>
    <w:div w:id="1578246450">
      <w:bodyDiv w:val="1"/>
      <w:marLeft w:val="0"/>
      <w:marRight w:val="0"/>
      <w:marTop w:val="0"/>
      <w:marBottom w:val="0"/>
      <w:divBdr>
        <w:top w:val="none" w:sz="0" w:space="0" w:color="auto"/>
        <w:left w:val="none" w:sz="0" w:space="0" w:color="auto"/>
        <w:bottom w:val="none" w:sz="0" w:space="0" w:color="auto"/>
        <w:right w:val="none" w:sz="0" w:space="0" w:color="auto"/>
      </w:divBdr>
    </w:div>
    <w:div w:id="1582063432">
      <w:bodyDiv w:val="1"/>
      <w:marLeft w:val="0"/>
      <w:marRight w:val="0"/>
      <w:marTop w:val="0"/>
      <w:marBottom w:val="0"/>
      <w:divBdr>
        <w:top w:val="none" w:sz="0" w:space="0" w:color="auto"/>
        <w:left w:val="none" w:sz="0" w:space="0" w:color="auto"/>
        <w:bottom w:val="none" w:sz="0" w:space="0" w:color="auto"/>
        <w:right w:val="none" w:sz="0" w:space="0" w:color="auto"/>
      </w:divBdr>
    </w:div>
    <w:div w:id="1582523706">
      <w:bodyDiv w:val="1"/>
      <w:marLeft w:val="0"/>
      <w:marRight w:val="0"/>
      <w:marTop w:val="0"/>
      <w:marBottom w:val="0"/>
      <w:divBdr>
        <w:top w:val="none" w:sz="0" w:space="0" w:color="auto"/>
        <w:left w:val="none" w:sz="0" w:space="0" w:color="auto"/>
        <w:bottom w:val="none" w:sz="0" w:space="0" w:color="auto"/>
        <w:right w:val="none" w:sz="0" w:space="0" w:color="auto"/>
      </w:divBdr>
    </w:div>
    <w:div w:id="1582761186">
      <w:bodyDiv w:val="1"/>
      <w:marLeft w:val="0"/>
      <w:marRight w:val="0"/>
      <w:marTop w:val="0"/>
      <w:marBottom w:val="0"/>
      <w:divBdr>
        <w:top w:val="none" w:sz="0" w:space="0" w:color="auto"/>
        <w:left w:val="none" w:sz="0" w:space="0" w:color="auto"/>
        <w:bottom w:val="none" w:sz="0" w:space="0" w:color="auto"/>
        <w:right w:val="none" w:sz="0" w:space="0" w:color="auto"/>
      </w:divBdr>
    </w:div>
    <w:div w:id="1583679780">
      <w:bodyDiv w:val="1"/>
      <w:marLeft w:val="0"/>
      <w:marRight w:val="0"/>
      <w:marTop w:val="0"/>
      <w:marBottom w:val="0"/>
      <w:divBdr>
        <w:top w:val="none" w:sz="0" w:space="0" w:color="auto"/>
        <w:left w:val="none" w:sz="0" w:space="0" w:color="auto"/>
        <w:bottom w:val="none" w:sz="0" w:space="0" w:color="auto"/>
        <w:right w:val="none" w:sz="0" w:space="0" w:color="auto"/>
      </w:divBdr>
    </w:div>
    <w:div w:id="1584756233">
      <w:bodyDiv w:val="1"/>
      <w:marLeft w:val="0"/>
      <w:marRight w:val="0"/>
      <w:marTop w:val="0"/>
      <w:marBottom w:val="0"/>
      <w:divBdr>
        <w:top w:val="none" w:sz="0" w:space="0" w:color="auto"/>
        <w:left w:val="none" w:sz="0" w:space="0" w:color="auto"/>
        <w:bottom w:val="none" w:sz="0" w:space="0" w:color="auto"/>
        <w:right w:val="none" w:sz="0" w:space="0" w:color="auto"/>
      </w:divBdr>
    </w:div>
    <w:div w:id="1584945748">
      <w:bodyDiv w:val="1"/>
      <w:marLeft w:val="0"/>
      <w:marRight w:val="0"/>
      <w:marTop w:val="0"/>
      <w:marBottom w:val="0"/>
      <w:divBdr>
        <w:top w:val="none" w:sz="0" w:space="0" w:color="auto"/>
        <w:left w:val="none" w:sz="0" w:space="0" w:color="auto"/>
        <w:bottom w:val="none" w:sz="0" w:space="0" w:color="auto"/>
        <w:right w:val="none" w:sz="0" w:space="0" w:color="auto"/>
      </w:divBdr>
    </w:div>
    <w:div w:id="1590500915">
      <w:bodyDiv w:val="1"/>
      <w:marLeft w:val="0"/>
      <w:marRight w:val="0"/>
      <w:marTop w:val="0"/>
      <w:marBottom w:val="0"/>
      <w:divBdr>
        <w:top w:val="none" w:sz="0" w:space="0" w:color="auto"/>
        <w:left w:val="none" w:sz="0" w:space="0" w:color="auto"/>
        <w:bottom w:val="none" w:sz="0" w:space="0" w:color="auto"/>
        <w:right w:val="none" w:sz="0" w:space="0" w:color="auto"/>
      </w:divBdr>
    </w:div>
    <w:div w:id="1591347603">
      <w:bodyDiv w:val="1"/>
      <w:marLeft w:val="0"/>
      <w:marRight w:val="0"/>
      <w:marTop w:val="0"/>
      <w:marBottom w:val="0"/>
      <w:divBdr>
        <w:top w:val="none" w:sz="0" w:space="0" w:color="auto"/>
        <w:left w:val="none" w:sz="0" w:space="0" w:color="auto"/>
        <w:bottom w:val="none" w:sz="0" w:space="0" w:color="auto"/>
        <w:right w:val="none" w:sz="0" w:space="0" w:color="auto"/>
      </w:divBdr>
    </w:div>
    <w:div w:id="1593010652">
      <w:bodyDiv w:val="1"/>
      <w:marLeft w:val="0"/>
      <w:marRight w:val="0"/>
      <w:marTop w:val="0"/>
      <w:marBottom w:val="0"/>
      <w:divBdr>
        <w:top w:val="none" w:sz="0" w:space="0" w:color="auto"/>
        <w:left w:val="none" w:sz="0" w:space="0" w:color="auto"/>
        <w:bottom w:val="none" w:sz="0" w:space="0" w:color="auto"/>
        <w:right w:val="none" w:sz="0" w:space="0" w:color="auto"/>
      </w:divBdr>
    </w:div>
    <w:div w:id="1593859084">
      <w:bodyDiv w:val="1"/>
      <w:marLeft w:val="0"/>
      <w:marRight w:val="0"/>
      <w:marTop w:val="0"/>
      <w:marBottom w:val="0"/>
      <w:divBdr>
        <w:top w:val="none" w:sz="0" w:space="0" w:color="auto"/>
        <w:left w:val="none" w:sz="0" w:space="0" w:color="auto"/>
        <w:bottom w:val="none" w:sz="0" w:space="0" w:color="auto"/>
        <w:right w:val="none" w:sz="0" w:space="0" w:color="auto"/>
      </w:divBdr>
    </w:div>
    <w:div w:id="1594049271">
      <w:bodyDiv w:val="1"/>
      <w:marLeft w:val="0"/>
      <w:marRight w:val="0"/>
      <w:marTop w:val="0"/>
      <w:marBottom w:val="0"/>
      <w:divBdr>
        <w:top w:val="none" w:sz="0" w:space="0" w:color="auto"/>
        <w:left w:val="none" w:sz="0" w:space="0" w:color="auto"/>
        <w:bottom w:val="none" w:sz="0" w:space="0" w:color="auto"/>
        <w:right w:val="none" w:sz="0" w:space="0" w:color="auto"/>
      </w:divBdr>
    </w:div>
    <w:div w:id="1595281723">
      <w:bodyDiv w:val="1"/>
      <w:marLeft w:val="0"/>
      <w:marRight w:val="0"/>
      <w:marTop w:val="0"/>
      <w:marBottom w:val="0"/>
      <w:divBdr>
        <w:top w:val="none" w:sz="0" w:space="0" w:color="auto"/>
        <w:left w:val="none" w:sz="0" w:space="0" w:color="auto"/>
        <w:bottom w:val="none" w:sz="0" w:space="0" w:color="auto"/>
        <w:right w:val="none" w:sz="0" w:space="0" w:color="auto"/>
      </w:divBdr>
    </w:div>
    <w:div w:id="1596015311">
      <w:bodyDiv w:val="1"/>
      <w:marLeft w:val="0"/>
      <w:marRight w:val="0"/>
      <w:marTop w:val="0"/>
      <w:marBottom w:val="0"/>
      <w:divBdr>
        <w:top w:val="none" w:sz="0" w:space="0" w:color="auto"/>
        <w:left w:val="none" w:sz="0" w:space="0" w:color="auto"/>
        <w:bottom w:val="none" w:sz="0" w:space="0" w:color="auto"/>
        <w:right w:val="none" w:sz="0" w:space="0" w:color="auto"/>
      </w:divBdr>
    </w:div>
    <w:div w:id="1598827370">
      <w:bodyDiv w:val="1"/>
      <w:marLeft w:val="0"/>
      <w:marRight w:val="0"/>
      <w:marTop w:val="0"/>
      <w:marBottom w:val="0"/>
      <w:divBdr>
        <w:top w:val="none" w:sz="0" w:space="0" w:color="auto"/>
        <w:left w:val="none" w:sz="0" w:space="0" w:color="auto"/>
        <w:bottom w:val="none" w:sz="0" w:space="0" w:color="auto"/>
        <w:right w:val="none" w:sz="0" w:space="0" w:color="auto"/>
      </w:divBdr>
    </w:div>
    <w:div w:id="1601256473">
      <w:bodyDiv w:val="1"/>
      <w:marLeft w:val="0"/>
      <w:marRight w:val="0"/>
      <w:marTop w:val="0"/>
      <w:marBottom w:val="0"/>
      <w:divBdr>
        <w:top w:val="none" w:sz="0" w:space="0" w:color="auto"/>
        <w:left w:val="none" w:sz="0" w:space="0" w:color="auto"/>
        <w:bottom w:val="none" w:sz="0" w:space="0" w:color="auto"/>
        <w:right w:val="none" w:sz="0" w:space="0" w:color="auto"/>
      </w:divBdr>
    </w:div>
    <w:div w:id="1602376573">
      <w:bodyDiv w:val="1"/>
      <w:marLeft w:val="0"/>
      <w:marRight w:val="0"/>
      <w:marTop w:val="0"/>
      <w:marBottom w:val="0"/>
      <w:divBdr>
        <w:top w:val="none" w:sz="0" w:space="0" w:color="auto"/>
        <w:left w:val="none" w:sz="0" w:space="0" w:color="auto"/>
        <w:bottom w:val="none" w:sz="0" w:space="0" w:color="auto"/>
        <w:right w:val="none" w:sz="0" w:space="0" w:color="auto"/>
      </w:divBdr>
    </w:div>
    <w:div w:id="1603076465">
      <w:bodyDiv w:val="1"/>
      <w:marLeft w:val="0"/>
      <w:marRight w:val="0"/>
      <w:marTop w:val="0"/>
      <w:marBottom w:val="0"/>
      <w:divBdr>
        <w:top w:val="none" w:sz="0" w:space="0" w:color="auto"/>
        <w:left w:val="none" w:sz="0" w:space="0" w:color="auto"/>
        <w:bottom w:val="none" w:sz="0" w:space="0" w:color="auto"/>
        <w:right w:val="none" w:sz="0" w:space="0" w:color="auto"/>
      </w:divBdr>
    </w:div>
    <w:div w:id="1603489896">
      <w:bodyDiv w:val="1"/>
      <w:marLeft w:val="0"/>
      <w:marRight w:val="0"/>
      <w:marTop w:val="0"/>
      <w:marBottom w:val="0"/>
      <w:divBdr>
        <w:top w:val="none" w:sz="0" w:space="0" w:color="auto"/>
        <w:left w:val="none" w:sz="0" w:space="0" w:color="auto"/>
        <w:bottom w:val="none" w:sz="0" w:space="0" w:color="auto"/>
        <w:right w:val="none" w:sz="0" w:space="0" w:color="auto"/>
      </w:divBdr>
    </w:div>
    <w:div w:id="1603755830">
      <w:bodyDiv w:val="1"/>
      <w:marLeft w:val="0"/>
      <w:marRight w:val="0"/>
      <w:marTop w:val="0"/>
      <w:marBottom w:val="0"/>
      <w:divBdr>
        <w:top w:val="none" w:sz="0" w:space="0" w:color="auto"/>
        <w:left w:val="none" w:sz="0" w:space="0" w:color="auto"/>
        <w:bottom w:val="none" w:sz="0" w:space="0" w:color="auto"/>
        <w:right w:val="none" w:sz="0" w:space="0" w:color="auto"/>
      </w:divBdr>
    </w:div>
    <w:div w:id="1606617060">
      <w:bodyDiv w:val="1"/>
      <w:marLeft w:val="0"/>
      <w:marRight w:val="0"/>
      <w:marTop w:val="0"/>
      <w:marBottom w:val="0"/>
      <w:divBdr>
        <w:top w:val="none" w:sz="0" w:space="0" w:color="auto"/>
        <w:left w:val="none" w:sz="0" w:space="0" w:color="auto"/>
        <w:bottom w:val="none" w:sz="0" w:space="0" w:color="auto"/>
        <w:right w:val="none" w:sz="0" w:space="0" w:color="auto"/>
      </w:divBdr>
    </w:div>
    <w:div w:id="1607495312">
      <w:bodyDiv w:val="1"/>
      <w:marLeft w:val="0"/>
      <w:marRight w:val="0"/>
      <w:marTop w:val="0"/>
      <w:marBottom w:val="0"/>
      <w:divBdr>
        <w:top w:val="none" w:sz="0" w:space="0" w:color="auto"/>
        <w:left w:val="none" w:sz="0" w:space="0" w:color="auto"/>
        <w:bottom w:val="none" w:sz="0" w:space="0" w:color="auto"/>
        <w:right w:val="none" w:sz="0" w:space="0" w:color="auto"/>
      </w:divBdr>
    </w:div>
    <w:div w:id="1609048235">
      <w:bodyDiv w:val="1"/>
      <w:marLeft w:val="0"/>
      <w:marRight w:val="0"/>
      <w:marTop w:val="0"/>
      <w:marBottom w:val="0"/>
      <w:divBdr>
        <w:top w:val="none" w:sz="0" w:space="0" w:color="auto"/>
        <w:left w:val="none" w:sz="0" w:space="0" w:color="auto"/>
        <w:bottom w:val="none" w:sz="0" w:space="0" w:color="auto"/>
        <w:right w:val="none" w:sz="0" w:space="0" w:color="auto"/>
      </w:divBdr>
    </w:div>
    <w:div w:id="1609968852">
      <w:bodyDiv w:val="1"/>
      <w:marLeft w:val="0"/>
      <w:marRight w:val="0"/>
      <w:marTop w:val="0"/>
      <w:marBottom w:val="0"/>
      <w:divBdr>
        <w:top w:val="none" w:sz="0" w:space="0" w:color="auto"/>
        <w:left w:val="none" w:sz="0" w:space="0" w:color="auto"/>
        <w:bottom w:val="none" w:sz="0" w:space="0" w:color="auto"/>
        <w:right w:val="none" w:sz="0" w:space="0" w:color="auto"/>
      </w:divBdr>
    </w:div>
    <w:div w:id="1611356595">
      <w:bodyDiv w:val="1"/>
      <w:marLeft w:val="0"/>
      <w:marRight w:val="0"/>
      <w:marTop w:val="0"/>
      <w:marBottom w:val="0"/>
      <w:divBdr>
        <w:top w:val="none" w:sz="0" w:space="0" w:color="auto"/>
        <w:left w:val="none" w:sz="0" w:space="0" w:color="auto"/>
        <w:bottom w:val="none" w:sz="0" w:space="0" w:color="auto"/>
        <w:right w:val="none" w:sz="0" w:space="0" w:color="auto"/>
      </w:divBdr>
    </w:div>
    <w:div w:id="1616213533">
      <w:bodyDiv w:val="1"/>
      <w:marLeft w:val="0"/>
      <w:marRight w:val="0"/>
      <w:marTop w:val="0"/>
      <w:marBottom w:val="0"/>
      <w:divBdr>
        <w:top w:val="none" w:sz="0" w:space="0" w:color="auto"/>
        <w:left w:val="none" w:sz="0" w:space="0" w:color="auto"/>
        <w:bottom w:val="none" w:sz="0" w:space="0" w:color="auto"/>
        <w:right w:val="none" w:sz="0" w:space="0" w:color="auto"/>
      </w:divBdr>
    </w:div>
    <w:div w:id="1616790795">
      <w:bodyDiv w:val="1"/>
      <w:marLeft w:val="0"/>
      <w:marRight w:val="0"/>
      <w:marTop w:val="0"/>
      <w:marBottom w:val="0"/>
      <w:divBdr>
        <w:top w:val="none" w:sz="0" w:space="0" w:color="auto"/>
        <w:left w:val="none" w:sz="0" w:space="0" w:color="auto"/>
        <w:bottom w:val="none" w:sz="0" w:space="0" w:color="auto"/>
        <w:right w:val="none" w:sz="0" w:space="0" w:color="auto"/>
      </w:divBdr>
    </w:div>
    <w:div w:id="1617177318">
      <w:bodyDiv w:val="1"/>
      <w:marLeft w:val="0"/>
      <w:marRight w:val="0"/>
      <w:marTop w:val="0"/>
      <w:marBottom w:val="0"/>
      <w:divBdr>
        <w:top w:val="none" w:sz="0" w:space="0" w:color="auto"/>
        <w:left w:val="none" w:sz="0" w:space="0" w:color="auto"/>
        <w:bottom w:val="none" w:sz="0" w:space="0" w:color="auto"/>
        <w:right w:val="none" w:sz="0" w:space="0" w:color="auto"/>
      </w:divBdr>
    </w:div>
    <w:div w:id="1618025877">
      <w:bodyDiv w:val="1"/>
      <w:marLeft w:val="0"/>
      <w:marRight w:val="0"/>
      <w:marTop w:val="0"/>
      <w:marBottom w:val="0"/>
      <w:divBdr>
        <w:top w:val="none" w:sz="0" w:space="0" w:color="auto"/>
        <w:left w:val="none" w:sz="0" w:space="0" w:color="auto"/>
        <w:bottom w:val="none" w:sz="0" w:space="0" w:color="auto"/>
        <w:right w:val="none" w:sz="0" w:space="0" w:color="auto"/>
      </w:divBdr>
    </w:div>
    <w:div w:id="1620262237">
      <w:bodyDiv w:val="1"/>
      <w:marLeft w:val="0"/>
      <w:marRight w:val="0"/>
      <w:marTop w:val="0"/>
      <w:marBottom w:val="0"/>
      <w:divBdr>
        <w:top w:val="none" w:sz="0" w:space="0" w:color="auto"/>
        <w:left w:val="none" w:sz="0" w:space="0" w:color="auto"/>
        <w:bottom w:val="none" w:sz="0" w:space="0" w:color="auto"/>
        <w:right w:val="none" w:sz="0" w:space="0" w:color="auto"/>
      </w:divBdr>
    </w:div>
    <w:div w:id="1622296028">
      <w:bodyDiv w:val="1"/>
      <w:marLeft w:val="0"/>
      <w:marRight w:val="0"/>
      <w:marTop w:val="0"/>
      <w:marBottom w:val="0"/>
      <w:divBdr>
        <w:top w:val="none" w:sz="0" w:space="0" w:color="auto"/>
        <w:left w:val="none" w:sz="0" w:space="0" w:color="auto"/>
        <w:bottom w:val="none" w:sz="0" w:space="0" w:color="auto"/>
        <w:right w:val="none" w:sz="0" w:space="0" w:color="auto"/>
      </w:divBdr>
    </w:div>
    <w:div w:id="1623807954">
      <w:bodyDiv w:val="1"/>
      <w:marLeft w:val="0"/>
      <w:marRight w:val="0"/>
      <w:marTop w:val="0"/>
      <w:marBottom w:val="0"/>
      <w:divBdr>
        <w:top w:val="none" w:sz="0" w:space="0" w:color="auto"/>
        <w:left w:val="none" w:sz="0" w:space="0" w:color="auto"/>
        <w:bottom w:val="none" w:sz="0" w:space="0" w:color="auto"/>
        <w:right w:val="none" w:sz="0" w:space="0" w:color="auto"/>
      </w:divBdr>
    </w:div>
    <w:div w:id="1626235503">
      <w:bodyDiv w:val="1"/>
      <w:marLeft w:val="0"/>
      <w:marRight w:val="0"/>
      <w:marTop w:val="0"/>
      <w:marBottom w:val="0"/>
      <w:divBdr>
        <w:top w:val="none" w:sz="0" w:space="0" w:color="auto"/>
        <w:left w:val="none" w:sz="0" w:space="0" w:color="auto"/>
        <w:bottom w:val="none" w:sz="0" w:space="0" w:color="auto"/>
        <w:right w:val="none" w:sz="0" w:space="0" w:color="auto"/>
      </w:divBdr>
    </w:div>
    <w:div w:id="1628464863">
      <w:bodyDiv w:val="1"/>
      <w:marLeft w:val="0"/>
      <w:marRight w:val="0"/>
      <w:marTop w:val="0"/>
      <w:marBottom w:val="0"/>
      <w:divBdr>
        <w:top w:val="none" w:sz="0" w:space="0" w:color="auto"/>
        <w:left w:val="none" w:sz="0" w:space="0" w:color="auto"/>
        <w:bottom w:val="none" w:sz="0" w:space="0" w:color="auto"/>
        <w:right w:val="none" w:sz="0" w:space="0" w:color="auto"/>
      </w:divBdr>
    </w:div>
    <w:div w:id="1629704499">
      <w:bodyDiv w:val="1"/>
      <w:marLeft w:val="0"/>
      <w:marRight w:val="0"/>
      <w:marTop w:val="0"/>
      <w:marBottom w:val="0"/>
      <w:divBdr>
        <w:top w:val="none" w:sz="0" w:space="0" w:color="auto"/>
        <w:left w:val="none" w:sz="0" w:space="0" w:color="auto"/>
        <w:bottom w:val="none" w:sz="0" w:space="0" w:color="auto"/>
        <w:right w:val="none" w:sz="0" w:space="0" w:color="auto"/>
      </w:divBdr>
    </w:div>
    <w:div w:id="1631127033">
      <w:bodyDiv w:val="1"/>
      <w:marLeft w:val="0"/>
      <w:marRight w:val="0"/>
      <w:marTop w:val="0"/>
      <w:marBottom w:val="0"/>
      <w:divBdr>
        <w:top w:val="none" w:sz="0" w:space="0" w:color="auto"/>
        <w:left w:val="none" w:sz="0" w:space="0" w:color="auto"/>
        <w:bottom w:val="none" w:sz="0" w:space="0" w:color="auto"/>
        <w:right w:val="none" w:sz="0" w:space="0" w:color="auto"/>
      </w:divBdr>
    </w:div>
    <w:div w:id="1632587098">
      <w:bodyDiv w:val="1"/>
      <w:marLeft w:val="0"/>
      <w:marRight w:val="0"/>
      <w:marTop w:val="0"/>
      <w:marBottom w:val="0"/>
      <w:divBdr>
        <w:top w:val="none" w:sz="0" w:space="0" w:color="auto"/>
        <w:left w:val="none" w:sz="0" w:space="0" w:color="auto"/>
        <w:bottom w:val="none" w:sz="0" w:space="0" w:color="auto"/>
        <w:right w:val="none" w:sz="0" w:space="0" w:color="auto"/>
      </w:divBdr>
    </w:div>
    <w:div w:id="1633634735">
      <w:bodyDiv w:val="1"/>
      <w:marLeft w:val="0"/>
      <w:marRight w:val="0"/>
      <w:marTop w:val="0"/>
      <w:marBottom w:val="0"/>
      <w:divBdr>
        <w:top w:val="none" w:sz="0" w:space="0" w:color="auto"/>
        <w:left w:val="none" w:sz="0" w:space="0" w:color="auto"/>
        <w:bottom w:val="none" w:sz="0" w:space="0" w:color="auto"/>
        <w:right w:val="none" w:sz="0" w:space="0" w:color="auto"/>
      </w:divBdr>
    </w:div>
    <w:div w:id="1634486875">
      <w:bodyDiv w:val="1"/>
      <w:marLeft w:val="0"/>
      <w:marRight w:val="0"/>
      <w:marTop w:val="0"/>
      <w:marBottom w:val="0"/>
      <w:divBdr>
        <w:top w:val="none" w:sz="0" w:space="0" w:color="auto"/>
        <w:left w:val="none" w:sz="0" w:space="0" w:color="auto"/>
        <w:bottom w:val="none" w:sz="0" w:space="0" w:color="auto"/>
        <w:right w:val="none" w:sz="0" w:space="0" w:color="auto"/>
      </w:divBdr>
    </w:div>
    <w:div w:id="1638416003">
      <w:bodyDiv w:val="1"/>
      <w:marLeft w:val="0"/>
      <w:marRight w:val="0"/>
      <w:marTop w:val="0"/>
      <w:marBottom w:val="0"/>
      <w:divBdr>
        <w:top w:val="none" w:sz="0" w:space="0" w:color="auto"/>
        <w:left w:val="none" w:sz="0" w:space="0" w:color="auto"/>
        <w:bottom w:val="none" w:sz="0" w:space="0" w:color="auto"/>
        <w:right w:val="none" w:sz="0" w:space="0" w:color="auto"/>
      </w:divBdr>
    </w:div>
    <w:div w:id="1641155667">
      <w:bodyDiv w:val="1"/>
      <w:marLeft w:val="0"/>
      <w:marRight w:val="0"/>
      <w:marTop w:val="0"/>
      <w:marBottom w:val="0"/>
      <w:divBdr>
        <w:top w:val="none" w:sz="0" w:space="0" w:color="auto"/>
        <w:left w:val="none" w:sz="0" w:space="0" w:color="auto"/>
        <w:bottom w:val="none" w:sz="0" w:space="0" w:color="auto"/>
        <w:right w:val="none" w:sz="0" w:space="0" w:color="auto"/>
      </w:divBdr>
    </w:div>
    <w:div w:id="1643542073">
      <w:bodyDiv w:val="1"/>
      <w:marLeft w:val="0"/>
      <w:marRight w:val="0"/>
      <w:marTop w:val="0"/>
      <w:marBottom w:val="0"/>
      <w:divBdr>
        <w:top w:val="none" w:sz="0" w:space="0" w:color="auto"/>
        <w:left w:val="none" w:sz="0" w:space="0" w:color="auto"/>
        <w:bottom w:val="none" w:sz="0" w:space="0" w:color="auto"/>
        <w:right w:val="none" w:sz="0" w:space="0" w:color="auto"/>
      </w:divBdr>
    </w:div>
    <w:div w:id="1647053468">
      <w:bodyDiv w:val="1"/>
      <w:marLeft w:val="0"/>
      <w:marRight w:val="0"/>
      <w:marTop w:val="0"/>
      <w:marBottom w:val="0"/>
      <w:divBdr>
        <w:top w:val="none" w:sz="0" w:space="0" w:color="auto"/>
        <w:left w:val="none" w:sz="0" w:space="0" w:color="auto"/>
        <w:bottom w:val="none" w:sz="0" w:space="0" w:color="auto"/>
        <w:right w:val="none" w:sz="0" w:space="0" w:color="auto"/>
      </w:divBdr>
    </w:div>
    <w:div w:id="1648167044">
      <w:bodyDiv w:val="1"/>
      <w:marLeft w:val="0"/>
      <w:marRight w:val="0"/>
      <w:marTop w:val="0"/>
      <w:marBottom w:val="0"/>
      <w:divBdr>
        <w:top w:val="none" w:sz="0" w:space="0" w:color="auto"/>
        <w:left w:val="none" w:sz="0" w:space="0" w:color="auto"/>
        <w:bottom w:val="none" w:sz="0" w:space="0" w:color="auto"/>
        <w:right w:val="none" w:sz="0" w:space="0" w:color="auto"/>
      </w:divBdr>
    </w:div>
    <w:div w:id="1649087203">
      <w:bodyDiv w:val="1"/>
      <w:marLeft w:val="0"/>
      <w:marRight w:val="0"/>
      <w:marTop w:val="0"/>
      <w:marBottom w:val="0"/>
      <w:divBdr>
        <w:top w:val="none" w:sz="0" w:space="0" w:color="auto"/>
        <w:left w:val="none" w:sz="0" w:space="0" w:color="auto"/>
        <w:bottom w:val="none" w:sz="0" w:space="0" w:color="auto"/>
        <w:right w:val="none" w:sz="0" w:space="0" w:color="auto"/>
      </w:divBdr>
    </w:div>
    <w:div w:id="1649943086">
      <w:bodyDiv w:val="1"/>
      <w:marLeft w:val="0"/>
      <w:marRight w:val="0"/>
      <w:marTop w:val="0"/>
      <w:marBottom w:val="0"/>
      <w:divBdr>
        <w:top w:val="none" w:sz="0" w:space="0" w:color="auto"/>
        <w:left w:val="none" w:sz="0" w:space="0" w:color="auto"/>
        <w:bottom w:val="none" w:sz="0" w:space="0" w:color="auto"/>
        <w:right w:val="none" w:sz="0" w:space="0" w:color="auto"/>
      </w:divBdr>
    </w:div>
    <w:div w:id="1659646236">
      <w:bodyDiv w:val="1"/>
      <w:marLeft w:val="0"/>
      <w:marRight w:val="0"/>
      <w:marTop w:val="0"/>
      <w:marBottom w:val="0"/>
      <w:divBdr>
        <w:top w:val="none" w:sz="0" w:space="0" w:color="auto"/>
        <w:left w:val="none" w:sz="0" w:space="0" w:color="auto"/>
        <w:bottom w:val="none" w:sz="0" w:space="0" w:color="auto"/>
        <w:right w:val="none" w:sz="0" w:space="0" w:color="auto"/>
      </w:divBdr>
    </w:div>
    <w:div w:id="1659646747">
      <w:bodyDiv w:val="1"/>
      <w:marLeft w:val="0"/>
      <w:marRight w:val="0"/>
      <w:marTop w:val="0"/>
      <w:marBottom w:val="0"/>
      <w:divBdr>
        <w:top w:val="none" w:sz="0" w:space="0" w:color="auto"/>
        <w:left w:val="none" w:sz="0" w:space="0" w:color="auto"/>
        <w:bottom w:val="none" w:sz="0" w:space="0" w:color="auto"/>
        <w:right w:val="none" w:sz="0" w:space="0" w:color="auto"/>
      </w:divBdr>
    </w:div>
    <w:div w:id="1660428382">
      <w:bodyDiv w:val="1"/>
      <w:marLeft w:val="0"/>
      <w:marRight w:val="0"/>
      <w:marTop w:val="0"/>
      <w:marBottom w:val="0"/>
      <w:divBdr>
        <w:top w:val="none" w:sz="0" w:space="0" w:color="auto"/>
        <w:left w:val="none" w:sz="0" w:space="0" w:color="auto"/>
        <w:bottom w:val="none" w:sz="0" w:space="0" w:color="auto"/>
        <w:right w:val="none" w:sz="0" w:space="0" w:color="auto"/>
      </w:divBdr>
    </w:div>
    <w:div w:id="1662658299">
      <w:bodyDiv w:val="1"/>
      <w:marLeft w:val="0"/>
      <w:marRight w:val="0"/>
      <w:marTop w:val="0"/>
      <w:marBottom w:val="0"/>
      <w:divBdr>
        <w:top w:val="none" w:sz="0" w:space="0" w:color="auto"/>
        <w:left w:val="none" w:sz="0" w:space="0" w:color="auto"/>
        <w:bottom w:val="none" w:sz="0" w:space="0" w:color="auto"/>
        <w:right w:val="none" w:sz="0" w:space="0" w:color="auto"/>
      </w:divBdr>
    </w:div>
    <w:div w:id="1663583058">
      <w:bodyDiv w:val="1"/>
      <w:marLeft w:val="0"/>
      <w:marRight w:val="0"/>
      <w:marTop w:val="0"/>
      <w:marBottom w:val="0"/>
      <w:divBdr>
        <w:top w:val="none" w:sz="0" w:space="0" w:color="auto"/>
        <w:left w:val="none" w:sz="0" w:space="0" w:color="auto"/>
        <w:bottom w:val="none" w:sz="0" w:space="0" w:color="auto"/>
        <w:right w:val="none" w:sz="0" w:space="0" w:color="auto"/>
      </w:divBdr>
    </w:div>
    <w:div w:id="1665085406">
      <w:bodyDiv w:val="1"/>
      <w:marLeft w:val="0"/>
      <w:marRight w:val="0"/>
      <w:marTop w:val="0"/>
      <w:marBottom w:val="0"/>
      <w:divBdr>
        <w:top w:val="none" w:sz="0" w:space="0" w:color="auto"/>
        <w:left w:val="none" w:sz="0" w:space="0" w:color="auto"/>
        <w:bottom w:val="none" w:sz="0" w:space="0" w:color="auto"/>
        <w:right w:val="none" w:sz="0" w:space="0" w:color="auto"/>
      </w:divBdr>
    </w:div>
    <w:div w:id="1666280475">
      <w:bodyDiv w:val="1"/>
      <w:marLeft w:val="0"/>
      <w:marRight w:val="0"/>
      <w:marTop w:val="0"/>
      <w:marBottom w:val="0"/>
      <w:divBdr>
        <w:top w:val="none" w:sz="0" w:space="0" w:color="auto"/>
        <w:left w:val="none" w:sz="0" w:space="0" w:color="auto"/>
        <w:bottom w:val="none" w:sz="0" w:space="0" w:color="auto"/>
        <w:right w:val="none" w:sz="0" w:space="0" w:color="auto"/>
      </w:divBdr>
    </w:div>
    <w:div w:id="1668747327">
      <w:bodyDiv w:val="1"/>
      <w:marLeft w:val="0"/>
      <w:marRight w:val="0"/>
      <w:marTop w:val="0"/>
      <w:marBottom w:val="0"/>
      <w:divBdr>
        <w:top w:val="none" w:sz="0" w:space="0" w:color="auto"/>
        <w:left w:val="none" w:sz="0" w:space="0" w:color="auto"/>
        <w:bottom w:val="none" w:sz="0" w:space="0" w:color="auto"/>
        <w:right w:val="none" w:sz="0" w:space="0" w:color="auto"/>
      </w:divBdr>
    </w:div>
    <w:div w:id="1671447485">
      <w:bodyDiv w:val="1"/>
      <w:marLeft w:val="0"/>
      <w:marRight w:val="0"/>
      <w:marTop w:val="0"/>
      <w:marBottom w:val="0"/>
      <w:divBdr>
        <w:top w:val="none" w:sz="0" w:space="0" w:color="auto"/>
        <w:left w:val="none" w:sz="0" w:space="0" w:color="auto"/>
        <w:bottom w:val="none" w:sz="0" w:space="0" w:color="auto"/>
        <w:right w:val="none" w:sz="0" w:space="0" w:color="auto"/>
      </w:divBdr>
    </w:div>
    <w:div w:id="1671911384">
      <w:bodyDiv w:val="1"/>
      <w:marLeft w:val="0"/>
      <w:marRight w:val="0"/>
      <w:marTop w:val="0"/>
      <w:marBottom w:val="0"/>
      <w:divBdr>
        <w:top w:val="none" w:sz="0" w:space="0" w:color="auto"/>
        <w:left w:val="none" w:sz="0" w:space="0" w:color="auto"/>
        <w:bottom w:val="none" w:sz="0" w:space="0" w:color="auto"/>
        <w:right w:val="none" w:sz="0" w:space="0" w:color="auto"/>
      </w:divBdr>
    </w:div>
    <w:div w:id="1672441516">
      <w:bodyDiv w:val="1"/>
      <w:marLeft w:val="0"/>
      <w:marRight w:val="0"/>
      <w:marTop w:val="0"/>
      <w:marBottom w:val="0"/>
      <w:divBdr>
        <w:top w:val="none" w:sz="0" w:space="0" w:color="auto"/>
        <w:left w:val="none" w:sz="0" w:space="0" w:color="auto"/>
        <w:bottom w:val="none" w:sz="0" w:space="0" w:color="auto"/>
        <w:right w:val="none" w:sz="0" w:space="0" w:color="auto"/>
      </w:divBdr>
    </w:div>
    <w:div w:id="1675767769">
      <w:bodyDiv w:val="1"/>
      <w:marLeft w:val="0"/>
      <w:marRight w:val="0"/>
      <w:marTop w:val="0"/>
      <w:marBottom w:val="0"/>
      <w:divBdr>
        <w:top w:val="none" w:sz="0" w:space="0" w:color="auto"/>
        <w:left w:val="none" w:sz="0" w:space="0" w:color="auto"/>
        <w:bottom w:val="none" w:sz="0" w:space="0" w:color="auto"/>
        <w:right w:val="none" w:sz="0" w:space="0" w:color="auto"/>
      </w:divBdr>
    </w:div>
    <w:div w:id="1678075230">
      <w:bodyDiv w:val="1"/>
      <w:marLeft w:val="0"/>
      <w:marRight w:val="0"/>
      <w:marTop w:val="0"/>
      <w:marBottom w:val="0"/>
      <w:divBdr>
        <w:top w:val="none" w:sz="0" w:space="0" w:color="auto"/>
        <w:left w:val="none" w:sz="0" w:space="0" w:color="auto"/>
        <w:bottom w:val="none" w:sz="0" w:space="0" w:color="auto"/>
        <w:right w:val="none" w:sz="0" w:space="0" w:color="auto"/>
      </w:divBdr>
    </w:div>
    <w:div w:id="1678539490">
      <w:bodyDiv w:val="1"/>
      <w:marLeft w:val="0"/>
      <w:marRight w:val="0"/>
      <w:marTop w:val="0"/>
      <w:marBottom w:val="0"/>
      <w:divBdr>
        <w:top w:val="none" w:sz="0" w:space="0" w:color="auto"/>
        <w:left w:val="none" w:sz="0" w:space="0" w:color="auto"/>
        <w:bottom w:val="none" w:sz="0" w:space="0" w:color="auto"/>
        <w:right w:val="none" w:sz="0" w:space="0" w:color="auto"/>
      </w:divBdr>
    </w:div>
    <w:div w:id="1678847659">
      <w:bodyDiv w:val="1"/>
      <w:marLeft w:val="0"/>
      <w:marRight w:val="0"/>
      <w:marTop w:val="0"/>
      <w:marBottom w:val="0"/>
      <w:divBdr>
        <w:top w:val="none" w:sz="0" w:space="0" w:color="auto"/>
        <w:left w:val="none" w:sz="0" w:space="0" w:color="auto"/>
        <w:bottom w:val="none" w:sz="0" w:space="0" w:color="auto"/>
        <w:right w:val="none" w:sz="0" w:space="0" w:color="auto"/>
      </w:divBdr>
    </w:div>
    <w:div w:id="1680156170">
      <w:bodyDiv w:val="1"/>
      <w:marLeft w:val="0"/>
      <w:marRight w:val="0"/>
      <w:marTop w:val="0"/>
      <w:marBottom w:val="0"/>
      <w:divBdr>
        <w:top w:val="none" w:sz="0" w:space="0" w:color="auto"/>
        <w:left w:val="none" w:sz="0" w:space="0" w:color="auto"/>
        <w:bottom w:val="none" w:sz="0" w:space="0" w:color="auto"/>
        <w:right w:val="none" w:sz="0" w:space="0" w:color="auto"/>
      </w:divBdr>
    </w:div>
    <w:div w:id="1680229193">
      <w:bodyDiv w:val="1"/>
      <w:marLeft w:val="0"/>
      <w:marRight w:val="0"/>
      <w:marTop w:val="0"/>
      <w:marBottom w:val="0"/>
      <w:divBdr>
        <w:top w:val="none" w:sz="0" w:space="0" w:color="auto"/>
        <w:left w:val="none" w:sz="0" w:space="0" w:color="auto"/>
        <w:bottom w:val="none" w:sz="0" w:space="0" w:color="auto"/>
        <w:right w:val="none" w:sz="0" w:space="0" w:color="auto"/>
      </w:divBdr>
    </w:div>
    <w:div w:id="1681617532">
      <w:bodyDiv w:val="1"/>
      <w:marLeft w:val="0"/>
      <w:marRight w:val="0"/>
      <w:marTop w:val="0"/>
      <w:marBottom w:val="0"/>
      <w:divBdr>
        <w:top w:val="none" w:sz="0" w:space="0" w:color="auto"/>
        <w:left w:val="none" w:sz="0" w:space="0" w:color="auto"/>
        <w:bottom w:val="none" w:sz="0" w:space="0" w:color="auto"/>
        <w:right w:val="none" w:sz="0" w:space="0" w:color="auto"/>
      </w:divBdr>
    </w:div>
    <w:div w:id="1682900101">
      <w:bodyDiv w:val="1"/>
      <w:marLeft w:val="0"/>
      <w:marRight w:val="0"/>
      <w:marTop w:val="0"/>
      <w:marBottom w:val="0"/>
      <w:divBdr>
        <w:top w:val="none" w:sz="0" w:space="0" w:color="auto"/>
        <w:left w:val="none" w:sz="0" w:space="0" w:color="auto"/>
        <w:bottom w:val="none" w:sz="0" w:space="0" w:color="auto"/>
        <w:right w:val="none" w:sz="0" w:space="0" w:color="auto"/>
      </w:divBdr>
    </w:div>
    <w:div w:id="1688173121">
      <w:bodyDiv w:val="1"/>
      <w:marLeft w:val="0"/>
      <w:marRight w:val="0"/>
      <w:marTop w:val="0"/>
      <w:marBottom w:val="0"/>
      <w:divBdr>
        <w:top w:val="none" w:sz="0" w:space="0" w:color="auto"/>
        <w:left w:val="none" w:sz="0" w:space="0" w:color="auto"/>
        <w:bottom w:val="none" w:sz="0" w:space="0" w:color="auto"/>
        <w:right w:val="none" w:sz="0" w:space="0" w:color="auto"/>
      </w:divBdr>
    </w:div>
    <w:div w:id="1690642488">
      <w:bodyDiv w:val="1"/>
      <w:marLeft w:val="0"/>
      <w:marRight w:val="0"/>
      <w:marTop w:val="0"/>
      <w:marBottom w:val="0"/>
      <w:divBdr>
        <w:top w:val="none" w:sz="0" w:space="0" w:color="auto"/>
        <w:left w:val="none" w:sz="0" w:space="0" w:color="auto"/>
        <w:bottom w:val="none" w:sz="0" w:space="0" w:color="auto"/>
        <w:right w:val="none" w:sz="0" w:space="0" w:color="auto"/>
      </w:divBdr>
    </w:div>
    <w:div w:id="1691296728">
      <w:bodyDiv w:val="1"/>
      <w:marLeft w:val="0"/>
      <w:marRight w:val="0"/>
      <w:marTop w:val="0"/>
      <w:marBottom w:val="0"/>
      <w:divBdr>
        <w:top w:val="none" w:sz="0" w:space="0" w:color="auto"/>
        <w:left w:val="none" w:sz="0" w:space="0" w:color="auto"/>
        <w:bottom w:val="none" w:sz="0" w:space="0" w:color="auto"/>
        <w:right w:val="none" w:sz="0" w:space="0" w:color="auto"/>
      </w:divBdr>
    </w:div>
    <w:div w:id="1692753751">
      <w:bodyDiv w:val="1"/>
      <w:marLeft w:val="0"/>
      <w:marRight w:val="0"/>
      <w:marTop w:val="0"/>
      <w:marBottom w:val="0"/>
      <w:divBdr>
        <w:top w:val="none" w:sz="0" w:space="0" w:color="auto"/>
        <w:left w:val="none" w:sz="0" w:space="0" w:color="auto"/>
        <w:bottom w:val="none" w:sz="0" w:space="0" w:color="auto"/>
        <w:right w:val="none" w:sz="0" w:space="0" w:color="auto"/>
      </w:divBdr>
    </w:div>
    <w:div w:id="1693189859">
      <w:bodyDiv w:val="1"/>
      <w:marLeft w:val="0"/>
      <w:marRight w:val="0"/>
      <w:marTop w:val="0"/>
      <w:marBottom w:val="0"/>
      <w:divBdr>
        <w:top w:val="none" w:sz="0" w:space="0" w:color="auto"/>
        <w:left w:val="none" w:sz="0" w:space="0" w:color="auto"/>
        <w:bottom w:val="none" w:sz="0" w:space="0" w:color="auto"/>
        <w:right w:val="none" w:sz="0" w:space="0" w:color="auto"/>
      </w:divBdr>
    </w:div>
    <w:div w:id="1694191718">
      <w:bodyDiv w:val="1"/>
      <w:marLeft w:val="0"/>
      <w:marRight w:val="0"/>
      <w:marTop w:val="0"/>
      <w:marBottom w:val="0"/>
      <w:divBdr>
        <w:top w:val="none" w:sz="0" w:space="0" w:color="auto"/>
        <w:left w:val="none" w:sz="0" w:space="0" w:color="auto"/>
        <w:bottom w:val="none" w:sz="0" w:space="0" w:color="auto"/>
        <w:right w:val="none" w:sz="0" w:space="0" w:color="auto"/>
      </w:divBdr>
    </w:div>
    <w:div w:id="1695306836">
      <w:bodyDiv w:val="1"/>
      <w:marLeft w:val="0"/>
      <w:marRight w:val="0"/>
      <w:marTop w:val="0"/>
      <w:marBottom w:val="0"/>
      <w:divBdr>
        <w:top w:val="none" w:sz="0" w:space="0" w:color="auto"/>
        <w:left w:val="none" w:sz="0" w:space="0" w:color="auto"/>
        <w:bottom w:val="none" w:sz="0" w:space="0" w:color="auto"/>
        <w:right w:val="none" w:sz="0" w:space="0" w:color="auto"/>
      </w:divBdr>
    </w:div>
    <w:div w:id="1698505981">
      <w:bodyDiv w:val="1"/>
      <w:marLeft w:val="0"/>
      <w:marRight w:val="0"/>
      <w:marTop w:val="0"/>
      <w:marBottom w:val="0"/>
      <w:divBdr>
        <w:top w:val="none" w:sz="0" w:space="0" w:color="auto"/>
        <w:left w:val="none" w:sz="0" w:space="0" w:color="auto"/>
        <w:bottom w:val="none" w:sz="0" w:space="0" w:color="auto"/>
        <w:right w:val="none" w:sz="0" w:space="0" w:color="auto"/>
      </w:divBdr>
    </w:div>
    <w:div w:id="1698921358">
      <w:bodyDiv w:val="1"/>
      <w:marLeft w:val="0"/>
      <w:marRight w:val="0"/>
      <w:marTop w:val="0"/>
      <w:marBottom w:val="0"/>
      <w:divBdr>
        <w:top w:val="none" w:sz="0" w:space="0" w:color="auto"/>
        <w:left w:val="none" w:sz="0" w:space="0" w:color="auto"/>
        <w:bottom w:val="none" w:sz="0" w:space="0" w:color="auto"/>
        <w:right w:val="none" w:sz="0" w:space="0" w:color="auto"/>
      </w:divBdr>
    </w:div>
    <w:div w:id="1701276144">
      <w:bodyDiv w:val="1"/>
      <w:marLeft w:val="0"/>
      <w:marRight w:val="0"/>
      <w:marTop w:val="0"/>
      <w:marBottom w:val="0"/>
      <w:divBdr>
        <w:top w:val="none" w:sz="0" w:space="0" w:color="auto"/>
        <w:left w:val="none" w:sz="0" w:space="0" w:color="auto"/>
        <w:bottom w:val="none" w:sz="0" w:space="0" w:color="auto"/>
        <w:right w:val="none" w:sz="0" w:space="0" w:color="auto"/>
      </w:divBdr>
    </w:div>
    <w:div w:id="1701666079">
      <w:bodyDiv w:val="1"/>
      <w:marLeft w:val="0"/>
      <w:marRight w:val="0"/>
      <w:marTop w:val="0"/>
      <w:marBottom w:val="0"/>
      <w:divBdr>
        <w:top w:val="none" w:sz="0" w:space="0" w:color="auto"/>
        <w:left w:val="none" w:sz="0" w:space="0" w:color="auto"/>
        <w:bottom w:val="none" w:sz="0" w:space="0" w:color="auto"/>
        <w:right w:val="none" w:sz="0" w:space="0" w:color="auto"/>
      </w:divBdr>
    </w:div>
    <w:div w:id="1702049217">
      <w:bodyDiv w:val="1"/>
      <w:marLeft w:val="0"/>
      <w:marRight w:val="0"/>
      <w:marTop w:val="0"/>
      <w:marBottom w:val="0"/>
      <w:divBdr>
        <w:top w:val="none" w:sz="0" w:space="0" w:color="auto"/>
        <w:left w:val="none" w:sz="0" w:space="0" w:color="auto"/>
        <w:bottom w:val="none" w:sz="0" w:space="0" w:color="auto"/>
        <w:right w:val="none" w:sz="0" w:space="0" w:color="auto"/>
      </w:divBdr>
    </w:div>
    <w:div w:id="1702509577">
      <w:bodyDiv w:val="1"/>
      <w:marLeft w:val="0"/>
      <w:marRight w:val="0"/>
      <w:marTop w:val="0"/>
      <w:marBottom w:val="0"/>
      <w:divBdr>
        <w:top w:val="none" w:sz="0" w:space="0" w:color="auto"/>
        <w:left w:val="none" w:sz="0" w:space="0" w:color="auto"/>
        <w:bottom w:val="none" w:sz="0" w:space="0" w:color="auto"/>
        <w:right w:val="none" w:sz="0" w:space="0" w:color="auto"/>
      </w:divBdr>
    </w:div>
    <w:div w:id="1702708511">
      <w:bodyDiv w:val="1"/>
      <w:marLeft w:val="0"/>
      <w:marRight w:val="0"/>
      <w:marTop w:val="0"/>
      <w:marBottom w:val="0"/>
      <w:divBdr>
        <w:top w:val="none" w:sz="0" w:space="0" w:color="auto"/>
        <w:left w:val="none" w:sz="0" w:space="0" w:color="auto"/>
        <w:bottom w:val="none" w:sz="0" w:space="0" w:color="auto"/>
        <w:right w:val="none" w:sz="0" w:space="0" w:color="auto"/>
      </w:divBdr>
    </w:div>
    <w:div w:id="1703631944">
      <w:bodyDiv w:val="1"/>
      <w:marLeft w:val="0"/>
      <w:marRight w:val="0"/>
      <w:marTop w:val="0"/>
      <w:marBottom w:val="0"/>
      <w:divBdr>
        <w:top w:val="none" w:sz="0" w:space="0" w:color="auto"/>
        <w:left w:val="none" w:sz="0" w:space="0" w:color="auto"/>
        <w:bottom w:val="none" w:sz="0" w:space="0" w:color="auto"/>
        <w:right w:val="none" w:sz="0" w:space="0" w:color="auto"/>
      </w:divBdr>
    </w:div>
    <w:div w:id="1703751345">
      <w:bodyDiv w:val="1"/>
      <w:marLeft w:val="0"/>
      <w:marRight w:val="0"/>
      <w:marTop w:val="0"/>
      <w:marBottom w:val="0"/>
      <w:divBdr>
        <w:top w:val="none" w:sz="0" w:space="0" w:color="auto"/>
        <w:left w:val="none" w:sz="0" w:space="0" w:color="auto"/>
        <w:bottom w:val="none" w:sz="0" w:space="0" w:color="auto"/>
        <w:right w:val="none" w:sz="0" w:space="0" w:color="auto"/>
      </w:divBdr>
    </w:div>
    <w:div w:id="1703825736">
      <w:bodyDiv w:val="1"/>
      <w:marLeft w:val="0"/>
      <w:marRight w:val="0"/>
      <w:marTop w:val="0"/>
      <w:marBottom w:val="0"/>
      <w:divBdr>
        <w:top w:val="none" w:sz="0" w:space="0" w:color="auto"/>
        <w:left w:val="none" w:sz="0" w:space="0" w:color="auto"/>
        <w:bottom w:val="none" w:sz="0" w:space="0" w:color="auto"/>
        <w:right w:val="none" w:sz="0" w:space="0" w:color="auto"/>
      </w:divBdr>
    </w:div>
    <w:div w:id="1704668980">
      <w:bodyDiv w:val="1"/>
      <w:marLeft w:val="0"/>
      <w:marRight w:val="0"/>
      <w:marTop w:val="0"/>
      <w:marBottom w:val="0"/>
      <w:divBdr>
        <w:top w:val="none" w:sz="0" w:space="0" w:color="auto"/>
        <w:left w:val="none" w:sz="0" w:space="0" w:color="auto"/>
        <w:bottom w:val="none" w:sz="0" w:space="0" w:color="auto"/>
        <w:right w:val="none" w:sz="0" w:space="0" w:color="auto"/>
      </w:divBdr>
    </w:div>
    <w:div w:id="1708405966">
      <w:bodyDiv w:val="1"/>
      <w:marLeft w:val="0"/>
      <w:marRight w:val="0"/>
      <w:marTop w:val="0"/>
      <w:marBottom w:val="0"/>
      <w:divBdr>
        <w:top w:val="none" w:sz="0" w:space="0" w:color="auto"/>
        <w:left w:val="none" w:sz="0" w:space="0" w:color="auto"/>
        <w:bottom w:val="none" w:sz="0" w:space="0" w:color="auto"/>
        <w:right w:val="none" w:sz="0" w:space="0" w:color="auto"/>
      </w:divBdr>
    </w:div>
    <w:div w:id="1708679256">
      <w:bodyDiv w:val="1"/>
      <w:marLeft w:val="0"/>
      <w:marRight w:val="0"/>
      <w:marTop w:val="0"/>
      <w:marBottom w:val="0"/>
      <w:divBdr>
        <w:top w:val="none" w:sz="0" w:space="0" w:color="auto"/>
        <w:left w:val="none" w:sz="0" w:space="0" w:color="auto"/>
        <w:bottom w:val="none" w:sz="0" w:space="0" w:color="auto"/>
        <w:right w:val="none" w:sz="0" w:space="0" w:color="auto"/>
      </w:divBdr>
    </w:div>
    <w:div w:id="1710496249">
      <w:bodyDiv w:val="1"/>
      <w:marLeft w:val="0"/>
      <w:marRight w:val="0"/>
      <w:marTop w:val="0"/>
      <w:marBottom w:val="0"/>
      <w:divBdr>
        <w:top w:val="none" w:sz="0" w:space="0" w:color="auto"/>
        <w:left w:val="none" w:sz="0" w:space="0" w:color="auto"/>
        <w:bottom w:val="none" w:sz="0" w:space="0" w:color="auto"/>
        <w:right w:val="none" w:sz="0" w:space="0" w:color="auto"/>
      </w:divBdr>
    </w:div>
    <w:div w:id="1713338417">
      <w:bodyDiv w:val="1"/>
      <w:marLeft w:val="0"/>
      <w:marRight w:val="0"/>
      <w:marTop w:val="0"/>
      <w:marBottom w:val="0"/>
      <w:divBdr>
        <w:top w:val="none" w:sz="0" w:space="0" w:color="auto"/>
        <w:left w:val="none" w:sz="0" w:space="0" w:color="auto"/>
        <w:bottom w:val="none" w:sz="0" w:space="0" w:color="auto"/>
        <w:right w:val="none" w:sz="0" w:space="0" w:color="auto"/>
      </w:divBdr>
    </w:div>
    <w:div w:id="1713991416">
      <w:bodyDiv w:val="1"/>
      <w:marLeft w:val="0"/>
      <w:marRight w:val="0"/>
      <w:marTop w:val="0"/>
      <w:marBottom w:val="0"/>
      <w:divBdr>
        <w:top w:val="none" w:sz="0" w:space="0" w:color="auto"/>
        <w:left w:val="none" w:sz="0" w:space="0" w:color="auto"/>
        <w:bottom w:val="none" w:sz="0" w:space="0" w:color="auto"/>
        <w:right w:val="none" w:sz="0" w:space="0" w:color="auto"/>
      </w:divBdr>
    </w:div>
    <w:div w:id="1714575414">
      <w:bodyDiv w:val="1"/>
      <w:marLeft w:val="0"/>
      <w:marRight w:val="0"/>
      <w:marTop w:val="0"/>
      <w:marBottom w:val="0"/>
      <w:divBdr>
        <w:top w:val="none" w:sz="0" w:space="0" w:color="auto"/>
        <w:left w:val="none" w:sz="0" w:space="0" w:color="auto"/>
        <w:bottom w:val="none" w:sz="0" w:space="0" w:color="auto"/>
        <w:right w:val="none" w:sz="0" w:space="0" w:color="auto"/>
      </w:divBdr>
    </w:div>
    <w:div w:id="1715231707">
      <w:bodyDiv w:val="1"/>
      <w:marLeft w:val="0"/>
      <w:marRight w:val="0"/>
      <w:marTop w:val="0"/>
      <w:marBottom w:val="0"/>
      <w:divBdr>
        <w:top w:val="none" w:sz="0" w:space="0" w:color="auto"/>
        <w:left w:val="none" w:sz="0" w:space="0" w:color="auto"/>
        <w:bottom w:val="none" w:sz="0" w:space="0" w:color="auto"/>
        <w:right w:val="none" w:sz="0" w:space="0" w:color="auto"/>
      </w:divBdr>
    </w:div>
    <w:div w:id="1720132278">
      <w:bodyDiv w:val="1"/>
      <w:marLeft w:val="0"/>
      <w:marRight w:val="0"/>
      <w:marTop w:val="0"/>
      <w:marBottom w:val="0"/>
      <w:divBdr>
        <w:top w:val="none" w:sz="0" w:space="0" w:color="auto"/>
        <w:left w:val="none" w:sz="0" w:space="0" w:color="auto"/>
        <w:bottom w:val="none" w:sz="0" w:space="0" w:color="auto"/>
        <w:right w:val="none" w:sz="0" w:space="0" w:color="auto"/>
      </w:divBdr>
    </w:div>
    <w:div w:id="1720930454">
      <w:bodyDiv w:val="1"/>
      <w:marLeft w:val="0"/>
      <w:marRight w:val="0"/>
      <w:marTop w:val="0"/>
      <w:marBottom w:val="0"/>
      <w:divBdr>
        <w:top w:val="none" w:sz="0" w:space="0" w:color="auto"/>
        <w:left w:val="none" w:sz="0" w:space="0" w:color="auto"/>
        <w:bottom w:val="none" w:sz="0" w:space="0" w:color="auto"/>
        <w:right w:val="none" w:sz="0" w:space="0" w:color="auto"/>
      </w:divBdr>
    </w:div>
    <w:div w:id="1721129229">
      <w:bodyDiv w:val="1"/>
      <w:marLeft w:val="0"/>
      <w:marRight w:val="0"/>
      <w:marTop w:val="0"/>
      <w:marBottom w:val="0"/>
      <w:divBdr>
        <w:top w:val="none" w:sz="0" w:space="0" w:color="auto"/>
        <w:left w:val="none" w:sz="0" w:space="0" w:color="auto"/>
        <w:bottom w:val="none" w:sz="0" w:space="0" w:color="auto"/>
        <w:right w:val="none" w:sz="0" w:space="0" w:color="auto"/>
      </w:divBdr>
    </w:div>
    <w:div w:id="1721634122">
      <w:bodyDiv w:val="1"/>
      <w:marLeft w:val="0"/>
      <w:marRight w:val="0"/>
      <w:marTop w:val="0"/>
      <w:marBottom w:val="0"/>
      <w:divBdr>
        <w:top w:val="none" w:sz="0" w:space="0" w:color="auto"/>
        <w:left w:val="none" w:sz="0" w:space="0" w:color="auto"/>
        <w:bottom w:val="none" w:sz="0" w:space="0" w:color="auto"/>
        <w:right w:val="none" w:sz="0" w:space="0" w:color="auto"/>
      </w:divBdr>
    </w:div>
    <w:div w:id="1724476734">
      <w:bodyDiv w:val="1"/>
      <w:marLeft w:val="0"/>
      <w:marRight w:val="0"/>
      <w:marTop w:val="0"/>
      <w:marBottom w:val="0"/>
      <w:divBdr>
        <w:top w:val="none" w:sz="0" w:space="0" w:color="auto"/>
        <w:left w:val="none" w:sz="0" w:space="0" w:color="auto"/>
        <w:bottom w:val="none" w:sz="0" w:space="0" w:color="auto"/>
        <w:right w:val="none" w:sz="0" w:space="0" w:color="auto"/>
      </w:divBdr>
    </w:div>
    <w:div w:id="1725566953">
      <w:bodyDiv w:val="1"/>
      <w:marLeft w:val="0"/>
      <w:marRight w:val="0"/>
      <w:marTop w:val="0"/>
      <w:marBottom w:val="0"/>
      <w:divBdr>
        <w:top w:val="none" w:sz="0" w:space="0" w:color="auto"/>
        <w:left w:val="none" w:sz="0" w:space="0" w:color="auto"/>
        <w:bottom w:val="none" w:sz="0" w:space="0" w:color="auto"/>
        <w:right w:val="none" w:sz="0" w:space="0" w:color="auto"/>
      </w:divBdr>
    </w:div>
    <w:div w:id="1726441158">
      <w:bodyDiv w:val="1"/>
      <w:marLeft w:val="0"/>
      <w:marRight w:val="0"/>
      <w:marTop w:val="0"/>
      <w:marBottom w:val="0"/>
      <w:divBdr>
        <w:top w:val="none" w:sz="0" w:space="0" w:color="auto"/>
        <w:left w:val="none" w:sz="0" w:space="0" w:color="auto"/>
        <w:bottom w:val="none" w:sz="0" w:space="0" w:color="auto"/>
        <w:right w:val="none" w:sz="0" w:space="0" w:color="auto"/>
      </w:divBdr>
    </w:div>
    <w:div w:id="1726709586">
      <w:bodyDiv w:val="1"/>
      <w:marLeft w:val="0"/>
      <w:marRight w:val="0"/>
      <w:marTop w:val="0"/>
      <w:marBottom w:val="0"/>
      <w:divBdr>
        <w:top w:val="none" w:sz="0" w:space="0" w:color="auto"/>
        <w:left w:val="none" w:sz="0" w:space="0" w:color="auto"/>
        <w:bottom w:val="none" w:sz="0" w:space="0" w:color="auto"/>
        <w:right w:val="none" w:sz="0" w:space="0" w:color="auto"/>
      </w:divBdr>
    </w:div>
    <w:div w:id="1727143133">
      <w:bodyDiv w:val="1"/>
      <w:marLeft w:val="0"/>
      <w:marRight w:val="0"/>
      <w:marTop w:val="0"/>
      <w:marBottom w:val="0"/>
      <w:divBdr>
        <w:top w:val="none" w:sz="0" w:space="0" w:color="auto"/>
        <w:left w:val="none" w:sz="0" w:space="0" w:color="auto"/>
        <w:bottom w:val="none" w:sz="0" w:space="0" w:color="auto"/>
        <w:right w:val="none" w:sz="0" w:space="0" w:color="auto"/>
      </w:divBdr>
    </w:div>
    <w:div w:id="1727529733">
      <w:bodyDiv w:val="1"/>
      <w:marLeft w:val="0"/>
      <w:marRight w:val="0"/>
      <w:marTop w:val="0"/>
      <w:marBottom w:val="0"/>
      <w:divBdr>
        <w:top w:val="none" w:sz="0" w:space="0" w:color="auto"/>
        <w:left w:val="none" w:sz="0" w:space="0" w:color="auto"/>
        <w:bottom w:val="none" w:sz="0" w:space="0" w:color="auto"/>
        <w:right w:val="none" w:sz="0" w:space="0" w:color="auto"/>
      </w:divBdr>
    </w:div>
    <w:div w:id="1727559200">
      <w:bodyDiv w:val="1"/>
      <w:marLeft w:val="0"/>
      <w:marRight w:val="0"/>
      <w:marTop w:val="0"/>
      <w:marBottom w:val="0"/>
      <w:divBdr>
        <w:top w:val="none" w:sz="0" w:space="0" w:color="auto"/>
        <w:left w:val="none" w:sz="0" w:space="0" w:color="auto"/>
        <w:bottom w:val="none" w:sz="0" w:space="0" w:color="auto"/>
        <w:right w:val="none" w:sz="0" w:space="0" w:color="auto"/>
      </w:divBdr>
    </w:div>
    <w:div w:id="1728408307">
      <w:bodyDiv w:val="1"/>
      <w:marLeft w:val="0"/>
      <w:marRight w:val="0"/>
      <w:marTop w:val="0"/>
      <w:marBottom w:val="0"/>
      <w:divBdr>
        <w:top w:val="none" w:sz="0" w:space="0" w:color="auto"/>
        <w:left w:val="none" w:sz="0" w:space="0" w:color="auto"/>
        <w:bottom w:val="none" w:sz="0" w:space="0" w:color="auto"/>
        <w:right w:val="none" w:sz="0" w:space="0" w:color="auto"/>
      </w:divBdr>
    </w:div>
    <w:div w:id="1730953157">
      <w:bodyDiv w:val="1"/>
      <w:marLeft w:val="0"/>
      <w:marRight w:val="0"/>
      <w:marTop w:val="0"/>
      <w:marBottom w:val="0"/>
      <w:divBdr>
        <w:top w:val="none" w:sz="0" w:space="0" w:color="auto"/>
        <w:left w:val="none" w:sz="0" w:space="0" w:color="auto"/>
        <w:bottom w:val="none" w:sz="0" w:space="0" w:color="auto"/>
        <w:right w:val="none" w:sz="0" w:space="0" w:color="auto"/>
      </w:divBdr>
    </w:div>
    <w:div w:id="1732342261">
      <w:bodyDiv w:val="1"/>
      <w:marLeft w:val="0"/>
      <w:marRight w:val="0"/>
      <w:marTop w:val="0"/>
      <w:marBottom w:val="0"/>
      <w:divBdr>
        <w:top w:val="none" w:sz="0" w:space="0" w:color="auto"/>
        <w:left w:val="none" w:sz="0" w:space="0" w:color="auto"/>
        <w:bottom w:val="none" w:sz="0" w:space="0" w:color="auto"/>
        <w:right w:val="none" w:sz="0" w:space="0" w:color="auto"/>
      </w:divBdr>
    </w:div>
    <w:div w:id="1734423236">
      <w:bodyDiv w:val="1"/>
      <w:marLeft w:val="0"/>
      <w:marRight w:val="0"/>
      <w:marTop w:val="0"/>
      <w:marBottom w:val="0"/>
      <w:divBdr>
        <w:top w:val="none" w:sz="0" w:space="0" w:color="auto"/>
        <w:left w:val="none" w:sz="0" w:space="0" w:color="auto"/>
        <w:bottom w:val="none" w:sz="0" w:space="0" w:color="auto"/>
        <w:right w:val="none" w:sz="0" w:space="0" w:color="auto"/>
      </w:divBdr>
    </w:div>
    <w:div w:id="1737701779">
      <w:bodyDiv w:val="1"/>
      <w:marLeft w:val="0"/>
      <w:marRight w:val="0"/>
      <w:marTop w:val="0"/>
      <w:marBottom w:val="0"/>
      <w:divBdr>
        <w:top w:val="none" w:sz="0" w:space="0" w:color="auto"/>
        <w:left w:val="none" w:sz="0" w:space="0" w:color="auto"/>
        <w:bottom w:val="none" w:sz="0" w:space="0" w:color="auto"/>
        <w:right w:val="none" w:sz="0" w:space="0" w:color="auto"/>
      </w:divBdr>
    </w:div>
    <w:div w:id="1740903083">
      <w:bodyDiv w:val="1"/>
      <w:marLeft w:val="0"/>
      <w:marRight w:val="0"/>
      <w:marTop w:val="0"/>
      <w:marBottom w:val="0"/>
      <w:divBdr>
        <w:top w:val="none" w:sz="0" w:space="0" w:color="auto"/>
        <w:left w:val="none" w:sz="0" w:space="0" w:color="auto"/>
        <w:bottom w:val="none" w:sz="0" w:space="0" w:color="auto"/>
        <w:right w:val="none" w:sz="0" w:space="0" w:color="auto"/>
      </w:divBdr>
    </w:div>
    <w:div w:id="1741096555">
      <w:bodyDiv w:val="1"/>
      <w:marLeft w:val="0"/>
      <w:marRight w:val="0"/>
      <w:marTop w:val="0"/>
      <w:marBottom w:val="0"/>
      <w:divBdr>
        <w:top w:val="none" w:sz="0" w:space="0" w:color="auto"/>
        <w:left w:val="none" w:sz="0" w:space="0" w:color="auto"/>
        <w:bottom w:val="none" w:sz="0" w:space="0" w:color="auto"/>
        <w:right w:val="none" w:sz="0" w:space="0" w:color="auto"/>
      </w:divBdr>
    </w:div>
    <w:div w:id="1741173617">
      <w:bodyDiv w:val="1"/>
      <w:marLeft w:val="0"/>
      <w:marRight w:val="0"/>
      <w:marTop w:val="0"/>
      <w:marBottom w:val="0"/>
      <w:divBdr>
        <w:top w:val="none" w:sz="0" w:space="0" w:color="auto"/>
        <w:left w:val="none" w:sz="0" w:space="0" w:color="auto"/>
        <w:bottom w:val="none" w:sz="0" w:space="0" w:color="auto"/>
        <w:right w:val="none" w:sz="0" w:space="0" w:color="auto"/>
      </w:divBdr>
    </w:div>
    <w:div w:id="1741755165">
      <w:bodyDiv w:val="1"/>
      <w:marLeft w:val="0"/>
      <w:marRight w:val="0"/>
      <w:marTop w:val="0"/>
      <w:marBottom w:val="0"/>
      <w:divBdr>
        <w:top w:val="none" w:sz="0" w:space="0" w:color="auto"/>
        <w:left w:val="none" w:sz="0" w:space="0" w:color="auto"/>
        <w:bottom w:val="none" w:sz="0" w:space="0" w:color="auto"/>
        <w:right w:val="none" w:sz="0" w:space="0" w:color="auto"/>
      </w:divBdr>
    </w:div>
    <w:div w:id="1742750588">
      <w:bodyDiv w:val="1"/>
      <w:marLeft w:val="0"/>
      <w:marRight w:val="0"/>
      <w:marTop w:val="0"/>
      <w:marBottom w:val="0"/>
      <w:divBdr>
        <w:top w:val="none" w:sz="0" w:space="0" w:color="auto"/>
        <w:left w:val="none" w:sz="0" w:space="0" w:color="auto"/>
        <w:bottom w:val="none" w:sz="0" w:space="0" w:color="auto"/>
        <w:right w:val="none" w:sz="0" w:space="0" w:color="auto"/>
      </w:divBdr>
    </w:div>
    <w:div w:id="1743722761">
      <w:bodyDiv w:val="1"/>
      <w:marLeft w:val="0"/>
      <w:marRight w:val="0"/>
      <w:marTop w:val="0"/>
      <w:marBottom w:val="0"/>
      <w:divBdr>
        <w:top w:val="none" w:sz="0" w:space="0" w:color="auto"/>
        <w:left w:val="none" w:sz="0" w:space="0" w:color="auto"/>
        <w:bottom w:val="none" w:sz="0" w:space="0" w:color="auto"/>
        <w:right w:val="none" w:sz="0" w:space="0" w:color="auto"/>
      </w:divBdr>
    </w:div>
    <w:div w:id="1744790796">
      <w:bodyDiv w:val="1"/>
      <w:marLeft w:val="0"/>
      <w:marRight w:val="0"/>
      <w:marTop w:val="0"/>
      <w:marBottom w:val="0"/>
      <w:divBdr>
        <w:top w:val="none" w:sz="0" w:space="0" w:color="auto"/>
        <w:left w:val="none" w:sz="0" w:space="0" w:color="auto"/>
        <w:bottom w:val="none" w:sz="0" w:space="0" w:color="auto"/>
        <w:right w:val="none" w:sz="0" w:space="0" w:color="auto"/>
      </w:divBdr>
    </w:div>
    <w:div w:id="1747532223">
      <w:bodyDiv w:val="1"/>
      <w:marLeft w:val="0"/>
      <w:marRight w:val="0"/>
      <w:marTop w:val="0"/>
      <w:marBottom w:val="0"/>
      <w:divBdr>
        <w:top w:val="none" w:sz="0" w:space="0" w:color="auto"/>
        <w:left w:val="none" w:sz="0" w:space="0" w:color="auto"/>
        <w:bottom w:val="none" w:sz="0" w:space="0" w:color="auto"/>
        <w:right w:val="none" w:sz="0" w:space="0" w:color="auto"/>
      </w:divBdr>
    </w:div>
    <w:div w:id="1752506000">
      <w:bodyDiv w:val="1"/>
      <w:marLeft w:val="0"/>
      <w:marRight w:val="0"/>
      <w:marTop w:val="0"/>
      <w:marBottom w:val="0"/>
      <w:divBdr>
        <w:top w:val="none" w:sz="0" w:space="0" w:color="auto"/>
        <w:left w:val="none" w:sz="0" w:space="0" w:color="auto"/>
        <w:bottom w:val="none" w:sz="0" w:space="0" w:color="auto"/>
        <w:right w:val="none" w:sz="0" w:space="0" w:color="auto"/>
      </w:divBdr>
    </w:div>
    <w:div w:id="1755080636">
      <w:bodyDiv w:val="1"/>
      <w:marLeft w:val="0"/>
      <w:marRight w:val="0"/>
      <w:marTop w:val="0"/>
      <w:marBottom w:val="0"/>
      <w:divBdr>
        <w:top w:val="none" w:sz="0" w:space="0" w:color="auto"/>
        <w:left w:val="none" w:sz="0" w:space="0" w:color="auto"/>
        <w:bottom w:val="none" w:sz="0" w:space="0" w:color="auto"/>
        <w:right w:val="none" w:sz="0" w:space="0" w:color="auto"/>
      </w:divBdr>
    </w:div>
    <w:div w:id="1764642905">
      <w:bodyDiv w:val="1"/>
      <w:marLeft w:val="0"/>
      <w:marRight w:val="0"/>
      <w:marTop w:val="0"/>
      <w:marBottom w:val="0"/>
      <w:divBdr>
        <w:top w:val="none" w:sz="0" w:space="0" w:color="auto"/>
        <w:left w:val="none" w:sz="0" w:space="0" w:color="auto"/>
        <w:bottom w:val="none" w:sz="0" w:space="0" w:color="auto"/>
        <w:right w:val="none" w:sz="0" w:space="0" w:color="auto"/>
      </w:divBdr>
    </w:div>
    <w:div w:id="1765224097">
      <w:bodyDiv w:val="1"/>
      <w:marLeft w:val="0"/>
      <w:marRight w:val="0"/>
      <w:marTop w:val="0"/>
      <w:marBottom w:val="0"/>
      <w:divBdr>
        <w:top w:val="none" w:sz="0" w:space="0" w:color="auto"/>
        <w:left w:val="none" w:sz="0" w:space="0" w:color="auto"/>
        <w:bottom w:val="none" w:sz="0" w:space="0" w:color="auto"/>
        <w:right w:val="none" w:sz="0" w:space="0" w:color="auto"/>
      </w:divBdr>
    </w:div>
    <w:div w:id="1765764278">
      <w:bodyDiv w:val="1"/>
      <w:marLeft w:val="0"/>
      <w:marRight w:val="0"/>
      <w:marTop w:val="0"/>
      <w:marBottom w:val="0"/>
      <w:divBdr>
        <w:top w:val="none" w:sz="0" w:space="0" w:color="auto"/>
        <w:left w:val="none" w:sz="0" w:space="0" w:color="auto"/>
        <w:bottom w:val="none" w:sz="0" w:space="0" w:color="auto"/>
        <w:right w:val="none" w:sz="0" w:space="0" w:color="auto"/>
      </w:divBdr>
    </w:div>
    <w:div w:id="1768380043">
      <w:bodyDiv w:val="1"/>
      <w:marLeft w:val="0"/>
      <w:marRight w:val="0"/>
      <w:marTop w:val="0"/>
      <w:marBottom w:val="0"/>
      <w:divBdr>
        <w:top w:val="none" w:sz="0" w:space="0" w:color="auto"/>
        <w:left w:val="none" w:sz="0" w:space="0" w:color="auto"/>
        <w:bottom w:val="none" w:sz="0" w:space="0" w:color="auto"/>
        <w:right w:val="none" w:sz="0" w:space="0" w:color="auto"/>
      </w:divBdr>
    </w:div>
    <w:div w:id="1769154515">
      <w:bodyDiv w:val="1"/>
      <w:marLeft w:val="0"/>
      <w:marRight w:val="0"/>
      <w:marTop w:val="0"/>
      <w:marBottom w:val="0"/>
      <w:divBdr>
        <w:top w:val="none" w:sz="0" w:space="0" w:color="auto"/>
        <w:left w:val="none" w:sz="0" w:space="0" w:color="auto"/>
        <w:bottom w:val="none" w:sz="0" w:space="0" w:color="auto"/>
        <w:right w:val="none" w:sz="0" w:space="0" w:color="auto"/>
      </w:divBdr>
    </w:div>
    <w:div w:id="1769808884">
      <w:bodyDiv w:val="1"/>
      <w:marLeft w:val="0"/>
      <w:marRight w:val="0"/>
      <w:marTop w:val="0"/>
      <w:marBottom w:val="0"/>
      <w:divBdr>
        <w:top w:val="none" w:sz="0" w:space="0" w:color="auto"/>
        <w:left w:val="none" w:sz="0" w:space="0" w:color="auto"/>
        <w:bottom w:val="none" w:sz="0" w:space="0" w:color="auto"/>
        <w:right w:val="none" w:sz="0" w:space="0" w:color="auto"/>
      </w:divBdr>
    </w:div>
    <w:div w:id="1770158963">
      <w:bodyDiv w:val="1"/>
      <w:marLeft w:val="0"/>
      <w:marRight w:val="0"/>
      <w:marTop w:val="0"/>
      <w:marBottom w:val="0"/>
      <w:divBdr>
        <w:top w:val="none" w:sz="0" w:space="0" w:color="auto"/>
        <w:left w:val="none" w:sz="0" w:space="0" w:color="auto"/>
        <w:bottom w:val="none" w:sz="0" w:space="0" w:color="auto"/>
        <w:right w:val="none" w:sz="0" w:space="0" w:color="auto"/>
      </w:divBdr>
    </w:div>
    <w:div w:id="1775441616">
      <w:bodyDiv w:val="1"/>
      <w:marLeft w:val="0"/>
      <w:marRight w:val="0"/>
      <w:marTop w:val="0"/>
      <w:marBottom w:val="0"/>
      <w:divBdr>
        <w:top w:val="none" w:sz="0" w:space="0" w:color="auto"/>
        <w:left w:val="none" w:sz="0" w:space="0" w:color="auto"/>
        <w:bottom w:val="none" w:sz="0" w:space="0" w:color="auto"/>
        <w:right w:val="none" w:sz="0" w:space="0" w:color="auto"/>
      </w:divBdr>
    </w:div>
    <w:div w:id="1776293103">
      <w:bodyDiv w:val="1"/>
      <w:marLeft w:val="0"/>
      <w:marRight w:val="0"/>
      <w:marTop w:val="0"/>
      <w:marBottom w:val="0"/>
      <w:divBdr>
        <w:top w:val="none" w:sz="0" w:space="0" w:color="auto"/>
        <w:left w:val="none" w:sz="0" w:space="0" w:color="auto"/>
        <w:bottom w:val="none" w:sz="0" w:space="0" w:color="auto"/>
        <w:right w:val="none" w:sz="0" w:space="0" w:color="auto"/>
      </w:divBdr>
    </w:div>
    <w:div w:id="1777211304">
      <w:bodyDiv w:val="1"/>
      <w:marLeft w:val="0"/>
      <w:marRight w:val="0"/>
      <w:marTop w:val="0"/>
      <w:marBottom w:val="0"/>
      <w:divBdr>
        <w:top w:val="none" w:sz="0" w:space="0" w:color="auto"/>
        <w:left w:val="none" w:sz="0" w:space="0" w:color="auto"/>
        <w:bottom w:val="none" w:sz="0" w:space="0" w:color="auto"/>
        <w:right w:val="none" w:sz="0" w:space="0" w:color="auto"/>
      </w:divBdr>
    </w:div>
    <w:div w:id="1777285486">
      <w:bodyDiv w:val="1"/>
      <w:marLeft w:val="0"/>
      <w:marRight w:val="0"/>
      <w:marTop w:val="0"/>
      <w:marBottom w:val="0"/>
      <w:divBdr>
        <w:top w:val="none" w:sz="0" w:space="0" w:color="auto"/>
        <w:left w:val="none" w:sz="0" w:space="0" w:color="auto"/>
        <w:bottom w:val="none" w:sz="0" w:space="0" w:color="auto"/>
        <w:right w:val="none" w:sz="0" w:space="0" w:color="auto"/>
      </w:divBdr>
    </w:div>
    <w:div w:id="1777752976">
      <w:bodyDiv w:val="1"/>
      <w:marLeft w:val="0"/>
      <w:marRight w:val="0"/>
      <w:marTop w:val="0"/>
      <w:marBottom w:val="0"/>
      <w:divBdr>
        <w:top w:val="none" w:sz="0" w:space="0" w:color="auto"/>
        <w:left w:val="none" w:sz="0" w:space="0" w:color="auto"/>
        <w:bottom w:val="none" w:sz="0" w:space="0" w:color="auto"/>
        <w:right w:val="none" w:sz="0" w:space="0" w:color="auto"/>
      </w:divBdr>
    </w:div>
    <w:div w:id="1778791849">
      <w:bodyDiv w:val="1"/>
      <w:marLeft w:val="0"/>
      <w:marRight w:val="0"/>
      <w:marTop w:val="0"/>
      <w:marBottom w:val="0"/>
      <w:divBdr>
        <w:top w:val="none" w:sz="0" w:space="0" w:color="auto"/>
        <w:left w:val="none" w:sz="0" w:space="0" w:color="auto"/>
        <w:bottom w:val="none" w:sz="0" w:space="0" w:color="auto"/>
        <w:right w:val="none" w:sz="0" w:space="0" w:color="auto"/>
      </w:divBdr>
    </w:div>
    <w:div w:id="1780830734">
      <w:bodyDiv w:val="1"/>
      <w:marLeft w:val="0"/>
      <w:marRight w:val="0"/>
      <w:marTop w:val="0"/>
      <w:marBottom w:val="0"/>
      <w:divBdr>
        <w:top w:val="none" w:sz="0" w:space="0" w:color="auto"/>
        <w:left w:val="none" w:sz="0" w:space="0" w:color="auto"/>
        <w:bottom w:val="none" w:sz="0" w:space="0" w:color="auto"/>
        <w:right w:val="none" w:sz="0" w:space="0" w:color="auto"/>
      </w:divBdr>
    </w:div>
    <w:div w:id="1781752760">
      <w:bodyDiv w:val="1"/>
      <w:marLeft w:val="0"/>
      <w:marRight w:val="0"/>
      <w:marTop w:val="0"/>
      <w:marBottom w:val="0"/>
      <w:divBdr>
        <w:top w:val="none" w:sz="0" w:space="0" w:color="auto"/>
        <w:left w:val="none" w:sz="0" w:space="0" w:color="auto"/>
        <w:bottom w:val="none" w:sz="0" w:space="0" w:color="auto"/>
        <w:right w:val="none" w:sz="0" w:space="0" w:color="auto"/>
      </w:divBdr>
    </w:div>
    <w:div w:id="1786533579">
      <w:bodyDiv w:val="1"/>
      <w:marLeft w:val="0"/>
      <w:marRight w:val="0"/>
      <w:marTop w:val="0"/>
      <w:marBottom w:val="0"/>
      <w:divBdr>
        <w:top w:val="none" w:sz="0" w:space="0" w:color="auto"/>
        <w:left w:val="none" w:sz="0" w:space="0" w:color="auto"/>
        <w:bottom w:val="none" w:sz="0" w:space="0" w:color="auto"/>
        <w:right w:val="none" w:sz="0" w:space="0" w:color="auto"/>
      </w:divBdr>
    </w:div>
    <w:div w:id="1787388524">
      <w:bodyDiv w:val="1"/>
      <w:marLeft w:val="0"/>
      <w:marRight w:val="0"/>
      <w:marTop w:val="0"/>
      <w:marBottom w:val="0"/>
      <w:divBdr>
        <w:top w:val="none" w:sz="0" w:space="0" w:color="auto"/>
        <w:left w:val="none" w:sz="0" w:space="0" w:color="auto"/>
        <w:bottom w:val="none" w:sz="0" w:space="0" w:color="auto"/>
        <w:right w:val="none" w:sz="0" w:space="0" w:color="auto"/>
      </w:divBdr>
    </w:div>
    <w:div w:id="1788349448">
      <w:bodyDiv w:val="1"/>
      <w:marLeft w:val="0"/>
      <w:marRight w:val="0"/>
      <w:marTop w:val="0"/>
      <w:marBottom w:val="0"/>
      <w:divBdr>
        <w:top w:val="none" w:sz="0" w:space="0" w:color="auto"/>
        <w:left w:val="none" w:sz="0" w:space="0" w:color="auto"/>
        <w:bottom w:val="none" w:sz="0" w:space="0" w:color="auto"/>
        <w:right w:val="none" w:sz="0" w:space="0" w:color="auto"/>
      </w:divBdr>
    </w:div>
    <w:div w:id="1788548563">
      <w:bodyDiv w:val="1"/>
      <w:marLeft w:val="0"/>
      <w:marRight w:val="0"/>
      <w:marTop w:val="0"/>
      <w:marBottom w:val="0"/>
      <w:divBdr>
        <w:top w:val="none" w:sz="0" w:space="0" w:color="auto"/>
        <w:left w:val="none" w:sz="0" w:space="0" w:color="auto"/>
        <w:bottom w:val="none" w:sz="0" w:space="0" w:color="auto"/>
        <w:right w:val="none" w:sz="0" w:space="0" w:color="auto"/>
      </w:divBdr>
    </w:div>
    <w:div w:id="1789617893">
      <w:bodyDiv w:val="1"/>
      <w:marLeft w:val="0"/>
      <w:marRight w:val="0"/>
      <w:marTop w:val="0"/>
      <w:marBottom w:val="0"/>
      <w:divBdr>
        <w:top w:val="none" w:sz="0" w:space="0" w:color="auto"/>
        <w:left w:val="none" w:sz="0" w:space="0" w:color="auto"/>
        <w:bottom w:val="none" w:sz="0" w:space="0" w:color="auto"/>
        <w:right w:val="none" w:sz="0" w:space="0" w:color="auto"/>
      </w:divBdr>
    </w:div>
    <w:div w:id="1789663795">
      <w:bodyDiv w:val="1"/>
      <w:marLeft w:val="0"/>
      <w:marRight w:val="0"/>
      <w:marTop w:val="0"/>
      <w:marBottom w:val="0"/>
      <w:divBdr>
        <w:top w:val="none" w:sz="0" w:space="0" w:color="auto"/>
        <w:left w:val="none" w:sz="0" w:space="0" w:color="auto"/>
        <w:bottom w:val="none" w:sz="0" w:space="0" w:color="auto"/>
        <w:right w:val="none" w:sz="0" w:space="0" w:color="auto"/>
      </w:divBdr>
    </w:div>
    <w:div w:id="1790388875">
      <w:bodyDiv w:val="1"/>
      <w:marLeft w:val="0"/>
      <w:marRight w:val="0"/>
      <w:marTop w:val="0"/>
      <w:marBottom w:val="0"/>
      <w:divBdr>
        <w:top w:val="none" w:sz="0" w:space="0" w:color="auto"/>
        <w:left w:val="none" w:sz="0" w:space="0" w:color="auto"/>
        <w:bottom w:val="none" w:sz="0" w:space="0" w:color="auto"/>
        <w:right w:val="none" w:sz="0" w:space="0" w:color="auto"/>
      </w:divBdr>
    </w:div>
    <w:div w:id="1790584323">
      <w:bodyDiv w:val="1"/>
      <w:marLeft w:val="0"/>
      <w:marRight w:val="0"/>
      <w:marTop w:val="0"/>
      <w:marBottom w:val="0"/>
      <w:divBdr>
        <w:top w:val="none" w:sz="0" w:space="0" w:color="auto"/>
        <w:left w:val="none" w:sz="0" w:space="0" w:color="auto"/>
        <w:bottom w:val="none" w:sz="0" w:space="0" w:color="auto"/>
        <w:right w:val="none" w:sz="0" w:space="0" w:color="auto"/>
      </w:divBdr>
    </w:div>
    <w:div w:id="1791391164">
      <w:bodyDiv w:val="1"/>
      <w:marLeft w:val="0"/>
      <w:marRight w:val="0"/>
      <w:marTop w:val="0"/>
      <w:marBottom w:val="0"/>
      <w:divBdr>
        <w:top w:val="none" w:sz="0" w:space="0" w:color="auto"/>
        <w:left w:val="none" w:sz="0" w:space="0" w:color="auto"/>
        <w:bottom w:val="none" w:sz="0" w:space="0" w:color="auto"/>
        <w:right w:val="none" w:sz="0" w:space="0" w:color="auto"/>
      </w:divBdr>
    </w:div>
    <w:div w:id="1793211328">
      <w:bodyDiv w:val="1"/>
      <w:marLeft w:val="0"/>
      <w:marRight w:val="0"/>
      <w:marTop w:val="0"/>
      <w:marBottom w:val="0"/>
      <w:divBdr>
        <w:top w:val="none" w:sz="0" w:space="0" w:color="auto"/>
        <w:left w:val="none" w:sz="0" w:space="0" w:color="auto"/>
        <w:bottom w:val="none" w:sz="0" w:space="0" w:color="auto"/>
        <w:right w:val="none" w:sz="0" w:space="0" w:color="auto"/>
      </w:divBdr>
    </w:div>
    <w:div w:id="1794791129">
      <w:bodyDiv w:val="1"/>
      <w:marLeft w:val="0"/>
      <w:marRight w:val="0"/>
      <w:marTop w:val="0"/>
      <w:marBottom w:val="0"/>
      <w:divBdr>
        <w:top w:val="none" w:sz="0" w:space="0" w:color="auto"/>
        <w:left w:val="none" w:sz="0" w:space="0" w:color="auto"/>
        <w:bottom w:val="none" w:sz="0" w:space="0" w:color="auto"/>
        <w:right w:val="none" w:sz="0" w:space="0" w:color="auto"/>
      </w:divBdr>
    </w:div>
    <w:div w:id="1797065722">
      <w:bodyDiv w:val="1"/>
      <w:marLeft w:val="0"/>
      <w:marRight w:val="0"/>
      <w:marTop w:val="0"/>
      <w:marBottom w:val="0"/>
      <w:divBdr>
        <w:top w:val="none" w:sz="0" w:space="0" w:color="auto"/>
        <w:left w:val="none" w:sz="0" w:space="0" w:color="auto"/>
        <w:bottom w:val="none" w:sz="0" w:space="0" w:color="auto"/>
        <w:right w:val="none" w:sz="0" w:space="0" w:color="auto"/>
      </w:divBdr>
    </w:div>
    <w:div w:id="1797067602">
      <w:bodyDiv w:val="1"/>
      <w:marLeft w:val="0"/>
      <w:marRight w:val="0"/>
      <w:marTop w:val="0"/>
      <w:marBottom w:val="0"/>
      <w:divBdr>
        <w:top w:val="none" w:sz="0" w:space="0" w:color="auto"/>
        <w:left w:val="none" w:sz="0" w:space="0" w:color="auto"/>
        <w:bottom w:val="none" w:sz="0" w:space="0" w:color="auto"/>
        <w:right w:val="none" w:sz="0" w:space="0" w:color="auto"/>
      </w:divBdr>
    </w:div>
    <w:div w:id="1798058659">
      <w:bodyDiv w:val="1"/>
      <w:marLeft w:val="0"/>
      <w:marRight w:val="0"/>
      <w:marTop w:val="0"/>
      <w:marBottom w:val="0"/>
      <w:divBdr>
        <w:top w:val="none" w:sz="0" w:space="0" w:color="auto"/>
        <w:left w:val="none" w:sz="0" w:space="0" w:color="auto"/>
        <w:bottom w:val="none" w:sz="0" w:space="0" w:color="auto"/>
        <w:right w:val="none" w:sz="0" w:space="0" w:color="auto"/>
      </w:divBdr>
    </w:div>
    <w:div w:id="1802456287">
      <w:bodyDiv w:val="1"/>
      <w:marLeft w:val="0"/>
      <w:marRight w:val="0"/>
      <w:marTop w:val="0"/>
      <w:marBottom w:val="0"/>
      <w:divBdr>
        <w:top w:val="none" w:sz="0" w:space="0" w:color="auto"/>
        <w:left w:val="none" w:sz="0" w:space="0" w:color="auto"/>
        <w:bottom w:val="none" w:sz="0" w:space="0" w:color="auto"/>
        <w:right w:val="none" w:sz="0" w:space="0" w:color="auto"/>
      </w:divBdr>
    </w:div>
    <w:div w:id="1802796284">
      <w:bodyDiv w:val="1"/>
      <w:marLeft w:val="0"/>
      <w:marRight w:val="0"/>
      <w:marTop w:val="0"/>
      <w:marBottom w:val="0"/>
      <w:divBdr>
        <w:top w:val="none" w:sz="0" w:space="0" w:color="auto"/>
        <w:left w:val="none" w:sz="0" w:space="0" w:color="auto"/>
        <w:bottom w:val="none" w:sz="0" w:space="0" w:color="auto"/>
        <w:right w:val="none" w:sz="0" w:space="0" w:color="auto"/>
      </w:divBdr>
    </w:div>
    <w:div w:id="1803965160">
      <w:bodyDiv w:val="1"/>
      <w:marLeft w:val="0"/>
      <w:marRight w:val="0"/>
      <w:marTop w:val="0"/>
      <w:marBottom w:val="0"/>
      <w:divBdr>
        <w:top w:val="none" w:sz="0" w:space="0" w:color="auto"/>
        <w:left w:val="none" w:sz="0" w:space="0" w:color="auto"/>
        <w:bottom w:val="none" w:sz="0" w:space="0" w:color="auto"/>
        <w:right w:val="none" w:sz="0" w:space="0" w:color="auto"/>
      </w:divBdr>
    </w:div>
    <w:div w:id="1804495951">
      <w:bodyDiv w:val="1"/>
      <w:marLeft w:val="0"/>
      <w:marRight w:val="0"/>
      <w:marTop w:val="0"/>
      <w:marBottom w:val="0"/>
      <w:divBdr>
        <w:top w:val="none" w:sz="0" w:space="0" w:color="auto"/>
        <w:left w:val="none" w:sz="0" w:space="0" w:color="auto"/>
        <w:bottom w:val="none" w:sz="0" w:space="0" w:color="auto"/>
        <w:right w:val="none" w:sz="0" w:space="0" w:color="auto"/>
      </w:divBdr>
    </w:div>
    <w:div w:id="1804620354">
      <w:bodyDiv w:val="1"/>
      <w:marLeft w:val="0"/>
      <w:marRight w:val="0"/>
      <w:marTop w:val="0"/>
      <w:marBottom w:val="0"/>
      <w:divBdr>
        <w:top w:val="none" w:sz="0" w:space="0" w:color="auto"/>
        <w:left w:val="none" w:sz="0" w:space="0" w:color="auto"/>
        <w:bottom w:val="none" w:sz="0" w:space="0" w:color="auto"/>
        <w:right w:val="none" w:sz="0" w:space="0" w:color="auto"/>
      </w:divBdr>
    </w:div>
    <w:div w:id="1805779864">
      <w:bodyDiv w:val="1"/>
      <w:marLeft w:val="0"/>
      <w:marRight w:val="0"/>
      <w:marTop w:val="0"/>
      <w:marBottom w:val="0"/>
      <w:divBdr>
        <w:top w:val="none" w:sz="0" w:space="0" w:color="auto"/>
        <w:left w:val="none" w:sz="0" w:space="0" w:color="auto"/>
        <w:bottom w:val="none" w:sz="0" w:space="0" w:color="auto"/>
        <w:right w:val="none" w:sz="0" w:space="0" w:color="auto"/>
      </w:divBdr>
    </w:div>
    <w:div w:id="1809931565">
      <w:bodyDiv w:val="1"/>
      <w:marLeft w:val="0"/>
      <w:marRight w:val="0"/>
      <w:marTop w:val="0"/>
      <w:marBottom w:val="0"/>
      <w:divBdr>
        <w:top w:val="none" w:sz="0" w:space="0" w:color="auto"/>
        <w:left w:val="none" w:sz="0" w:space="0" w:color="auto"/>
        <w:bottom w:val="none" w:sz="0" w:space="0" w:color="auto"/>
        <w:right w:val="none" w:sz="0" w:space="0" w:color="auto"/>
      </w:divBdr>
    </w:div>
    <w:div w:id="1810855997">
      <w:bodyDiv w:val="1"/>
      <w:marLeft w:val="0"/>
      <w:marRight w:val="0"/>
      <w:marTop w:val="0"/>
      <w:marBottom w:val="0"/>
      <w:divBdr>
        <w:top w:val="none" w:sz="0" w:space="0" w:color="auto"/>
        <w:left w:val="none" w:sz="0" w:space="0" w:color="auto"/>
        <w:bottom w:val="none" w:sz="0" w:space="0" w:color="auto"/>
        <w:right w:val="none" w:sz="0" w:space="0" w:color="auto"/>
      </w:divBdr>
    </w:div>
    <w:div w:id="1811822747">
      <w:bodyDiv w:val="1"/>
      <w:marLeft w:val="0"/>
      <w:marRight w:val="0"/>
      <w:marTop w:val="0"/>
      <w:marBottom w:val="0"/>
      <w:divBdr>
        <w:top w:val="none" w:sz="0" w:space="0" w:color="auto"/>
        <w:left w:val="none" w:sz="0" w:space="0" w:color="auto"/>
        <w:bottom w:val="none" w:sz="0" w:space="0" w:color="auto"/>
        <w:right w:val="none" w:sz="0" w:space="0" w:color="auto"/>
      </w:divBdr>
    </w:div>
    <w:div w:id="1815022554">
      <w:bodyDiv w:val="1"/>
      <w:marLeft w:val="0"/>
      <w:marRight w:val="0"/>
      <w:marTop w:val="0"/>
      <w:marBottom w:val="0"/>
      <w:divBdr>
        <w:top w:val="none" w:sz="0" w:space="0" w:color="auto"/>
        <w:left w:val="none" w:sz="0" w:space="0" w:color="auto"/>
        <w:bottom w:val="none" w:sz="0" w:space="0" w:color="auto"/>
        <w:right w:val="none" w:sz="0" w:space="0" w:color="auto"/>
      </w:divBdr>
    </w:div>
    <w:div w:id="1817716948">
      <w:bodyDiv w:val="1"/>
      <w:marLeft w:val="0"/>
      <w:marRight w:val="0"/>
      <w:marTop w:val="0"/>
      <w:marBottom w:val="0"/>
      <w:divBdr>
        <w:top w:val="none" w:sz="0" w:space="0" w:color="auto"/>
        <w:left w:val="none" w:sz="0" w:space="0" w:color="auto"/>
        <w:bottom w:val="none" w:sz="0" w:space="0" w:color="auto"/>
        <w:right w:val="none" w:sz="0" w:space="0" w:color="auto"/>
      </w:divBdr>
    </w:div>
    <w:div w:id="1818453170">
      <w:bodyDiv w:val="1"/>
      <w:marLeft w:val="0"/>
      <w:marRight w:val="0"/>
      <w:marTop w:val="0"/>
      <w:marBottom w:val="0"/>
      <w:divBdr>
        <w:top w:val="none" w:sz="0" w:space="0" w:color="auto"/>
        <w:left w:val="none" w:sz="0" w:space="0" w:color="auto"/>
        <w:bottom w:val="none" w:sz="0" w:space="0" w:color="auto"/>
        <w:right w:val="none" w:sz="0" w:space="0" w:color="auto"/>
      </w:divBdr>
    </w:div>
    <w:div w:id="1820073877">
      <w:bodyDiv w:val="1"/>
      <w:marLeft w:val="0"/>
      <w:marRight w:val="0"/>
      <w:marTop w:val="0"/>
      <w:marBottom w:val="0"/>
      <w:divBdr>
        <w:top w:val="none" w:sz="0" w:space="0" w:color="auto"/>
        <w:left w:val="none" w:sz="0" w:space="0" w:color="auto"/>
        <w:bottom w:val="none" w:sz="0" w:space="0" w:color="auto"/>
        <w:right w:val="none" w:sz="0" w:space="0" w:color="auto"/>
      </w:divBdr>
    </w:div>
    <w:div w:id="1821580623">
      <w:bodyDiv w:val="1"/>
      <w:marLeft w:val="0"/>
      <w:marRight w:val="0"/>
      <w:marTop w:val="0"/>
      <w:marBottom w:val="0"/>
      <w:divBdr>
        <w:top w:val="none" w:sz="0" w:space="0" w:color="auto"/>
        <w:left w:val="none" w:sz="0" w:space="0" w:color="auto"/>
        <w:bottom w:val="none" w:sz="0" w:space="0" w:color="auto"/>
        <w:right w:val="none" w:sz="0" w:space="0" w:color="auto"/>
      </w:divBdr>
    </w:div>
    <w:div w:id="1824155538">
      <w:bodyDiv w:val="1"/>
      <w:marLeft w:val="0"/>
      <w:marRight w:val="0"/>
      <w:marTop w:val="0"/>
      <w:marBottom w:val="0"/>
      <w:divBdr>
        <w:top w:val="none" w:sz="0" w:space="0" w:color="auto"/>
        <w:left w:val="none" w:sz="0" w:space="0" w:color="auto"/>
        <w:bottom w:val="none" w:sz="0" w:space="0" w:color="auto"/>
        <w:right w:val="none" w:sz="0" w:space="0" w:color="auto"/>
      </w:divBdr>
    </w:div>
    <w:div w:id="1824202070">
      <w:bodyDiv w:val="1"/>
      <w:marLeft w:val="0"/>
      <w:marRight w:val="0"/>
      <w:marTop w:val="0"/>
      <w:marBottom w:val="0"/>
      <w:divBdr>
        <w:top w:val="none" w:sz="0" w:space="0" w:color="auto"/>
        <w:left w:val="none" w:sz="0" w:space="0" w:color="auto"/>
        <w:bottom w:val="none" w:sz="0" w:space="0" w:color="auto"/>
        <w:right w:val="none" w:sz="0" w:space="0" w:color="auto"/>
      </w:divBdr>
    </w:div>
    <w:div w:id="1824274478">
      <w:bodyDiv w:val="1"/>
      <w:marLeft w:val="0"/>
      <w:marRight w:val="0"/>
      <w:marTop w:val="0"/>
      <w:marBottom w:val="0"/>
      <w:divBdr>
        <w:top w:val="none" w:sz="0" w:space="0" w:color="auto"/>
        <w:left w:val="none" w:sz="0" w:space="0" w:color="auto"/>
        <w:bottom w:val="none" w:sz="0" w:space="0" w:color="auto"/>
        <w:right w:val="none" w:sz="0" w:space="0" w:color="auto"/>
      </w:divBdr>
    </w:div>
    <w:div w:id="1825706303">
      <w:bodyDiv w:val="1"/>
      <w:marLeft w:val="0"/>
      <w:marRight w:val="0"/>
      <w:marTop w:val="0"/>
      <w:marBottom w:val="0"/>
      <w:divBdr>
        <w:top w:val="none" w:sz="0" w:space="0" w:color="auto"/>
        <w:left w:val="none" w:sz="0" w:space="0" w:color="auto"/>
        <w:bottom w:val="none" w:sz="0" w:space="0" w:color="auto"/>
        <w:right w:val="none" w:sz="0" w:space="0" w:color="auto"/>
      </w:divBdr>
    </w:div>
    <w:div w:id="1826701722">
      <w:bodyDiv w:val="1"/>
      <w:marLeft w:val="0"/>
      <w:marRight w:val="0"/>
      <w:marTop w:val="0"/>
      <w:marBottom w:val="0"/>
      <w:divBdr>
        <w:top w:val="none" w:sz="0" w:space="0" w:color="auto"/>
        <w:left w:val="none" w:sz="0" w:space="0" w:color="auto"/>
        <w:bottom w:val="none" w:sz="0" w:space="0" w:color="auto"/>
        <w:right w:val="none" w:sz="0" w:space="0" w:color="auto"/>
      </w:divBdr>
    </w:div>
    <w:div w:id="1827548174">
      <w:bodyDiv w:val="1"/>
      <w:marLeft w:val="0"/>
      <w:marRight w:val="0"/>
      <w:marTop w:val="0"/>
      <w:marBottom w:val="0"/>
      <w:divBdr>
        <w:top w:val="none" w:sz="0" w:space="0" w:color="auto"/>
        <w:left w:val="none" w:sz="0" w:space="0" w:color="auto"/>
        <w:bottom w:val="none" w:sz="0" w:space="0" w:color="auto"/>
        <w:right w:val="none" w:sz="0" w:space="0" w:color="auto"/>
      </w:divBdr>
    </w:div>
    <w:div w:id="1828090518">
      <w:bodyDiv w:val="1"/>
      <w:marLeft w:val="0"/>
      <w:marRight w:val="0"/>
      <w:marTop w:val="0"/>
      <w:marBottom w:val="0"/>
      <w:divBdr>
        <w:top w:val="none" w:sz="0" w:space="0" w:color="auto"/>
        <w:left w:val="none" w:sz="0" w:space="0" w:color="auto"/>
        <w:bottom w:val="none" w:sz="0" w:space="0" w:color="auto"/>
        <w:right w:val="none" w:sz="0" w:space="0" w:color="auto"/>
      </w:divBdr>
    </w:div>
    <w:div w:id="1829007965">
      <w:bodyDiv w:val="1"/>
      <w:marLeft w:val="0"/>
      <w:marRight w:val="0"/>
      <w:marTop w:val="0"/>
      <w:marBottom w:val="0"/>
      <w:divBdr>
        <w:top w:val="none" w:sz="0" w:space="0" w:color="auto"/>
        <w:left w:val="none" w:sz="0" w:space="0" w:color="auto"/>
        <w:bottom w:val="none" w:sz="0" w:space="0" w:color="auto"/>
        <w:right w:val="none" w:sz="0" w:space="0" w:color="auto"/>
      </w:divBdr>
    </w:div>
    <w:div w:id="1838307219">
      <w:bodyDiv w:val="1"/>
      <w:marLeft w:val="0"/>
      <w:marRight w:val="0"/>
      <w:marTop w:val="0"/>
      <w:marBottom w:val="0"/>
      <w:divBdr>
        <w:top w:val="none" w:sz="0" w:space="0" w:color="auto"/>
        <w:left w:val="none" w:sz="0" w:space="0" w:color="auto"/>
        <w:bottom w:val="none" w:sz="0" w:space="0" w:color="auto"/>
        <w:right w:val="none" w:sz="0" w:space="0" w:color="auto"/>
      </w:divBdr>
    </w:div>
    <w:div w:id="1839298175">
      <w:bodyDiv w:val="1"/>
      <w:marLeft w:val="0"/>
      <w:marRight w:val="0"/>
      <w:marTop w:val="0"/>
      <w:marBottom w:val="0"/>
      <w:divBdr>
        <w:top w:val="none" w:sz="0" w:space="0" w:color="auto"/>
        <w:left w:val="none" w:sz="0" w:space="0" w:color="auto"/>
        <w:bottom w:val="none" w:sz="0" w:space="0" w:color="auto"/>
        <w:right w:val="none" w:sz="0" w:space="0" w:color="auto"/>
      </w:divBdr>
    </w:div>
    <w:div w:id="1839342407">
      <w:bodyDiv w:val="1"/>
      <w:marLeft w:val="0"/>
      <w:marRight w:val="0"/>
      <w:marTop w:val="0"/>
      <w:marBottom w:val="0"/>
      <w:divBdr>
        <w:top w:val="none" w:sz="0" w:space="0" w:color="auto"/>
        <w:left w:val="none" w:sz="0" w:space="0" w:color="auto"/>
        <w:bottom w:val="none" w:sz="0" w:space="0" w:color="auto"/>
        <w:right w:val="none" w:sz="0" w:space="0" w:color="auto"/>
      </w:divBdr>
    </w:div>
    <w:div w:id="1839887443">
      <w:bodyDiv w:val="1"/>
      <w:marLeft w:val="0"/>
      <w:marRight w:val="0"/>
      <w:marTop w:val="0"/>
      <w:marBottom w:val="0"/>
      <w:divBdr>
        <w:top w:val="none" w:sz="0" w:space="0" w:color="auto"/>
        <w:left w:val="none" w:sz="0" w:space="0" w:color="auto"/>
        <w:bottom w:val="none" w:sz="0" w:space="0" w:color="auto"/>
        <w:right w:val="none" w:sz="0" w:space="0" w:color="auto"/>
      </w:divBdr>
    </w:div>
    <w:div w:id="1840341693">
      <w:bodyDiv w:val="1"/>
      <w:marLeft w:val="0"/>
      <w:marRight w:val="0"/>
      <w:marTop w:val="0"/>
      <w:marBottom w:val="0"/>
      <w:divBdr>
        <w:top w:val="none" w:sz="0" w:space="0" w:color="auto"/>
        <w:left w:val="none" w:sz="0" w:space="0" w:color="auto"/>
        <w:bottom w:val="none" w:sz="0" w:space="0" w:color="auto"/>
        <w:right w:val="none" w:sz="0" w:space="0" w:color="auto"/>
      </w:divBdr>
    </w:div>
    <w:div w:id="1842504914">
      <w:bodyDiv w:val="1"/>
      <w:marLeft w:val="0"/>
      <w:marRight w:val="0"/>
      <w:marTop w:val="0"/>
      <w:marBottom w:val="0"/>
      <w:divBdr>
        <w:top w:val="none" w:sz="0" w:space="0" w:color="auto"/>
        <w:left w:val="none" w:sz="0" w:space="0" w:color="auto"/>
        <w:bottom w:val="none" w:sz="0" w:space="0" w:color="auto"/>
        <w:right w:val="none" w:sz="0" w:space="0" w:color="auto"/>
      </w:divBdr>
    </w:div>
    <w:div w:id="1845198657">
      <w:bodyDiv w:val="1"/>
      <w:marLeft w:val="0"/>
      <w:marRight w:val="0"/>
      <w:marTop w:val="0"/>
      <w:marBottom w:val="0"/>
      <w:divBdr>
        <w:top w:val="none" w:sz="0" w:space="0" w:color="auto"/>
        <w:left w:val="none" w:sz="0" w:space="0" w:color="auto"/>
        <w:bottom w:val="none" w:sz="0" w:space="0" w:color="auto"/>
        <w:right w:val="none" w:sz="0" w:space="0" w:color="auto"/>
      </w:divBdr>
    </w:div>
    <w:div w:id="1846358264">
      <w:bodyDiv w:val="1"/>
      <w:marLeft w:val="0"/>
      <w:marRight w:val="0"/>
      <w:marTop w:val="0"/>
      <w:marBottom w:val="0"/>
      <w:divBdr>
        <w:top w:val="none" w:sz="0" w:space="0" w:color="auto"/>
        <w:left w:val="none" w:sz="0" w:space="0" w:color="auto"/>
        <w:bottom w:val="none" w:sz="0" w:space="0" w:color="auto"/>
        <w:right w:val="none" w:sz="0" w:space="0" w:color="auto"/>
      </w:divBdr>
    </w:div>
    <w:div w:id="1846549585">
      <w:bodyDiv w:val="1"/>
      <w:marLeft w:val="0"/>
      <w:marRight w:val="0"/>
      <w:marTop w:val="0"/>
      <w:marBottom w:val="0"/>
      <w:divBdr>
        <w:top w:val="none" w:sz="0" w:space="0" w:color="auto"/>
        <w:left w:val="none" w:sz="0" w:space="0" w:color="auto"/>
        <w:bottom w:val="none" w:sz="0" w:space="0" w:color="auto"/>
        <w:right w:val="none" w:sz="0" w:space="0" w:color="auto"/>
      </w:divBdr>
    </w:div>
    <w:div w:id="1848206628">
      <w:bodyDiv w:val="1"/>
      <w:marLeft w:val="0"/>
      <w:marRight w:val="0"/>
      <w:marTop w:val="0"/>
      <w:marBottom w:val="0"/>
      <w:divBdr>
        <w:top w:val="none" w:sz="0" w:space="0" w:color="auto"/>
        <w:left w:val="none" w:sz="0" w:space="0" w:color="auto"/>
        <w:bottom w:val="none" w:sz="0" w:space="0" w:color="auto"/>
        <w:right w:val="none" w:sz="0" w:space="0" w:color="auto"/>
      </w:divBdr>
    </w:div>
    <w:div w:id="1849174970">
      <w:bodyDiv w:val="1"/>
      <w:marLeft w:val="0"/>
      <w:marRight w:val="0"/>
      <w:marTop w:val="0"/>
      <w:marBottom w:val="0"/>
      <w:divBdr>
        <w:top w:val="none" w:sz="0" w:space="0" w:color="auto"/>
        <w:left w:val="none" w:sz="0" w:space="0" w:color="auto"/>
        <w:bottom w:val="none" w:sz="0" w:space="0" w:color="auto"/>
        <w:right w:val="none" w:sz="0" w:space="0" w:color="auto"/>
      </w:divBdr>
    </w:div>
    <w:div w:id="1850172800">
      <w:bodyDiv w:val="1"/>
      <w:marLeft w:val="0"/>
      <w:marRight w:val="0"/>
      <w:marTop w:val="0"/>
      <w:marBottom w:val="0"/>
      <w:divBdr>
        <w:top w:val="none" w:sz="0" w:space="0" w:color="auto"/>
        <w:left w:val="none" w:sz="0" w:space="0" w:color="auto"/>
        <w:bottom w:val="none" w:sz="0" w:space="0" w:color="auto"/>
        <w:right w:val="none" w:sz="0" w:space="0" w:color="auto"/>
      </w:divBdr>
    </w:div>
    <w:div w:id="1852598295">
      <w:bodyDiv w:val="1"/>
      <w:marLeft w:val="0"/>
      <w:marRight w:val="0"/>
      <w:marTop w:val="0"/>
      <w:marBottom w:val="0"/>
      <w:divBdr>
        <w:top w:val="none" w:sz="0" w:space="0" w:color="auto"/>
        <w:left w:val="none" w:sz="0" w:space="0" w:color="auto"/>
        <w:bottom w:val="none" w:sz="0" w:space="0" w:color="auto"/>
        <w:right w:val="none" w:sz="0" w:space="0" w:color="auto"/>
      </w:divBdr>
    </w:div>
    <w:div w:id="1855338976">
      <w:bodyDiv w:val="1"/>
      <w:marLeft w:val="0"/>
      <w:marRight w:val="0"/>
      <w:marTop w:val="0"/>
      <w:marBottom w:val="0"/>
      <w:divBdr>
        <w:top w:val="none" w:sz="0" w:space="0" w:color="auto"/>
        <w:left w:val="none" w:sz="0" w:space="0" w:color="auto"/>
        <w:bottom w:val="none" w:sz="0" w:space="0" w:color="auto"/>
        <w:right w:val="none" w:sz="0" w:space="0" w:color="auto"/>
      </w:divBdr>
    </w:div>
    <w:div w:id="1856193549">
      <w:bodyDiv w:val="1"/>
      <w:marLeft w:val="0"/>
      <w:marRight w:val="0"/>
      <w:marTop w:val="0"/>
      <w:marBottom w:val="0"/>
      <w:divBdr>
        <w:top w:val="none" w:sz="0" w:space="0" w:color="auto"/>
        <w:left w:val="none" w:sz="0" w:space="0" w:color="auto"/>
        <w:bottom w:val="none" w:sz="0" w:space="0" w:color="auto"/>
        <w:right w:val="none" w:sz="0" w:space="0" w:color="auto"/>
      </w:divBdr>
    </w:div>
    <w:div w:id="1857645801">
      <w:bodyDiv w:val="1"/>
      <w:marLeft w:val="0"/>
      <w:marRight w:val="0"/>
      <w:marTop w:val="0"/>
      <w:marBottom w:val="0"/>
      <w:divBdr>
        <w:top w:val="none" w:sz="0" w:space="0" w:color="auto"/>
        <w:left w:val="none" w:sz="0" w:space="0" w:color="auto"/>
        <w:bottom w:val="none" w:sz="0" w:space="0" w:color="auto"/>
        <w:right w:val="none" w:sz="0" w:space="0" w:color="auto"/>
      </w:divBdr>
    </w:div>
    <w:div w:id="1859924191">
      <w:bodyDiv w:val="1"/>
      <w:marLeft w:val="0"/>
      <w:marRight w:val="0"/>
      <w:marTop w:val="0"/>
      <w:marBottom w:val="0"/>
      <w:divBdr>
        <w:top w:val="none" w:sz="0" w:space="0" w:color="auto"/>
        <w:left w:val="none" w:sz="0" w:space="0" w:color="auto"/>
        <w:bottom w:val="none" w:sz="0" w:space="0" w:color="auto"/>
        <w:right w:val="none" w:sz="0" w:space="0" w:color="auto"/>
      </w:divBdr>
    </w:div>
    <w:div w:id="1860121695">
      <w:bodyDiv w:val="1"/>
      <w:marLeft w:val="0"/>
      <w:marRight w:val="0"/>
      <w:marTop w:val="0"/>
      <w:marBottom w:val="0"/>
      <w:divBdr>
        <w:top w:val="none" w:sz="0" w:space="0" w:color="auto"/>
        <w:left w:val="none" w:sz="0" w:space="0" w:color="auto"/>
        <w:bottom w:val="none" w:sz="0" w:space="0" w:color="auto"/>
        <w:right w:val="none" w:sz="0" w:space="0" w:color="auto"/>
      </w:divBdr>
    </w:div>
    <w:div w:id="1861046380">
      <w:bodyDiv w:val="1"/>
      <w:marLeft w:val="0"/>
      <w:marRight w:val="0"/>
      <w:marTop w:val="0"/>
      <w:marBottom w:val="0"/>
      <w:divBdr>
        <w:top w:val="none" w:sz="0" w:space="0" w:color="auto"/>
        <w:left w:val="none" w:sz="0" w:space="0" w:color="auto"/>
        <w:bottom w:val="none" w:sz="0" w:space="0" w:color="auto"/>
        <w:right w:val="none" w:sz="0" w:space="0" w:color="auto"/>
      </w:divBdr>
    </w:div>
    <w:div w:id="1861160821">
      <w:bodyDiv w:val="1"/>
      <w:marLeft w:val="0"/>
      <w:marRight w:val="0"/>
      <w:marTop w:val="0"/>
      <w:marBottom w:val="0"/>
      <w:divBdr>
        <w:top w:val="none" w:sz="0" w:space="0" w:color="auto"/>
        <w:left w:val="none" w:sz="0" w:space="0" w:color="auto"/>
        <w:bottom w:val="none" w:sz="0" w:space="0" w:color="auto"/>
        <w:right w:val="none" w:sz="0" w:space="0" w:color="auto"/>
      </w:divBdr>
    </w:div>
    <w:div w:id="1862625192">
      <w:bodyDiv w:val="1"/>
      <w:marLeft w:val="0"/>
      <w:marRight w:val="0"/>
      <w:marTop w:val="0"/>
      <w:marBottom w:val="0"/>
      <w:divBdr>
        <w:top w:val="none" w:sz="0" w:space="0" w:color="auto"/>
        <w:left w:val="none" w:sz="0" w:space="0" w:color="auto"/>
        <w:bottom w:val="none" w:sz="0" w:space="0" w:color="auto"/>
        <w:right w:val="none" w:sz="0" w:space="0" w:color="auto"/>
      </w:divBdr>
    </w:div>
    <w:div w:id="1863859801">
      <w:bodyDiv w:val="1"/>
      <w:marLeft w:val="0"/>
      <w:marRight w:val="0"/>
      <w:marTop w:val="0"/>
      <w:marBottom w:val="0"/>
      <w:divBdr>
        <w:top w:val="none" w:sz="0" w:space="0" w:color="auto"/>
        <w:left w:val="none" w:sz="0" w:space="0" w:color="auto"/>
        <w:bottom w:val="none" w:sz="0" w:space="0" w:color="auto"/>
        <w:right w:val="none" w:sz="0" w:space="0" w:color="auto"/>
      </w:divBdr>
    </w:div>
    <w:div w:id="1866483718">
      <w:bodyDiv w:val="1"/>
      <w:marLeft w:val="0"/>
      <w:marRight w:val="0"/>
      <w:marTop w:val="0"/>
      <w:marBottom w:val="0"/>
      <w:divBdr>
        <w:top w:val="none" w:sz="0" w:space="0" w:color="auto"/>
        <w:left w:val="none" w:sz="0" w:space="0" w:color="auto"/>
        <w:bottom w:val="none" w:sz="0" w:space="0" w:color="auto"/>
        <w:right w:val="none" w:sz="0" w:space="0" w:color="auto"/>
      </w:divBdr>
    </w:div>
    <w:div w:id="1871406837">
      <w:bodyDiv w:val="1"/>
      <w:marLeft w:val="0"/>
      <w:marRight w:val="0"/>
      <w:marTop w:val="0"/>
      <w:marBottom w:val="0"/>
      <w:divBdr>
        <w:top w:val="none" w:sz="0" w:space="0" w:color="auto"/>
        <w:left w:val="none" w:sz="0" w:space="0" w:color="auto"/>
        <w:bottom w:val="none" w:sz="0" w:space="0" w:color="auto"/>
        <w:right w:val="none" w:sz="0" w:space="0" w:color="auto"/>
      </w:divBdr>
    </w:div>
    <w:div w:id="1871531058">
      <w:bodyDiv w:val="1"/>
      <w:marLeft w:val="0"/>
      <w:marRight w:val="0"/>
      <w:marTop w:val="0"/>
      <w:marBottom w:val="0"/>
      <w:divBdr>
        <w:top w:val="none" w:sz="0" w:space="0" w:color="auto"/>
        <w:left w:val="none" w:sz="0" w:space="0" w:color="auto"/>
        <w:bottom w:val="none" w:sz="0" w:space="0" w:color="auto"/>
        <w:right w:val="none" w:sz="0" w:space="0" w:color="auto"/>
      </w:divBdr>
    </w:div>
    <w:div w:id="1874800805">
      <w:bodyDiv w:val="1"/>
      <w:marLeft w:val="0"/>
      <w:marRight w:val="0"/>
      <w:marTop w:val="0"/>
      <w:marBottom w:val="0"/>
      <w:divBdr>
        <w:top w:val="none" w:sz="0" w:space="0" w:color="auto"/>
        <w:left w:val="none" w:sz="0" w:space="0" w:color="auto"/>
        <w:bottom w:val="none" w:sz="0" w:space="0" w:color="auto"/>
        <w:right w:val="none" w:sz="0" w:space="0" w:color="auto"/>
      </w:divBdr>
    </w:div>
    <w:div w:id="1876382149">
      <w:bodyDiv w:val="1"/>
      <w:marLeft w:val="0"/>
      <w:marRight w:val="0"/>
      <w:marTop w:val="0"/>
      <w:marBottom w:val="0"/>
      <w:divBdr>
        <w:top w:val="none" w:sz="0" w:space="0" w:color="auto"/>
        <w:left w:val="none" w:sz="0" w:space="0" w:color="auto"/>
        <w:bottom w:val="none" w:sz="0" w:space="0" w:color="auto"/>
        <w:right w:val="none" w:sz="0" w:space="0" w:color="auto"/>
      </w:divBdr>
    </w:div>
    <w:div w:id="1877572462">
      <w:bodyDiv w:val="1"/>
      <w:marLeft w:val="0"/>
      <w:marRight w:val="0"/>
      <w:marTop w:val="0"/>
      <w:marBottom w:val="0"/>
      <w:divBdr>
        <w:top w:val="none" w:sz="0" w:space="0" w:color="auto"/>
        <w:left w:val="none" w:sz="0" w:space="0" w:color="auto"/>
        <w:bottom w:val="none" w:sz="0" w:space="0" w:color="auto"/>
        <w:right w:val="none" w:sz="0" w:space="0" w:color="auto"/>
      </w:divBdr>
    </w:div>
    <w:div w:id="1880044294">
      <w:bodyDiv w:val="1"/>
      <w:marLeft w:val="0"/>
      <w:marRight w:val="0"/>
      <w:marTop w:val="0"/>
      <w:marBottom w:val="0"/>
      <w:divBdr>
        <w:top w:val="none" w:sz="0" w:space="0" w:color="auto"/>
        <w:left w:val="none" w:sz="0" w:space="0" w:color="auto"/>
        <w:bottom w:val="none" w:sz="0" w:space="0" w:color="auto"/>
        <w:right w:val="none" w:sz="0" w:space="0" w:color="auto"/>
      </w:divBdr>
    </w:div>
    <w:div w:id="1881628550">
      <w:bodyDiv w:val="1"/>
      <w:marLeft w:val="0"/>
      <w:marRight w:val="0"/>
      <w:marTop w:val="0"/>
      <w:marBottom w:val="0"/>
      <w:divBdr>
        <w:top w:val="none" w:sz="0" w:space="0" w:color="auto"/>
        <w:left w:val="none" w:sz="0" w:space="0" w:color="auto"/>
        <w:bottom w:val="none" w:sz="0" w:space="0" w:color="auto"/>
        <w:right w:val="none" w:sz="0" w:space="0" w:color="auto"/>
      </w:divBdr>
    </w:div>
    <w:div w:id="1881697573">
      <w:bodyDiv w:val="1"/>
      <w:marLeft w:val="0"/>
      <w:marRight w:val="0"/>
      <w:marTop w:val="0"/>
      <w:marBottom w:val="0"/>
      <w:divBdr>
        <w:top w:val="none" w:sz="0" w:space="0" w:color="auto"/>
        <w:left w:val="none" w:sz="0" w:space="0" w:color="auto"/>
        <w:bottom w:val="none" w:sz="0" w:space="0" w:color="auto"/>
        <w:right w:val="none" w:sz="0" w:space="0" w:color="auto"/>
      </w:divBdr>
    </w:div>
    <w:div w:id="1881818226">
      <w:bodyDiv w:val="1"/>
      <w:marLeft w:val="0"/>
      <w:marRight w:val="0"/>
      <w:marTop w:val="0"/>
      <w:marBottom w:val="0"/>
      <w:divBdr>
        <w:top w:val="none" w:sz="0" w:space="0" w:color="auto"/>
        <w:left w:val="none" w:sz="0" w:space="0" w:color="auto"/>
        <w:bottom w:val="none" w:sz="0" w:space="0" w:color="auto"/>
        <w:right w:val="none" w:sz="0" w:space="0" w:color="auto"/>
      </w:divBdr>
    </w:div>
    <w:div w:id="1881936580">
      <w:bodyDiv w:val="1"/>
      <w:marLeft w:val="0"/>
      <w:marRight w:val="0"/>
      <w:marTop w:val="0"/>
      <w:marBottom w:val="0"/>
      <w:divBdr>
        <w:top w:val="none" w:sz="0" w:space="0" w:color="auto"/>
        <w:left w:val="none" w:sz="0" w:space="0" w:color="auto"/>
        <w:bottom w:val="none" w:sz="0" w:space="0" w:color="auto"/>
        <w:right w:val="none" w:sz="0" w:space="0" w:color="auto"/>
      </w:divBdr>
    </w:div>
    <w:div w:id="1882941376">
      <w:bodyDiv w:val="1"/>
      <w:marLeft w:val="0"/>
      <w:marRight w:val="0"/>
      <w:marTop w:val="0"/>
      <w:marBottom w:val="0"/>
      <w:divBdr>
        <w:top w:val="none" w:sz="0" w:space="0" w:color="auto"/>
        <w:left w:val="none" w:sz="0" w:space="0" w:color="auto"/>
        <w:bottom w:val="none" w:sz="0" w:space="0" w:color="auto"/>
        <w:right w:val="none" w:sz="0" w:space="0" w:color="auto"/>
      </w:divBdr>
    </w:div>
    <w:div w:id="1887983402">
      <w:bodyDiv w:val="1"/>
      <w:marLeft w:val="0"/>
      <w:marRight w:val="0"/>
      <w:marTop w:val="0"/>
      <w:marBottom w:val="0"/>
      <w:divBdr>
        <w:top w:val="none" w:sz="0" w:space="0" w:color="auto"/>
        <w:left w:val="none" w:sz="0" w:space="0" w:color="auto"/>
        <w:bottom w:val="none" w:sz="0" w:space="0" w:color="auto"/>
        <w:right w:val="none" w:sz="0" w:space="0" w:color="auto"/>
      </w:divBdr>
    </w:div>
    <w:div w:id="1888712990">
      <w:bodyDiv w:val="1"/>
      <w:marLeft w:val="0"/>
      <w:marRight w:val="0"/>
      <w:marTop w:val="0"/>
      <w:marBottom w:val="0"/>
      <w:divBdr>
        <w:top w:val="none" w:sz="0" w:space="0" w:color="auto"/>
        <w:left w:val="none" w:sz="0" w:space="0" w:color="auto"/>
        <w:bottom w:val="none" w:sz="0" w:space="0" w:color="auto"/>
        <w:right w:val="none" w:sz="0" w:space="0" w:color="auto"/>
      </w:divBdr>
    </w:div>
    <w:div w:id="1889146718">
      <w:bodyDiv w:val="1"/>
      <w:marLeft w:val="0"/>
      <w:marRight w:val="0"/>
      <w:marTop w:val="0"/>
      <w:marBottom w:val="0"/>
      <w:divBdr>
        <w:top w:val="none" w:sz="0" w:space="0" w:color="auto"/>
        <w:left w:val="none" w:sz="0" w:space="0" w:color="auto"/>
        <w:bottom w:val="none" w:sz="0" w:space="0" w:color="auto"/>
        <w:right w:val="none" w:sz="0" w:space="0" w:color="auto"/>
      </w:divBdr>
    </w:div>
    <w:div w:id="1896775589">
      <w:bodyDiv w:val="1"/>
      <w:marLeft w:val="0"/>
      <w:marRight w:val="0"/>
      <w:marTop w:val="0"/>
      <w:marBottom w:val="0"/>
      <w:divBdr>
        <w:top w:val="none" w:sz="0" w:space="0" w:color="auto"/>
        <w:left w:val="none" w:sz="0" w:space="0" w:color="auto"/>
        <w:bottom w:val="none" w:sz="0" w:space="0" w:color="auto"/>
        <w:right w:val="none" w:sz="0" w:space="0" w:color="auto"/>
      </w:divBdr>
    </w:div>
    <w:div w:id="1897008132">
      <w:bodyDiv w:val="1"/>
      <w:marLeft w:val="0"/>
      <w:marRight w:val="0"/>
      <w:marTop w:val="0"/>
      <w:marBottom w:val="0"/>
      <w:divBdr>
        <w:top w:val="none" w:sz="0" w:space="0" w:color="auto"/>
        <w:left w:val="none" w:sz="0" w:space="0" w:color="auto"/>
        <w:bottom w:val="none" w:sz="0" w:space="0" w:color="auto"/>
        <w:right w:val="none" w:sz="0" w:space="0" w:color="auto"/>
      </w:divBdr>
    </w:div>
    <w:div w:id="1897204054">
      <w:bodyDiv w:val="1"/>
      <w:marLeft w:val="0"/>
      <w:marRight w:val="0"/>
      <w:marTop w:val="0"/>
      <w:marBottom w:val="0"/>
      <w:divBdr>
        <w:top w:val="none" w:sz="0" w:space="0" w:color="auto"/>
        <w:left w:val="none" w:sz="0" w:space="0" w:color="auto"/>
        <w:bottom w:val="none" w:sz="0" w:space="0" w:color="auto"/>
        <w:right w:val="none" w:sz="0" w:space="0" w:color="auto"/>
      </w:divBdr>
    </w:div>
    <w:div w:id="1897859314">
      <w:bodyDiv w:val="1"/>
      <w:marLeft w:val="0"/>
      <w:marRight w:val="0"/>
      <w:marTop w:val="0"/>
      <w:marBottom w:val="0"/>
      <w:divBdr>
        <w:top w:val="none" w:sz="0" w:space="0" w:color="auto"/>
        <w:left w:val="none" w:sz="0" w:space="0" w:color="auto"/>
        <w:bottom w:val="none" w:sz="0" w:space="0" w:color="auto"/>
        <w:right w:val="none" w:sz="0" w:space="0" w:color="auto"/>
      </w:divBdr>
    </w:div>
    <w:div w:id="1898395595">
      <w:bodyDiv w:val="1"/>
      <w:marLeft w:val="0"/>
      <w:marRight w:val="0"/>
      <w:marTop w:val="0"/>
      <w:marBottom w:val="0"/>
      <w:divBdr>
        <w:top w:val="none" w:sz="0" w:space="0" w:color="auto"/>
        <w:left w:val="none" w:sz="0" w:space="0" w:color="auto"/>
        <w:bottom w:val="none" w:sz="0" w:space="0" w:color="auto"/>
        <w:right w:val="none" w:sz="0" w:space="0" w:color="auto"/>
      </w:divBdr>
    </w:div>
    <w:div w:id="1898592962">
      <w:bodyDiv w:val="1"/>
      <w:marLeft w:val="0"/>
      <w:marRight w:val="0"/>
      <w:marTop w:val="0"/>
      <w:marBottom w:val="0"/>
      <w:divBdr>
        <w:top w:val="none" w:sz="0" w:space="0" w:color="auto"/>
        <w:left w:val="none" w:sz="0" w:space="0" w:color="auto"/>
        <w:bottom w:val="none" w:sz="0" w:space="0" w:color="auto"/>
        <w:right w:val="none" w:sz="0" w:space="0" w:color="auto"/>
      </w:divBdr>
    </w:div>
    <w:div w:id="1902982577">
      <w:bodyDiv w:val="1"/>
      <w:marLeft w:val="0"/>
      <w:marRight w:val="0"/>
      <w:marTop w:val="0"/>
      <w:marBottom w:val="0"/>
      <w:divBdr>
        <w:top w:val="none" w:sz="0" w:space="0" w:color="auto"/>
        <w:left w:val="none" w:sz="0" w:space="0" w:color="auto"/>
        <w:bottom w:val="none" w:sz="0" w:space="0" w:color="auto"/>
        <w:right w:val="none" w:sz="0" w:space="0" w:color="auto"/>
      </w:divBdr>
    </w:div>
    <w:div w:id="1903516792">
      <w:bodyDiv w:val="1"/>
      <w:marLeft w:val="0"/>
      <w:marRight w:val="0"/>
      <w:marTop w:val="0"/>
      <w:marBottom w:val="0"/>
      <w:divBdr>
        <w:top w:val="none" w:sz="0" w:space="0" w:color="auto"/>
        <w:left w:val="none" w:sz="0" w:space="0" w:color="auto"/>
        <w:bottom w:val="none" w:sz="0" w:space="0" w:color="auto"/>
        <w:right w:val="none" w:sz="0" w:space="0" w:color="auto"/>
      </w:divBdr>
    </w:div>
    <w:div w:id="1905142076">
      <w:bodyDiv w:val="1"/>
      <w:marLeft w:val="0"/>
      <w:marRight w:val="0"/>
      <w:marTop w:val="0"/>
      <w:marBottom w:val="0"/>
      <w:divBdr>
        <w:top w:val="none" w:sz="0" w:space="0" w:color="auto"/>
        <w:left w:val="none" w:sz="0" w:space="0" w:color="auto"/>
        <w:bottom w:val="none" w:sz="0" w:space="0" w:color="auto"/>
        <w:right w:val="none" w:sz="0" w:space="0" w:color="auto"/>
      </w:divBdr>
    </w:div>
    <w:div w:id="1907104324">
      <w:bodyDiv w:val="1"/>
      <w:marLeft w:val="0"/>
      <w:marRight w:val="0"/>
      <w:marTop w:val="0"/>
      <w:marBottom w:val="0"/>
      <w:divBdr>
        <w:top w:val="none" w:sz="0" w:space="0" w:color="auto"/>
        <w:left w:val="none" w:sz="0" w:space="0" w:color="auto"/>
        <w:bottom w:val="none" w:sz="0" w:space="0" w:color="auto"/>
        <w:right w:val="none" w:sz="0" w:space="0" w:color="auto"/>
      </w:divBdr>
    </w:div>
    <w:div w:id="1909073226">
      <w:bodyDiv w:val="1"/>
      <w:marLeft w:val="0"/>
      <w:marRight w:val="0"/>
      <w:marTop w:val="0"/>
      <w:marBottom w:val="0"/>
      <w:divBdr>
        <w:top w:val="none" w:sz="0" w:space="0" w:color="auto"/>
        <w:left w:val="none" w:sz="0" w:space="0" w:color="auto"/>
        <w:bottom w:val="none" w:sz="0" w:space="0" w:color="auto"/>
        <w:right w:val="none" w:sz="0" w:space="0" w:color="auto"/>
      </w:divBdr>
    </w:div>
    <w:div w:id="1910849743">
      <w:bodyDiv w:val="1"/>
      <w:marLeft w:val="0"/>
      <w:marRight w:val="0"/>
      <w:marTop w:val="0"/>
      <w:marBottom w:val="0"/>
      <w:divBdr>
        <w:top w:val="none" w:sz="0" w:space="0" w:color="auto"/>
        <w:left w:val="none" w:sz="0" w:space="0" w:color="auto"/>
        <w:bottom w:val="none" w:sz="0" w:space="0" w:color="auto"/>
        <w:right w:val="none" w:sz="0" w:space="0" w:color="auto"/>
      </w:divBdr>
    </w:div>
    <w:div w:id="1915240501">
      <w:bodyDiv w:val="1"/>
      <w:marLeft w:val="0"/>
      <w:marRight w:val="0"/>
      <w:marTop w:val="0"/>
      <w:marBottom w:val="0"/>
      <w:divBdr>
        <w:top w:val="none" w:sz="0" w:space="0" w:color="auto"/>
        <w:left w:val="none" w:sz="0" w:space="0" w:color="auto"/>
        <w:bottom w:val="none" w:sz="0" w:space="0" w:color="auto"/>
        <w:right w:val="none" w:sz="0" w:space="0" w:color="auto"/>
      </w:divBdr>
    </w:div>
    <w:div w:id="1922332623">
      <w:bodyDiv w:val="1"/>
      <w:marLeft w:val="0"/>
      <w:marRight w:val="0"/>
      <w:marTop w:val="0"/>
      <w:marBottom w:val="0"/>
      <w:divBdr>
        <w:top w:val="none" w:sz="0" w:space="0" w:color="auto"/>
        <w:left w:val="none" w:sz="0" w:space="0" w:color="auto"/>
        <w:bottom w:val="none" w:sz="0" w:space="0" w:color="auto"/>
        <w:right w:val="none" w:sz="0" w:space="0" w:color="auto"/>
      </w:divBdr>
    </w:div>
    <w:div w:id="1922714042">
      <w:bodyDiv w:val="1"/>
      <w:marLeft w:val="0"/>
      <w:marRight w:val="0"/>
      <w:marTop w:val="0"/>
      <w:marBottom w:val="0"/>
      <w:divBdr>
        <w:top w:val="none" w:sz="0" w:space="0" w:color="auto"/>
        <w:left w:val="none" w:sz="0" w:space="0" w:color="auto"/>
        <w:bottom w:val="none" w:sz="0" w:space="0" w:color="auto"/>
        <w:right w:val="none" w:sz="0" w:space="0" w:color="auto"/>
      </w:divBdr>
    </w:div>
    <w:div w:id="1927569307">
      <w:bodyDiv w:val="1"/>
      <w:marLeft w:val="0"/>
      <w:marRight w:val="0"/>
      <w:marTop w:val="0"/>
      <w:marBottom w:val="0"/>
      <w:divBdr>
        <w:top w:val="none" w:sz="0" w:space="0" w:color="auto"/>
        <w:left w:val="none" w:sz="0" w:space="0" w:color="auto"/>
        <w:bottom w:val="none" w:sz="0" w:space="0" w:color="auto"/>
        <w:right w:val="none" w:sz="0" w:space="0" w:color="auto"/>
      </w:divBdr>
    </w:div>
    <w:div w:id="1928035177">
      <w:bodyDiv w:val="1"/>
      <w:marLeft w:val="0"/>
      <w:marRight w:val="0"/>
      <w:marTop w:val="0"/>
      <w:marBottom w:val="0"/>
      <w:divBdr>
        <w:top w:val="none" w:sz="0" w:space="0" w:color="auto"/>
        <w:left w:val="none" w:sz="0" w:space="0" w:color="auto"/>
        <w:bottom w:val="none" w:sz="0" w:space="0" w:color="auto"/>
        <w:right w:val="none" w:sz="0" w:space="0" w:color="auto"/>
      </w:divBdr>
    </w:div>
    <w:div w:id="1928146211">
      <w:bodyDiv w:val="1"/>
      <w:marLeft w:val="0"/>
      <w:marRight w:val="0"/>
      <w:marTop w:val="0"/>
      <w:marBottom w:val="0"/>
      <w:divBdr>
        <w:top w:val="none" w:sz="0" w:space="0" w:color="auto"/>
        <w:left w:val="none" w:sz="0" w:space="0" w:color="auto"/>
        <w:bottom w:val="none" w:sz="0" w:space="0" w:color="auto"/>
        <w:right w:val="none" w:sz="0" w:space="0" w:color="auto"/>
      </w:divBdr>
    </w:div>
    <w:div w:id="1928465800">
      <w:bodyDiv w:val="1"/>
      <w:marLeft w:val="0"/>
      <w:marRight w:val="0"/>
      <w:marTop w:val="0"/>
      <w:marBottom w:val="0"/>
      <w:divBdr>
        <w:top w:val="none" w:sz="0" w:space="0" w:color="auto"/>
        <w:left w:val="none" w:sz="0" w:space="0" w:color="auto"/>
        <w:bottom w:val="none" w:sz="0" w:space="0" w:color="auto"/>
        <w:right w:val="none" w:sz="0" w:space="0" w:color="auto"/>
      </w:divBdr>
    </w:div>
    <w:div w:id="1928532849">
      <w:bodyDiv w:val="1"/>
      <w:marLeft w:val="0"/>
      <w:marRight w:val="0"/>
      <w:marTop w:val="0"/>
      <w:marBottom w:val="0"/>
      <w:divBdr>
        <w:top w:val="none" w:sz="0" w:space="0" w:color="auto"/>
        <w:left w:val="none" w:sz="0" w:space="0" w:color="auto"/>
        <w:bottom w:val="none" w:sz="0" w:space="0" w:color="auto"/>
        <w:right w:val="none" w:sz="0" w:space="0" w:color="auto"/>
      </w:divBdr>
    </w:div>
    <w:div w:id="1929923276">
      <w:bodyDiv w:val="1"/>
      <w:marLeft w:val="0"/>
      <w:marRight w:val="0"/>
      <w:marTop w:val="0"/>
      <w:marBottom w:val="0"/>
      <w:divBdr>
        <w:top w:val="none" w:sz="0" w:space="0" w:color="auto"/>
        <w:left w:val="none" w:sz="0" w:space="0" w:color="auto"/>
        <w:bottom w:val="none" w:sz="0" w:space="0" w:color="auto"/>
        <w:right w:val="none" w:sz="0" w:space="0" w:color="auto"/>
      </w:divBdr>
    </w:div>
    <w:div w:id="1932201466">
      <w:bodyDiv w:val="1"/>
      <w:marLeft w:val="0"/>
      <w:marRight w:val="0"/>
      <w:marTop w:val="0"/>
      <w:marBottom w:val="0"/>
      <w:divBdr>
        <w:top w:val="none" w:sz="0" w:space="0" w:color="auto"/>
        <w:left w:val="none" w:sz="0" w:space="0" w:color="auto"/>
        <w:bottom w:val="none" w:sz="0" w:space="0" w:color="auto"/>
        <w:right w:val="none" w:sz="0" w:space="0" w:color="auto"/>
      </w:divBdr>
    </w:div>
    <w:div w:id="1933587732">
      <w:bodyDiv w:val="1"/>
      <w:marLeft w:val="0"/>
      <w:marRight w:val="0"/>
      <w:marTop w:val="0"/>
      <w:marBottom w:val="0"/>
      <w:divBdr>
        <w:top w:val="none" w:sz="0" w:space="0" w:color="auto"/>
        <w:left w:val="none" w:sz="0" w:space="0" w:color="auto"/>
        <w:bottom w:val="none" w:sz="0" w:space="0" w:color="auto"/>
        <w:right w:val="none" w:sz="0" w:space="0" w:color="auto"/>
      </w:divBdr>
    </w:div>
    <w:div w:id="1934168090">
      <w:bodyDiv w:val="1"/>
      <w:marLeft w:val="0"/>
      <w:marRight w:val="0"/>
      <w:marTop w:val="0"/>
      <w:marBottom w:val="0"/>
      <w:divBdr>
        <w:top w:val="none" w:sz="0" w:space="0" w:color="auto"/>
        <w:left w:val="none" w:sz="0" w:space="0" w:color="auto"/>
        <w:bottom w:val="none" w:sz="0" w:space="0" w:color="auto"/>
        <w:right w:val="none" w:sz="0" w:space="0" w:color="auto"/>
      </w:divBdr>
    </w:div>
    <w:div w:id="1934362933">
      <w:bodyDiv w:val="1"/>
      <w:marLeft w:val="0"/>
      <w:marRight w:val="0"/>
      <w:marTop w:val="0"/>
      <w:marBottom w:val="0"/>
      <w:divBdr>
        <w:top w:val="none" w:sz="0" w:space="0" w:color="auto"/>
        <w:left w:val="none" w:sz="0" w:space="0" w:color="auto"/>
        <w:bottom w:val="none" w:sz="0" w:space="0" w:color="auto"/>
        <w:right w:val="none" w:sz="0" w:space="0" w:color="auto"/>
      </w:divBdr>
    </w:div>
    <w:div w:id="1934700962">
      <w:bodyDiv w:val="1"/>
      <w:marLeft w:val="0"/>
      <w:marRight w:val="0"/>
      <w:marTop w:val="0"/>
      <w:marBottom w:val="0"/>
      <w:divBdr>
        <w:top w:val="none" w:sz="0" w:space="0" w:color="auto"/>
        <w:left w:val="none" w:sz="0" w:space="0" w:color="auto"/>
        <w:bottom w:val="none" w:sz="0" w:space="0" w:color="auto"/>
        <w:right w:val="none" w:sz="0" w:space="0" w:color="auto"/>
      </w:divBdr>
    </w:div>
    <w:div w:id="1938102545">
      <w:bodyDiv w:val="1"/>
      <w:marLeft w:val="0"/>
      <w:marRight w:val="0"/>
      <w:marTop w:val="0"/>
      <w:marBottom w:val="0"/>
      <w:divBdr>
        <w:top w:val="none" w:sz="0" w:space="0" w:color="auto"/>
        <w:left w:val="none" w:sz="0" w:space="0" w:color="auto"/>
        <w:bottom w:val="none" w:sz="0" w:space="0" w:color="auto"/>
        <w:right w:val="none" w:sz="0" w:space="0" w:color="auto"/>
      </w:divBdr>
    </w:div>
    <w:div w:id="1938518011">
      <w:bodyDiv w:val="1"/>
      <w:marLeft w:val="0"/>
      <w:marRight w:val="0"/>
      <w:marTop w:val="0"/>
      <w:marBottom w:val="0"/>
      <w:divBdr>
        <w:top w:val="none" w:sz="0" w:space="0" w:color="auto"/>
        <w:left w:val="none" w:sz="0" w:space="0" w:color="auto"/>
        <w:bottom w:val="none" w:sz="0" w:space="0" w:color="auto"/>
        <w:right w:val="none" w:sz="0" w:space="0" w:color="auto"/>
      </w:divBdr>
    </w:div>
    <w:div w:id="1940479610">
      <w:bodyDiv w:val="1"/>
      <w:marLeft w:val="0"/>
      <w:marRight w:val="0"/>
      <w:marTop w:val="0"/>
      <w:marBottom w:val="0"/>
      <w:divBdr>
        <w:top w:val="none" w:sz="0" w:space="0" w:color="auto"/>
        <w:left w:val="none" w:sz="0" w:space="0" w:color="auto"/>
        <w:bottom w:val="none" w:sz="0" w:space="0" w:color="auto"/>
        <w:right w:val="none" w:sz="0" w:space="0" w:color="auto"/>
      </w:divBdr>
    </w:div>
    <w:div w:id="1944995892">
      <w:bodyDiv w:val="1"/>
      <w:marLeft w:val="0"/>
      <w:marRight w:val="0"/>
      <w:marTop w:val="0"/>
      <w:marBottom w:val="0"/>
      <w:divBdr>
        <w:top w:val="none" w:sz="0" w:space="0" w:color="auto"/>
        <w:left w:val="none" w:sz="0" w:space="0" w:color="auto"/>
        <w:bottom w:val="none" w:sz="0" w:space="0" w:color="auto"/>
        <w:right w:val="none" w:sz="0" w:space="0" w:color="auto"/>
      </w:divBdr>
    </w:div>
    <w:div w:id="1945772419">
      <w:bodyDiv w:val="1"/>
      <w:marLeft w:val="0"/>
      <w:marRight w:val="0"/>
      <w:marTop w:val="0"/>
      <w:marBottom w:val="0"/>
      <w:divBdr>
        <w:top w:val="none" w:sz="0" w:space="0" w:color="auto"/>
        <w:left w:val="none" w:sz="0" w:space="0" w:color="auto"/>
        <w:bottom w:val="none" w:sz="0" w:space="0" w:color="auto"/>
        <w:right w:val="none" w:sz="0" w:space="0" w:color="auto"/>
      </w:divBdr>
    </w:div>
    <w:div w:id="1946309062">
      <w:bodyDiv w:val="1"/>
      <w:marLeft w:val="0"/>
      <w:marRight w:val="0"/>
      <w:marTop w:val="0"/>
      <w:marBottom w:val="0"/>
      <w:divBdr>
        <w:top w:val="none" w:sz="0" w:space="0" w:color="auto"/>
        <w:left w:val="none" w:sz="0" w:space="0" w:color="auto"/>
        <w:bottom w:val="none" w:sz="0" w:space="0" w:color="auto"/>
        <w:right w:val="none" w:sz="0" w:space="0" w:color="auto"/>
      </w:divBdr>
    </w:div>
    <w:div w:id="1948999383">
      <w:bodyDiv w:val="1"/>
      <w:marLeft w:val="0"/>
      <w:marRight w:val="0"/>
      <w:marTop w:val="0"/>
      <w:marBottom w:val="0"/>
      <w:divBdr>
        <w:top w:val="none" w:sz="0" w:space="0" w:color="auto"/>
        <w:left w:val="none" w:sz="0" w:space="0" w:color="auto"/>
        <w:bottom w:val="none" w:sz="0" w:space="0" w:color="auto"/>
        <w:right w:val="none" w:sz="0" w:space="0" w:color="auto"/>
      </w:divBdr>
    </w:div>
    <w:div w:id="1953589949">
      <w:bodyDiv w:val="1"/>
      <w:marLeft w:val="0"/>
      <w:marRight w:val="0"/>
      <w:marTop w:val="0"/>
      <w:marBottom w:val="0"/>
      <w:divBdr>
        <w:top w:val="none" w:sz="0" w:space="0" w:color="auto"/>
        <w:left w:val="none" w:sz="0" w:space="0" w:color="auto"/>
        <w:bottom w:val="none" w:sz="0" w:space="0" w:color="auto"/>
        <w:right w:val="none" w:sz="0" w:space="0" w:color="auto"/>
      </w:divBdr>
    </w:div>
    <w:div w:id="1956325721">
      <w:bodyDiv w:val="1"/>
      <w:marLeft w:val="0"/>
      <w:marRight w:val="0"/>
      <w:marTop w:val="0"/>
      <w:marBottom w:val="0"/>
      <w:divBdr>
        <w:top w:val="none" w:sz="0" w:space="0" w:color="auto"/>
        <w:left w:val="none" w:sz="0" w:space="0" w:color="auto"/>
        <w:bottom w:val="none" w:sz="0" w:space="0" w:color="auto"/>
        <w:right w:val="none" w:sz="0" w:space="0" w:color="auto"/>
      </w:divBdr>
    </w:div>
    <w:div w:id="1957442268">
      <w:bodyDiv w:val="1"/>
      <w:marLeft w:val="0"/>
      <w:marRight w:val="0"/>
      <w:marTop w:val="0"/>
      <w:marBottom w:val="0"/>
      <w:divBdr>
        <w:top w:val="none" w:sz="0" w:space="0" w:color="auto"/>
        <w:left w:val="none" w:sz="0" w:space="0" w:color="auto"/>
        <w:bottom w:val="none" w:sz="0" w:space="0" w:color="auto"/>
        <w:right w:val="none" w:sz="0" w:space="0" w:color="auto"/>
      </w:divBdr>
    </w:div>
    <w:div w:id="1958363758">
      <w:bodyDiv w:val="1"/>
      <w:marLeft w:val="0"/>
      <w:marRight w:val="0"/>
      <w:marTop w:val="0"/>
      <w:marBottom w:val="0"/>
      <w:divBdr>
        <w:top w:val="none" w:sz="0" w:space="0" w:color="auto"/>
        <w:left w:val="none" w:sz="0" w:space="0" w:color="auto"/>
        <w:bottom w:val="none" w:sz="0" w:space="0" w:color="auto"/>
        <w:right w:val="none" w:sz="0" w:space="0" w:color="auto"/>
      </w:divBdr>
    </w:div>
    <w:div w:id="1960528261">
      <w:bodyDiv w:val="1"/>
      <w:marLeft w:val="0"/>
      <w:marRight w:val="0"/>
      <w:marTop w:val="0"/>
      <w:marBottom w:val="0"/>
      <w:divBdr>
        <w:top w:val="none" w:sz="0" w:space="0" w:color="auto"/>
        <w:left w:val="none" w:sz="0" w:space="0" w:color="auto"/>
        <w:bottom w:val="none" w:sz="0" w:space="0" w:color="auto"/>
        <w:right w:val="none" w:sz="0" w:space="0" w:color="auto"/>
      </w:divBdr>
    </w:div>
    <w:div w:id="1960915485">
      <w:bodyDiv w:val="1"/>
      <w:marLeft w:val="0"/>
      <w:marRight w:val="0"/>
      <w:marTop w:val="0"/>
      <w:marBottom w:val="0"/>
      <w:divBdr>
        <w:top w:val="none" w:sz="0" w:space="0" w:color="auto"/>
        <w:left w:val="none" w:sz="0" w:space="0" w:color="auto"/>
        <w:bottom w:val="none" w:sz="0" w:space="0" w:color="auto"/>
        <w:right w:val="none" w:sz="0" w:space="0" w:color="auto"/>
      </w:divBdr>
    </w:div>
    <w:div w:id="1961641075">
      <w:bodyDiv w:val="1"/>
      <w:marLeft w:val="0"/>
      <w:marRight w:val="0"/>
      <w:marTop w:val="0"/>
      <w:marBottom w:val="0"/>
      <w:divBdr>
        <w:top w:val="none" w:sz="0" w:space="0" w:color="auto"/>
        <w:left w:val="none" w:sz="0" w:space="0" w:color="auto"/>
        <w:bottom w:val="none" w:sz="0" w:space="0" w:color="auto"/>
        <w:right w:val="none" w:sz="0" w:space="0" w:color="auto"/>
      </w:divBdr>
    </w:div>
    <w:div w:id="1967541579">
      <w:bodyDiv w:val="1"/>
      <w:marLeft w:val="0"/>
      <w:marRight w:val="0"/>
      <w:marTop w:val="0"/>
      <w:marBottom w:val="0"/>
      <w:divBdr>
        <w:top w:val="none" w:sz="0" w:space="0" w:color="auto"/>
        <w:left w:val="none" w:sz="0" w:space="0" w:color="auto"/>
        <w:bottom w:val="none" w:sz="0" w:space="0" w:color="auto"/>
        <w:right w:val="none" w:sz="0" w:space="0" w:color="auto"/>
      </w:divBdr>
    </w:div>
    <w:div w:id="1971087780">
      <w:bodyDiv w:val="1"/>
      <w:marLeft w:val="0"/>
      <w:marRight w:val="0"/>
      <w:marTop w:val="0"/>
      <w:marBottom w:val="0"/>
      <w:divBdr>
        <w:top w:val="none" w:sz="0" w:space="0" w:color="auto"/>
        <w:left w:val="none" w:sz="0" w:space="0" w:color="auto"/>
        <w:bottom w:val="none" w:sz="0" w:space="0" w:color="auto"/>
        <w:right w:val="none" w:sz="0" w:space="0" w:color="auto"/>
      </w:divBdr>
    </w:div>
    <w:div w:id="1972055735">
      <w:bodyDiv w:val="1"/>
      <w:marLeft w:val="0"/>
      <w:marRight w:val="0"/>
      <w:marTop w:val="0"/>
      <w:marBottom w:val="0"/>
      <w:divBdr>
        <w:top w:val="none" w:sz="0" w:space="0" w:color="auto"/>
        <w:left w:val="none" w:sz="0" w:space="0" w:color="auto"/>
        <w:bottom w:val="none" w:sz="0" w:space="0" w:color="auto"/>
        <w:right w:val="none" w:sz="0" w:space="0" w:color="auto"/>
      </w:divBdr>
    </w:div>
    <w:div w:id="1972399692">
      <w:bodyDiv w:val="1"/>
      <w:marLeft w:val="0"/>
      <w:marRight w:val="0"/>
      <w:marTop w:val="0"/>
      <w:marBottom w:val="0"/>
      <w:divBdr>
        <w:top w:val="none" w:sz="0" w:space="0" w:color="auto"/>
        <w:left w:val="none" w:sz="0" w:space="0" w:color="auto"/>
        <w:bottom w:val="none" w:sz="0" w:space="0" w:color="auto"/>
        <w:right w:val="none" w:sz="0" w:space="0" w:color="auto"/>
      </w:divBdr>
    </w:div>
    <w:div w:id="1973633184">
      <w:bodyDiv w:val="1"/>
      <w:marLeft w:val="0"/>
      <w:marRight w:val="0"/>
      <w:marTop w:val="0"/>
      <w:marBottom w:val="0"/>
      <w:divBdr>
        <w:top w:val="none" w:sz="0" w:space="0" w:color="auto"/>
        <w:left w:val="none" w:sz="0" w:space="0" w:color="auto"/>
        <w:bottom w:val="none" w:sz="0" w:space="0" w:color="auto"/>
        <w:right w:val="none" w:sz="0" w:space="0" w:color="auto"/>
      </w:divBdr>
    </w:div>
    <w:div w:id="1974947115">
      <w:bodyDiv w:val="1"/>
      <w:marLeft w:val="0"/>
      <w:marRight w:val="0"/>
      <w:marTop w:val="0"/>
      <w:marBottom w:val="0"/>
      <w:divBdr>
        <w:top w:val="none" w:sz="0" w:space="0" w:color="auto"/>
        <w:left w:val="none" w:sz="0" w:space="0" w:color="auto"/>
        <w:bottom w:val="none" w:sz="0" w:space="0" w:color="auto"/>
        <w:right w:val="none" w:sz="0" w:space="0" w:color="auto"/>
      </w:divBdr>
    </w:div>
    <w:div w:id="1975015788">
      <w:bodyDiv w:val="1"/>
      <w:marLeft w:val="0"/>
      <w:marRight w:val="0"/>
      <w:marTop w:val="0"/>
      <w:marBottom w:val="0"/>
      <w:divBdr>
        <w:top w:val="none" w:sz="0" w:space="0" w:color="auto"/>
        <w:left w:val="none" w:sz="0" w:space="0" w:color="auto"/>
        <w:bottom w:val="none" w:sz="0" w:space="0" w:color="auto"/>
        <w:right w:val="none" w:sz="0" w:space="0" w:color="auto"/>
      </w:divBdr>
    </w:div>
    <w:div w:id="1976444153">
      <w:bodyDiv w:val="1"/>
      <w:marLeft w:val="0"/>
      <w:marRight w:val="0"/>
      <w:marTop w:val="0"/>
      <w:marBottom w:val="0"/>
      <w:divBdr>
        <w:top w:val="none" w:sz="0" w:space="0" w:color="auto"/>
        <w:left w:val="none" w:sz="0" w:space="0" w:color="auto"/>
        <w:bottom w:val="none" w:sz="0" w:space="0" w:color="auto"/>
        <w:right w:val="none" w:sz="0" w:space="0" w:color="auto"/>
      </w:divBdr>
    </w:div>
    <w:div w:id="1978292061">
      <w:bodyDiv w:val="1"/>
      <w:marLeft w:val="0"/>
      <w:marRight w:val="0"/>
      <w:marTop w:val="0"/>
      <w:marBottom w:val="0"/>
      <w:divBdr>
        <w:top w:val="none" w:sz="0" w:space="0" w:color="auto"/>
        <w:left w:val="none" w:sz="0" w:space="0" w:color="auto"/>
        <w:bottom w:val="none" w:sz="0" w:space="0" w:color="auto"/>
        <w:right w:val="none" w:sz="0" w:space="0" w:color="auto"/>
      </w:divBdr>
    </w:div>
    <w:div w:id="1982613961">
      <w:bodyDiv w:val="1"/>
      <w:marLeft w:val="0"/>
      <w:marRight w:val="0"/>
      <w:marTop w:val="0"/>
      <w:marBottom w:val="0"/>
      <w:divBdr>
        <w:top w:val="none" w:sz="0" w:space="0" w:color="auto"/>
        <w:left w:val="none" w:sz="0" w:space="0" w:color="auto"/>
        <w:bottom w:val="none" w:sz="0" w:space="0" w:color="auto"/>
        <w:right w:val="none" w:sz="0" w:space="0" w:color="auto"/>
      </w:divBdr>
    </w:div>
    <w:div w:id="1984650590">
      <w:bodyDiv w:val="1"/>
      <w:marLeft w:val="0"/>
      <w:marRight w:val="0"/>
      <w:marTop w:val="0"/>
      <w:marBottom w:val="0"/>
      <w:divBdr>
        <w:top w:val="none" w:sz="0" w:space="0" w:color="auto"/>
        <w:left w:val="none" w:sz="0" w:space="0" w:color="auto"/>
        <w:bottom w:val="none" w:sz="0" w:space="0" w:color="auto"/>
        <w:right w:val="none" w:sz="0" w:space="0" w:color="auto"/>
      </w:divBdr>
    </w:div>
    <w:div w:id="1987120440">
      <w:bodyDiv w:val="1"/>
      <w:marLeft w:val="0"/>
      <w:marRight w:val="0"/>
      <w:marTop w:val="0"/>
      <w:marBottom w:val="0"/>
      <w:divBdr>
        <w:top w:val="none" w:sz="0" w:space="0" w:color="auto"/>
        <w:left w:val="none" w:sz="0" w:space="0" w:color="auto"/>
        <w:bottom w:val="none" w:sz="0" w:space="0" w:color="auto"/>
        <w:right w:val="none" w:sz="0" w:space="0" w:color="auto"/>
      </w:divBdr>
    </w:div>
    <w:div w:id="1987926098">
      <w:bodyDiv w:val="1"/>
      <w:marLeft w:val="0"/>
      <w:marRight w:val="0"/>
      <w:marTop w:val="0"/>
      <w:marBottom w:val="0"/>
      <w:divBdr>
        <w:top w:val="none" w:sz="0" w:space="0" w:color="auto"/>
        <w:left w:val="none" w:sz="0" w:space="0" w:color="auto"/>
        <w:bottom w:val="none" w:sz="0" w:space="0" w:color="auto"/>
        <w:right w:val="none" w:sz="0" w:space="0" w:color="auto"/>
      </w:divBdr>
    </w:div>
    <w:div w:id="1988237971">
      <w:bodyDiv w:val="1"/>
      <w:marLeft w:val="0"/>
      <w:marRight w:val="0"/>
      <w:marTop w:val="0"/>
      <w:marBottom w:val="0"/>
      <w:divBdr>
        <w:top w:val="none" w:sz="0" w:space="0" w:color="auto"/>
        <w:left w:val="none" w:sz="0" w:space="0" w:color="auto"/>
        <w:bottom w:val="none" w:sz="0" w:space="0" w:color="auto"/>
        <w:right w:val="none" w:sz="0" w:space="0" w:color="auto"/>
      </w:divBdr>
    </w:div>
    <w:div w:id="1990012585">
      <w:bodyDiv w:val="1"/>
      <w:marLeft w:val="0"/>
      <w:marRight w:val="0"/>
      <w:marTop w:val="0"/>
      <w:marBottom w:val="0"/>
      <w:divBdr>
        <w:top w:val="none" w:sz="0" w:space="0" w:color="auto"/>
        <w:left w:val="none" w:sz="0" w:space="0" w:color="auto"/>
        <w:bottom w:val="none" w:sz="0" w:space="0" w:color="auto"/>
        <w:right w:val="none" w:sz="0" w:space="0" w:color="auto"/>
      </w:divBdr>
    </w:div>
    <w:div w:id="1993481308">
      <w:bodyDiv w:val="1"/>
      <w:marLeft w:val="0"/>
      <w:marRight w:val="0"/>
      <w:marTop w:val="0"/>
      <w:marBottom w:val="0"/>
      <w:divBdr>
        <w:top w:val="none" w:sz="0" w:space="0" w:color="auto"/>
        <w:left w:val="none" w:sz="0" w:space="0" w:color="auto"/>
        <w:bottom w:val="none" w:sz="0" w:space="0" w:color="auto"/>
        <w:right w:val="none" w:sz="0" w:space="0" w:color="auto"/>
      </w:divBdr>
    </w:div>
    <w:div w:id="1995986887">
      <w:bodyDiv w:val="1"/>
      <w:marLeft w:val="0"/>
      <w:marRight w:val="0"/>
      <w:marTop w:val="0"/>
      <w:marBottom w:val="0"/>
      <w:divBdr>
        <w:top w:val="none" w:sz="0" w:space="0" w:color="auto"/>
        <w:left w:val="none" w:sz="0" w:space="0" w:color="auto"/>
        <w:bottom w:val="none" w:sz="0" w:space="0" w:color="auto"/>
        <w:right w:val="none" w:sz="0" w:space="0" w:color="auto"/>
      </w:divBdr>
    </w:div>
    <w:div w:id="2000424286">
      <w:bodyDiv w:val="1"/>
      <w:marLeft w:val="0"/>
      <w:marRight w:val="0"/>
      <w:marTop w:val="0"/>
      <w:marBottom w:val="0"/>
      <w:divBdr>
        <w:top w:val="none" w:sz="0" w:space="0" w:color="auto"/>
        <w:left w:val="none" w:sz="0" w:space="0" w:color="auto"/>
        <w:bottom w:val="none" w:sz="0" w:space="0" w:color="auto"/>
        <w:right w:val="none" w:sz="0" w:space="0" w:color="auto"/>
      </w:divBdr>
    </w:div>
    <w:div w:id="2002855758">
      <w:bodyDiv w:val="1"/>
      <w:marLeft w:val="0"/>
      <w:marRight w:val="0"/>
      <w:marTop w:val="0"/>
      <w:marBottom w:val="0"/>
      <w:divBdr>
        <w:top w:val="none" w:sz="0" w:space="0" w:color="auto"/>
        <w:left w:val="none" w:sz="0" w:space="0" w:color="auto"/>
        <w:bottom w:val="none" w:sz="0" w:space="0" w:color="auto"/>
        <w:right w:val="none" w:sz="0" w:space="0" w:color="auto"/>
      </w:divBdr>
    </w:div>
    <w:div w:id="2003580998">
      <w:bodyDiv w:val="1"/>
      <w:marLeft w:val="0"/>
      <w:marRight w:val="0"/>
      <w:marTop w:val="0"/>
      <w:marBottom w:val="0"/>
      <w:divBdr>
        <w:top w:val="none" w:sz="0" w:space="0" w:color="auto"/>
        <w:left w:val="none" w:sz="0" w:space="0" w:color="auto"/>
        <w:bottom w:val="none" w:sz="0" w:space="0" w:color="auto"/>
        <w:right w:val="none" w:sz="0" w:space="0" w:color="auto"/>
      </w:divBdr>
    </w:div>
    <w:div w:id="2003973054">
      <w:bodyDiv w:val="1"/>
      <w:marLeft w:val="0"/>
      <w:marRight w:val="0"/>
      <w:marTop w:val="0"/>
      <w:marBottom w:val="0"/>
      <w:divBdr>
        <w:top w:val="none" w:sz="0" w:space="0" w:color="auto"/>
        <w:left w:val="none" w:sz="0" w:space="0" w:color="auto"/>
        <w:bottom w:val="none" w:sz="0" w:space="0" w:color="auto"/>
        <w:right w:val="none" w:sz="0" w:space="0" w:color="auto"/>
      </w:divBdr>
    </w:div>
    <w:div w:id="2004312604">
      <w:bodyDiv w:val="1"/>
      <w:marLeft w:val="0"/>
      <w:marRight w:val="0"/>
      <w:marTop w:val="0"/>
      <w:marBottom w:val="0"/>
      <w:divBdr>
        <w:top w:val="none" w:sz="0" w:space="0" w:color="auto"/>
        <w:left w:val="none" w:sz="0" w:space="0" w:color="auto"/>
        <w:bottom w:val="none" w:sz="0" w:space="0" w:color="auto"/>
        <w:right w:val="none" w:sz="0" w:space="0" w:color="auto"/>
      </w:divBdr>
    </w:div>
    <w:div w:id="2005235662">
      <w:bodyDiv w:val="1"/>
      <w:marLeft w:val="0"/>
      <w:marRight w:val="0"/>
      <w:marTop w:val="0"/>
      <w:marBottom w:val="0"/>
      <w:divBdr>
        <w:top w:val="none" w:sz="0" w:space="0" w:color="auto"/>
        <w:left w:val="none" w:sz="0" w:space="0" w:color="auto"/>
        <w:bottom w:val="none" w:sz="0" w:space="0" w:color="auto"/>
        <w:right w:val="none" w:sz="0" w:space="0" w:color="auto"/>
      </w:divBdr>
    </w:div>
    <w:div w:id="2006129397">
      <w:bodyDiv w:val="1"/>
      <w:marLeft w:val="0"/>
      <w:marRight w:val="0"/>
      <w:marTop w:val="0"/>
      <w:marBottom w:val="0"/>
      <w:divBdr>
        <w:top w:val="none" w:sz="0" w:space="0" w:color="auto"/>
        <w:left w:val="none" w:sz="0" w:space="0" w:color="auto"/>
        <w:bottom w:val="none" w:sz="0" w:space="0" w:color="auto"/>
        <w:right w:val="none" w:sz="0" w:space="0" w:color="auto"/>
      </w:divBdr>
    </w:div>
    <w:div w:id="2006587402">
      <w:bodyDiv w:val="1"/>
      <w:marLeft w:val="0"/>
      <w:marRight w:val="0"/>
      <w:marTop w:val="0"/>
      <w:marBottom w:val="0"/>
      <w:divBdr>
        <w:top w:val="none" w:sz="0" w:space="0" w:color="auto"/>
        <w:left w:val="none" w:sz="0" w:space="0" w:color="auto"/>
        <w:bottom w:val="none" w:sz="0" w:space="0" w:color="auto"/>
        <w:right w:val="none" w:sz="0" w:space="0" w:color="auto"/>
      </w:divBdr>
    </w:div>
    <w:div w:id="2007202760">
      <w:bodyDiv w:val="1"/>
      <w:marLeft w:val="0"/>
      <w:marRight w:val="0"/>
      <w:marTop w:val="0"/>
      <w:marBottom w:val="0"/>
      <w:divBdr>
        <w:top w:val="none" w:sz="0" w:space="0" w:color="auto"/>
        <w:left w:val="none" w:sz="0" w:space="0" w:color="auto"/>
        <w:bottom w:val="none" w:sz="0" w:space="0" w:color="auto"/>
        <w:right w:val="none" w:sz="0" w:space="0" w:color="auto"/>
      </w:divBdr>
    </w:div>
    <w:div w:id="2008164301">
      <w:bodyDiv w:val="1"/>
      <w:marLeft w:val="0"/>
      <w:marRight w:val="0"/>
      <w:marTop w:val="0"/>
      <w:marBottom w:val="0"/>
      <w:divBdr>
        <w:top w:val="none" w:sz="0" w:space="0" w:color="auto"/>
        <w:left w:val="none" w:sz="0" w:space="0" w:color="auto"/>
        <w:bottom w:val="none" w:sz="0" w:space="0" w:color="auto"/>
        <w:right w:val="none" w:sz="0" w:space="0" w:color="auto"/>
      </w:divBdr>
    </w:div>
    <w:div w:id="2009403567">
      <w:bodyDiv w:val="1"/>
      <w:marLeft w:val="0"/>
      <w:marRight w:val="0"/>
      <w:marTop w:val="0"/>
      <w:marBottom w:val="0"/>
      <w:divBdr>
        <w:top w:val="none" w:sz="0" w:space="0" w:color="auto"/>
        <w:left w:val="none" w:sz="0" w:space="0" w:color="auto"/>
        <w:bottom w:val="none" w:sz="0" w:space="0" w:color="auto"/>
        <w:right w:val="none" w:sz="0" w:space="0" w:color="auto"/>
      </w:divBdr>
    </w:div>
    <w:div w:id="2012679720">
      <w:bodyDiv w:val="1"/>
      <w:marLeft w:val="0"/>
      <w:marRight w:val="0"/>
      <w:marTop w:val="0"/>
      <w:marBottom w:val="0"/>
      <w:divBdr>
        <w:top w:val="none" w:sz="0" w:space="0" w:color="auto"/>
        <w:left w:val="none" w:sz="0" w:space="0" w:color="auto"/>
        <w:bottom w:val="none" w:sz="0" w:space="0" w:color="auto"/>
        <w:right w:val="none" w:sz="0" w:space="0" w:color="auto"/>
      </w:divBdr>
    </w:div>
    <w:div w:id="2015179462">
      <w:bodyDiv w:val="1"/>
      <w:marLeft w:val="0"/>
      <w:marRight w:val="0"/>
      <w:marTop w:val="0"/>
      <w:marBottom w:val="0"/>
      <w:divBdr>
        <w:top w:val="none" w:sz="0" w:space="0" w:color="auto"/>
        <w:left w:val="none" w:sz="0" w:space="0" w:color="auto"/>
        <w:bottom w:val="none" w:sz="0" w:space="0" w:color="auto"/>
        <w:right w:val="none" w:sz="0" w:space="0" w:color="auto"/>
      </w:divBdr>
    </w:div>
    <w:div w:id="2017222399">
      <w:bodyDiv w:val="1"/>
      <w:marLeft w:val="0"/>
      <w:marRight w:val="0"/>
      <w:marTop w:val="0"/>
      <w:marBottom w:val="0"/>
      <w:divBdr>
        <w:top w:val="none" w:sz="0" w:space="0" w:color="auto"/>
        <w:left w:val="none" w:sz="0" w:space="0" w:color="auto"/>
        <w:bottom w:val="none" w:sz="0" w:space="0" w:color="auto"/>
        <w:right w:val="none" w:sz="0" w:space="0" w:color="auto"/>
      </w:divBdr>
    </w:div>
    <w:div w:id="2017492275">
      <w:bodyDiv w:val="1"/>
      <w:marLeft w:val="0"/>
      <w:marRight w:val="0"/>
      <w:marTop w:val="0"/>
      <w:marBottom w:val="0"/>
      <w:divBdr>
        <w:top w:val="none" w:sz="0" w:space="0" w:color="auto"/>
        <w:left w:val="none" w:sz="0" w:space="0" w:color="auto"/>
        <w:bottom w:val="none" w:sz="0" w:space="0" w:color="auto"/>
        <w:right w:val="none" w:sz="0" w:space="0" w:color="auto"/>
      </w:divBdr>
    </w:div>
    <w:div w:id="2020885152">
      <w:bodyDiv w:val="1"/>
      <w:marLeft w:val="0"/>
      <w:marRight w:val="0"/>
      <w:marTop w:val="0"/>
      <w:marBottom w:val="0"/>
      <w:divBdr>
        <w:top w:val="none" w:sz="0" w:space="0" w:color="auto"/>
        <w:left w:val="none" w:sz="0" w:space="0" w:color="auto"/>
        <w:bottom w:val="none" w:sz="0" w:space="0" w:color="auto"/>
        <w:right w:val="none" w:sz="0" w:space="0" w:color="auto"/>
      </w:divBdr>
    </w:div>
    <w:div w:id="2020892272">
      <w:bodyDiv w:val="1"/>
      <w:marLeft w:val="0"/>
      <w:marRight w:val="0"/>
      <w:marTop w:val="0"/>
      <w:marBottom w:val="0"/>
      <w:divBdr>
        <w:top w:val="none" w:sz="0" w:space="0" w:color="auto"/>
        <w:left w:val="none" w:sz="0" w:space="0" w:color="auto"/>
        <w:bottom w:val="none" w:sz="0" w:space="0" w:color="auto"/>
        <w:right w:val="none" w:sz="0" w:space="0" w:color="auto"/>
      </w:divBdr>
    </w:div>
    <w:div w:id="2021658528">
      <w:bodyDiv w:val="1"/>
      <w:marLeft w:val="0"/>
      <w:marRight w:val="0"/>
      <w:marTop w:val="0"/>
      <w:marBottom w:val="0"/>
      <w:divBdr>
        <w:top w:val="none" w:sz="0" w:space="0" w:color="auto"/>
        <w:left w:val="none" w:sz="0" w:space="0" w:color="auto"/>
        <w:bottom w:val="none" w:sz="0" w:space="0" w:color="auto"/>
        <w:right w:val="none" w:sz="0" w:space="0" w:color="auto"/>
      </w:divBdr>
    </w:div>
    <w:div w:id="2022005098">
      <w:bodyDiv w:val="1"/>
      <w:marLeft w:val="0"/>
      <w:marRight w:val="0"/>
      <w:marTop w:val="0"/>
      <w:marBottom w:val="0"/>
      <w:divBdr>
        <w:top w:val="none" w:sz="0" w:space="0" w:color="auto"/>
        <w:left w:val="none" w:sz="0" w:space="0" w:color="auto"/>
        <w:bottom w:val="none" w:sz="0" w:space="0" w:color="auto"/>
        <w:right w:val="none" w:sz="0" w:space="0" w:color="auto"/>
      </w:divBdr>
    </w:div>
    <w:div w:id="2022048458">
      <w:bodyDiv w:val="1"/>
      <w:marLeft w:val="0"/>
      <w:marRight w:val="0"/>
      <w:marTop w:val="0"/>
      <w:marBottom w:val="0"/>
      <w:divBdr>
        <w:top w:val="none" w:sz="0" w:space="0" w:color="auto"/>
        <w:left w:val="none" w:sz="0" w:space="0" w:color="auto"/>
        <w:bottom w:val="none" w:sz="0" w:space="0" w:color="auto"/>
        <w:right w:val="none" w:sz="0" w:space="0" w:color="auto"/>
      </w:divBdr>
    </w:div>
    <w:div w:id="2022967634">
      <w:bodyDiv w:val="1"/>
      <w:marLeft w:val="0"/>
      <w:marRight w:val="0"/>
      <w:marTop w:val="0"/>
      <w:marBottom w:val="0"/>
      <w:divBdr>
        <w:top w:val="none" w:sz="0" w:space="0" w:color="auto"/>
        <w:left w:val="none" w:sz="0" w:space="0" w:color="auto"/>
        <w:bottom w:val="none" w:sz="0" w:space="0" w:color="auto"/>
        <w:right w:val="none" w:sz="0" w:space="0" w:color="auto"/>
      </w:divBdr>
    </w:div>
    <w:div w:id="2024671583">
      <w:bodyDiv w:val="1"/>
      <w:marLeft w:val="0"/>
      <w:marRight w:val="0"/>
      <w:marTop w:val="0"/>
      <w:marBottom w:val="0"/>
      <w:divBdr>
        <w:top w:val="none" w:sz="0" w:space="0" w:color="auto"/>
        <w:left w:val="none" w:sz="0" w:space="0" w:color="auto"/>
        <w:bottom w:val="none" w:sz="0" w:space="0" w:color="auto"/>
        <w:right w:val="none" w:sz="0" w:space="0" w:color="auto"/>
      </w:divBdr>
    </w:div>
    <w:div w:id="2025209626">
      <w:bodyDiv w:val="1"/>
      <w:marLeft w:val="0"/>
      <w:marRight w:val="0"/>
      <w:marTop w:val="0"/>
      <w:marBottom w:val="0"/>
      <w:divBdr>
        <w:top w:val="none" w:sz="0" w:space="0" w:color="auto"/>
        <w:left w:val="none" w:sz="0" w:space="0" w:color="auto"/>
        <w:bottom w:val="none" w:sz="0" w:space="0" w:color="auto"/>
        <w:right w:val="none" w:sz="0" w:space="0" w:color="auto"/>
      </w:divBdr>
    </w:div>
    <w:div w:id="2026832244">
      <w:bodyDiv w:val="1"/>
      <w:marLeft w:val="0"/>
      <w:marRight w:val="0"/>
      <w:marTop w:val="0"/>
      <w:marBottom w:val="0"/>
      <w:divBdr>
        <w:top w:val="none" w:sz="0" w:space="0" w:color="auto"/>
        <w:left w:val="none" w:sz="0" w:space="0" w:color="auto"/>
        <w:bottom w:val="none" w:sz="0" w:space="0" w:color="auto"/>
        <w:right w:val="none" w:sz="0" w:space="0" w:color="auto"/>
      </w:divBdr>
    </w:div>
    <w:div w:id="2026855829">
      <w:bodyDiv w:val="1"/>
      <w:marLeft w:val="0"/>
      <w:marRight w:val="0"/>
      <w:marTop w:val="0"/>
      <w:marBottom w:val="0"/>
      <w:divBdr>
        <w:top w:val="none" w:sz="0" w:space="0" w:color="auto"/>
        <w:left w:val="none" w:sz="0" w:space="0" w:color="auto"/>
        <w:bottom w:val="none" w:sz="0" w:space="0" w:color="auto"/>
        <w:right w:val="none" w:sz="0" w:space="0" w:color="auto"/>
      </w:divBdr>
    </w:div>
    <w:div w:id="2028677174">
      <w:bodyDiv w:val="1"/>
      <w:marLeft w:val="0"/>
      <w:marRight w:val="0"/>
      <w:marTop w:val="0"/>
      <w:marBottom w:val="0"/>
      <w:divBdr>
        <w:top w:val="none" w:sz="0" w:space="0" w:color="auto"/>
        <w:left w:val="none" w:sz="0" w:space="0" w:color="auto"/>
        <w:bottom w:val="none" w:sz="0" w:space="0" w:color="auto"/>
        <w:right w:val="none" w:sz="0" w:space="0" w:color="auto"/>
      </w:divBdr>
    </w:div>
    <w:div w:id="2029328007">
      <w:bodyDiv w:val="1"/>
      <w:marLeft w:val="0"/>
      <w:marRight w:val="0"/>
      <w:marTop w:val="0"/>
      <w:marBottom w:val="0"/>
      <w:divBdr>
        <w:top w:val="none" w:sz="0" w:space="0" w:color="auto"/>
        <w:left w:val="none" w:sz="0" w:space="0" w:color="auto"/>
        <w:bottom w:val="none" w:sz="0" w:space="0" w:color="auto"/>
        <w:right w:val="none" w:sz="0" w:space="0" w:color="auto"/>
      </w:divBdr>
    </w:div>
    <w:div w:id="2031367234">
      <w:bodyDiv w:val="1"/>
      <w:marLeft w:val="0"/>
      <w:marRight w:val="0"/>
      <w:marTop w:val="0"/>
      <w:marBottom w:val="0"/>
      <w:divBdr>
        <w:top w:val="none" w:sz="0" w:space="0" w:color="auto"/>
        <w:left w:val="none" w:sz="0" w:space="0" w:color="auto"/>
        <w:bottom w:val="none" w:sz="0" w:space="0" w:color="auto"/>
        <w:right w:val="none" w:sz="0" w:space="0" w:color="auto"/>
      </w:divBdr>
    </w:div>
    <w:div w:id="2031561020">
      <w:bodyDiv w:val="1"/>
      <w:marLeft w:val="0"/>
      <w:marRight w:val="0"/>
      <w:marTop w:val="0"/>
      <w:marBottom w:val="0"/>
      <w:divBdr>
        <w:top w:val="none" w:sz="0" w:space="0" w:color="auto"/>
        <w:left w:val="none" w:sz="0" w:space="0" w:color="auto"/>
        <w:bottom w:val="none" w:sz="0" w:space="0" w:color="auto"/>
        <w:right w:val="none" w:sz="0" w:space="0" w:color="auto"/>
      </w:divBdr>
    </w:div>
    <w:div w:id="2033603822">
      <w:bodyDiv w:val="1"/>
      <w:marLeft w:val="0"/>
      <w:marRight w:val="0"/>
      <w:marTop w:val="0"/>
      <w:marBottom w:val="0"/>
      <w:divBdr>
        <w:top w:val="none" w:sz="0" w:space="0" w:color="auto"/>
        <w:left w:val="none" w:sz="0" w:space="0" w:color="auto"/>
        <w:bottom w:val="none" w:sz="0" w:space="0" w:color="auto"/>
        <w:right w:val="none" w:sz="0" w:space="0" w:color="auto"/>
      </w:divBdr>
    </w:div>
    <w:div w:id="2034306464">
      <w:bodyDiv w:val="1"/>
      <w:marLeft w:val="0"/>
      <w:marRight w:val="0"/>
      <w:marTop w:val="0"/>
      <w:marBottom w:val="0"/>
      <w:divBdr>
        <w:top w:val="none" w:sz="0" w:space="0" w:color="auto"/>
        <w:left w:val="none" w:sz="0" w:space="0" w:color="auto"/>
        <w:bottom w:val="none" w:sz="0" w:space="0" w:color="auto"/>
        <w:right w:val="none" w:sz="0" w:space="0" w:color="auto"/>
      </w:divBdr>
    </w:div>
    <w:div w:id="2038113635">
      <w:bodyDiv w:val="1"/>
      <w:marLeft w:val="0"/>
      <w:marRight w:val="0"/>
      <w:marTop w:val="0"/>
      <w:marBottom w:val="0"/>
      <w:divBdr>
        <w:top w:val="none" w:sz="0" w:space="0" w:color="auto"/>
        <w:left w:val="none" w:sz="0" w:space="0" w:color="auto"/>
        <w:bottom w:val="none" w:sz="0" w:space="0" w:color="auto"/>
        <w:right w:val="none" w:sz="0" w:space="0" w:color="auto"/>
      </w:divBdr>
    </w:div>
    <w:div w:id="2042629033">
      <w:bodyDiv w:val="1"/>
      <w:marLeft w:val="0"/>
      <w:marRight w:val="0"/>
      <w:marTop w:val="0"/>
      <w:marBottom w:val="0"/>
      <w:divBdr>
        <w:top w:val="none" w:sz="0" w:space="0" w:color="auto"/>
        <w:left w:val="none" w:sz="0" w:space="0" w:color="auto"/>
        <w:bottom w:val="none" w:sz="0" w:space="0" w:color="auto"/>
        <w:right w:val="none" w:sz="0" w:space="0" w:color="auto"/>
      </w:divBdr>
    </w:div>
    <w:div w:id="2042702644">
      <w:bodyDiv w:val="1"/>
      <w:marLeft w:val="0"/>
      <w:marRight w:val="0"/>
      <w:marTop w:val="0"/>
      <w:marBottom w:val="0"/>
      <w:divBdr>
        <w:top w:val="none" w:sz="0" w:space="0" w:color="auto"/>
        <w:left w:val="none" w:sz="0" w:space="0" w:color="auto"/>
        <w:bottom w:val="none" w:sz="0" w:space="0" w:color="auto"/>
        <w:right w:val="none" w:sz="0" w:space="0" w:color="auto"/>
      </w:divBdr>
    </w:div>
    <w:div w:id="2043431950">
      <w:bodyDiv w:val="1"/>
      <w:marLeft w:val="0"/>
      <w:marRight w:val="0"/>
      <w:marTop w:val="0"/>
      <w:marBottom w:val="0"/>
      <w:divBdr>
        <w:top w:val="none" w:sz="0" w:space="0" w:color="auto"/>
        <w:left w:val="none" w:sz="0" w:space="0" w:color="auto"/>
        <w:bottom w:val="none" w:sz="0" w:space="0" w:color="auto"/>
        <w:right w:val="none" w:sz="0" w:space="0" w:color="auto"/>
      </w:divBdr>
    </w:div>
    <w:div w:id="2043706519">
      <w:bodyDiv w:val="1"/>
      <w:marLeft w:val="0"/>
      <w:marRight w:val="0"/>
      <w:marTop w:val="0"/>
      <w:marBottom w:val="0"/>
      <w:divBdr>
        <w:top w:val="none" w:sz="0" w:space="0" w:color="auto"/>
        <w:left w:val="none" w:sz="0" w:space="0" w:color="auto"/>
        <w:bottom w:val="none" w:sz="0" w:space="0" w:color="auto"/>
        <w:right w:val="none" w:sz="0" w:space="0" w:color="auto"/>
      </w:divBdr>
    </w:div>
    <w:div w:id="2047411831">
      <w:bodyDiv w:val="1"/>
      <w:marLeft w:val="0"/>
      <w:marRight w:val="0"/>
      <w:marTop w:val="0"/>
      <w:marBottom w:val="0"/>
      <w:divBdr>
        <w:top w:val="none" w:sz="0" w:space="0" w:color="auto"/>
        <w:left w:val="none" w:sz="0" w:space="0" w:color="auto"/>
        <w:bottom w:val="none" w:sz="0" w:space="0" w:color="auto"/>
        <w:right w:val="none" w:sz="0" w:space="0" w:color="auto"/>
      </w:divBdr>
    </w:div>
    <w:div w:id="2048528621">
      <w:bodyDiv w:val="1"/>
      <w:marLeft w:val="0"/>
      <w:marRight w:val="0"/>
      <w:marTop w:val="0"/>
      <w:marBottom w:val="0"/>
      <w:divBdr>
        <w:top w:val="none" w:sz="0" w:space="0" w:color="auto"/>
        <w:left w:val="none" w:sz="0" w:space="0" w:color="auto"/>
        <w:bottom w:val="none" w:sz="0" w:space="0" w:color="auto"/>
        <w:right w:val="none" w:sz="0" w:space="0" w:color="auto"/>
      </w:divBdr>
    </w:div>
    <w:div w:id="2055418798">
      <w:bodyDiv w:val="1"/>
      <w:marLeft w:val="0"/>
      <w:marRight w:val="0"/>
      <w:marTop w:val="0"/>
      <w:marBottom w:val="0"/>
      <w:divBdr>
        <w:top w:val="none" w:sz="0" w:space="0" w:color="auto"/>
        <w:left w:val="none" w:sz="0" w:space="0" w:color="auto"/>
        <w:bottom w:val="none" w:sz="0" w:space="0" w:color="auto"/>
        <w:right w:val="none" w:sz="0" w:space="0" w:color="auto"/>
      </w:divBdr>
    </w:div>
    <w:div w:id="2058508187">
      <w:bodyDiv w:val="1"/>
      <w:marLeft w:val="0"/>
      <w:marRight w:val="0"/>
      <w:marTop w:val="0"/>
      <w:marBottom w:val="0"/>
      <w:divBdr>
        <w:top w:val="none" w:sz="0" w:space="0" w:color="auto"/>
        <w:left w:val="none" w:sz="0" w:space="0" w:color="auto"/>
        <w:bottom w:val="none" w:sz="0" w:space="0" w:color="auto"/>
        <w:right w:val="none" w:sz="0" w:space="0" w:color="auto"/>
      </w:divBdr>
    </w:div>
    <w:div w:id="2058816109">
      <w:bodyDiv w:val="1"/>
      <w:marLeft w:val="0"/>
      <w:marRight w:val="0"/>
      <w:marTop w:val="0"/>
      <w:marBottom w:val="0"/>
      <w:divBdr>
        <w:top w:val="none" w:sz="0" w:space="0" w:color="auto"/>
        <w:left w:val="none" w:sz="0" w:space="0" w:color="auto"/>
        <w:bottom w:val="none" w:sz="0" w:space="0" w:color="auto"/>
        <w:right w:val="none" w:sz="0" w:space="0" w:color="auto"/>
      </w:divBdr>
    </w:div>
    <w:div w:id="2060011915">
      <w:bodyDiv w:val="1"/>
      <w:marLeft w:val="0"/>
      <w:marRight w:val="0"/>
      <w:marTop w:val="0"/>
      <w:marBottom w:val="0"/>
      <w:divBdr>
        <w:top w:val="none" w:sz="0" w:space="0" w:color="auto"/>
        <w:left w:val="none" w:sz="0" w:space="0" w:color="auto"/>
        <w:bottom w:val="none" w:sz="0" w:space="0" w:color="auto"/>
        <w:right w:val="none" w:sz="0" w:space="0" w:color="auto"/>
      </w:divBdr>
    </w:div>
    <w:div w:id="2061007486">
      <w:bodyDiv w:val="1"/>
      <w:marLeft w:val="0"/>
      <w:marRight w:val="0"/>
      <w:marTop w:val="0"/>
      <w:marBottom w:val="0"/>
      <w:divBdr>
        <w:top w:val="none" w:sz="0" w:space="0" w:color="auto"/>
        <w:left w:val="none" w:sz="0" w:space="0" w:color="auto"/>
        <w:bottom w:val="none" w:sz="0" w:space="0" w:color="auto"/>
        <w:right w:val="none" w:sz="0" w:space="0" w:color="auto"/>
      </w:divBdr>
    </w:div>
    <w:div w:id="2061512720">
      <w:bodyDiv w:val="1"/>
      <w:marLeft w:val="0"/>
      <w:marRight w:val="0"/>
      <w:marTop w:val="0"/>
      <w:marBottom w:val="0"/>
      <w:divBdr>
        <w:top w:val="none" w:sz="0" w:space="0" w:color="auto"/>
        <w:left w:val="none" w:sz="0" w:space="0" w:color="auto"/>
        <w:bottom w:val="none" w:sz="0" w:space="0" w:color="auto"/>
        <w:right w:val="none" w:sz="0" w:space="0" w:color="auto"/>
      </w:divBdr>
    </w:div>
    <w:div w:id="2062168883">
      <w:bodyDiv w:val="1"/>
      <w:marLeft w:val="0"/>
      <w:marRight w:val="0"/>
      <w:marTop w:val="0"/>
      <w:marBottom w:val="0"/>
      <w:divBdr>
        <w:top w:val="none" w:sz="0" w:space="0" w:color="auto"/>
        <w:left w:val="none" w:sz="0" w:space="0" w:color="auto"/>
        <w:bottom w:val="none" w:sz="0" w:space="0" w:color="auto"/>
        <w:right w:val="none" w:sz="0" w:space="0" w:color="auto"/>
      </w:divBdr>
    </w:div>
    <w:div w:id="2062749541">
      <w:bodyDiv w:val="1"/>
      <w:marLeft w:val="0"/>
      <w:marRight w:val="0"/>
      <w:marTop w:val="0"/>
      <w:marBottom w:val="0"/>
      <w:divBdr>
        <w:top w:val="none" w:sz="0" w:space="0" w:color="auto"/>
        <w:left w:val="none" w:sz="0" w:space="0" w:color="auto"/>
        <w:bottom w:val="none" w:sz="0" w:space="0" w:color="auto"/>
        <w:right w:val="none" w:sz="0" w:space="0" w:color="auto"/>
      </w:divBdr>
    </w:div>
    <w:div w:id="2063020738">
      <w:bodyDiv w:val="1"/>
      <w:marLeft w:val="0"/>
      <w:marRight w:val="0"/>
      <w:marTop w:val="0"/>
      <w:marBottom w:val="0"/>
      <w:divBdr>
        <w:top w:val="none" w:sz="0" w:space="0" w:color="auto"/>
        <w:left w:val="none" w:sz="0" w:space="0" w:color="auto"/>
        <w:bottom w:val="none" w:sz="0" w:space="0" w:color="auto"/>
        <w:right w:val="none" w:sz="0" w:space="0" w:color="auto"/>
      </w:divBdr>
    </w:div>
    <w:div w:id="2063675486">
      <w:bodyDiv w:val="1"/>
      <w:marLeft w:val="0"/>
      <w:marRight w:val="0"/>
      <w:marTop w:val="0"/>
      <w:marBottom w:val="0"/>
      <w:divBdr>
        <w:top w:val="none" w:sz="0" w:space="0" w:color="auto"/>
        <w:left w:val="none" w:sz="0" w:space="0" w:color="auto"/>
        <w:bottom w:val="none" w:sz="0" w:space="0" w:color="auto"/>
        <w:right w:val="none" w:sz="0" w:space="0" w:color="auto"/>
      </w:divBdr>
    </w:div>
    <w:div w:id="2065444298">
      <w:bodyDiv w:val="1"/>
      <w:marLeft w:val="0"/>
      <w:marRight w:val="0"/>
      <w:marTop w:val="0"/>
      <w:marBottom w:val="0"/>
      <w:divBdr>
        <w:top w:val="none" w:sz="0" w:space="0" w:color="auto"/>
        <w:left w:val="none" w:sz="0" w:space="0" w:color="auto"/>
        <w:bottom w:val="none" w:sz="0" w:space="0" w:color="auto"/>
        <w:right w:val="none" w:sz="0" w:space="0" w:color="auto"/>
      </w:divBdr>
    </w:div>
    <w:div w:id="2065904941">
      <w:bodyDiv w:val="1"/>
      <w:marLeft w:val="0"/>
      <w:marRight w:val="0"/>
      <w:marTop w:val="0"/>
      <w:marBottom w:val="0"/>
      <w:divBdr>
        <w:top w:val="none" w:sz="0" w:space="0" w:color="auto"/>
        <w:left w:val="none" w:sz="0" w:space="0" w:color="auto"/>
        <w:bottom w:val="none" w:sz="0" w:space="0" w:color="auto"/>
        <w:right w:val="none" w:sz="0" w:space="0" w:color="auto"/>
      </w:divBdr>
    </w:div>
    <w:div w:id="2066829924">
      <w:bodyDiv w:val="1"/>
      <w:marLeft w:val="0"/>
      <w:marRight w:val="0"/>
      <w:marTop w:val="0"/>
      <w:marBottom w:val="0"/>
      <w:divBdr>
        <w:top w:val="none" w:sz="0" w:space="0" w:color="auto"/>
        <w:left w:val="none" w:sz="0" w:space="0" w:color="auto"/>
        <w:bottom w:val="none" w:sz="0" w:space="0" w:color="auto"/>
        <w:right w:val="none" w:sz="0" w:space="0" w:color="auto"/>
      </w:divBdr>
    </w:div>
    <w:div w:id="2068070273">
      <w:bodyDiv w:val="1"/>
      <w:marLeft w:val="0"/>
      <w:marRight w:val="0"/>
      <w:marTop w:val="0"/>
      <w:marBottom w:val="0"/>
      <w:divBdr>
        <w:top w:val="none" w:sz="0" w:space="0" w:color="auto"/>
        <w:left w:val="none" w:sz="0" w:space="0" w:color="auto"/>
        <w:bottom w:val="none" w:sz="0" w:space="0" w:color="auto"/>
        <w:right w:val="none" w:sz="0" w:space="0" w:color="auto"/>
      </w:divBdr>
    </w:div>
    <w:div w:id="2071147336">
      <w:bodyDiv w:val="1"/>
      <w:marLeft w:val="0"/>
      <w:marRight w:val="0"/>
      <w:marTop w:val="0"/>
      <w:marBottom w:val="0"/>
      <w:divBdr>
        <w:top w:val="none" w:sz="0" w:space="0" w:color="auto"/>
        <w:left w:val="none" w:sz="0" w:space="0" w:color="auto"/>
        <w:bottom w:val="none" w:sz="0" w:space="0" w:color="auto"/>
        <w:right w:val="none" w:sz="0" w:space="0" w:color="auto"/>
      </w:divBdr>
    </w:div>
    <w:div w:id="2073848763">
      <w:bodyDiv w:val="1"/>
      <w:marLeft w:val="0"/>
      <w:marRight w:val="0"/>
      <w:marTop w:val="0"/>
      <w:marBottom w:val="0"/>
      <w:divBdr>
        <w:top w:val="none" w:sz="0" w:space="0" w:color="auto"/>
        <w:left w:val="none" w:sz="0" w:space="0" w:color="auto"/>
        <w:bottom w:val="none" w:sz="0" w:space="0" w:color="auto"/>
        <w:right w:val="none" w:sz="0" w:space="0" w:color="auto"/>
      </w:divBdr>
    </w:div>
    <w:div w:id="2074960458">
      <w:bodyDiv w:val="1"/>
      <w:marLeft w:val="0"/>
      <w:marRight w:val="0"/>
      <w:marTop w:val="0"/>
      <w:marBottom w:val="0"/>
      <w:divBdr>
        <w:top w:val="none" w:sz="0" w:space="0" w:color="auto"/>
        <w:left w:val="none" w:sz="0" w:space="0" w:color="auto"/>
        <w:bottom w:val="none" w:sz="0" w:space="0" w:color="auto"/>
        <w:right w:val="none" w:sz="0" w:space="0" w:color="auto"/>
      </w:divBdr>
    </w:div>
    <w:div w:id="2075423151">
      <w:bodyDiv w:val="1"/>
      <w:marLeft w:val="0"/>
      <w:marRight w:val="0"/>
      <w:marTop w:val="0"/>
      <w:marBottom w:val="0"/>
      <w:divBdr>
        <w:top w:val="none" w:sz="0" w:space="0" w:color="auto"/>
        <w:left w:val="none" w:sz="0" w:space="0" w:color="auto"/>
        <w:bottom w:val="none" w:sz="0" w:space="0" w:color="auto"/>
        <w:right w:val="none" w:sz="0" w:space="0" w:color="auto"/>
      </w:divBdr>
    </w:div>
    <w:div w:id="2075544363">
      <w:bodyDiv w:val="1"/>
      <w:marLeft w:val="0"/>
      <w:marRight w:val="0"/>
      <w:marTop w:val="0"/>
      <w:marBottom w:val="0"/>
      <w:divBdr>
        <w:top w:val="none" w:sz="0" w:space="0" w:color="auto"/>
        <w:left w:val="none" w:sz="0" w:space="0" w:color="auto"/>
        <w:bottom w:val="none" w:sz="0" w:space="0" w:color="auto"/>
        <w:right w:val="none" w:sz="0" w:space="0" w:color="auto"/>
      </w:divBdr>
    </w:div>
    <w:div w:id="2078239738">
      <w:bodyDiv w:val="1"/>
      <w:marLeft w:val="0"/>
      <w:marRight w:val="0"/>
      <w:marTop w:val="0"/>
      <w:marBottom w:val="0"/>
      <w:divBdr>
        <w:top w:val="none" w:sz="0" w:space="0" w:color="auto"/>
        <w:left w:val="none" w:sz="0" w:space="0" w:color="auto"/>
        <w:bottom w:val="none" w:sz="0" w:space="0" w:color="auto"/>
        <w:right w:val="none" w:sz="0" w:space="0" w:color="auto"/>
      </w:divBdr>
    </w:div>
    <w:div w:id="2079090034">
      <w:bodyDiv w:val="1"/>
      <w:marLeft w:val="0"/>
      <w:marRight w:val="0"/>
      <w:marTop w:val="0"/>
      <w:marBottom w:val="0"/>
      <w:divBdr>
        <w:top w:val="none" w:sz="0" w:space="0" w:color="auto"/>
        <w:left w:val="none" w:sz="0" w:space="0" w:color="auto"/>
        <w:bottom w:val="none" w:sz="0" w:space="0" w:color="auto"/>
        <w:right w:val="none" w:sz="0" w:space="0" w:color="auto"/>
      </w:divBdr>
    </w:div>
    <w:div w:id="2080009990">
      <w:bodyDiv w:val="1"/>
      <w:marLeft w:val="0"/>
      <w:marRight w:val="0"/>
      <w:marTop w:val="0"/>
      <w:marBottom w:val="0"/>
      <w:divBdr>
        <w:top w:val="none" w:sz="0" w:space="0" w:color="auto"/>
        <w:left w:val="none" w:sz="0" w:space="0" w:color="auto"/>
        <w:bottom w:val="none" w:sz="0" w:space="0" w:color="auto"/>
        <w:right w:val="none" w:sz="0" w:space="0" w:color="auto"/>
      </w:divBdr>
    </w:div>
    <w:div w:id="2082674691">
      <w:bodyDiv w:val="1"/>
      <w:marLeft w:val="0"/>
      <w:marRight w:val="0"/>
      <w:marTop w:val="0"/>
      <w:marBottom w:val="0"/>
      <w:divBdr>
        <w:top w:val="none" w:sz="0" w:space="0" w:color="auto"/>
        <w:left w:val="none" w:sz="0" w:space="0" w:color="auto"/>
        <w:bottom w:val="none" w:sz="0" w:space="0" w:color="auto"/>
        <w:right w:val="none" w:sz="0" w:space="0" w:color="auto"/>
      </w:divBdr>
    </w:div>
    <w:div w:id="2083790209">
      <w:bodyDiv w:val="1"/>
      <w:marLeft w:val="0"/>
      <w:marRight w:val="0"/>
      <w:marTop w:val="0"/>
      <w:marBottom w:val="0"/>
      <w:divBdr>
        <w:top w:val="none" w:sz="0" w:space="0" w:color="auto"/>
        <w:left w:val="none" w:sz="0" w:space="0" w:color="auto"/>
        <w:bottom w:val="none" w:sz="0" w:space="0" w:color="auto"/>
        <w:right w:val="none" w:sz="0" w:space="0" w:color="auto"/>
      </w:divBdr>
    </w:div>
    <w:div w:id="2085250990">
      <w:bodyDiv w:val="1"/>
      <w:marLeft w:val="0"/>
      <w:marRight w:val="0"/>
      <w:marTop w:val="0"/>
      <w:marBottom w:val="0"/>
      <w:divBdr>
        <w:top w:val="none" w:sz="0" w:space="0" w:color="auto"/>
        <w:left w:val="none" w:sz="0" w:space="0" w:color="auto"/>
        <w:bottom w:val="none" w:sz="0" w:space="0" w:color="auto"/>
        <w:right w:val="none" w:sz="0" w:space="0" w:color="auto"/>
      </w:divBdr>
    </w:div>
    <w:div w:id="2087651653">
      <w:bodyDiv w:val="1"/>
      <w:marLeft w:val="0"/>
      <w:marRight w:val="0"/>
      <w:marTop w:val="0"/>
      <w:marBottom w:val="0"/>
      <w:divBdr>
        <w:top w:val="none" w:sz="0" w:space="0" w:color="auto"/>
        <w:left w:val="none" w:sz="0" w:space="0" w:color="auto"/>
        <w:bottom w:val="none" w:sz="0" w:space="0" w:color="auto"/>
        <w:right w:val="none" w:sz="0" w:space="0" w:color="auto"/>
      </w:divBdr>
    </w:div>
    <w:div w:id="2088919468">
      <w:bodyDiv w:val="1"/>
      <w:marLeft w:val="0"/>
      <w:marRight w:val="0"/>
      <w:marTop w:val="0"/>
      <w:marBottom w:val="0"/>
      <w:divBdr>
        <w:top w:val="none" w:sz="0" w:space="0" w:color="auto"/>
        <w:left w:val="none" w:sz="0" w:space="0" w:color="auto"/>
        <w:bottom w:val="none" w:sz="0" w:space="0" w:color="auto"/>
        <w:right w:val="none" w:sz="0" w:space="0" w:color="auto"/>
      </w:divBdr>
    </w:div>
    <w:div w:id="2089157547">
      <w:bodyDiv w:val="1"/>
      <w:marLeft w:val="0"/>
      <w:marRight w:val="0"/>
      <w:marTop w:val="0"/>
      <w:marBottom w:val="0"/>
      <w:divBdr>
        <w:top w:val="none" w:sz="0" w:space="0" w:color="auto"/>
        <w:left w:val="none" w:sz="0" w:space="0" w:color="auto"/>
        <w:bottom w:val="none" w:sz="0" w:space="0" w:color="auto"/>
        <w:right w:val="none" w:sz="0" w:space="0" w:color="auto"/>
      </w:divBdr>
    </w:div>
    <w:div w:id="2092316639">
      <w:bodyDiv w:val="1"/>
      <w:marLeft w:val="0"/>
      <w:marRight w:val="0"/>
      <w:marTop w:val="0"/>
      <w:marBottom w:val="0"/>
      <w:divBdr>
        <w:top w:val="none" w:sz="0" w:space="0" w:color="auto"/>
        <w:left w:val="none" w:sz="0" w:space="0" w:color="auto"/>
        <w:bottom w:val="none" w:sz="0" w:space="0" w:color="auto"/>
        <w:right w:val="none" w:sz="0" w:space="0" w:color="auto"/>
      </w:divBdr>
    </w:div>
    <w:div w:id="2094088291">
      <w:bodyDiv w:val="1"/>
      <w:marLeft w:val="0"/>
      <w:marRight w:val="0"/>
      <w:marTop w:val="0"/>
      <w:marBottom w:val="0"/>
      <w:divBdr>
        <w:top w:val="none" w:sz="0" w:space="0" w:color="auto"/>
        <w:left w:val="none" w:sz="0" w:space="0" w:color="auto"/>
        <w:bottom w:val="none" w:sz="0" w:space="0" w:color="auto"/>
        <w:right w:val="none" w:sz="0" w:space="0" w:color="auto"/>
      </w:divBdr>
    </w:div>
    <w:div w:id="2094860494">
      <w:bodyDiv w:val="1"/>
      <w:marLeft w:val="0"/>
      <w:marRight w:val="0"/>
      <w:marTop w:val="0"/>
      <w:marBottom w:val="0"/>
      <w:divBdr>
        <w:top w:val="none" w:sz="0" w:space="0" w:color="auto"/>
        <w:left w:val="none" w:sz="0" w:space="0" w:color="auto"/>
        <w:bottom w:val="none" w:sz="0" w:space="0" w:color="auto"/>
        <w:right w:val="none" w:sz="0" w:space="0" w:color="auto"/>
      </w:divBdr>
    </w:div>
    <w:div w:id="2095277551">
      <w:bodyDiv w:val="1"/>
      <w:marLeft w:val="0"/>
      <w:marRight w:val="0"/>
      <w:marTop w:val="0"/>
      <w:marBottom w:val="0"/>
      <w:divBdr>
        <w:top w:val="none" w:sz="0" w:space="0" w:color="auto"/>
        <w:left w:val="none" w:sz="0" w:space="0" w:color="auto"/>
        <w:bottom w:val="none" w:sz="0" w:space="0" w:color="auto"/>
        <w:right w:val="none" w:sz="0" w:space="0" w:color="auto"/>
      </w:divBdr>
    </w:div>
    <w:div w:id="2101638386">
      <w:bodyDiv w:val="1"/>
      <w:marLeft w:val="0"/>
      <w:marRight w:val="0"/>
      <w:marTop w:val="0"/>
      <w:marBottom w:val="0"/>
      <w:divBdr>
        <w:top w:val="none" w:sz="0" w:space="0" w:color="auto"/>
        <w:left w:val="none" w:sz="0" w:space="0" w:color="auto"/>
        <w:bottom w:val="none" w:sz="0" w:space="0" w:color="auto"/>
        <w:right w:val="none" w:sz="0" w:space="0" w:color="auto"/>
      </w:divBdr>
    </w:div>
    <w:div w:id="2102136911">
      <w:bodyDiv w:val="1"/>
      <w:marLeft w:val="0"/>
      <w:marRight w:val="0"/>
      <w:marTop w:val="0"/>
      <w:marBottom w:val="0"/>
      <w:divBdr>
        <w:top w:val="none" w:sz="0" w:space="0" w:color="auto"/>
        <w:left w:val="none" w:sz="0" w:space="0" w:color="auto"/>
        <w:bottom w:val="none" w:sz="0" w:space="0" w:color="auto"/>
        <w:right w:val="none" w:sz="0" w:space="0" w:color="auto"/>
      </w:divBdr>
    </w:div>
    <w:div w:id="2102795344">
      <w:bodyDiv w:val="1"/>
      <w:marLeft w:val="0"/>
      <w:marRight w:val="0"/>
      <w:marTop w:val="0"/>
      <w:marBottom w:val="0"/>
      <w:divBdr>
        <w:top w:val="none" w:sz="0" w:space="0" w:color="auto"/>
        <w:left w:val="none" w:sz="0" w:space="0" w:color="auto"/>
        <w:bottom w:val="none" w:sz="0" w:space="0" w:color="auto"/>
        <w:right w:val="none" w:sz="0" w:space="0" w:color="auto"/>
      </w:divBdr>
    </w:div>
    <w:div w:id="2106731352">
      <w:bodyDiv w:val="1"/>
      <w:marLeft w:val="0"/>
      <w:marRight w:val="0"/>
      <w:marTop w:val="0"/>
      <w:marBottom w:val="0"/>
      <w:divBdr>
        <w:top w:val="none" w:sz="0" w:space="0" w:color="auto"/>
        <w:left w:val="none" w:sz="0" w:space="0" w:color="auto"/>
        <w:bottom w:val="none" w:sz="0" w:space="0" w:color="auto"/>
        <w:right w:val="none" w:sz="0" w:space="0" w:color="auto"/>
      </w:divBdr>
    </w:div>
    <w:div w:id="2107844385">
      <w:bodyDiv w:val="1"/>
      <w:marLeft w:val="0"/>
      <w:marRight w:val="0"/>
      <w:marTop w:val="0"/>
      <w:marBottom w:val="0"/>
      <w:divBdr>
        <w:top w:val="none" w:sz="0" w:space="0" w:color="auto"/>
        <w:left w:val="none" w:sz="0" w:space="0" w:color="auto"/>
        <w:bottom w:val="none" w:sz="0" w:space="0" w:color="auto"/>
        <w:right w:val="none" w:sz="0" w:space="0" w:color="auto"/>
      </w:divBdr>
    </w:div>
    <w:div w:id="2107919886">
      <w:bodyDiv w:val="1"/>
      <w:marLeft w:val="0"/>
      <w:marRight w:val="0"/>
      <w:marTop w:val="0"/>
      <w:marBottom w:val="0"/>
      <w:divBdr>
        <w:top w:val="none" w:sz="0" w:space="0" w:color="auto"/>
        <w:left w:val="none" w:sz="0" w:space="0" w:color="auto"/>
        <w:bottom w:val="none" w:sz="0" w:space="0" w:color="auto"/>
        <w:right w:val="none" w:sz="0" w:space="0" w:color="auto"/>
      </w:divBdr>
    </w:div>
    <w:div w:id="2108230839">
      <w:bodyDiv w:val="1"/>
      <w:marLeft w:val="0"/>
      <w:marRight w:val="0"/>
      <w:marTop w:val="0"/>
      <w:marBottom w:val="0"/>
      <w:divBdr>
        <w:top w:val="none" w:sz="0" w:space="0" w:color="auto"/>
        <w:left w:val="none" w:sz="0" w:space="0" w:color="auto"/>
        <w:bottom w:val="none" w:sz="0" w:space="0" w:color="auto"/>
        <w:right w:val="none" w:sz="0" w:space="0" w:color="auto"/>
      </w:divBdr>
    </w:div>
    <w:div w:id="2109545709">
      <w:bodyDiv w:val="1"/>
      <w:marLeft w:val="0"/>
      <w:marRight w:val="0"/>
      <w:marTop w:val="0"/>
      <w:marBottom w:val="0"/>
      <w:divBdr>
        <w:top w:val="none" w:sz="0" w:space="0" w:color="auto"/>
        <w:left w:val="none" w:sz="0" w:space="0" w:color="auto"/>
        <w:bottom w:val="none" w:sz="0" w:space="0" w:color="auto"/>
        <w:right w:val="none" w:sz="0" w:space="0" w:color="auto"/>
      </w:divBdr>
    </w:div>
    <w:div w:id="2110739485">
      <w:bodyDiv w:val="1"/>
      <w:marLeft w:val="0"/>
      <w:marRight w:val="0"/>
      <w:marTop w:val="0"/>
      <w:marBottom w:val="0"/>
      <w:divBdr>
        <w:top w:val="none" w:sz="0" w:space="0" w:color="auto"/>
        <w:left w:val="none" w:sz="0" w:space="0" w:color="auto"/>
        <w:bottom w:val="none" w:sz="0" w:space="0" w:color="auto"/>
        <w:right w:val="none" w:sz="0" w:space="0" w:color="auto"/>
      </w:divBdr>
    </w:div>
    <w:div w:id="2113936841">
      <w:bodyDiv w:val="1"/>
      <w:marLeft w:val="0"/>
      <w:marRight w:val="0"/>
      <w:marTop w:val="0"/>
      <w:marBottom w:val="0"/>
      <w:divBdr>
        <w:top w:val="none" w:sz="0" w:space="0" w:color="auto"/>
        <w:left w:val="none" w:sz="0" w:space="0" w:color="auto"/>
        <w:bottom w:val="none" w:sz="0" w:space="0" w:color="auto"/>
        <w:right w:val="none" w:sz="0" w:space="0" w:color="auto"/>
      </w:divBdr>
    </w:div>
    <w:div w:id="2114740901">
      <w:bodyDiv w:val="1"/>
      <w:marLeft w:val="0"/>
      <w:marRight w:val="0"/>
      <w:marTop w:val="0"/>
      <w:marBottom w:val="0"/>
      <w:divBdr>
        <w:top w:val="none" w:sz="0" w:space="0" w:color="auto"/>
        <w:left w:val="none" w:sz="0" w:space="0" w:color="auto"/>
        <w:bottom w:val="none" w:sz="0" w:space="0" w:color="auto"/>
        <w:right w:val="none" w:sz="0" w:space="0" w:color="auto"/>
      </w:divBdr>
    </w:div>
    <w:div w:id="2117098800">
      <w:bodyDiv w:val="1"/>
      <w:marLeft w:val="0"/>
      <w:marRight w:val="0"/>
      <w:marTop w:val="0"/>
      <w:marBottom w:val="0"/>
      <w:divBdr>
        <w:top w:val="none" w:sz="0" w:space="0" w:color="auto"/>
        <w:left w:val="none" w:sz="0" w:space="0" w:color="auto"/>
        <w:bottom w:val="none" w:sz="0" w:space="0" w:color="auto"/>
        <w:right w:val="none" w:sz="0" w:space="0" w:color="auto"/>
      </w:divBdr>
    </w:div>
    <w:div w:id="2118669642">
      <w:bodyDiv w:val="1"/>
      <w:marLeft w:val="0"/>
      <w:marRight w:val="0"/>
      <w:marTop w:val="0"/>
      <w:marBottom w:val="0"/>
      <w:divBdr>
        <w:top w:val="none" w:sz="0" w:space="0" w:color="auto"/>
        <w:left w:val="none" w:sz="0" w:space="0" w:color="auto"/>
        <w:bottom w:val="none" w:sz="0" w:space="0" w:color="auto"/>
        <w:right w:val="none" w:sz="0" w:space="0" w:color="auto"/>
      </w:divBdr>
    </w:div>
    <w:div w:id="2118871114">
      <w:bodyDiv w:val="1"/>
      <w:marLeft w:val="0"/>
      <w:marRight w:val="0"/>
      <w:marTop w:val="0"/>
      <w:marBottom w:val="0"/>
      <w:divBdr>
        <w:top w:val="none" w:sz="0" w:space="0" w:color="auto"/>
        <w:left w:val="none" w:sz="0" w:space="0" w:color="auto"/>
        <w:bottom w:val="none" w:sz="0" w:space="0" w:color="auto"/>
        <w:right w:val="none" w:sz="0" w:space="0" w:color="auto"/>
      </w:divBdr>
    </w:div>
    <w:div w:id="2119789881">
      <w:bodyDiv w:val="1"/>
      <w:marLeft w:val="0"/>
      <w:marRight w:val="0"/>
      <w:marTop w:val="0"/>
      <w:marBottom w:val="0"/>
      <w:divBdr>
        <w:top w:val="none" w:sz="0" w:space="0" w:color="auto"/>
        <w:left w:val="none" w:sz="0" w:space="0" w:color="auto"/>
        <w:bottom w:val="none" w:sz="0" w:space="0" w:color="auto"/>
        <w:right w:val="none" w:sz="0" w:space="0" w:color="auto"/>
      </w:divBdr>
    </w:div>
    <w:div w:id="2119988476">
      <w:bodyDiv w:val="1"/>
      <w:marLeft w:val="0"/>
      <w:marRight w:val="0"/>
      <w:marTop w:val="0"/>
      <w:marBottom w:val="0"/>
      <w:divBdr>
        <w:top w:val="none" w:sz="0" w:space="0" w:color="auto"/>
        <w:left w:val="none" w:sz="0" w:space="0" w:color="auto"/>
        <w:bottom w:val="none" w:sz="0" w:space="0" w:color="auto"/>
        <w:right w:val="none" w:sz="0" w:space="0" w:color="auto"/>
      </w:divBdr>
    </w:div>
    <w:div w:id="2120637387">
      <w:bodyDiv w:val="1"/>
      <w:marLeft w:val="0"/>
      <w:marRight w:val="0"/>
      <w:marTop w:val="0"/>
      <w:marBottom w:val="0"/>
      <w:divBdr>
        <w:top w:val="none" w:sz="0" w:space="0" w:color="auto"/>
        <w:left w:val="none" w:sz="0" w:space="0" w:color="auto"/>
        <w:bottom w:val="none" w:sz="0" w:space="0" w:color="auto"/>
        <w:right w:val="none" w:sz="0" w:space="0" w:color="auto"/>
      </w:divBdr>
    </w:div>
    <w:div w:id="2124302419">
      <w:bodyDiv w:val="1"/>
      <w:marLeft w:val="0"/>
      <w:marRight w:val="0"/>
      <w:marTop w:val="0"/>
      <w:marBottom w:val="0"/>
      <w:divBdr>
        <w:top w:val="none" w:sz="0" w:space="0" w:color="auto"/>
        <w:left w:val="none" w:sz="0" w:space="0" w:color="auto"/>
        <w:bottom w:val="none" w:sz="0" w:space="0" w:color="auto"/>
        <w:right w:val="none" w:sz="0" w:space="0" w:color="auto"/>
      </w:divBdr>
    </w:div>
    <w:div w:id="2124838103">
      <w:bodyDiv w:val="1"/>
      <w:marLeft w:val="0"/>
      <w:marRight w:val="0"/>
      <w:marTop w:val="0"/>
      <w:marBottom w:val="0"/>
      <w:divBdr>
        <w:top w:val="none" w:sz="0" w:space="0" w:color="auto"/>
        <w:left w:val="none" w:sz="0" w:space="0" w:color="auto"/>
        <w:bottom w:val="none" w:sz="0" w:space="0" w:color="auto"/>
        <w:right w:val="none" w:sz="0" w:space="0" w:color="auto"/>
      </w:divBdr>
    </w:div>
    <w:div w:id="2125339436">
      <w:bodyDiv w:val="1"/>
      <w:marLeft w:val="0"/>
      <w:marRight w:val="0"/>
      <w:marTop w:val="0"/>
      <w:marBottom w:val="0"/>
      <w:divBdr>
        <w:top w:val="none" w:sz="0" w:space="0" w:color="auto"/>
        <w:left w:val="none" w:sz="0" w:space="0" w:color="auto"/>
        <w:bottom w:val="none" w:sz="0" w:space="0" w:color="auto"/>
        <w:right w:val="none" w:sz="0" w:space="0" w:color="auto"/>
      </w:divBdr>
    </w:div>
    <w:div w:id="2127312063">
      <w:bodyDiv w:val="1"/>
      <w:marLeft w:val="0"/>
      <w:marRight w:val="0"/>
      <w:marTop w:val="0"/>
      <w:marBottom w:val="0"/>
      <w:divBdr>
        <w:top w:val="none" w:sz="0" w:space="0" w:color="auto"/>
        <w:left w:val="none" w:sz="0" w:space="0" w:color="auto"/>
        <w:bottom w:val="none" w:sz="0" w:space="0" w:color="auto"/>
        <w:right w:val="none" w:sz="0" w:space="0" w:color="auto"/>
      </w:divBdr>
    </w:div>
    <w:div w:id="2128889467">
      <w:bodyDiv w:val="1"/>
      <w:marLeft w:val="0"/>
      <w:marRight w:val="0"/>
      <w:marTop w:val="0"/>
      <w:marBottom w:val="0"/>
      <w:divBdr>
        <w:top w:val="none" w:sz="0" w:space="0" w:color="auto"/>
        <w:left w:val="none" w:sz="0" w:space="0" w:color="auto"/>
        <w:bottom w:val="none" w:sz="0" w:space="0" w:color="auto"/>
        <w:right w:val="none" w:sz="0" w:space="0" w:color="auto"/>
      </w:divBdr>
    </w:div>
    <w:div w:id="2130513393">
      <w:bodyDiv w:val="1"/>
      <w:marLeft w:val="0"/>
      <w:marRight w:val="0"/>
      <w:marTop w:val="0"/>
      <w:marBottom w:val="0"/>
      <w:divBdr>
        <w:top w:val="none" w:sz="0" w:space="0" w:color="auto"/>
        <w:left w:val="none" w:sz="0" w:space="0" w:color="auto"/>
        <w:bottom w:val="none" w:sz="0" w:space="0" w:color="auto"/>
        <w:right w:val="none" w:sz="0" w:space="0" w:color="auto"/>
      </w:divBdr>
    </w:div>
    <w:div w:id="2131313231">
      <w:bodyDiv w:val="1"/>
      <w:marLeft w:val="0"/>
      <w:marRight w:val="0"/>
      <w:marTop w:val="0"/>
      <w:marBottom w:val="0"/>
      <w:divBdr>
        <w:top w:val="none" w:sz="0" w:space="0" w:color="auto"/>
        <w:left w:val="none" w:sz="0" w:space="0" w:color="auto"/>
        <w:bottom w:val="none" w:sz="0" w:space="0" w:color="auto"/>
        <w:right w:val="none" w:sz="0" w:space="0" w:color="auto"/>
      </w:divBdr>
    </w:div>
    <w:div w:id="2132356729">
      <w:bodyDiv w:val="1"/>
      <w:marLeft w:val="0"/>
      <w:marRight w:val="0"/>
      <w:marTop w:val="0"/>
      <w:marBottom w:val="0"/>
      <w:divBdr>
        <w:top w:val="none" w:sz="0" w:space="0" w:color="auto"/>
        <w:left w:val="none" w:sz="0" w:space="0" w:color="auto"/>
        <w:bottom w:val="none" w:sz="0" w:space="0" w:color="auto"/>
        <w:right w:val="none" w:sz="0" w:space="0" w:color="auto"/>
      </w:divBdr>
    </w:div>
    <w:div w:id="2136485163">
      <w:bodyDiv w:val="1"/>
      <w:marLeft w:val="0"/>
      <w:marRight w:val="0"/>
      <w:marTop w:val="0"/>
      <w:marBottom w:val="0"/>
      <w:divBdr>
        <w:top w:val="none" w:sz="0" w:space="0" w:color="auto"/>
        <w:left w:val="none" w:sz="0" w:space="0" w:color="auto"/>
        <w:bottom w:val="none" w:sz="0" w:space="0" w:color="auto"/>
        <w:right w:val="none" w:sz="0" w:space="0" w:color="auto"/>
      </w:divBdr>
    </w:div>
    <w:div w:id="2138182774">
      <w:bodyDiv w:val="1"/>
      <w:marLeft w:val="0"/>
      <w:marRight w:val="0"/>
      <w:marTop w:val="0"/>
      <w:marBottom w:val="0"/>
      <w:divBdr>
        <w:top w:val="none" w:sz="0" w:space="0" w:color="auto"/>
        <w:left w:val="none" w:sz="0" w:space="0" w:color="auto"/>
        <w:bottom w:val="none" w:sz="0" w:space="0" w:color="auto"/>
        <w:right w:val="none" w:sz="0" w:space="0" w:color="auto"/>
      </w:divBdr>
    </w:div>
    <w:div w:id="2140612286">
      <w:bodyDiv w:val="1"/>
      <w:marLeft w:val="0"/>
      <w:marRight w:val="0"/>
      <w:marTop w:val="0"/>
      <w:marBottom w:val="0"/>
      <w:divBdr>
        <w:top w:val="none" w:sz="0" w:space="0" w:color="auto"/>
        <w:left w:val="none" w:sz="0" w:space="0" w:color="auto"/>
        <w:bottom w:val="none" w:sz="0" w:space="0" w:color="auto"/>
        <w:right w:val="none" w:sz="0" w:space="0" w:color="auto"/>
      </w:divBdr>
    </w:div>
    <w:div w:id="2141454558">
      <w:bodyDiv w:val="1"/>
      <w:marLeft w:val="0"/>
      <w:marRight w:val="0"/>
      <w:marTop w:val="0"/>
      <w:marBottom w:val="0"/>
      <w:divBdr>
        <w:top w:val="none" w:sz="0" w:space="0" w:color="auto"/>
        <w:left w:val="none" w:sz="0" w:space="0" w:color="auto"/>
        <w:bottom w:val="none" w:sz="0" w:space="0" w:color="auto"/>
        <w:right w:val="none" w:sz="0" w:space="0" w:color="auto"/>
      </w:divBdr>
    </w:div>
    <w:div w:id="2143694913">
      <w:bodyDiv w:val="1"/>
      <w:marLeft w:val="0"/>
      <w:marRight w:val="0"/>
      <w:marTop w:val="0"/>
      <w:marBottom w:val="0"/>
      <w:divBdr>
        <w:top w:val="none" w:sz="0" w:space="0" w:color="auto"/>
        <w:left w:val="none" w:sz="0" w:space="0" w:color="auto"/>
        <w:bottom w:val="none" w:sz="0" w:space="0" w:color="auto"/>
        <w:right w:val="none" w:sz="0" w:space="0" w:color="auto"/>
      </w:divBdr>
    </w:div>
    <w:div w:id="2144076991">
      <w:bodyDiv w:val="1"/>
      <w:marLeft w:val="0"/>
      <w:marRight w:val="0"/>
      <w:marTop w:val="0"/>
      <w:marBottom w:val="0"/>
      <w:divBdr>
        <w:top w:val="none" w:sz="0" w:space="0" w:color="auto"/>
        <w:left w:val="none" w:sz="0" w:space="0" w:color="auto"/>
        <w:bottom w:val="none" w:sz="0" w:space="0" w:color="auto"/>
        <w:right w:val="none" w:sz="0" w:space="0" w:color="auto"/>
      </w:divBdr>
    </w:div>
    <w:div w:id="2145000555">
      <w:bodyDiv w:val="1"/>
      <w:marLeft w:val="0"/>
      <w:marRight w:val="0"/>
      <w:marTop w:val="0"/>
      <w:marBottom w:val="0"/>
      <w:divBdr>
        <w:top w:val="none" w:sz="0" w:space="0" w:color="auto"/>
        <w:left w:val="none" w:sz="0" w:space="0" w:color="auto"/>
        <w:bottom w:val="none" w:sz="0" w:space="0" w:color="auto"/>
        <w:right w:val="none" w:sz="0" w:space="0" w:color="auto"/>
      </w:divBdr>
    </w:div>
    <w:div w:id="2145082092">
      <w:bodyDiv w:val="1"/>
      <w:marLeft w:val="0"/>
      <w:marRight w:val="0"/>
      <w:marTop w:val="0"/>
      <w:marBottom w:val="0"/>
      <w:divBdr>
        <w:top w:val="none" w:sz="0" w:space="0" w:color="auto"/>
        <w:left w:val="none" w:sz="0" w:space="0" w:color="auto"/>
        <w:bottom w:val="none" w:sz="0" w:space="0" w:color="auto"/>
        <w:right w:val="none" w:sz="0" w:space="0" w:color="auto"/>
      </w:divBdr>
    </w:div>
    <w:div w:id="2146001925">
      <w:bodyDiv w:val="1"/>
      <w:marLeft w:val="0"/>
      <w:marRight w:val="0"/>
      <w:marTop w:val="0"/>
      <w:marBottom w:val="0"/>
      <w:divBdr>
        <w:top w:val="none" w:sz="0" w:space="0" w:color="auto"/>
        <w:left w:val="none" w:sz="0" w:space="0" w:color="auto"/>
        <w:bottom w:val="none" w:sz="0" w:space="0" w:color="auto"/>
        <w:right w:val="none" w:sz="0" w:space="0" w:color="auto"/>
      </w:divBdr>
    </w:div>
    <w:div w:id="214619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microsoft.com/office/2014/relationships/chartEx" Target="charts/chartEx1.xml"/><Relationship Id="rId26" Type="http://schemas.openxmlformats.org/officeDocument/2006/relationships/image" Target="media/image9.png"/><Relationship Id="rId39" Type="http://schemas.openxmlformats.org/officeDocument/2006/relationships/hyperlink" Target="https://github.com/Lehnurr/spe-ed-solver/tree/main/elaboration" TargetMode="External"/><Relationship Id="rId21" Type="http://schemas.openxmlformats.org/officeDocument/2006/relationships/image" Target="media/image5.png"/><Relationship Id="rId34" Type="http://schemas.openxmlformats.org/officeDocument/2006/relationships/package" Target="embeddings/Microsoft_Visio_Drawing.vsdx"/><Relationship Id="rId42" Type="http://schemas.openxmlformats.org/officeDocument/2006/relationships/hyperlink" Target="https://github.com/Lehnurr/spe-ed-solver/releases" TargetMode="External"/><Relationship Id="rId47" Type="http://schemas.openxmlformats.org/officeDocument/2006/relationships/hyperlink" Target="https://github.com/Lehnurr/spe-ed-solver/blob/main/elaboration/appendices/board_size.xlsx" TargetMode="External"/><Relationship Id="rId50" Type="http://schemas.openxmlformats.org/officeDocument/2006/relationships/hyperlink" Target="https://github.com/Lehnurr/spe-ed-solver/blob/main/elaboration/appendices/videos/video_1.mp4" TargetMode="External"/><Relationship Id="rId55" Type="http://schemas.openxmlformats.org/officeDocument/2006/relationships/hyperlink" Target="https://github.com/Lehnurr/spe-ed-solver/blob/main/elaboration/appendices/videos/video_6.mp4"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spe-ed-docs.lehnurr.de" TargetMode="External"/><Relationship Id="rId29" Type="http://schemas.openxmlformats.org/officeDocument/2006/relationships/image" Target="media/image12.png"/><Relationship Id="rId11" Type="http://schemas.openxmlformats.org/officeDocument/2006/relationships/image" Target="media/image2.jpe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github.com/Lehnurr/spe-ed-solver" TargetMode="External"/><Relationship Id="rId40" Type="http://schemas.openxmlformats.org/officeDocument/2006/relationships/hyperlink" Target="https://team.lehnurr.de" TargetMode="External"/><Relationship Id="rId45" Type="http://schemas.openxmlformats.org/officeDocument/2006/relationships/hyperlink" Target="mailto:team@lehnurr.de" TargetMode="External"/><Relationship Id="rId53" Type="http://schemas.openxmlformats.org/officeDocument/2006/relationships/hyperlink" Target="https://github.com/Lehnurr/spe-ed-solver/blob/main/elaboration/appendices/videos/video_4.mp4" TargetMode="External"/><Relationship Id="rId58" Type="http://schemas.openxmlformats.org/officeDocument/2006/relationships/footer" Target="footer4.xml"/><Relationship Id="rId5" Type="http://schemas.openxmlformats.org/officeDocument/2006/relationships/styles" Target="styles.xml"/><Relationship Id="rId61" Type="http://schemas.openxmlformats.org/officeDocument/2006/relationships/theme" Target="theme/theme1.xml"/><Relationship Id="rId19" Type="http://schemas.openxmlformats.org/officeDocument/2006/relationships/image" Target="media/image4.png"/><Relationship Id="rId14" Type="http://schemas.openxmlformats.org/officeDocument/2006/relationships/footer" Target="footer2.xml"/><Relationship Id="rId22" Type="http://schemas.microsoft.com/office/2014/relationships/chartEx" Target="charts/chartEx3.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chart" Target="charts/chart1.xml"/><Relationship Id="rId43" Type="http://schemas.openxmlformats.org/officeDocument/2006/relationships/hyperlink" Target="https://spe-ed-docs.lehnurr.de" TargetMode="External"/><Relationship Id="rId48" Type="http://schemas.openxmlformats.org/officeDocument/2006/relationships/hyperlink" Target="https://github.com/Lehnurr/spe-ed-solver/blob/main/elaboration/appendices/available_time.xlsx" TargetMode="External"/><Relationship Id="rId56" Type="http://schemas.openxmlformats.org/officeDocument/2006/relationships/hyperlink" Target="https://github.com/Lehnurr/spe-ed-solver/blob/main/elaboration/appendices/videos/video_7.mp4" TargetMode="External"/><Relationship Id="rId8" Type="http://schemas.openxmlformats.org/officeDocument/2006/relationships/footnotes" Target="footnotes.xml"/><Relationship Id="rId51" Type="http://schemas.openxmlformats.org/officeDocument/2006/relationships/hyperlink" Target="https://github.com/Lehnurr/spe-ed-solver/blob/main/elaboration/appendices/videos/video_2.mp4"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6.emf"/><Relationship Id="rId38" Type="http://schemas.openxmlformats.org/officeDocument/2006/relationships/hyperlink" Target="https://spe-ed-docs.lehnurr.de" TargetMode="External"/><Relationship Id="rId46" Type="http://schemas.openxmlformats.org/officeDocument/2006/relationships/footer" Target="footer3.xml"/><Relationship Id="rId59" Type="http://schemas.openxmlformats.org/officeDocument/2006/relationships/fontTable" Target="fontTable.xml"/><Relationship Id="rId20" Type="http://schemas.microsoft.com/office/2014/relationships/chartEx" Target="charts/chartEx2.xml"/><Relationship Id="rId41" Type="http://schemas.openxmlformats.org/officeDocument/2006/relationships/hyperlink" Target="mailto:team@lehnurr.de" TargetMode="External"/><Relationship Id="rId54" Type="http://schemas.openxmlformats.org/officeDocument/2006/relationships/hyperlink" Target="https://github.com/Lehnurr/spe-ed-solver/blob/main/elaboration/appendices/videos/video_5.mp4"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github.com/lehnurr/spe-ed-solver"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chart" Target="charts/chart2.xml"/><Relationship Id="rId49" Type="http://schemas.openxmlformats.org/officeDocument/2006/relationships/hyperlink" Target="https://github.com/Lehnurr/spe-ed-solver/blob/main/elaboration/appendices/videos/video_0.mp4" TargetMode="External"/><Relationship Id="rId57" Type="http://schemas.openxmlformats.org/officeDocument/2006/relationships/hyperlink" Target="https://github.com/Lehnurr/spe-ed-solver/blob/main/elaboration/appendices/comparison_online_api.xlsx" TargetMode="External"/><Relationship Id="rId10" Type="http://schemas.openxmlformats.org/officeDocument/2006/relationships/image" Target="media/image1.png"/><Relationship Id="rId31" Type="http://schemas.openxmlformats.org/officeDocument/2006/relationships/image" Target="media/image14.png"/><Relationship Id="rId44" Type="http://schemas.openxmlformats.org/officeDocument/2006/relationships/image" Target="media/image17.png"/><Relationship Id="rId52" Type="http://schemas.openxmlformats.org/officeDocument/2006/relationships/hyperlink" Target="https://github.com/Lehnurr/spe-ed-solver/blob/main/elaboration/appendices/videos/video_3.mp4" TargetMode="External"/><Relationship Id="rId60"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n\AppData\Roaming\Microsoft\Templates\Einfacher%20Zeilenabstand%20(leer).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1.xlsx"/></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bwedu-my.sharepoint.com/personal/felix_lehnerer_bwedu_de/Documents/InformatiCUP/Auswertung/Spielfeldgr&#246;&#223;e.xlsx" TargetMode="External"/><Relationship Id="rId4" Type="http://schemas.openxmlformats.org/officeDocument/2006/relationships/themeOverride" Target="../theme/themeOverride1.xm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bwedu-my.sharepoint.com/personal/felix_lehnerer_bwedu_de/Documents/InformatiCUP/Auswertung/Spielfeldgr&#246;&#223;e.xlsx" TargetMode="External"/><Relationship Id="rId4" Type="http://schemas.openxmlformats.org/officeDocument/2006/relationships/themeOverride" Target="../theme/themeOverride2.xm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https://bwedu-my.sharepoint.com/personal/felix_lehnerer_bwedu_de/Documents/InformatiCUP/Auswertung/Verf&#252;gbare%20Zeit.xlsx" TargetMode="External"/><Relationship Id="rId4"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1"/>
          <c:order val="0"/>
          <c:tx>
            <c:strRef>
              <c:f>'Auswertung - Platzierung'!$C$3</c:f>
              <c:strCache>
                <c:ptCount val="1"/>
                <c:pt idx="0">
                  <c:v>Vorkommen</c:v>
                </c:pt>
              </c:strCache>
            </c:strRef>
          </c:tx>
          <c:dPt>
            <c:idx val="0"/>
            <c:bubble3D val="0"/>
            <c:spPr>
              <a:solidFill>
                <a:srgbClr val="00B050"/>
              </a:solidFill>
              <a:ln w="19050">
                <a:solidFill>
                  <a:schemeClr val="lt1"/>
                </a:solidFill>
              </a:ln>
              <a:effectLst/>
            </c:spPr>
            <c:extLst>
              <c:ext xmlns:c16="http://schemas.microsoft.com/office/drawing/2014/chart" uri="{C3380CC4-5D6E-409C-BE32-E72D297353CC}">
                <c16:uniqueId val="{00000001-1D1A-42AD-8767-CE3B80828236}"/>
              </c:ext>
            </c:extLst>
          </c:dPt>
          <c:dPt>
            <c:idx val="1"/>
            <c:bubble3D val="0"/>
            <c:spPr>
              <a:solidFill>
                <a:srgbClr val="FF0000"/>
              </a:solidFill>
              <a:ln w="19050">
                <a:solidFill>
                  <a:schemeClr val="lt1"/>
                </a:solidFill>
              </a:ln>
              <a:effectLst/>
            </c:spPr>
            <c:extLst>
              <c:ext xmlns:c16="http://schemas.microsoft.com/office/drawing/2014/chart" uri="{C3380CC4-5D6E-409C-BE32-E72D297353CC}">
                <c16:uniqueId val="{00000003-1D1A-42AD-8767-CE3B8082823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1A-42AD-8767-CE3B8082823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D1A-42AD-8767-CE3B8082823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D1A-42AD-8767-CE3B80828236}"/>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1D1A-42AD-8767-CE3B80828236}"/>
              </c:ext>
            </c:extLst>
          </c:dPt>
          <c:cat>
            <c:strRef>
              <c:f>'Auswertung - Platzierung'!$B$5:$B$10</c:f>
              <c:strCache>
                <c:ptCount val="6"/>
                <c:pt idx="0">
                  <c:v>1. Platz</c:v>
                </c:pt>
                <c:pt idx="1">
                  <c:v>2. Platz</c:v>
                </c:pt>
                <c:pt idx="2">
                  <c:v>3. Platz</c:v>
                </c:pt>
                <c:pt idx="3">
                  <c:v>4. Platz</c:v>
                </c:pt>
                <c:pt idx="4">
                  <c:v>5. Platz</c:v>
                </c:pt>
                <c:pt idx="5">
                  <c:v>6. Platz</c:v>
                </c:pt>
              </c:strCache>
            </c:strRef>
          </c:cat>
          <c:val>
            <c:numRef>
              <c:f>'Auswertung - Platzierung'!$C$5:$C$10</c:f>
              <c:numCache>
                <c:formatCode>General</c:formatCode>
                <c:ptCount val="6"/>
                <c:pt idx="0">
                  <c:v>30</c:v>
                </c:pt>
                <c:pt idx="1">
                  <c:v>5</c:v>
                </c:pt>
              </c:numCache>
            </c:numRef>
          </c:val>
          <c:extLst>
            <c:ext xmlns:c16="http://schemas.microsoft.com/office/drawing/2014/chart" uri="{C3380CC4-5D6E-409C-BE32-E72D297353CC}">
              <c16:uniqueId val="{0000000C-1D1A-42AD-8767-CE3B80828236}"/>
            </c:ext>
          </c:extLst>
        </c:ser>
        <c:dLbls>
          <c:showLegendKey val="0"/>
          <c:showVal val="0"/>
          <c:showCatName val="0"/>
          <c:showSerName val="0"/>
          <c:showPercent val="0"/>
          <c:showBubbleSize val="0"/>
          <c:showLeaderLines val="1"/>
        </c:dLbls>
        <c:firstSliceAng val="0"/>
      </c:pieChart>
      <c:spPr>
        <a:noFill/>
        <a:ln>
          <a:noFill/>
        </a:ln>
        <a:effectLst/>
      </c:spPr>
    </c:plotArea>
    <c:legend>
      <c:legendPos val="r"/>
      <c:legendEntry>
        <c:idx val="2"/>
        <c:delete val="1"/>
      </c:legendEntry>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stacked"/>
        <c:varyColors val="0"/>
        <c:ser>
          <c:idx val="0"/>
          <c:order val="0"/>
          <c:tx>
            <c:strRef>
              <c:f>'Auswertung - Teams'!$P$3</c:f>
              <c:strCache>
                <c:ptCount val="1"/>
                <c:pt idx="0">
                  <c:v>Besser</c:v>
                </c:pt>
              </c:strCache>
            </c:strRef>
          </c:tx>
          <c:spPr>
            <a:solidFill>
              <a:schemeClr val="accent2"/>
            </a:solidFill>
            <a:ln>
              <a:noFill/>
            </a:ln>
            <a:effectLst/>
          </c:spPr>
          <c:invertIfNegative val="0"/>
          <c:cat>
            <c:numRef>
              <c:f>'Auswertung - Teams'!$B$5:$B$46</c:f>
              <c:numCache>
                <c:formatCode>General</c:formatCode>
                <c:ptCount val="20"/>
                <c:pt idx="0">
                  <c:v>4</c:v>
                </c:pt>
                <c:pt idx="1">
                  <c:v>5</c:v>
                </c:pt>
                <c:pt idx="2">
                  <c:v>9</c:v>
                </c:pt>
                <c:pt idx="3">
                  <c:v>10</c:v>
                </c:pt>
                <c:pt idx="4">
                  <c:v>16</c:v>
                </c:pt>
                <c:pt idx="5">
                  <c:v>18</c:v>
                </c:pt>
                <c:pt idx="6">
                  <c:v>21</c:v>
                </c:pt>
                <c:pt idx="7">
                  <c:v>22</c:v>
                </c:pt>
                <c:pt idx="8">
                  <c:v>23</c:v>
                </c:pt>
                <c:pt idx="9">
                  <c:v>25</c:v>
                </c:pt>
                <c:pt idx="10">
                  <c:v>26</c:v>
                </c:pt>
                <c:pt idx="11">
                  <c:v>27</c:v>
                </c:pt>
                <c:pt idx="12">
                  <c:v>28</c:v>
                </c:pt>
                <c:pt idx="13">
                  <c:v>29</c:v>
                </c:pt>
                <c:pt idx="14">
                  <c:v>32</c:v>
                </c:pt>
                <c:pt idx="15">
                  <c:v>33</c:v>
                </c:pt>
                <c:pt idx="16">
                  <c:v>34</c:v>
                </c:pt>
                <c:pt idx="17">
                  <c:v>37</c:v>
                </c:pt>
                <c:pt idx="18">
                  <c:v>39</c:v>
                </c:pt>
                <c:pt idx="19">
                  <c:v>42</c:v>
                </c:pt>
              </c:numCache>
            </c:numRef>
          </c:cat>
          <c:val>
            <c:numRef>
              <c:f>'Auswertung - Teams'!$P$5:$P$46</c:f>
              <c:numCache>
                <c:formatCode>0%</c:formatCode>
                <c:ptCount val="20"/>
                <c:pt idx="0">
                  <c:v>1</c:v>
                </c:pt>
                <c:pt idx="1">
                  <c:v>0.66666666666666663</c:v>
                </c:pt>
                <c:pt idx="2">
                  <c:v>1</c:v>
                </c:pt>
                <c:pt idx="3">
                  <c:v>1</c:v>
                </c:pt>
                <c:pt idx="4">
                  <c:v>1</c:v>
                </c:pt>
                <c:pt idx="5">
                  <c:v>1</c:v>
                </c:pt>
                <c:pt idx="6">
                  <c:v>1</c:v>
                </c:pt>
                <c:pt idx="7">
                  <c:v>1</c:v>
                </c:pt>
                <c:pt idx="8">
                  <c:v>0.66666666666666663</c:v>
                </c:pt>
                <c:pt idx="9">
                  <c:v>1</c:v>
                </c:pt>
                <c:pt idx="10">
                  <c:v>0.5</c:v>
                </c:pt>
                <c:pt idx="11">
                  <c:v>1</c:v>
                </c:pt>
                <c:pt idx="12">
                  <c:v>0.5</c:v>
                </c:pt>
                <c:pt idx="13">
                  <c:v>1</c:v>
                </c:pt>
                <c:pt idx="14">
                  <c:v>1</c:v>
                </c:pt>
                <c:pt idx="15">
                  <c:v>1</c:v>
                </c:pt>
                <c:pt idx="16">
                  <c:v>1</c:v>
                </c:pt>
                <c:pt idx="17">
                  <c:v>1</c:v>
                </c:pt>
                <c:pt idx="18">
                  <c:v>1</c:v>
                </c:pt>
                <c:pt idx="19">
                  <c:v>1</c:v>
                </c:pt>
              </c:numCache>
            </c:numRef>
          </c:val>
          <c:extLst>
            <c:ext xmlns:c16="http://schemas.microsoft.com/office/drawing/2014/chart" uri="{C3380CC4-5D6E-409C-BE32-E72D297353CC}">
              <c16:uniqueId val="{00000000-1988-4594-A732-1CE4E7748D2C}"/>
            </c:ext>
          </c:extLst>
        </c:ser>
        <c:ser>
          <c:idx val="1"/>
          <c:order val="1"/>
          <c:tx>
            <c:strRef>
              <c:f>'Auswertung - Teams'!$Q$3</c:f>
              <c:strCache>
                <c:ptCount val="1"/>
                <c:pt idx="0">
                  <c:v>Gleich</c:v>
                </c:pt>
              </c:strCache>
            </c:strRef>
          </c:tx>
          <c:spPr>
            <a:solidFill>
              <a:srgbClr val="FFC000"/>
            </a:solidFill>
            <a:ln>
              <a:noFill/>
            </a:ln>
            <a:effectLst/>
          </c:spPr>
          <c:invertIfNegative val="0"/>
          <c:cat>
            <c:numRef>
              <c:f>'Auswertung - Teams'!$B$5:$B$46</c:f>
              <c:numCache>
                <c:formatCode>General</c:formatCode>
                <c:ptCount val="20"/>
                <c:pt idx="0">
                  <c:v>4</c:v>
                </c:pt>
                <c:pt idx="1">
                  <c:v>5</c:v>
                </c:pt>
                <c:pt idx="2">
                  <c:v>9</c:v>
                </c:pt>
                <c:pt idx="3">
                  <c:v>10</c:v>
                </c:pt>
                <c:pt idx="4">
                  <c:v>16</c:v>
                </c:pt>
                <c:pt idx="5">
                  <c:v>18</c:v>
                </c:pt>
                <c:pt idx="6">
                  <c:v>21</c:v>
                </c:pt>
                <c:pt idx="7">
                  <c:v>22</c:v>
                </c:pt>
                <c:pt idx="8">
                  <c:v>23</c:v>
                </c:pt>
                <c:pt idx="9">
                  <c:v>25</c:v>
                </c:pt>
                <c:pt idx="10">
                  <c:v>26</c:v>
                </c:pt>
                <c:pt idx="11">
                  <c:v>27</c:v>
                </c:pt>
                <c:pt idx="12">
                  <c:v>28</c:v>
                </c:pt>
                <c:pt idx="13">
                  <c:v>29</c:v>
                </c:pt>
                <c:pt idx="14">
                  <c:v>32</c:v>
                </c:pt>
                <c:pt idx="15">
                  <c:v>33</c:v>
                </c:pt>
                <c:pt idx="16">
                  <c:v>34</c:v>
                </c:pt>
                <c:pt idx="17">
                  <c:v>37</c:v>
                </c:pt>
                <c:pt idx="18">
                  <c:v>39</c:v>
                </c:pt>
                <c:pt idx="19">
                  <c:v>42</c:v>
                </c:pt>
              </c:numCache>
            </c:numRef>
          </c:cat>
          <c:val>
            <c:numRef>
              <c:f>'Auswertung - Teams'!$Q$5:$Q$46</c:f>
              <c:numCache>
                <c:formatCode>0%</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1-1988-4594-A732-1CE4E7748D2C}"/>
            </c:ext>
          </c:extLst>
        </c:ser>
        <c:ser>
          <c:idx val="2"/>
          <c:order val="2"/>
          <c:tx>
            <c:strRef>
              <c:f>'Auswertung - Teams'!$R$3</c:f>
              <c:strCache>
                <c:ptCount val="1"/>
                <c:pt idx="0">
                  <c:v>Schlechter</c:v>
                </c:pt>
              </c:strCache>
            </c:strRef>
          </c:tx>
          <c:spPr>
            <a:solidFill>
              <a:schemeClr val="accent1"/>
            </a:solidFill>
            <a:ln>
              <a:noFill/>
            </a:ln>
            <a:effectLst/>
          </c:spPr>
          <c:invertIfNegative val="0"/>
          <c:cat>
            <c:numRef>
              <c:f>'Auswertung - Teams'!$B$5:$B$46</c:f>
              <c:numCache>
                <c:formatCode>General</c:formatCode>
                <c:ptCount val="20"/>
                <c:pt idx="0">
                  <c:v>4</c:v>
                </c:pt>
                <c:pt idx="1">
                  <c:v>5</c:v>
                </c:pt>
                <c:pt idx="2">
                  <c:v>9</c:v>
                </c:pt>
                <c:pt idx="3">
                  <c:v>10</c:v>
                </c:pt>
                <c:pt idx="4">
                  <c:v>16</c:v>
                </c:pt>
                <c:pt idx="5">
                  <c:v>18</c:v>
                </c:pt>
                <c:pt idx="6">
                  <c:v>21</c:v>
                </c:pt>
                <c:pt idx="7">
                  <c:v>22</c:v>
                </c:pt>
                <c:pt idx="8">
                  <c:v>23</c:v>
                </c:pt>
                <c:pt idx="9">
                  <c:v>25</c:v>
                </c:pt>
                <c:pt idx="10">
                  <c:v>26</c:v>
                </c:pt>
                <c:pt idx="11">
                  <c:v>27</c:v>
                </c:pt>
                <c:pt idx="12">
                  <c:v>28</c:v>
                </c:pt>
                <c:pt idx="13">
                  <c:v>29</c:v>
                </c:pt>
                <c:pt idx="14">
                  <c:v>32</c:v>
                </c:pt>
                <c:pt idx="15">
                  <c:v>33</c:v>
                </c:pt>
                <c:pt idx="16">
                  <c:v>34</c:v>
                </c:pt>
                <c:pt idx="17">
                  <c:v>37</c:v>
                </c:pt>
                <c:pt idx="18">
                  <c:v>39</c:v>
                </c:pt>
                <c:pt idx="19">
                  <c:v>42</c:v>
                </c:pt>
              </c:numCache>
            </c:numRef>
          </c:cat>
          <c:val>
            <c:numRef>
              <c:f>'Auswertung - Teams'!$R$5:$R$46</c:f>
              <c:numCache>
                <c:formatCode>0%</c:formatCode>
                <c:ptCount val="20"/>
                <c:pt idx="0">
                  <c:v>0</c:v>
                </c:pt>
                <c:pt idx="1">
                  <c:v>0.33333333333333331</c:v>
                </c:pt>
                <c:pt idx="2">
                  <c:v>0</c:v>
                </c:pt>
                <c:pt idx="3">
                  <c:v>0</c:v>
                </c:pt>
                <c:pt idx="4">
                  <c:v>0</c:v>
                </c:pt>
                <c:pt idx="5">
                  <c:v>0</c:v>
                </c:pt>
                <c:pt idx="6">
                  <c:v>0</c:v>
                </c:pt>
                <c:pt idx="7">
                  <c:v>0</c:v>
                </c:pt>
                <c:pt idx="8">
                  <c:v>0.33333333333333331</c:v>
                </c:pt>
                <c:pt idx="9">
                  <c:v>0</c:v>
                </c:pt>
                <c:pt idx="10">
                  <c:v>0.5</c:v>
                </c:pt>
                <c:pt idx="11">
                  <c:v>0</c:v>
                </c:pt>
                <c:pt idx="12">
                  <c:v>0.5</c:v>
                </c:pt>
                <c:pt idx="13">
                  <c:v>0</c:v>
                </c:pt>
                <c:pt idx="14">
                  <c:v>0</c:v>
                </c:pt>
                <c:pt idx="15">
                  <c:v>0</c:v>
                </c:pt>
                <c:pt idx="16">
                  <c:v>0</c:v>
                </c:pt>
                <c:pt idx="17">
                  <c:v>0</c:v>
                </c:pt>
                <c:pt idx="18">
                  <c:v>0</c:v>
                </c:pt>
                <c:pt idx="19">
                  <c:v>0</c:v>
                </c:pt>
              </c:numCache>
            </c:numRef>
          </c:val>
          <c:extLst>
            <c:ext xmlns:c16="http://schemas.microsoft.com/office/drawing/2014/chart" uri="{C3380CC4-5D6E-409C-BE32-E72D297353CC}">
              <c16:uniqueId val="{00000002-1988-4594-A732-1CE4E7748D2C}"/>
            </c:ext>
          </c:extLst>
        </c:ser>
        <c:dLbls>
          <c:showLegendKey val="0"/>
          <c:showVal val="0"/>
          <c:showCatName val="0"/>
          <c:showSerName val="0"/>
          <c:showPercent val="0"/>
          <c:showBubbleSize val="0"/>
        </c:dLbls>
        <c:gapWidth val="75"/>
        <c:overlap val="100"/>
        <c:axId val="800870648"/>
        <c:axId val="800872944"/>
      </c:barChart>
      <c:catAx>
        <c:axId val="80087064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r>
                  <a:rPr lang="de-DE" sz="1200"/>
                  <a:t>Spieler</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de-DE"/>
          </a:p>
        </c:txPr>
        <c:crossAx val="800872944"/>
        <c:crosses val="autoZero"/>
        <c:auto val="1"/>
        <c:lblAlgn val="ctr"/>
        <c:lblOffset val="100"/>
        <c:noMultiLvlLbl val="0"/>
      </c:catAx>
      <c:valAx>
        <c:axId val="800872944"/>
        <c:scaling>
          <c:orientation val="minMax"/>
          <c:max val="1"/>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de-DE"/>
          </a:p>
        </c:txPr>
        <c:crossAx val="800870648"/>
        <c:crosses val="autoZero"/>
        <c:crossBetween val="between"/>
      </c:valAx>
      <c:spPr>
        <a:noFill/>
        <a:ln>
          <a:noFill/>
        </a:ln>
        <a:effectLst/>
      </c:spPr>
    </c:plotArea>
    <c:legend>
      <c:legendPos val="r"/>
      <c:legendEntry>
        <c:idx val="1"/>
        <c:delete val="1"/>
      </c:legendEntry>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de-DE"/>
    </a:p>
  </c:txPr>
  <c:externalData r:id="rId4">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Ergebnis!$A$2:$A$133</cx:f>
        <cx:lvl ptCount="132" formatCode="Standard">
          <cx:pt idx="0">43</cx:pt>
          <cx:pt idx="1">53</cx:pt>
          <cx:pt idx="2">78</cx:pt>
          <cx:pt idx="3">58</cx:pt>
          <cx:pt idx="4">54</cx:pt>
          <cx:pt idx="5">74</cx:pt>
          <cx:pt idx="6">62</cx:pt>
          <cx:pt idx="7">71</cx:pt>
          <cx:pt idx="8">68</cx:pt>
          <cx:pt idx="9">55</cx:pt>
          <cx:pt idx="10">51</cx:pt>
          <cx:pt idx="11">58</cx:pt>
          <cx:pt idx="12">49</cx:pt>
          <cx:pt idx="13">50</cx:pt>
          <cx:pt idx="14">80</cx:pt>
          <cx:pt idx="15">55</cx:pt>
          <cx:pt idx="16">78</cx:pt>
          <cx:pt idx="17">60</cx:pt>
          <cx:pt idx="18">71</cx:pt>
          <cx:pt idx="19">52</cx:pt>
          <cx:pt idx="20">54</cx:pt>
          <cx:pt idx="21">43</cx:pt>
          <cx:pt idx="22">69</cx:pt>
          <cx:pt idx="23">79</cx:pt>
          <cx:pt idx="24">77</cx:pt>
          <cx:pt idx="25">58</cx:pt>
          <cx:pt idx="26">71</cx:pt>
          <cx:pt idx="27">52</cx:pt>
          <cx:pt idx="28">73</cx:pt>
          <cx:pt idx="29">72</cx:pt>
          <cx:pt idx="30">76</cx:pt>
          <cx:pt idx="31">78</cx:pt>
          <cx:pt idx="32">71</cx:pt>
          <cx:pt idx="33">52</cx:pt>
          <cx:pt idx="34">79</cx:pt>
          <cx:pt idx="35">62</cx:pt>
          <cx:pt idx="36">77</cx:pt>
          <cx:pt idx="37">54</cx:pt>
          <cx:pt idx="38">60</cx:pt>
          <cx:pt idx="39">57</cx:pt>
          <cx:pt idx="40">78</cx:pt>
          <cx:pt idx="41">62</cx:pt>
          <cx:pt idx="42">67</cx:pt>
          <cx:pt idx="43">79</cx:pt>
          <cx:pt idx="44">70</cx:pt>
          <cx:pt idx="45">68</cx:pt>
          <cx:pt idx="46">57</cx:pt>
          <cx:pt idx="47">52</cx:pt>
          <cx:pt idx="48">72</cx:pt>
          <cx:pt idx="49">78</cx:pt>
          <cx:pt idx="50">75</cx:pt>
          <cx:pt idx="51">77</cx:pt>
          <cx:pt idx="52">73</cx:pt>
          <cx:pt idx="53">74</cx:pt>
          <cx:pt idx="54">55</cx:pt>
          <cx:pt idx="55">59</cx:pt>
          <cx:pt idx="56">72</cx:pt>
          <cx:pt idx="57">69</cx:pt>
          <cx:pt idx="58">64</cx:pt>
          <cx:pt idx="59">42</cx:pt>
          <cx:pt idx="60">63</cx:pt>
          <cx:pt idx="61">55</cx:pt>
          <cx:pt idx="62">54</cx:pt>
          <cx:pt idx="63">58</cx:pt>
          <cx:pt idx="64">49</cx:pt>
          <cx:pt idx="65">60</cx:pt>
          <cx:pt idx="66">44</cx:pt>
          <cx:pt idx="67">64</cx:pt>
          <cx:pt idx="68">78</cx:pt>
          <cx:pt idx="69">59</cx:pt>
          <cx:pt idx="70">56</cx:pt>
          <cx:pt idx="71">56</cx:pt>
          <cx:pt idx="72">47</cx:pt>
          <cx:pt idx="73">45</cx:pt>
          <cx:pt idx="74">76</cx:pt>
          <cx:pt idx="75">62</cx:pt>
          <cx:pt idx="76">50</cx:pt>
          <cx:pt idx="77">49</cx:pt>
          <cx:pt idx="78">46</cx:pt>
          <cx:pt idx="79">75</cx:pt>
          <cx:pt idx="80">59</cx:pt>
          <cx:pt idx="81">46</cx:pt>
          <cx:pt idx="82">75</cx:pt>
          <cx:pt idx="83">64</cx:pt>
          <cx:pt idx="84">62</cx:pt>
          <cx:pt idx="85">77</cx:pt>
          <cx:pt idx="86">60</cx:pt>
          <cx:pt idx="87">56</cx:pt>
          <cx:pt idx="88">78</cx:pt>
          <cx:pt idx="89">71</cx:pt>
          <cx:pt idx="90">67</cx:pt>
          <cx:pt idx="91">51</cx:pt>
          <cx:pt idx="92">69</cx:pt>
          <cx:pt idx="93">52</cx:pt>
          <cx:pt idx="94">74</cx:pt>
          <cx:pt idx="95">53</cx:pt>
          <cx:pt idx="96">62</cx:pt>
          <cx:pt idx="97">47</cx:pt>
          <cx:pt idx="98">69</cx:pt>
          <cx:pt idx="99">58</cx:pt>
          <cx:pt idx="100">41</cx:pt>
          <cx:pt idx="101">51</cx:pt>
          <cx:pt idx="102">53</cx:pt>
          <cx:pt idx="103">48</cx:pt>
          <cx:pt idx="104">57</cx:pt>
          <cx:pt idx="105">44</cx:pt>
          <cx:pt idx="106">67</cx:pt>
          <cx:pt idx="107">68</cx:pt>
          <cx:pt idx="108">56</cx:pt>
          <cx:pt idx="109">58</cx:pt>
          <cx:pt idx="110">52</cx:pt>
          <cx:pt idx="111">48</cx:pt>
          <cx:pt idx="112">73</cx:pt>
          <cx:pt idx="113">73</cx:pt>
          <cx:pt idx="114">49</cx:pt>
          <cx:pt idx="115">48</cx:pt>
          <cx:pt idx="116">46</cx:pt>
          <cx:pt idx="117">49</cx:pt>
          <cx:pt idx="118">48</cx:pt>
          <cx:pt idx="119">45</cx:pt>
          <cx:pt idx="120">50</cx:pt>
          <cx:pt idx="121">54</cx:pt>
          <cx:pt idx="122">45</cx:pt>
          <cx:pt idx="123">55</cx:pt>
          <cx:pt idx="124">73</cx:pt>
          <cx:pt idx="125">64</cx:pt>
          <cx:pt idx="126">60</cx:pt>
          <cx:pt idx="127">50</cx:pt>
          <cx:pt idx="128">50</cx:pt>
          <cx:pt idx="129">68</cx:pt>
          <cx:pt idx="130">55</cx:pt>
          <cx:pt idx="131">67</cx:pt>
        </cx:lvl>
      </cx:numDim>
    </cx:data>
    <cx:data id="1">
      <cx:numDim type="val">
        <cx:f>Ergebnis!$B$2:$B$133</cx:f>
        <cx:lvl ptCount="132" formatCode="Standard">
          <cx:pt idx="0">78</cx:pt>
          <cx:pt idx="1">58</cx:pt>
          <cx:pt idx="2">41</cx:pt>
          <cx:pt idx="3">79</cx:pt>
          <cx:pt idx="4">50</cx:pt>
          <cx:pt idx="5">70</cx:pt>
          <cx:pt idx="6">45</cx:pt>
          <cx:pt idx="7">55</cx:pt>
          <cx:pt idx="8">45</cx:pt>
          <cx:pt idx="9">64</cx:pt>
          <cx:pt idx="10">71</cx:pt>
          <cx:pt idx="11">68</cx:pt>
          <cx:pt idx="12">74</cx:pt>
          <cx:pt idx="13">56</cx:pt>
          <cx:pt idx="14">66</cx:pt>
          <cx:pt idx="15">50</cx:pt>
          <cx:pt idx="16">71</cx:pt>
          <cx:pt idx="17">68</cx:pt>
          <cx:pt idx="18">62</cx:pt>
          <cx:pt idx="19">49</cx:pt>
          <cx:pt idx="20">67</cx:pt>
          <cx:pt idx="21">78</cx:pt>
          <cx:pt idx="22">75</cx:pt>
          <cx:pt idx="23">48</cx:pt>
          <cx:pt idx="24">52</cx:pt>
          <cx:pt idx="25">80</cx:pt>
          <cx:pt idx="26">62</cx:pt>
          <cx:pt idx="27">71</cx:pt>
          <cx:pt idx="28">51</cx:pt>
          <cx:pt idx="29">76</cx:pt>
          <cx:pt idx="30">60</cx:pt>
          <cx:pt idx="31">63</cx:pt>
          <cx:pt idx="32">70</cx:pt>
          <cx:pt idx="33">59</cx:pt>
          <cx:pt idx="34">65</cx:pt>
          <cx:pt idx="35">54</cx:pt>
          <cx:pt idx="36">71</cx:pt>
          <cx:pt idx="37">68</cx:pt>
          <cx:pt idx="38">63</cx:pt>
          <cx:pt idx="39">46</cx:pt>
          <cx:pt idx="40">43</cx:pt>
          <cx:pt idx="41">54</cx:pt>
          <cx:pt idx="42">73</cx:pt>
          <cx:pt idx="43">78</cx:pt>
          <cx:pt idx="44">42</cx:pt>
          <cx:pt idx="45">44</cx:pt>
          <cx:pt idx="46">54</cx:pt>
          <cx:pt idx="47">78</cx:pt>
          <cx:pt idx="48">65</cx:pt>
          <cx:pt idx="49">51</cx:pt>
          <cx:pt idx="50">45</cx:pt>
          <cx:pt idx="51">66</cx:pt>
          <cx:pt idx="52">76</cx:pt>
          <cx:pt idx="53">49</cx:pt>
          <cx:pt idx="54">52</cx:pt>
          <cx:pt idx="55">80</cx:pt>
          <cx:pt idx="56">46</cx:pt>
          <cx:pt idx="57">54</cx:pt>
          <cx:pt idx="58">80</cx:pt>
          <cx:pt idx="59">66</cx:pt>
          <cx:pt idx="60">71</cx:pt>
          <cx:pt idx="61">74</cx:pt>
          <cx:pt idx="62">66</cx:pt>
          <cx:pt idx="63">79</cx:pt>
          <cx:pt idx="64">61</cx:pt>
          <cx:pt idx="65">54</cx:pt>
          <cx:pt idx="66">56</cx:pt>
          <cx:pt idx="67">60</cx:pt>
          <cx:pt idx="68">78</cx:pt>
          <cx:pt idx="69">71</cx:pt>
          <cx:pt idx="70">53</cx:pt>
          <cx:pt idx="71">58</cx:pt>
          <cx:pt idx="72">63</cx:pt>
          <cx:pt idx="73">46</cx:pt>
          <cx:pt idx="74">80</cx:pt>
          <cx:pt idx="75">65</cx:pt>
          <cx:pt idx="76">65</cx:pt>
          <cx:pt idx="77">76</cx:pt>
          <cx:pt idx="78">58</cx:pt>
          <cx:pt idx="79">63</cx:pt>
          <cx:pt idx="80">48</cx:pt>
          <cx:pt idx="81">61</cx:pt>
          <cx:pt idx="82">45</cx:pt>
          <cx:pt idx="83">51</cx:pt>
          <cx:pt idx="84">74</cx:pt>
          <cx:pt idx="85">66</cx:pt>
          <cx:pt idx="86">54</cx:pt>
          <cx:pt idx="87">46</cx:pt>
          <cx:pt idx="88">78</cx:pt>
          <cx:pt idx="89">43</cx:pt>
          <cx:pt idx="90">72</cx:pt>
          <cx:pt idx="91">51</cx:pt>
          <cx:pt idx="92">66</cx:pt>
          <cx:pt idx="93">74</cx:pt>
          <cx:pt idx="94">46</cx:pt>
          <cx:pt idx="95">59</cx:pt>
          <cx:pt idx="96">59</cx:pt>
          <cx:pt idx="97">66</cx:pt>
          <cx:pt idx="98">69</cx:pt>
          <cx:pt idx="99">63</cx:pt>
          <cx:pt idx="100">45</cx:pt>
          <cx:pt idx="101">55</cx:pt>
          <cx:pt idx="102">58</cx:pt>
          <cx:pt idx="103">63</cx:pt>
          <cx:pt idx="104">44</cx:pt>
          <cx:pt idx="105">69</cx:pt>
          <cx:pt idx="106">41</cx:pt>
          <cx:pt idx="107">75</cx:pt>
          <cx:pt idx="108">54</cx:pt>
          <cx:pt idx="109">52</cx:pt>
          <cx:pt idx="110">74</cx:pt>
          <cx:pt idx="111">71</cx:pt>
          <cx:pt idx="112">69</cx:pt>
          <cx:pt idx="113">64</cx:pt>
          <cx:pt idx="114">63</cx:pt>
          <cx:pt idx="115">47</cx:pt>
          <cx:pt idx="116">61</cx:pt>
          <cx:pt idx="117">49</cx:pt>
          <cx:pt idx="118">41</cx:pt>
          <cx:pt idx="119">64</cx:pt>
          <cx:pt idx="120">64</cx:pt>
          <cx:pt idx="121">44</cx:pt>
          <cx:pt idx="122">64</cx:pt>
          <cx:pt idx="123">62</cx:pt>
          <cx:pt idx="124">79</cx:pt>
          <cx:pt idx="125">44</cx:pt>
          <cx:pt idx="126">59</cx:pt>
          <cx:pt idx="127">55</cx:pt>
          <cx:pt idx="128">44</cx:pt>
          <cx:pt idx="129">79</cx:pt>
          <cx:pt idx="130">56</cx:pt>
          <cx:pt idx="131">73</cx:pt>
        </cx:lvl>
      </cx:numDim>
    </cx:data>
  </cx:chartData>
  <cx:chart>
    <cx:plotArea>
      <cx:plotAreaRegion>
        <cx:series layoutId="boxWhisker" uniqueId="{19148616-1030-47E3-B677-8536B6F8D467}">
          <cx:tx>
            <cx:txData>
              <cx:f>Ergebnis!$A$1</cx:f>
              <cx:v>Breite</cx:v>
            </cx:txData>
          </cx:tx>
          <cx:spPr>
            <a:ln>
              <a:solidFill>
                <a:schemeClr val="tx1"/>
              </a:solidFill>
            </a:ln>
          </cx:spPr>
          <cx:dataId val="0"/>
          <cx:layoutPr>
            <cx:visibility meanLine="0" meanMarker="1" nonoutliers="0" outliers="1"/>
            <cx:statistics quartileMethod="exclusive"/>
          </cx:layoutPr>
        </cx:series>
        <cx:series layoutId="boxWhisker" uniqueId="{7C06FDAB-1BC6-42BD-8DF7-71162CFD0088}">
          <cx:tx>
            <cx:txData>
              <cx:f>Ergebnis!$B$1</cx:f>
              <cx:v>Höhe</cx:v>
            </cx:txData>
          </cx:tx>
          <cx:spPr>
            <a:ln>
              <a:solidFill>
                <a:schemeClr val="tx1"/>
              </a:solidFill>
            </a:ln>
          </cx:spPr>
          <cx:dataId val="1"/>
          <cx:layoutPr>
            <cx:visibility meanLine="0" meanMarker="1" nonoutliers="0" outliers="1"/>
            <cx:statistics quartileMethod="exclusive"/>
          </cx:layoutPr>
        </cx:series>
      </cx:plotAreaRegion>
      <cx:axis id="0" hidden="1">
        <cx:catScaling gapWidth="1.5"/>
        <cx:tickLabels/>
      </cx:axis>
      <cx:axis id="1">
        <cx:valScaling/>
        <cx:title>
          <cx:tx>
            <cx:txData>
              <cx:v>Anzahl Zellen</cx:v>
            </cx:txData>
          </cx:tx>
          <cx:txPr>
            <a:bodyPr spcFirstLastPara="1" vertOverflow="ellipsis" horzOverflow="overflow" wrap="square" lIns="0" tIns="0" rIns="0" bIns="0" anchor="ctr" anchorCtr="1"/>
            <a:lstStyle/>
            <a:p>
              <a:pPr algn="ctr" rtl="0">
                <a:defRPr sz="1200">
                  <a:solidFill>
                    <a:schemeClr val="tx1"/>
                  </a:solidFill>
                </a:defRPr>
              </a:pPr>
              <a:r>
                <a:rPr lang="de-DE" sz="1200" b="0" i="0" u="none" strike="noStrike" baseline="0">
                  <a:solidFill>
                    <a:schemeClr val="tx1"/>
                  </a:solidFill>
                  <a:latin typeface="Calibri" panose="020F0502020204030204"/>
                </a:rPr>
                <a:t>Anzahl Zellen</a:t>
              </a:r>
            </a:p>
          </cx:txPr>
        </cx:title>
        <cx:majorGridlines/>
        <cx:majorTickMarks type="out"/>
        <cx:tickLabels/>
        <cx:txPr>
          <a:bodyPr spcFirstLastPara="1" vertOverflow="ellipsis" horzOverflow="overflow" wrap="square" lIns="0" tIns="0" rIns="0" bIns="0" anchor="ctr" anchorCtr="1"/>
          <a:lstStyle/>
          <a:p>
            <a:pPr algn="ctr" rtl="0">
              <a:defRPr sz="900">
                <a:solidFill>
                  <a:schemeClr val="tx1"/>
                </a:solidFill>
              </a:defRPr>
            </a:pPr>
            <a:endParaRPr lang="de-DE" sz="900" b="0" i="0" u="none" strike="noStrike" baseline="0">
              <a:solidFill>
                <a:schemeClr val="tx1"/>
              </a:solidFill>
              <a:latin typeface="Calibri" panose="020F0502020204030204"/>
            </a:endParaRPr>
          </a:p>
        </cx:txPr>
      </cx:axis>
    </cx:plotArea>
    <cx:legend pos="r" align="ctr" overlay="0">
      <cx:txPr>
        <a:bodyPr spcFirstLastPara="1" vertOverflow="ellipsis" horzOverflow="overflow" wrap="square" lIns="0" tIns="0" rIns="0" bIns="0" anchor="ctr" anchorCtr="1"/>
        <a:lstStyle/>
        <a:p>
          <a:pPr algn="ctr" rtl="0">
            <a:defRPr sz="1200">
              <a:solidFill>
                <a:schemeClr val="tx1"/>
              </a:solidFill>
            </a:defRPr>
          </a:pPr>
          <a:endParaRPr lang="de-DE" sz="1200" b="0" i="0" u="none" strike="noStrike" baseline="0">
            <a:solidFill>
              <a:schemeClr val="tx1"/>
            </a:solidFill>
            <a:latin typeface="Calibri" panose="020F0502020204030204"/>
          </a:endParaRPr>
        </a:p>
      </cx:txPr>
    </cx:legend>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Ergebnis!$C$2:$C$133</cx:f>
        <cx:lvl ptCount="132" formatCode="Standard">
          <cx:pt idx="0">3354</cx:pt>
          <cx:pt idx="1">3074</cx:pt>
          <cx:pt idx="2">3198</cx:pt>
          <cx:pt idx="3">4582</cx:pt>
          <cx:pt idx="4">2700</cx:pt>
          <cx:pt idx="5">5180</cx:pt>
          <cx:pt idx="6">2790</cx:pt>
          <cx:pt idx="7">3905</cx:pt>
          <cx:pt idx="8">3060</cx:pt>
          <cx:pt idx="9">3520</cx:pt>
          <cx:pt idx="10">3621</cx:pt>
          <cx:pt idx="11">3944</cx:pt>
          <cx:pt idx="12">3626</cx:pt>
          <cx:pt idx="13">2800</cx:pt>
          <cx:pt idx="14">5280</cx:pt>
          <cx:pt idx="15">2750</cx:pt>
          <cx:pt idx="16">5538</cx:pt>
          <cx:pt idx="17">4080</cx:pt>
          <cx:pt idx="18">4402</cx:pt>
          <cx:pt idx="19">2548</cx:pt>
          <cx:pt idx="20">3618</cx:pt>
          <cx:pt idx="21">3354</cx:pt>
          <cx:pt idx="22">5175</cx:pt>
          <cx:pt idx="23">3792</cx:pt>
          <cx:pt idx="24">4004</cx:pt>
          <cx:pt idx="25">4640</cx:pt>
          <cx:pt idx="26">4402</cx:pt>
          <cx:pt idx="27">3692</cx:pt>
          <cx:pt idx="28">3723</cx:pt>
          <cx:pt idx="29">5472</cx:pt>
          <cx:pt idx="30">4560</cx:pt>
          <cx:pt idx="31">4914</cx:pt>
          <cx:pt idx="32">4970</cx:pt>
          <cx:pt idx="33">3068</cx:pt>
          <cx:pt idx="34">5135</cx:pt>
          <cx:pt idx="35">3348</cx:pt>
          <cx:pt idx="36">5467</cx:pt>
          <cx:pt idx="37">3672</cx:pt>
          <cx:pt idx="38">3780</cx:pt>
          <cx:pt idx="39">2622</cx:pt>
          <cx:pt idx="40">3354</cx:pt>
          <cx:pt idx="41">3348</cx:pt>
          <cx:pt idx="42">4891</cx:pt>
          <cx:pt idx="43">6162</cx:pt>
          <cx:pt idx="44">2940</cx:pt>
          <cx:pt idx="45">2992</cx:pt>
          <cx:pt idx="46">3078</cx:pt>
          <cx:pt idx="47">4056</cx:pt>
          <cx:pt idx="48">4680</cx:pt>
          <cx:pt idx="49">3978</cx:pt>
          <cx:pt idx="50">3375</cx:pt>
          <cx:pt idx="51">5082</cx:pt>
          <cx:pt idx="52">5548</cx:pt>
          <cx:pt idx="53">3626</cx:pt>
          <cx:pt idx="54">2860</cx:pt>
          <cx:pt idx="55">4720</cx:pt>
          <cx:pt idx="56">3312</cx:pt>
          <cx:pt idx="57">3726</cx:pt>
          <cx:pt idx="58">5120</cx:pt>
          <cx:pt idx="59">2772</cx:pt>
          <cx:pt idx="60">4473</cx:pt>
          <cx:pt idx="61">4070</cx:pt>
          <cx:pt idx="62">3564</cx:pt>
          <cx:pt idx="63">4582</cx:pt>
          <cx:pt idx="64">2989</cx:pt>
          <cx:pt idx="65">3240</cx:pt>
          <cx:pt idx="66">2464</cx:pt>
          <cx:pt idx="67">3840</cx:pt>
          <cx:pt idx="68">6084</cx:pt>
          <cx:pt idx="69">4189</cx:pt>
          <cx:pt idx="70">2968</cx:pt>
          <cx:pt idx="71">3248</cx:pt>
          <cx:pt idx="72">2961</cx:pt>
          <cx:pt idx="73">2070</cx:pt>
          <cx:pt idx="74">6080</cx:pt>
          <cx:pt idx="75">4030</cx:pt>
          <cx:pt idx="76">3250</cx:pt>
          <cx:pt idx="77">3724</cx:pt>
          <cx:pt idx="78">2668</cx:pt>
          <cx:pt idx="79">4725</cx:pt>
          <cx:pt idx="80">2832</cx:pt>
          <cx:pt idx="81">2806</cx:pt>
          <cx:pt idx="82">3375</cx:pt>
          <cx:pt idx="83">3264</cx:pt>
          <cx:pt idx="84">4588</cx:pt>
          <cx:pt idx="85">5082</cx:pt>
          <cx:pt idx="86">3240</cx:pt>
          <cx:pt idx="87">2576</cx:pt>
          <cx:pt idx="88">6084</cx:pt>
          <cx:pt idx="89">3053</cx:pt>
          <cx:pt idx="90">4824</cx:pt>
          <cx:pt idx="91">2601</cx:pt>
          <cx:pt idx="92">4554</cx:pt>
          <cx:pt idx="93">3848</cx:pt>
          <cx:pt idx="94">3404</cx:pt>
          <cx:pt idx="95">3127</cx:pt>
          <cx:pt idx="96">3658</cx:pt>
          <cx:pt idx="97">3102</cx:pt>
          <cx:pt idx="98">4761</cx:pt>
          <cx:pt idx="99">3654</cx:pt>
          <cx:pt idx="100">1845</cx:pt>
          <cx:pt idx="101">2805</cx:pt>
          <cx:pt idx="102">3074</cx:pt>
          <cx:pt idx="103">3024</cx:pt>
          <cx:pt idx="104">2508</cx:pt>
          <cx:pt idx="105">3036</cx:pt>
          <cx:pt idx="106">2747</cx:pt>
          <cx:pt idx="107">5100</cx:pt>
          <cx:pt idx="108">3024</cx:pt>
          <cx:pt idx="109">3016</cx:pt>
          <cx:pt idx="110">3848</cx:pt>
          <cx:pt idx="111">3408</cx:pt>
          <cx:pt idx="112">5037</cx:pt>
          <cx:pt idx="113">4672</cx:pt>
          <cx:pt idx="114">3087</cx:pt>
          <cx:pt idx="115">2256</cx:pt>
          <cx:pt idx="116">2806</cx:pt>
          <cx:pt idx="117">2401</cx:pt>
          <cx:pt idx="118">1968</cx:pt>
          <cx:pt idx="119">2880</cx:pt>
          <cx:pt idx="120">3200</cx:pt>
          <cx:pt idx="121">2376</cx:pt>
          <cx:pt idx="122">2880</cx:pt>
          <cx:pt idx="123">3410</cx:pt>
          <cx:pt idx="124">5767</cx:pt>
          <cx:pt idx="125">2816</cx:pt>
          <cx:pt idx="126">3540</cx:pt>
          <cx:pt idx="127">2750</cx:pt>
          <cx:pt idx="128">2200</cx:pt>
          <cx:pt idx="129">5372</cx:pt>
          <cx:pt idx="130">3080</cx:pt>
          <cx:pt idx="131">4891</cx:pt>
        </cx:lvl>
      </cx:numDim>
    </cx:data>
  </cx:chartData>
  <cx:chart>
    <cx:plotArea>
      <cx:plotAreaRegion>
        <cx:series layoutId="clusteredColumn" uniqueId="{A6BA6272-504E-4C66-AA86-B6AA155B4C6D}">
          <cx:tx>
            <cx:txData>
              <cx:f>Ergebnis!$C$1</cx:f>
              <cx:v>Fläche</cx:v>
            </cx:txData>
          </cx:tx>
          <cx:dataId val="0"/>
          <cx:layoutPr>
            <cx:binning intervalClosed="r" underflow="2000" overflow="6000">
              <cx:binSize val="500"/>
            </cx:binning>
          </cx:layoutPr>
        </cx:series>
      </cx:plotAreaRegion>
      <cx:axis id="0">
        <cx:catScaling gapWidth="0"/>
        <cx:title>
          <cx:tx>
            <cx:txData>
              <cx:v>Fläche (Anzahl Zellen)</cx:v>
            </cx:txData>
          </cx:tx>
          <cx:txPr>
            <a:bodyPr spcFirstLastPara="1" vertOverflow="ellipsis" horzOverflow="overflow" wrap="square" lIns="0" tIns="0" rIns="0" bIns="0" anchor="ctr" anchorCtr="1"/>
            <a:lstStyle/>
            <a:p>
              <a:pPr algn="ctr" rtl="0">
                <a:defRPr sz="1200">
                  <a:solidFill>
                    <a:schemeClr val="tx1"/>
                  </a:solidFill>
                </a:defRPr>
              </a:pPr>
              <a:r>
                <a:rPr lang="de-DE" sz="1200" b="0" i="0" u="none" strike="noStrike" baseline="0">
                  <a:solidFill>
                    <a:schemeClr val="tx1"/>
                  </a:solidFill>
                  <a:latin typeface="Seoge UI"/>
                </a:rPr>
                <a:t>Fläche (Anzahl Zellen)</a:t>
              </a:r>
            </a:p>
          </cx:txPr>
        </cx:title>
        <cx:tickLabels/>
        <cx:txPr>
          <a:bodyPr spcFirstLastPara="1" vertOverflow="ellipsis" horzOverflow="overflow" wrap="square" lIns="0" tIns="0" rIns="0" bIns="0" anchor="ctr" anchorCtr="1"/>
          <a:lstStyle/>
          <a:p>
            <a:pPr algn="ctr" rtl="0">
              <a:defRPr sz="900">
                <a:solidFill>
                  <a:schemeClr val="tx1"/>
                </a:solidFill>
              </a:defRPr>
            </a:pPr>
            <a:endParaRPr lang="de-DE" sz="900" b="0" i="0" u="none" strike="noStrike" baseline="0">
              <a:solidFill>
                <a:schemeClr val="tx1"/>
              </a:solidFill>
              <a:latin typeface="Seoge UI"/>
            </a:endParaRPr>
          </a:p>
        </cx:txPr>
      </cx:axis>
      <cx:axis id="1">
        <cx:valScaling/>
        <cx:title>
          <cx:tx>
            <cx:txData>
              <cx:v>Vorkommen</cx:v>
            </cx:txData>
          </cx:tx>
          <cx:txPr>
            <a:bodyPr spcFirstLastPara="1" vertOverflow="ellipsis" horzOverflow="overflow" wrap="square" lIns="0" tIns="0" rIns="0" bIns="0" anchor="ctr" anchorCtr="1"/>
            <a:lstStyle/>
            <a:p>
              <a:pPr algn="ctr" rtl="0">
                <a:defRPr sz="1200">
                  <a:solidFill>
                    <a:schemeClr val="tx1"/>
                  </a:solidFill>
                </a:defRPr>
              </a:pPr>
              <a:r>
                <a:rPr lang="de-DE" sz="1200" b="0" i="0" u="none" strike="noStrike" baseline="0">
                  <a:solidFill>
                    <a:schemeClr val="tx1"/>
                  </a:solidFill>
                  <a:latin typeface="Seoge UI"/>
                </a:rPr>
                <a:t>Vorkommen</a:t>
              </a:r>
            </a:p>
          </cx:txPr>
        </cx:title>
        <cx:majorGridlines/>
        <cx:tickLabels/>
        <cx:txPr>
          <a:bodyPr spcFirstLastPara="1" vertOverflow="ellipsis" horzOverflow="overflow" wrap="square" lIns="0" tIns="0" rIns="0" bIns="0" anchor="ctr" anchorCtr="1"/>
          <a:lstStyle/>
          <a:p>
            <a:pPr algn="ctr" rtl="0">
              <a:defRPr sz="900">
                <a:solidFill>
                  <a:schemeClr val="tx1"/>
                </a:solidFill>
              </a:defRPr>
            </a:pPr>
            <a:endParaRPr lang="de-DE" sz="900" b="0" i="0" u="none" strike="noStrike" baseline="0">
              <a:solidFill>
                <a:schemeClr val="tx1"/>
              </a:solidFill>
              <a:latin typeface="Seoge UI"/>
            </a:endParaRPr>
          </a:p>
        </cx:txPr>
      </cx:axis>
    </cx:plotArea>
  </cx:chart>
  <cx:clrMapOvr bg1="lt1" tx1="dk1" bg2="lt2" tx2="dk2" accent1="accent1" accent2="accent2" accent3="accent3" accent4="accent4" accent5="accent5" accent6="accent6" hlink="hlink" folHlink="folHlink"/>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Auswertung!$B$2:$B$5001</cx:f>
        <cx:lvl ptCount="5000" formatCode="Standard">
          <cx:pt idx="0">7.6989999999999998</cx:pt>
          <cx:pt idx="1">13.356999999999999</cx:pt>
          <cx:pt idx="2">8.032</cx:pt>
          <cx:pt idx="3">8.7870000000000008</cx:pt>
          <cx:pt idx="4">8.6370000000000005</cx:pt>
          <cx:pt idx="5">5.399</cx:pt>
          <cx:pt idx="6">10.188000000000001</cx:pt>
          <cx:pt idx="7">4.8090000000000002</cx:pt>
          <cx:pt idx="8">5.3920000000000003</cx:pt>
          <cx:pt idx="9">10.125999999999999</cx:pt>
          <cx:pt idx="10">4.6909999999999998</cx:pt>
          <cx:pt idx="11">8.3010000000000002</cx:pt>
          <cx:pt idx="12">6.1699999999999999</cx:pt>
          <cx:pt idx="13">8.9179999999999993</cx:pt>
          <cx:pt idx="14">11.651999999999999</cx:pt>
          <cx:pt idx="15">10.300000000000001</cx:pt>
          <cx:pt idx="16">8.0850000000000009</cx:pt>
          <cx:pt idx="17">9.7810000000000006</cx:pt>
          <cx:pt idx="18">13.589</cx:pt>
          <cx:pt idx="19">9.3260000000000005</cx:pt>
          <cx:pt idx="20">6.2309999999999999</cx:pt>
          <cx:pt idx="21">12.063000000000001</cx:pt>
          <cx:pt idx="22">13.882</cx:pt>
          <cx:pt idx="23">4.6399999999999997</cx:pt>
          <cx:pt idx="24">14.550000000000001</cx:pt>
          <cx:pt idx="25">4.3979999999999997</cx:pt>
          <cx:pt idx="26">8.234</cx:pt>
          <cx:pt idx="27">7.0229999999999997</cx:pt>
          <cx:pt idx="28">8.9440000000000008</cx:pt>
          <cx:pt idx="29">11.81</cx:pt>
          <cx:pt idx="30">14.667</cx:pt>
          <cx:pt idx="31">13.493</cx:pt>
          <cx:pt idx="32">13.423999999999999</cx:pt>
          <cx:pt idx="33">13.31</cx:pt>
          <cx:pt idx="34">13.178000000000001</cx:pt>
          <cx:pt idx="35">10.013</cx:pt>
          <cx:pt idx="36">4.9550000000000001</cx:pt>
          <cx:pt idx="37">5.8330000000000002</cx:pt>
          <cx:pt idx="38">5.7210000000000001</cx:pt>
          <cx:pt idx="39">7.5970000000000004</cx:pt>
          <cx:pt idx="40">10.541</cx:pt>
          <cx:pt idx="41">5.4530000000000003</cx:pt>
          <cx:pt idx="42">4.3760000000000003</cx:pt>
          <cx:pt idx="43">13.301</cx:pt>
          <cx:pt idx="44">9.2059999999999995</cx:pt>
          <cx:pt idx="45">5.1020000000000003</cx:pt>
          <cx:pt idx="46">5.9939999999999998</cx:pt>
          <cx:pt idx="47">12.930999999999999</cx:pt>
          <cx:pt idx="48">9.8279999999999994</cx:pt>
          <cx:pt idx="49">10.718</cx:pt>
          <cx:pt idx="50">14.553000000000001</cx:pt>
          <cx:pt idx="51">14.481999999999999</cx:pt>
          <cx:pt idx="52">8.3559999999999999</cx:pt>
          <cx:pt idx="53">7.2389999999999999</cx:pt>
          <cx:pt idx="54">14.048</cx:pt>
          <cx:pt idx="55">4.9740000000000002</cx:pt>
          <cx:pt idx="56">6.8390000000000004</cx:pt>
          <cx:pt idx="57">12.336</cx:pt>
          <cx:pt idx="58">10.379</cx:pt>
          <cx:pt idx="59">14.379</cx:pt>
          <cx:pt idx="60">4.3570000000000002</cx:pt>
          <cx:pt idx="61">8.3810000000000002</cx:pt>
          <cx:pt idx="62">9.3330000000000002</cx:pt>
          <cx:pt idx="63">13.353999999999999</cx:pt>
          <cx:pt idx="64">4.3550000000000004</cx:pt>
          <cx:pt idx="65">14.381</cx:pt>
          <cx:pt idx="66">12.377000000000001</cx:pt>
          <cx:pt idx="67">4.3700000000000001</cx:pt>
          <cx:pt idx="68">5.3490000000000002</cx:pt>
          <cx:pt idx="69">5.3769999999999998</cx:pt>
          <cx:pt idx="70">10.378</cx:pt>
          <cx:pt idx="71">8.3789999999999996</cx:pt>
          <cx:pt idx="72">6.3780000000000001</cx:pt>
          <cx:pt idx="73">4.3719999999999999</cx:pt>
          <cx:pt idx="74">13.380000000000001</cx:pt>
          <cx:pt idx="75">6.3369999999999997</cx:pt>
          <cx:pt idx="76">10.294</cx:pt>
          <cx:pt idx="77">10.358000000000001</cx:pt>
          <cx:pt idx="78">13.362</cx:pt>
          <cx:pt idx="79">14.378</cx:pt>
          <cx:pt idx="80">7.3760000000000003</cx:pt>
          <cx:pt idx="81">5.3799999999999999</cx:pt>
          <cx:pt idx="82">8.3789999999999996</cx:pt>
          <cx:pt idx="83">13.355</cx:pt>
          <cx:pt idx="84">4.3710000000000004</cx:pt>
          <cx:pt idx="85">9.3780000000000001</cx:pt>
          <cx:pt idx="86">5.3780000000000001</cx:pt>
          <cx:pt idx="87">11.343</cx:pt>
          <cx:pt idx="88">7.3769999999999998</cx:pt>
          <cx:pt idx="89">7.2880000000000003</cx:pt>
          <cx:pt idx="90">9.2989999999999995</cx:pt>
          <cx:pt idx="91">12.378</cx:pt>
          <cx:pt idx="92">13.377000000000001</cx:pt>
          <cx:pt idx="93">9.0660000000000007</cx:pt>
          <cx:pt idx="94">8.359</cx:pt>
          <cx:pt idx="95">7.359</cx:pt>
          <cx:pt idx="96">14.356999999999999</cx:pt>
          <cx:pt idx="97">6.3579999999999997</cx:pt>
          <cx:pt idx="98">4.2850000000000001</cx:pt>
          <cx:pt idx="99">11.358000000000001</cx:pt>
          <cx:pt idx="100">7.3150000000000004</cx:pt>
          <cx:pt idx="101">10.326000000000001</cx:pt>
          <cx:pt idx="102">14.377000000000001</cx:pt>
          <cx:pt idx="103">9.3780000000000001</cx:pt>
          <cx:pt idx="104">6.3769999999999998</cx:pt>
          <cx:pt idx="105">5.375</cx:pt>
          <cx:pt idx="106">11.311</cx:pt>
          <cx:pt idx="107">5.3570000000000002</cx:pt>
          <cx:pt idx="108">11.356999999999999</cx:pt>
          <cx:pt idx="109">12.359999999999999</cx:pt>
          <cx:pt idx="110">5.3550000000000004</cx:pt>
          <cx:pt idx="111">7.3719999999999999</cx:pt>
          <cx:pt idx="112">9.3770000000000007</cx:pt>
          <cx:pt idx="113">4.375</cx:pt>
          <cx:pt idx="114">11.375</cx:pt>
          <cx:pt idx="115">4.3079999999999998</cx:pt>
          <cx:pt idx="116">10.364000000000001</cx:pt>
          <cx:pt idx="117">12.287000000000001</cx:pt>
          <cx:pt idx="118">7.3760000000000003</cx:pt>
          <cx:pt idx="119">4.3769999999999998</cx:pt>
          <cx:pt idx="120">8.3759999999999994</cx:pt>
          <cx:pt idx="121">8.3729999999999993</cx:pt>
          <cx:pt idx="122">5.3099999999999996</cx:pt>
          <cx:pt idx="123">13.74</cx:pt>
          <cx:pt idx="124">8.3130000000000006</cx:pt>
          <cx:pt idx="125">11.331</cx:pt>
          <cx:pt idx="126">14.085000000000001</cx:pt>
          <cx:pt idx="127">9.3049999999999997</cx:pt>
          <cx:pt idx="128">14.347</cx:pt>
          <cx:pt idx="129">6.25</cx:pt>
          <cx:pt idx="130">10.353999999999999</cx:pt>
          <cx:pt idx="131">9.3539999999999992</cx:pt>
          <cx:pt idx="132">6.375</cx:pt>
          <cx:pt idx="133">6.3730000000000002</cx:pt>
          <cx:pt idx="134">10.375</cx:pt>
          <cx:pt idx="135">5.375</cx:pt>
          <cx:pt idx="136">6.3650000000000002</cx:pt>
          <cx:pt idx="137">5.3730000000000002</cx:pt>
          <cx:pt idx="138">10.362</cx:pt>
          <cx:pt idx="139">7.3730000000000002</cx:pt>
          <cx:pt idx="140">6.3719999999999999</cx:pt>
          <cx:pt idx="141">14.375</cx:pt>
          <cx:pt idx="142">4.3719999999999999</cx:pt>
          <cx:pt idx="143">14.372999999999999</cx:pt>
          <cx:pt idx="144">5.3700000000000001</cx:pt>
          <cx:pt idx="145">10.375</cx:pt>
          <cx:pt idx="146">10.372</cx:pt>
          <cx:pt idx="147">13.372999999999999</cx:pt>
          <cx:pt idx="148">7.3730000000000002</cx:pt>
          <cx:pt idx="149">10.375</cx:pt>
          <cx:pt idx="150">6.3739999999999997</cx:pt>
          <cx:pt idx="151">7.3719999999999999</cx:pt>
          <cx:pt idx="152">9.3740000000000006</cx:pt>
          <cx:pt idx="153">13.364000000000001</cx:pt>
          <cx:pt idx="154">10.369999999999999</cx:pt>
          <cx:pt idx="155">11.372</cx:pt>
          <cx:pt idx="156">8.3729999999999993</cx:pt>
          <cx:pt idx="157">9.3740000000000006</cx:pt>
          <cx:pt idx="158">6.3540000000000001</cx:pt>
          <cx:pt idx="159">6.3739999999999997</cx:pt>
          <cx:pt idx="160">12.358000000000001</cx:pt>
          <cx:pt idx="161">9.3719999999999999</cx:pt>
          <cx:pt idx="162">13.372</cx:pt>
          <cx:pt idx="163">12.365</cx:pt>
          <cx:pt idx="164">14.35</cx:pt>
          <cx:pt idx="165">12.372</cx:pt>
          <cx:pt idx="166">8.3290000000000006</cx:pt>
          <cx:pt idx="167">14.355</cx:pt>
          <cx:pt idx="168">14.372</cx:pt>
          <cx:pt idx="169">6.3739999999999997</cx:pt>
          <cx:pt idx="170">11.369999999999999</cx:pt>
          <cx:pt idx="171">14.372</cx:pt>
          <cx:pt idx="172">8.3539999999999992</cx:pt>
          <cx:pt idx="173">11.351000000000001</cx:pt>
          <cx:pt idx="174">11.369999999999999</cx:pt>
          <cx:pt idx="175">12.372</cx:pt>
          <cx:pt idx="176">7.3579999999999997</cx:pt>
          <cx:pt idx="177">12.372999999999999</cx:pt>
          <cx:pt idx="178">8.3699999999999992</cx:pt>
          <cx:pt idx="179">5.3710000000000004</cx:pt>
          <cx:pt idx="180">9.3520000000000003</cx:pt>
          <cx:pt idx="181">11.371</cx:pt>
          <cx:pt idx="182">5.3700000000000001</cx:pt>
          <cx:pt idx="183">11.369999999999999</cx:pt>
          <cx:pt idx="184">11.369</cx:pt>
          <cx:pt idx="185">12.369</cx:pt>
          <cx:pt idx="186">11.257999999999999</cx:pt>
          <cx:pt idx="187">4.3520000000000003</cx:pt>
          <cx:pt idx="188">14.369999999999999</cx:pt>
          <cx:pt idx="189">9.3699999999999992</cx:pt>
          <cx:pt idx="190">13.363</cx:pt>
          <cx:pt idx="191">7.3719999999999999</cx:pt>
          <cx:pt idx="192">5.1909999999999998</cx:pt>
          <cx:pt idx="193">11.366</cx:pt>
          <cx:pt idx="194">14.361000000000001</cx:pt>
          <cx:pt idx="195">11.371</cx:pt>
          <cx:pt idx="196">8.3680000000000003</cx:pt>
          <cx:pt idx="197">14.367000000000001</cx:pt>
          <cx:pt idx="198">13.369999999999999</cx:pt>
          <cx:pt idx="199">5.3559999999999999</cx:pt>
          <cx:pt idx="200">10.358000000000001</cx:pt>
          <cx:pt idx="201">11.353999999999999</cx:pt>
          <cx:pt idx="202">14.358000000000001</cx:pt>
          <cx:pt idx="203">12.366</cx:pt>
          <cx:pt idx="204">11.368</cx:pt>
          <cx:pt idx="205">12.369999999999999</cx:pt>
          <cx:pt idx="206">13.353</cx:pt>
          <cx:pt idx="207">10.366</cx:pt>
          <cx:pt idx="208">14.369</cx:pt>
          <cx:pt idx="209">10.35</cx:pt>
          <cx:pt idx="210">5.3689999999999998</cx:pt>
          <cx:pt idx="211">12.361000000000001</cx:pt>
          <cx:pt idx="212">11.368</cx:pt>
          <cx:pt idx="213">6.351</cx:pt>
          <cx:pt idx="214">10.368</cx:pt>
          <cx:pt idx="215">4.3680000000000003</cx:pt>
          <cx:pt idx="216">12.368</cx:pt>
          <cx:pt idx="217">14.366</cx:pt>
          <cx:pt idx="218">7.367</cx:pt>
          <cx:pt idx="219">11.369</cx:pt>
          <cx:pt idx="220">10.359999999999999</cx:pt>
          <cx:pt idx="221">9.3670000000000009</cx:pt>
          <cx:pt idx="222">11.368</cx:pt>
          <cx:pt idx="223">10.366</cx:pt>
          <cx:pt idx="224">6.3659999999999997</cx:pt>
          <cx:pt idx="225">4.3529999999999998</cx:pt>
          <cx:pt idx="226">13.351000000000001</cx:pt>
          <cx:pt idx="227">9.3420000000000005</cx:pt>
          <cx:pt idx="228">6.3499999999999996</cx:pt>
          <cx:pt idx="229">4.3499999999999996</cx:pt>
          <cx:pt idx="230">8.3539999999999992</cx:pt>
          <cx:pt idx="231">12.358000000000001</cx:pt>
          <cx:pt idx="232">14.352</cx:pt>
          <cx:pt idx="233">8.3680000000000003</cx:pt>
          <cx:pt idx="234">10.368</cx:pt>
          <cx:pt idx="235">13.368</cx:pt>
          <cx:pt idx="236">14.367000000000001</cx:pt>
          <cx:pt idx="237">8.3670000000000009</cx:pt>
          <cx:pt idx="238">12.347</cx:pt>
          <cx:pt idx="239">6.343</cx:pt>
          <cx:pt idx="240">14.366</cx:pt>
          <cx:pt idx="241">7.3650000000000002</cx:pt>
          <cx:pt idx="242">12.364000000000001</cx:pt>
          <cx:pt idx="243">6.367</cx:pt>
          <cx:pt idx="244">8.3610000000000007</cx:pt>
          <cx:pt idx="245">6.3650000000000002</cx:pt>
          <cx:pt idx="246">6.3659999999999997</cx:pt>
          <cx:pt idx="247">6.351</cx:pt>
          <cx:pt idx="248">14.365</cx:pt>
          <cx:pt idx="249">11.366</cx:pt>
          <cx:pt idx="250">13.366</cx:pt>
          <cx:pt idx="251">7.3520000000000003</cx:pt>
          <cx:pt idx="252">14.362</cx:pt>
          <cx:pt idx="253">12.366</cx:pt>
          <cx:pt idx="254">11.348000000000001</cx:pt>
          <cx:pt idx="255">13.363</cx:pt>
          <cx:pt idx="256">5.343</cx:pt>
          <cx:pt idx="257">5.3630000000000004</cx:pt>
          <cx:pt idx="258">10.348000000000001</cx:pt>
          <cx:pt idx="259">13.358000000000001</cx:pt>
          <cx:pt idx="260">11.363</cx:pt>
          <cx:pt idx="261">7.3630000000000004</cx:pt>
          <cx:pt idx="262">14.364000000000001</cx:pt>
          <cx:pt idx="263">7.3639999999999999</cx:pt>
          <cx:pt idx="264">6.3639999999999999</cx:pt>
          <cx:pt idx="265">7.3639999999999999</cx:pt>
          <cx:pt idx="266">14.365</cx:pt>
          <cx:pt idx="267">12.349</cx:pt>
          <cx:pt idx="268">4.351</cx:pt>
          <cx:pt idx="269">13.362</cx:pt>
          <cx:pt idx="270">5.3639999999999999</cx:pt>
          <cx:pt idx="271">5.3470000000000004</cx:pt>
          <cx:pt idx="272">9.3620000000000001</cx:pt>
          <cx:pt idx="273">5.3499999999999996</cx:pt>
          <cx:pt idx="274">10.363</cx:pt>
          <cx:pt idx="275">5.3639999999999999</cx:pt>
          <cx:pt idx="276">8.3610000000000007</cx:pt>
          <cx:pt idx="277">13.363</cx:pt>
          <cx:pt idx="278">13.361000000000001</cx:pt>
          <cx:pt idx="279">10.359999999999999</cx:pt>
          <cx:pt idx="280">14.363</cx:pt>
          <cx:pt idx="281">12.359</cx:pt>
          <cx:pt idx="282">7.3579999999999997</cx:pt>
          <cx:pt idx="283">12.362</cx:pt>
          <cx:pt idx="284">6.343</cx:pt>
          <cx:pt idx="285">10.363</cx:pt>
          <cx:pt idx="286">9.3620000000000001</cx:pt>
          <cx:pt idx="287">6.3609999999999998</cx:pt>
          <cx:pt idx="288">13.353</cx:pt>
          <cx:pt idx="289">7.3579999999999997</cx:pt>
          <cx:pt idx="290">8.3620000000000001</cx:pt>
          <cx:pt idx="291">12.362</cx:pt>
          <cx:pt idx="292">14.359999999999999</cx:pt>
          <cx:pt idx="293">12.362</cx:pt>
          <cx:pt idx="294">8.3629999999999995</cx:pt>
          <cx:pt idx="295">6.3620000000000001</cx:pt>
          <cx:pt idx="296">9.3469999999999995</cx:pt>
          <cx:pt idx="297">5.3600000000000003</cx:pt>
          <cx:pt idx="298">5.359</cx:pt>
          <cx:pt idx="299">5.3449999999999998</cx:pt>
          <cx:pt idx="300">14.345000000000001</cx:pt>
          <cx:pt idx="301">7.3620000000000001</cx:pt>
          <cx:pt idx="302">13.359</cx:pt>
          <cx:pt idx="303">11.358000000000001</cx:pt>
          <cx:pt idx="304">13.347</cx:pt>
          <cx:pt idx="305">12.358000000000001</cx:pt>
          <cx:pt idx="306">14.359999999999999</cx:pt>
          <cx:pt idx="307">6.3410000000000002</cx:pt>
          <cx:pt idx="308">5.3540000000000001</cx:pt>
          <cx:pt idx="309">11.362</cx:pt>
          <cx:pt idx="310">5.359</cx:pt>
          <cx:pt idx="311">5.3449999999999998</cx:pt>
          <cx:pt idx="312">11.359</cx:pt>
          <cx:pt idx="313">4.359</cx:pt>
          <cx:pt idx="314">12.359999999999999</cx:pt>
          <cx:pt idx="315">5.3479999999999999</cx:pt>
          <cx:pt idx="316">12.355</cx:pt>
          <cx:pt idx="317">9.3599999999999994</cx:pt>
          <cx:pt idx="318">7.3609999999999998</cx:pt>
          <cx:pt idx="319">13.361000000000001</cx:pt>
          <cx:pt idx="320">8.3510000000000009</cx:pt>
          <cx:pt idx="321">13.35</cx:pt>
          <cx:pt idx="322">9.343</cx:pt>
          <cx:pt idx="323">13.359999999999999</cx:pt>
          <cx:pt idx="324">9.3450000000000006</cx:pt>
          <cx:pt idx="325">12.356</cx:pt>
          <cx:pt idx="326">11.342000000000001</cx:pt>
          <cx:pt idx="327">7.359</cx:pt>
          <cx:pt idx="328">9.3580000000000005</cx:pt>
          <cx:pt idx="329">6.343</cx:pt>
          <cx:pt idx="330">6.351</cx:pt>
          <cx:pt idx="331">14.359</cx:pt>
          <cx:pt idx="332">10.359</cx:pt>
          <cx:pt idx="333">7.3579999999999997</cx:pt>
          <cx:pt idx="334">14.356</cx:pt>
          <cx:pt idx="335">12.356999999999999</cx:pt>
          <cx:pt idx="336">14.358000000000001</cx:pt>
          <cx:pt idx="337">4.3579999999999997</cx:pt>
          <cx:pt idx="338">14.356999999999999</cx:pt>
          <cx:pt idx="339">10.356</cx:pt>
          <cx:pt idx="340">11.353999999999999</cx:pt>
          <cx:pt idx="341">13.358000000000001</cx:pt>
          <cx:pt idx="342">9.3569999999999993</cx:pt>
          <cx:pt idx="343">13.348000000000001</cx:pt>
          <cx:pt idx="344">4.3570000000000002</cx:pt>
          <cx:pt idx="345">8.3539999999999992</cx:pt>
          <cx:pt idx="346">11.339</cx:pt>
          <cx:pt idx="347">11.356999999999999</cx:pt>
          <cx:pt idx="348">14.356999999999999</cx:pt>
          <cx:pt idx="349">8.343</cx:pt>
          <cx:pt idx="350">4.3529999999999998</cx:pt>
          <cx:pt idx="351">14.358000000000001</cx:pt>
          <cx:pt idx="352">8.3569999999999993</cx:pt>
          <cx:pt idx="353">12.343999999999999</cx:pt>
          <cx:pt idx="354">4.3440000000000003</cx:pt>
          <cx:pt idx="355">8.3379999999999992</cx:pt>
          <cx:pt idx="356">10.356999999999999</cx:pt>
          <cx:pt idx="357">7.3490000000000002</cx:pt>
          <cx:pt idx="358">5.3550000000000004</cx:pt>
          <cx:pt idx="359">10.356</cx:pt>
          <cx:pt idx="360">4.3399999999999999</cx:pt>
          <cx:pt idx="361">13.356</cx:pt>
          <cx:pt idx="362">12.355</cx:pt>
          <cx:pt idx="363">10.343</cx:pt>
          <cx:pt idx="364">8.3529999999999998</cx:pt>
          <cx:pt idx="365">12.340999999999999</cx:pt>
          <cx:pt idx="366">13.356</cx:pt>
          <cx:pt idx="367">7.3559999999999999</cx:pt>
          <cx:pt idx="368">8.3550000000000004</cx:pt>
          <cx:pt idx="369">11.356</cx:pt>
          <cx:pt idx="370">5.3570000000000002</cx:pt>
          <cx:pt idx="371">14.337</cx:pt>
          <cx:pt idx="372">4.3559999999999999</cx:pt>
          <cx:pt idx="373">9.3559999999999999</cx:pt>
          <cx:pt idx="374">13.339</cx:pt>
          <cx:pt idx="375">5.6449999999999996</cx:pt>
          <cx:pt idx="376">5.0510000000000002</cx:pt>
          <cx:pt idx="377">9.5269999999999992</cx:pt>
          <cx:pt idx="378">11.824999999999999</cx:pt>
          <cx:pt idx="379">13.576000000000001</cx:pt>
          <cx:pt idx="380">12.462</cx:pt>
          <cx:pt idx="381">5.3490000000000002</cx:pt>
          <cx:pt idx="382">4.242</cx:pt>
          <cx:pt idx="383">14.129</cx:pt>
          <cx:pt idx="384">5.0099999999999998</cx:pt>
          <cx:pt idx="385">7.8890000000000002</cx:pt>
          <cx:pt idx="386">10.784000000000001</cx:pt>
          <cx:pt idx="387">4.6589999999999998</cx:pt>
          <cx:pt idx="388">14.552</cx:pt>
          <cx:pt idx="389">9.4339999999999993</cx:pt>
          <cx:pt idx="390">10.318</cx:pt>
          <cx:pt idx="391">13.199</cx:pt>
          <cx:pt idx="392">9.0809999999999995</cx:pt>
          <cx:pt idx="393">7.96</cx:pt>
          <cx:pt idx="394">13.835000000000001</cx:pt>
          <cx:pt idx="395">7.7249999999999996</cx:pt>
          <cx:pt idx="396">7.6139999999999999</cx:pt>
          <cx:pt idx="397">10.500999999999999</cx:pt>
          <cx:pt idx="398">7.3940000000000001</cx:pt>
          <cx:pt idx="399">8.2850000000000001</cx:pt>
          <cx:pt idx="400">9.1750000000000007</cx:pt>
          <cx:pt idx="401">13.055999999999999</cx:pt>
          <cx:pt idx="402">10.948</cx:pt>
          <cx:pt idx="403">14.833</cx:pt>
          <cx:pt idx="404">6.7210000000000001</cx:pt>
          <cx:pt idx="405">10.608000000000001</cx:pt>
          <cx:pt idx="406">10.481</cx:pt>
          <cx:pt idx="407">7.3449999999999998</cx:pt>
          <cx:pt idx="408">8.2330000000000005</cx:pt>
          <cx:pt idx="409">11.106999999999999</cx:pt>
          <cx:pt idx="410">13.994999999999999</cx:pt>
          <cx:pt idx="411">6.8849999999999998</cx:pt>
          <cx:pt idx="412">12.77</cx:pt>
          <cx:pt idx="413">9.6549999999999994</cx:pt>
          <cx:pt idx="414">11.539</cx:pt>
          <cx:pt idx="415">5.4219999999999997</cx:pt>
          <cx:pt idx="416">12.308</cx:pt>
          <cx:pt idx="417">6.1799999999999997</cx:pt>
          <cx:pt idx="418">6.0529999999999999</cx:pt>
          <cx:pt idx="419">12.926</cx:pt>
          <cx:pt idx="420">12.811999999999999</cx:pt>
          <cx:pt idx="421">4.6970000000000001</cx:pt>
          <cx:pt idx="422">4.5830000000000002</cx:pt>
          <cx:pt idx="423">6.468</cx:pt>
          <cx:pt idx="424">13.348000000000001</cx:pt>
          <cx:pt idx="425">5.242</cx:pt>
          <cx:pt idx="426">11.138</cx:pt>
          <cx:pt idx="427">5.0170000000000003</cx:pt>
          <cx:pt idx="428">12.897</cx:pt>
          <cx:pt idx="429">4.7850000000000001</cx:pt>
          <cx:pt idx="430">11.678000000000001</cx:pt>
          <cx:pt idx="431">6.5590000000000002</cx:pt>
          <cx:pt idx="432">9.4429999999999996</cx:pt>
          <cx:pt idx="433">12.324</cx:pt>
          <cx:pt idx="434">12.212</cx:pt>
          <cx:pt idx="435">4.0990000000000002</cx:pt>
          <cx:pt idx="436">10.978</cx:pt>
          <cx:pt idx="437">8.8539999999999992</cx:pt>
          <cx:pt idx="438">8.7460000000000004</cx:pt>
          <cx:pt idx="439">4.633</cx:pt>
          <cx:pt idx="440">5.5209999999999999</cx:pt>
          <cx:pt idx="441">9.407</cx:pt>
          <cx:pt idx="442">7.2889999999999997</cx:pt>
          <cx:pt idx="443">8.1750000000000007</cx:pt>
          <cx:pt idx="444">8.0630000000000006</cx:pt>
          <cx:pt idx="445">5.9429999999999996</cx:pt>
          <cx:pt idx="446">9.8170000000000002</cx:pt>
          <cx:pt idx="447">7.7039999999999997</cx:pt>
          <cx:pt idx="448">14.598000000000001</cx:pt>
          <cx:pt idx="449">4.4909999999999997</cx:pt>
          <cx:pt idx="450">12.364000000000001</cx:pt>
          <cx:pt idx="451">13.254</cx:pt>
          <cx:pt idx="452">12.15</cx:pt>
          <cx:pt idx="453">13.028</cx:pt>
          <cx:pt idx="454">11.909000000000001</cx:pt>
          <cx:pt idx="455">5.7869999999999999</cx:pt>
          <cx:pt idx="456">8.6579999999999995</cx:pt>
          <cx:pt idx="457">12.545</cx:pt>
          <cx:pt idx="458">6.431</cx:pt>
          <cx:pt idx="459">4.3250000000000002</cx:pt>
          <cx:pt idx="460">11.207000000000001</cx:pt>
          <cx:pt idx="461">4.0819999999999999</cx:pt>
          <cx:pt idx="462">5.9589999999999996</cx:pt>
          <cx:pt idx="463">12.856999999999999</cx:pt>
          <cx:pt idx="464">6.7430000000000003</cx:pt>
          <cx:pt idx="465">6.6369999999999996</cx:pt>
          <cx:pt idx="466">10.521000000000001</cx:pt>
          <cx:pt idx="467">4.407</cx:pt>
          <cx:pt idx="468">12.295</cx:pt>
          <cx:pt idx="469">5.1740000000000004</cx:pt>
          <cx:pt idx="470">11.061</cx:pt>
          <cx:pt idx="471">11.949</cx:pt>
          <cx:pt idx="472">10.834</cx:pt>
          <cx:pt idx="473">4.7210000000000001</cx:pt>
          <cx:pt idx="474">10.603999999999999</cx:pt>
          <cx:pt idx="475">10.488</cx:pt>
          <cx:pt idx="476">12.374000000000001</cx:pt>
          <cx:pt idx="477">9.2620000000000005</cx:pt>
          <cx:pt idx="478">10.145</cx:pt>
          <cx:pt idx="479">5.0380000000000003</cx:pt>
          <cx:pt idx="480">4.9320000000000004</cx:pt>
          <cx:pt idx="481">8.8200000000000003</cx:pt>
          <cx:pt idx="482">11.707000000000001</cx:pt>
          <cx:pt idx="483">10.587</cx:pt>
          <cx:pt idx="484">10.473000000000001</cx:pt>
          <cx:pt idx="485">6.3449999999999998</cx:pt>
          <cx:pt idx="486">4.234</cx:pt>
          <cx:pt idx="487">9.1289999999999996</cx:pt>
          <cx:pt idx="488">13.012</cx:pt>
          <cx:pt idx="489">9.8979999999999997</cx:pt>
          <cx:pt idx="490">4.7809999999999997</cx:pt>
          <cx:pt idx="491">4.6669999999999998</cx:pt>
          <cx:pt idx="492">7.5670000000000002</cx:pt>
          <cx:pt idx="493">6.4569999999999999</cx:pt>
          <cx:pt idx="494">7.359</cx:pt>
          <cx:pt idx="495">11.244999999999999</cx:pt>
          <cx:pt idx="496">13.141999999999999</cx:pt>
          <cx:pt idx="497">7.024</cx:pt>
          <cx:pt idx="498">6.9059999999999997</cx:pt>
          <cx:pt idx="499">14.797000000000001</cx:pt>
          <cx:pt idx="500">5.6890000000000001</cx:pt>
          <cx:pt idx="501">9.577</cx:pt>
          <cx:pt idx="502">12.465999999999999</cx:pt>
          <cx:pt idx="503">9.3529999999999998</cx:pt>
          <cx:pt idx="504">11.237</cx:pt>
          <cx:pt idx="505">4.1139999999999999</cx:pt>
          <cx:pt idx="506">11.005000000000001</cx:pt>
          <cx:pt idx="507">3.891</cx:pt>
          <cx:pt idx="508">11.782999999999999</cx:pt>
          <cx:pt idx="509">9.6709999999999994</cx:pt>
          <cx:pt idx="510">8.5600000000000005</cx:pt>
          <cx:pt idx="511">10.444000000000001</cx:pt>
          <cx:pt idx="512">4.3360000000000003</cx:pt>
          <cx:pt idx="513">13.225</cx:pt>
          <cx:pt idx="514">4.1100000000000003</cx:pt>
          <cx:pt idx="515">13.999000000000001</cx:pt>
          <cx:pt idx="516">13.878</cx:pt>
          <cx:pt idx="517">13.762</cx:pt>
          <cx:pt idx="518">13.651</cx:pt>
          <cx:pt idx="519">4.5369999999999999</cx:pt>
          <cx:pt idx="520">9.4269999999999996</cx:pt>
          <cx:pt idx="521">9.3170000000000002</cx:pt>
          <cx:pt idx="522">4.1980000000000004</cx:pt>
          <cx:pt idx="523">14.090999999999999</cx:pt>
          <cx:pt idx="524">11.972</cx:pt>
          <cx:pt idx="525">9.8550000000000004</cx:pt>
          <cx:pt idx="526">13.741</cx:pt>
          <cx:pt idx="527">5.6369999999999996</cx:pt>
          <cx:pt idx="528">6.5309999999999997</cx:pt>
          <cx:pt idx="529">13.422000000000001</cx:pt>
          <cx:pt idx="530">14.316000000000001</cx:pt>
          <cx:pt idx="531">14.198</cx:pt>
          <cx:pt idx="532">5.0830000000000002</cx:pt>
          <cx:pt idx="533">6.9710000000000001</cx:pt>
          <cx:pt idx="534">6.875</cx:pt>
          <cx:pt idx="535">9.7330000000000005</cx:pt>
          <cx:pt idx="536">10.630000000000001</cx:pt>
          <cx:pt idx="537">8.5250000000000004</cx:pt>
          <cx:pt idx="538">5.4169999999999998</cx:pt>
          <cx:pt idx="539">12.31</cx:pt>
          <cx:pt idx="540">12.202999999999999</cx:pt>
          <cx:pt idx="541">9.0879999999999992</cx:pt>
          <cx:pt idx="542">8.9749999999999996</cx:pt>
          <cx:pt idx="543">13.859999999999999</cx:pt>
          <cx:pt idx="544">8.7469999999999999</cx:pt>
          <cx:pt idx="545">12.641999999999999</cx:pt>
          <cx:pt idx="546">10.542</cx:pt>
          <cx:pt idx="547">7.4320000000000004</cx:pt>
          <cx:pt idx="548">11.326000000000001</cx:pt>
          <cx:pt idx="549">6.2149999999999999</cx:pt>
          <cx:pt idx="550">4.1040000000000001</cx:pt>
          <cx:pt idx="551">8.9969999999999999</cx:pt>
          <cx:pt idx="552">9.8840000000000003</cx:pt>
          <cx:pt idx="553">11.776</cx:pt>
          <cx:pt idx="554">12.66</cx:pt>
          <cx:pt idx="555">7.5540000000000003</cx:pt>
          <cx:pt idx="556">7.4379999999999997</cx:pt>
          <cx:pt idx="557">4.3310000000000004</cx:pt>
          <cx:pt idx="558">8.2210000000000001</cx:pt>
          <cx:pt idx="559">13.109999999999999</cx:pt>
          <cx:pt idx="560">5.9989999999999997</cx:pt>
          <cx:pt idx="561">13.868</cx:pt>
          <cx:pt idx="562">11.754</cx:pt>
          <cx:pt idx="563">10.635999999999999</cx:pt>
          <cx:pt idx="564">10.529</cx:pt>
          <cx:pt idx="565">7.4169999999999998</cx:pt>
          <cx:pt idx="566">6.306</cx:pt>
          <cx:pt idx="567">12.196999999999999</cx:pt>
          <cx:pt idx="568">12.087999999999999</cx:pt>
          <cx:pt idx="569">9.9670000000000005</cx:pt>
          <cx:pt idx="570">6.8550000000000004</cx:pt>
          <cx:pt idx="571">4.7450000000000001</cx:pt>
          <cx:pt idx="572">10.627000000000001</cx:pt>
          <cx:pt idx="573">13.509</cx:pt>
          <cx:pt idx="574">4.4080000000000004</cx:pt>
          <cx:pt idx="575">9.2919999999999998</cx:pt>
          <cx:pt idx="576">12.17</cx:pt>
          <cx:pt idx="577">4.0599999999999996</cx:pt>
          <cx:pt idx="578">6.944</cx:pt>
          <cx:pt idx="579">14.823</cx:pt>
          <cx:pt idx="580">11.711</cx:pt>
          <cx:pt idx="581">12.603999999999999</cx:pt>
          <cx:pt idx="582">9.4870000000000001</cx:pt>
          <cx:pt idx="583">9.4060000000000006</cx:pt>
          <cx:pt idx="584">11.295</cx:pt>
          <cx:pt idx="585">12.178000000000001</cx:pt>
          <cx:pt idx="586">8.0470000000000006</cx:pt>
          <cx:pt idx="587">11.942</cx:pt>
          <cx:pt idx="588">9.8209999999999997</cx:pt>
          <cx:pt idx="589">14.705</cx:pt>
          <cx:pt idx="590">10.582000000000001</cx:pt>
          <cx:pt idx="591">7.4729999999999999</cx:pt>
          <cx:pt idx="592">12.367000000000001</cx:pt>
          <cx:pt idx="593">14.260999999999999</cx:pt>
          <cx:pt idx="594">4.1529999999999996</cx:pt>
          <cx:pt idx="595">13.042</cx:pt>
          <cx:pt idx="596">7.9329999999999998</cx:pt>
          <cx:pt idx="597">8.8079999999999998</cx:pt>
          <cx:pt idx="598">7.6989999999999998</cx:pt>
          <cx:pt idx="599">11.584</cx:pt>
          <cx:pt idx="600">12.468</cx:pt>
          <cx:pt idx="601">10.365</cx:pt>
          <cx:pt idx="602">11.262</cx:pt>
          <cx:pt idx="603">9.1560000000000006</cx:pt>
          <cx:pt idx="604">6.0469999999999997</cx:pt>
          <cx:pt idx="605">10.946999999999999</cx:pt>
          <cx:pt idx="606">8.8439999999999994</cx:pt>
          <cx:pt idx="607">8.7449999999999992</cx:pt>
          <cx:pt idx="608">7.6440000000000001</cx:pt>
          <cx:pt idx="609">10.532</cx:pt>
          <cx:pt idx="610">11.429</cx:pt>
          <cx:pt idx="611">11.33</cx:pt>
          <cx:pt idx="612">10.231</cx:pt>
          <cx:pt idx="613">10.124000000000001</cx:pt>
          <cx:pt idx="614">7.0179999999999998</cx:pt>
          <cx:pt idx="615">13.913</cx:pt>
          <cx:pt idx="616">5.8129999999999997</cx:pt>
          <cx:pt idx="617">14.720000000000001</cx:pt>
          <cx:pt idx="618">6.6180000000000003</cx:pt>
          <cx:pt idx="619">4.5170000000000003</cx:pt>
          <cx:pt idx="620">12.417</cx:pt>
          <cx:pt idx="621">7.3179999999999996</cx:pt>
          <cx:pt idx="622">5.234</cx:pt>
          <cx:pt idx="623">10.134</cx:pt>
          <cx:pt idx="624">5.032</cx:pt>
          <cx:pt idx="625">7.9290000000000003</cx:pt>
          <cx:pt idx="626">7.8259999999999996</cx:pt>
          <cx:pt idx="627">13.720000000000001</cx:pt>
          <cx:pt idx="628">9.6170000000000009</cx:pt>
          <cx:pt idx="629">7.5090000000000003</cx:pt>
          <cx:pt idx="630">5.3979999999999997</cx:pt>
          <cx:pt idx="631">12.292</cx:pt>
          <cx:pt idx="632">13.183999999999999</cx:pt>
          <cx:pt idx="633">12.071</cx:pt>
          <cx:pt idx="634">3.9700000000000002</cx:pt>
          <cx:pt idx="635">13.851000000000001</cx:pt>
          <cx:pt idx="636">11.742000000000001</cx:pt>
          <cx:pt idx="637">5.6319999999999997</cx:pt>
          <cx:pt idx="638">7.5179999999999998</cx:pt>
          <cx:pt idx="639">13.412000000000001</cx:pt>
          <cx:pt idx="640">12.308999999999999</cx:pt>
          <cx:pt idx="641">8.2029999999999994</cx:pt>
          <cx:pt idx="642">5.0919999999999996</cx:pt>
          <cx:pt idx="643">3.9809999999999999</cx:pt>
          <cx:pt idx="644">10.85</cx:pt>
          <cx:pt idx="645">9.734</cx:pt>
          <cx:pt idx="646">9.6419999999999995</cx:pt>
          <cx:pt idx="647">14.529999999999999</cx:pt>
          <cx:pt idx="648">11.42</cx:pt>
          <cx:pt idx="649">13.311</cx:pt>
          <cx:pt idx="650">5.202</cx:pt>
          <cx:pt idx="651">6.0800000000000001</cx:pt>
          <cx:pt idx="652">8.9819999999999993</cx:pt>
          <cx:pt idx="653">7.8700000000000001</cx:pt>
          <cx:pt idx="654">14.765000000000001</cx:pt>
          <cx:pt idx="655">12.663</cx:pt>
          <cx:pt idx="656">7.5599999999999996</cx:pt>
          <cx:pt idx="657">5.4569999999999999</cx:pt>
          <cx:pt idx="658">11.35</cx:pt>
          <cx:pt idx="659">13.247</cx:pt>
          <cx:pt idx="660">9.1489999999999991</cx:pt>
          <cx:pt idx="661">4.048</cx:pt>
          <cx:pt idx="662">11.945</cx:pt>
          <cx:pt idx="663">12.849</cx:pt>
          <cx:pt idx="664">14.728999999999999</cx:pt>
          <cx:pt idx="665">7.6289999999999996</cx:pt>
          <cx:pt idx="666">12.529999999999999</cx:pt>
          <cx:pt idx="667">7.4290000000000003</cx:pt>
          <cx:pt idx="668">7.3330000000000002</cx:pt>
          <cx:pt idx="669">7.2359999999999998</cx:pt>
          <cx:pt idx="670">6.1349999999999998</cx:pt>
          <cx:pt idx="671">12.029999999999999</cx:pt>
          <cx:pt idx="672">9.9320000000000004</cx:pt>
          <cx:pt idx="673">14.824999999999999</cx:pt>
          <cx:pt idx="674">6.7149999999999999</cx:pt>
          <cx:pt idx="675">8.6159999999999997</cx:pt>
          <cx:pt idx="676">14.510999999999999</cx:pt>
          <cx:pt idx="677">9.3930000000000007</cx:pt>
          <cx:pt idx="678">8.2859999999999996</cx:pt>
          <cx:pt idx="679">13.186999999999999</cx:pt>
          <cx:pt idx="680">9.077</cx:pt>
          <cx:pt idx="681">3.9540000000000002</cx:pt>
          <cx:pt idx="682">6.8529999999999998</cx:pt>
          <cx:pt idx="683">14.74</cx:pt>
          <cx:pt idx="684">13.635</cx:pt>
          <cx:pt idx="685">14.529</cx:pt>
          <cx:pt idx="686">6.4189999999999996</cx:pt>
          <cx:pt idx="687">8.3109999999999999</cx:pt>
          <cx:pt idx="688">9.2040000000000006</cx:pt>
          <cx:pt idx="689">13.099</cx:pt>
          <cx:pt idx="690">7.9820000000000002</cx:pt>
          <cx:pt idx="691">11.885</cx:pt>
          <cx:pt idx="692">4.782</cx:pt>
          <cx:pt idx="693">12.66</cx:pt>
          <cx:pt idx="694">14.547000000000001</cx:pt>
          <cx:pt idx="695">7.4359999999999999</cx:pt>
          <cx:pt idx="696">4.3259999999999996</cx:pt>
          <cx:pt idx="697">12.217000000000001</cx:pt>
          <cx:pt idx="698">13.103999999999999</cx:pt>
          <cx:pt idx="699">6.9880000000000004</cx:pt>
          <cx:pt idx="700">9.8740000000000006</cx:pt>
          <cx:pt idx="701">8.7680000000000007</cx:pt>
          <cx:pt idx="702">11.662000000000001</cx:pt>
          <cx:pt idx="703">10.555</cx:pt>
          <cx:pt idx="704">5.4429999999999996</cx:pt>
          <cx:pt idx="705">7.3360000000000003</cx:pt>
          <cx:pt idx="706">11.222</cx:pt>
          <cx:pt idx="707">13.109999999999999</cx:pt>
          <cx:pt idx="708">10.999000000000001</cx:pt>
          <cx:pt idx="709">10.882</cx:pt>
          <cx:pt idx="710">7.7699999999999996</cx:pt>
          <cx:pt idx="711">11.667999999999999</cx:pt>
          <cx:pt idx="712">14.568</cx:pt>
          <cx:pt idx="713">12.459</cx:pt>
          <cx:pt idx="714">4.3499999999999996</cx:pt>
          <cx:pt idx="715">6.2430000000000003</cx:pt>
          <cx:pt idx="716">5.1299999999999999</cx:pt>
          <cx:pt idx="717">9.0169999999999995</cx:pt>
          <cx:pt idx="718">10.907</cx:pt>
          <cx:pt idx="719">4.7990000000000004</cx:pt>
          <cx:pt idx="720">4.6890000000000001</cx:pt>
          <cx:pt idx="721">4.5830000000000002</cx:pt>
          <cx:pt idx="722">12.473000000000001</cx:pt>
          <cx:pt idx="723">4.3630000000000004</cx:pt>
          <cx:pt idx="724">12.247</cx:pt>
          <cx:pt idx="725">4.1440000000000001</cx:pt>
          <cx:pt idx="726">6.0270000000000001</cx:pt>
          <cx:pt idx="727">10.909000000000001</cx:pt>
          <cx:pt idx="728">14.804</cx:pt>
          <cx:pt idx="729">8.6969999999999992</cx:pt>
          <cx:pt idx="730">6.585</cx:pt>
          <cx:pt idx="731">4.4729999999999999</cx:pt>
          <cx:pt idx="732">6.3639999999999999</cx:pt>
          <cx:pt idx="733">14.286</cx:pt>
          <cx:pt idx="734">4.1909999999999998</cx:pt>
          <cx:pt idx="735">7.0800000000000001</cx:pt>
          <cx:pt idx="736">13.975</cx:pt>
          <cx:pt idx="737">13.869</cx:pt>
          <cx:pt idx="738">11.763</cx:pt>
          <cx:pt idx="739">8.657</cx:pt>
          <cx:pt idx="740">13.555</cx:pt>
          <cx:pt idx="741">11.446</cx:pt>
          <cx:pt idx="742">13.340999999999999</cx:pt>
          <cx:pt idx="743">12.23</cx:pt>
          <cx:pt idx="744">7.125</cx:pt>
          <cx:pt idx="745">11.022</cx:pt>
          <cx:pt idx="746">11.917</cx:pt>
          <cx:pt idx="747">13.811</cx:pt>
          <cx:pt idx="748">10.705</cx:pt>
          <cx:pt idx="749">5.5999999999999996</cx:pt>
          <cx:pt idx="750">7.4969999999999999</cx:pt>
          <cx:pt idx="751">9.3930000000000007</cx:pt>
          <cx:pt idx="752">5.2869999999999999</cx:pt>
          <cx:pt idx="753">13.173999999999999</cx:pt>
          <cx:pt idx="754">6.0599999999999996</cx:pt>
          <cx:pt idx="755">9.9580000000000002</cx:pt>
          <cx:pt idx="756">7.8479999999999999</cx:pt>
          <cx:pt idx="757">4.7350000000000003</cx:pt>
          <cx:pt idx="758">13.632999999999999</cx:pt>
          <cx:pt idx="759">9.5289999999999999</cx:pt>
          <cx:pt idx="760">14.441000000000001</cx:pt>
          <cx:pt idx="761">10.32</cx:pt>
          <cx:pt idx="762">13.212999999999999</cx:pt>
          <cx:pt idx="763">8.1080000000000005</cx:pt>
          <cx:pt idx="764">4.0030000000000001</cx:pt>
          <cx:pt idx="765">3.8940000000000001</cx:pt>
          <cx:pt idx="766">9.7840000000000007</cx:pt>
          <cx:pt idx="767">10.675000000000001</cx:pt>
          <cx:pt idx="768">7.5629999999999997</cx:pt>
          <cx:pt idx="769">14.465</cx:pt>
          <cx:pt idx="770">4.3570000000000002</cx:pt>
          <cx:pt idx="771">6.2569999999999997</cx:pt>
          <cx:pt idx="772">9.157</cx:pt>
          <cx:pt idx="773">4.0439999999999996</cx:pt>
          <cx:pt idx="774">3.9350000000000001</cx:pt>
          <cx:pt idx="775">14.819000000000001</cx:pt>
          <cx:pt idx="776">4.71</cx:pt>
          <cx:pt idx="777">4.5960000000000001</cx:pt>
          <cx:pt idx="778">4.5019999999999998</cx:pt>
          <cx:pt idx="779">11.391</cx:pt>
          <cx:pt idx="780">6.2910000000000004</cx:pt>
          <cx:pt idx="781">4.1840000000000002</cx:pt>
          <cx:pt idx="782">7.0780000000000003</cx:pt>
          <cx:pt idx="783">8.9700000000000006</cx:pt>
          <cx:pt idx="784">9.8759999999999994</cx:pt>
          <cx:pt idx="785">10.763</cx:pt>
          <cx:pt idx="786">8.6560000000000006</cx:pt>
          <cx:pt idx="787">8.5459999999999994</cx:pt>
          <cx:pt idx="788">6.4400000000000004</cx:pt>
          <cx:pt idx="789">4.335</cx:pt>
          <cx:pt idx="790">8.2270000000000003</cx:pt>
          <cx:pt idx="791">9.1229999999999993</cx:pt>
          <cx:pt idx="792">10.018000000000001</cx:pt>
          <cx:pt idx="793">6.9130000000000003</cx:pt>
          <cx:pt idx="794">7.806</cx:pt>
          <cx:pt idx="795">7.6970000000000001</cx:pt>
          <cx:pt idx="796">6.5919999999999996</cx:pt>
          <cx:pt idx="797">6.484</cx:pt>
          <cx:pt idx="798">11.381</cx:pt>
          <cx:pt idx="799">14.275</cx:pt>
          <cx:pt idx="800">11.169</cx:pt>
          <cx:pt idx="801">12.066000000000001</cx:pt>
          <cx:pt idx="802">8.9610000000000003</cx:pt>
          <cx:pt idx="803">6.8490000000000002</cx:pt>
          <cx:pt idx="804">12.744</cx:pt>
          <cx:pt idx="805">14.638</cx:pt>
          <cx:pt idx="806">7.532</cx:pt>
          <cx:pt idx="807">14.43</cx:pt>
          <cx:pt idx="808">10.327999999999999</cx:pt>
          <cx:pt idx="809">9.2200000000000006</cx:pt>
          <cx:pt idx="810">6.1139999999999999</cx:pt>
          <cx:pt idx="811">10.003</cx:pt>
          <cx:pt idx="812">6.8970000000000002</cx:pt>
          <cx:pt idx="813">8.7940000000000005</cx:pt>
          <cx:pt idx="814">6.6840000000000002</cx:pt>
          <cx:pt idx="815">7.5789999999999997</cx:pt>
          <cx:pt idx="816">4.4829999999999997</cx:pt>
          <cx:pt idx="817">11.369</cx:pt>
          <cx:pt idx="818">6.2699999999999996</cx:pt>
          <cx:pt idx="819">7.1719999999999997</cx:pt>
          <cx:pt idx="820">10.065</cx:pt>
          <cx:pt idx="821">4.9589999999999996</cx:pt>
          <cx:pt idx="822">6.8550000000000004</cx:pt>
          <cx:pt idx="823">5.7460000000000004</cx:pt>
          <cx:pt idx="824">7.641</cx:pt>
          <cx:pt idx="825">13.529999999999999</cx:pt>
          <cx:pt idx="826">4.4240000000000004</cx:pt>
          <cx:pt idx="827">7.3159999999999998</cx:pt>
          <cx:pt idx="828">13.214</cx:pt>
          <cx:pt idx="829">11.115</cx:pt>
          <cx:pt idx="830">13.012</cx:pt>
          <cx:pt idx="831">12.907999999999999</cx:pt>
          <cx:pt idx="832">8.8049999999999997</cx:pt>
          <cx:pt idx="833">14.706</cx:pt>
          <cx:pt idx="834">4.5979999999999999</cx:pt>
          <cx:pt idx="835">5.4950000000000001</cx:pt>
          <cx:pt idx="836">13.391999999999999</cx:pt>
          <cx:pt idx="837">8.2899999999999991</cx:pt>
          <cx:pt idx="838">9.1869999999999994</cx:pt>
          <cx:pt idx="839">4.0869999999999997</cx:pt>
          <cx:pt idx="840">5.9900000000000002</cx:pt>
          <cx:pt idx="841">10.897</cx:pt>
          <cx:pt idx="842">13.794</cx:pt>
          <cx:pt idx="843">13.693</cx:pt>
          <cx:pt idx="844">8.593</cx:pt>
          <cx:pt idx="845">13.483000000000001</cx:pt>
          <cx:pt idx="846">10.385</cx:pt>
          <cx:pt idx="847">13.281000000000001</cx:pt>
          <cx:pt idx="848">14.192</cx:pt>
          <cx:pt idx="849">7.0970000000000004</cx:pt>
          <cx:pt idx="850">11.993</cx:pt>
          <cx:pt idx="851">9.891</cx:pt>
          <cx:pt idx="852">12.787000000000001</cx:pt>
          <cx:pt idx="853">11.686999999999999</cx:pt>
          <cx:pt idx="854">13.584</cx:pt>
          <cx:pt idx="855">6.4770000000000003</cx:pt>
          <cx:pt idx="856">9.3710000000000004</cx:pt>
          <cx:pt idx="857">12.272</cx:pt>
          <cx:pt idx="858">8.1620000000000008</cx:pt>
          <cx:pt idx="859">4.0640000000000001</cx:pt>
          <cx:pt idx="860">7.96</cx:pt>
          <cx:pt idx="861">12.859999999999999</cx:pt>
          <cx:pt idx="862">5.7549999999999999</cx:pt>
          <cx:pt idx="863">4.6539999999999999</cx:pt>
          <cx:pt idx="864">9.5609999999999999</cx:pt>
          <cx:pt idx="865">10.465</cx:pt>
          <cx:pt idx="866">10.361000000000001</cx:pt>
          <cx:pt idx="867">14.266</cx:pt>
          <cx:pt idx="868">4.1559999999999997</cx:pt>
          <cx:pt idx="869">8.0719999999999992</cx:pt>
          <cx:pt idx="870">3.9689999999999999</cx:pt>
          <cx:pt idx="871">9.8640000000000008</cx:pt>
          <cx:pt idx="872">11.757999999999999</cx:pt>
          <cx:pt idx="873">4.6600000000000001</cx:pt>
          <cx:pt idx="874">12.565</cx:pt>
          <cx:pt idx="875">11.465</cx:pt>
          <cx:pt idx="876">13.362</cx:pt>
          <cx:pt idx="877">5.2619999999999996</cx:pt>
          <cx:pt idx="878">13.154999999999999</cx:pt>
          <cx:pt idx="879">14.055999999999999</cx:pt>
          <cx:pt idx="880">9.9550000000000001</cx:pt>
          <cx:pt idx="881">13.843999999999999</cx:pt>
          <cx:pt idx="882">6.7469999999999999</cx:pt>
          <cx:pt idx="883">4.6449999999999996</cx:pt>
          <cx:pt idx="884">10.548</cx:pt>
          <cx:pt idx="885">4.4470000000000001</cx:pt>
          <cx:pt idx="886">7.3479999999999999</cx:pt>
          <cx:pt idx="887">4.2439999999999998</cx:pt>
          <cx:pt idx="888">14.140000000000001</cx:pt>
          <cx:pt idx="889">14.041</cx:pt>
          <cx:pt idx="890">13.939</cx:pt>
          <cx:pt idx="891">12.827</cx:pt>
          <cx:pt idx="892">4.7229999999999999</cx:pt>
          <cx:pt idx="893">14.618</cx:pt>
          <cx:pt idx="894">4.5149999999999997</cx:pt>
          <cx:pt idx="895">12.413</cx:pt>
          <cx:pt idx="896">13.308999999999999</cx:pt>
          <cx:pt idx="897">8.2080000000000002</cx:pt>
          <cx:pt idx="898">8.1020000000000003</cx:pt>
          <cx:pt idx="899">9.0050000000000008</cx:pt>
          <cx:pt idx="900">5.9059999999999997</cx:pt>
          <cx:pt idx="901">11.805</cx:pt>
          <cx:pt idx="902">7.7089999999999996</cx:pt>
          <cx:pt idx="903">6.6109999999999998</cx:pt>
          <cx:pt idx="904">5.508</cx:pt>
          <cx:pt idx="905">11.404</cx:pt>
          <cx:pt idx="906">14.278</cx:pt>
          <cx:pt idx="907">13.178000000000001</cx:pt>
          <cx:pt idx="908">11.081</cx:pt>
          <cx:pt idx="909">12.98</cx:pt>
          <cx:pt idx="910">8.8800000000000008</cx:pt>
          <cx:pt idx="911">11.782999999999999</cx:pt>
          <cx:pt idx="912">13.677</cx:pt>
          <cx:pt idx="913">5.5860000000000003</cx:pt>
          <cx:pt idx="914">7.4870000000000001</cx:pt>
          <cx:pt idx="915">14.388999999999999</cx:pt>
          <cx:pt idx="916">6.2910000000000004</cx:pt>
          <cx:pt idx="917">13.217000000000001</cx:pt>
          <cx:pt idx="918">5.1310000000000002</cx:pt>
          <cx:pt idx="919">7.0279999999999996</cx:pt>
          <cx:pt idx="920">13.929</cx:pt>
          <cx:pt idx="921">10.832000000000001</cx:pt>
          <cx:pt idx="922">11.738</cx:pt>
          <cx:pt idx="923">12.638</cx:pt>
          <cx:pt idx="924">5.5339999999999998</cx:pt>
          <cx:pt idx="925">13.433</cx:pt>
          <cx:pt idx="926">4.335</cx:pt>
          <cx:pt idx="927">12.23</cx:pt>
          <cx:pt idx="928">8.1289999999999996</cx:pt>
          <cx:pt idx="929">5.0199999999999996</cx:pt>
          <cx:pt idx="930">6.923</cx:pt>
          <cx:pt idx="931">14.817</cx:pt>
          <cx:pt idx="932">13.720000000000001</cx:pt>
          <cx:pt idx="933">14.616</cx:pt>
          <cx:pt idx="934">8.5210000000000008</cx:pt>
          <cx:pt idx="935">10.423999999999999</cx:pt>
          <cx:pt idx="936">4.327</cx:pt>
          <cx:pt idx="937">9.2240000000000002</cx:pt>
          <cx:pt idx="938">8.1170000000000009</cx:pt>
          <cx:pt idx="939">7.0149999999999997</cx:pt>
          <cx:pt idx="940">10.911</cx:pt>
          <cx:pt idx="941">5.8049999999999997</cx:pt>
          <cx:pt idx="942">9.7059999999999995</cx:pt>
          <cx:pt idx="943">7.6130000000000004</cx:pt>
          <cx:pt idx="944">6.5170000000000003</cx:pt>
          <cx:pt idx="945">4.4080000000000004</cx:pt>
          <cx:pt idx="946">8.3160000000000007</cx:pt>
          <cx:pt idx="947">14.23</cx:pt>
          <cx:pt idx="948">4.1399999999999997</cx:pt>
          <cx:pt idx="949">10.045</cx:pt>
          <cx:pt idx="950">7.9459999999999997</cx:pt>
          <cx:pt idx="951">7.851</cx:pt>
          <cx:pt idx="952">5.7569999999999997</cx:pt>
          <cx:pt idx="953">7.657</cx:pt>
          <cx:pt idx="954">10.567</cx:pt>
          <cx:pt idx="955">7.468</cx:pt>
          <cx:pt idx="956">12.369</cx:pt>
          <cx:pt idx="957">10.266</cx:pt>
          <cx:pt idx="958">5.1749999999999998</cx:pt>
          <cx:pt idx="959">6.0759999999999996</cx:pt>
          <cx:pt idx="960">6.9770000000000003</cx:pt>
          <cx:pt idx="961">4.8769999999999998</cx:pt>
          <cx:pt idx="962">4.782</cx:pt>
          <cx:pt idx="963">8.6859999999999999</cx:pt>
          <cx:pt idx="964">14.599</cx:pt>
          <cx:pt idx="965">12.513</cx:pt>
          <cx:pt idx="966">11.423999999999999</cx:pt>
          <cx:pt idx="967">7.335</cx:pt>
          <cx:pt idx="968">4.2439999999999998</cx:pt>
          <cx:pt idx="969">13.157</cx:pt>
          <cx:pt idx="970">9.0619999999999994</cx:pt>
          <cx:pt idx="971">8.9710000000000001</cx:pt>
          <cx:pt idx="972">8.8710000000000004</cx:pt>
          <cx:pt idx="973">11.771000000000001</cx:pt>
          <cx:pt idx="974">14.678000000000001</cx:pt>
          <cx:pt idx="975">11.587</cx:pt>
          <cx:pt idx="976">13.487</cx:pt>
          <cx:pt idx="977">11.381</cx:pt>
          <cx:pt idx="978">7.2699999999999996</cx:pt>
          <cx:pt idx="979">4.165</cx:pt>
          <cx:pt idx="980">5.0700000000000003</cx:pt>
          <cx:pt idx="981">12.975</cx:pt>
          <cx:pt idx="982">11.864000000000001</cx:pt>
          <cx:pt idx="983">7.7770000000000001</cx:pt>
          <cx:pt idx="984">14.683</cx:pt>
          <cx:pt idx="985">7.5830000000000002</cx:pt>
          <cx:pt idx="986">11.478</cx:pt>
          <cx:pt idx="987">6.3819999999999997</cx:pt>
          <cx:pt idx="988">14.291</cx:pt>
          <cx:pt idx="989">8.1950000000000003</cx:pt>
          <cx:pt idx="990">13.115</cx:pt>
          <cx:pt idx="991">9.0239999999999991</cx:pt>
          <cx:pt idx="992">10.936999999999999</cx:pt>
          <cx:pt idx="993">13.827999999999999</cx:pt>
          <cx:pt idx="994">8.7319999999999993</cx:pt>
          <cx:pt idx="995">7.6349999999999998</cx:pt>
          <cx:pt idx="996">9.5389999999999997</cx:pt>
          <cx:pt idx="997">4.4400000000000004</cx:pt>
          <cx:pt idx="998">12.339</cx:pt>
          <cx:pt idx="999">5.2450000000000001</cx:pt>
          <cx:pt idx="1000">8.1470000000000002</cx:pt>
          <cx:pt idx="1001">8.0489999999999995</cx:pt>
          <cx:pt idx="1002">12.951000000000001</cx:pt>
          <cx:pt idx="1003">13.853</cx:pt>
          <cx:pt idx="1004">13.757999999999999</cx:pt>
          <cx:pt idx="1005">13.664</cx:pt>
          <cx:pt idx="1006">11.565</cx:pt>
          <cx:pt idx="1007">12.462999999999999</cx:pt>
          <cx:pt idx="1008">5.3680000000000003</cx:pt>
          <cx:pt idx="1009">13.263999999999999</cx:pt>
          <cx:pt idx="1010">8.1750000000000007</cx:pt>
          <cx:pt idx="1011">8.0800000000000001</cx:pt>
          <cx:pt idx="1012">6.9880000000000004</cx:pt>
          <cx:pt idx="1013">12.891999999999999</cx:pt>
          <cx:pt idx="1014">5.798</cx:pt>
          <cx:pt idx="1015">7.7039999999999997</cx:pt>
          <cx:pt idx="1016">11.617000000000001</cx:pt>
          <cx:pt idx="1017">6.5300000000000002</cx:pt>
          <cx:pt idx="1018">7.4370000000000003</cx:pt>
          <cx:pt idx="1019">12.349</cx:pt>
          <cx:pt idx="1020">9.2539999999999996</cx:pt>
          <cx:pt idx="1021">7.165</cx:pt>
          <cx:pt idx="1022">13.066000000000001</cx:pt>
          <cx:pt idx="1023">13.965999999999999</cx:pt>
          <cx:pt idx="1024">13.866</cx:pt>
          <cx:pt idx="1025">5.7590000000000003</cx:pt>
          <cx:pt idx="1026">5.6639999999999997</cx:pt>
          <cx:pt idx="1027">5.5700000000000003</cx:pt>
          <cx:pt idx="1028">7.4729999999999999</cx:pt>
          <cx:pt idx="1029">12.381</cx:pt>
          <cx:pt idx="1030">10.288</cx:pt>
          <cx:pt idx="1031">11.192</cx:pt>
          <cx:pt idx="1032">4.101</cx:pt>
          <cx:pt idx="1033">4.0069999999999997</cx:pt>
          <cx:pt idx="1034">6.9009999999999998</cx:pt>
          <cx:pt idx="1035">10.805</cx:pt>
          <cx:pt idx="1036">10.710000000000001</cx:pt>
          <cx:pt idx="1037">14.629</cx:pt>
          <cx:pt idx="1038">12.532</cx:pt>
          <cx:pt idx="1039">14.438000000000001</cx:pt>
          <cx:pt idx="1040">11.343</cx:pt>
          <cx:pt idx="1041">4.2469999999999999</cx:pt>
          <cx:pt idx="1042">7.1529999999999996</cx:pt>
          <cx:pt idx="1043">6.0609999999999999</cx:pt>
          <cx:pt idx="1044">9.9649999999999999</cx:pt>
          <cx:pt idx="1045">6.8659999999999997</cx:pt>
          <cx:pt idx="1046">12.77</cx:pt>
          <cx:pt idx="1047">9.673</cx:pt>
          <cx:pt idx="1048">7.5750000000000002</cx:pt>
          <cx:pt idx="1049">5.4820000000000002</cx:pt>
          <cx:pt idx="1050">12.388</cx:pt>
          <cx:pt idx="1051">8.2899999999999991</cx:pt>
          <cx:pt idx="1052">11.199999999999999</cx:pt>
          <cx:pt idx="1053">14.102</cx:pt>
          <cx:pt idx="1054">13.007999999999999</cx:pt>
          <cx:pt idx="1055">4.9080000000000004</cx:pt>
          <cx:pt idx="1056">11.818</cx:pt>
          <cx:pt idx="1057">4.7229999999999999</cx:pt>
          <cx:pt idx="1058">12.625999999999999</cx:pt>
          <cx:pt idx="1059">14.526</cx:pt>
          <cx:pt idx="1060">8.4179999999999993</cx:pt>
          <cx:pt idx="1061">7.3179999999999996</cx:pt>
          <cx:pt idx="1062">11.221</cx:pt>
          <cx:pt idx="1063">4.1210000000000004</cx:pt>
          <cx:pt idx="1064">11.021000000000001</cx:pt>
          <cx:pt idx="1065">6.9409999999999998</cx:pt>
          <cx:pt idx="1066">10.840999999999999</cx:pt>
          <cx:pt idx="1067">13.743</cx:pt>
          <cx:pt idx="1068">12.653</cx:pt>
          <cx:pt idx="1069">12.557</cx:pt>
          <cx:pt idx="1070">14.468999999999999</cx:pt>
          <cx:pt idx="1071">11.369999999999999</cx:pt>
          <cx:pt idx="1072">9.2829999999999995</cx:pt>
          <cx:pt idx="1073">5.2130000000000001</cx:pt>
          <cx:pt idx="1074">13.131</cx:pt>
          <cx:pt idx="1075">11.036</cx:pt>
          <cx:pt idx="1076">12.945</cx:pt>
          <cx:pt idx="1077">7.8529999999999998</cx:pt>
          <cx:pt idx="1078">8.7579999999999991</cx:pt>
          <cx:pt idx="1079">7.6609999999999996</cx:pt>
          <cx:pt idx="1080">7.5670000000000002</cx:pt>
          <cx:pt idx="1081">5.4749999999999996</cx:pt>
          <cx:pt idx="1082">10.382999999999999</cx:pt>
          <cx:pt idx="1083">11.279</cx:pt>
          <cx:pt idx="1084">4.1849999999999996</cx:pt>
          <cx:pt idx="1085">12.090999999999999</cx:pt>
          <cx:pt idx="1086">3.9980000000000002</cx:pt>
          <cx:pt idx="1087">4.8940000000000001</cx:pt>
          <cx:pt idx="1088">13.805</cx:pt>
          <cx:pt idx="1089">5.7110000000000003</cx:pt>
          <cx:pt idx="1090">10.619</cx:pt>
          <cx:pt idx="1091">8.5239999999999991</cx:pt>
          <cx:pt idx="1092">14.435</cx:pt>
          <cx:pt idx="1093">13.343</cx:pt>
          <cx:pt idx="1094">4.2480000000000002</cx:pt>
          <cx:pt idx="1095">12.159000000000001</cx:pt>
          <cx:pt idx="1096">11.061999999999999</cx:pt>
          <cx:pt idx="1097">9.9700000000000006</cx:pt>
          <cx:pt idx="1098">13.868</cx:pt>
          <cx:pt idx="1099">5.7759999999999998</cx:pt>
          <cx:pt idx="1100">12.686</cx:pt>
          <cx:pt idx="1101">5.5960000000000001</cx:pt>
          <cx:pt idx="1102">10.502000000000001</cx:pt>
          <cx:pt idx="1103">5.4089999999999998</cx:pt>
          <cx:pt idx="1104">8.3160000000000007</cx:pt>
          <cx:pt idx="1105">4.2240000000000002</cx:pt>
          <cx:pt idx="1106">10.135</cx:pt>
          <cx:pt idx="1107">4.0419999999999998</cx:pt>
          <cx:pt idx="1108">8.9510000000000005</cx:pt>
          <cx:pt idx="1109">10.851000000000001</cx:pt>
          <cx:pt idx="1110">9.7520000000000007</cx:pt>
          <cx:pt idx="1111">7.657</cx:pt>
          <cx:pt idx="1112">10.561</cx:pt>
          <cx:pt idx="1113">9.4760000000000009</cx:pt>
          <cx:pt idx="1114">10.385999999999999</cx:pt>
          <cx:pt idx="1115">9.2959999999999994</cx:pt>
          <cx:pt idx="1116">9.2129999999999992</cx:pt>
          <cx:pt idx="1117">8.1219999999999999</cx:pt>
          <cx:pt idx="1118">12.038</cx:pt>
          <cx:pt idx="1119">10.951000000000001</cx:pt>
          <cx:pt idx="1120">6.8620000000000001</cx:pt>
          <cx:pt idx="1121">10.779999999999999</cx:pt>
          <cx:pt idx="1122">5.6799999999999997</cx:pt>
          <cx:pt idx="1123">4.6139999999999999</cx:pt>
          <cx:pt idx="1124">14.518000000000001</cx:pt>
          <cx:pt idx="1125">10.439</cx:pt>
          <cx:pt idx="1126">9.3460000000000001</cx:pt>
          <cx:pt idx="1127">7.2560000000000002</cx:pt>
          <cx:pt idx="1128">13.172000000000001</cx:pt>
          <cx:pt idx="1129">4.0800000000000001</cx:pt>
          <cx:pt idx="1130">4.9859999999999998</cx:pt>
          <cx:pt idx="1131">6.899</cx:pt>
          <cx:pt idx="1132">12.807</cx:pt>
          <cx:pt idx="1133">7.7130000000000001</cx:pt>
          <cx:pt idx="1134">8.5519999999999996</cx:pt>
          <cx:pt idx="1135">7.3970000000000002</cx:pt>
          <cx:pt idx="1136">8.2390000000000008</cx:pt>
          <cx:pt idx="1137">6.0880000000000001</cx:pt>
          <cx:pt idx="1138">13.941000000000001</cx:pt>
          <cx:pt idx="1139">13.795999999999999</cx:pt>
          <cx:pt idx="1140">8.657</cx:pt>
          <cx:pt idx="1141">6.5179999999999998</cx:pt>
          <cx:pt idx="1142">8.3889999999999993</cx:pt>
          <cx:pt idx="1143">9.2680000000000007</cx:pt>
          <cx:pt idx="1144">13.087999999999999</cx:pt>
          <cx:pt idx="1145">10.907</cx:pt>
          <cx:pt idx="1146">5.7359999999999998</cx:pt>
          <cx:pt idx="1147">8.5500000000000007</cx:pt>
          <cx:pt idx="1148">9.3780000000000001</cx:pt>
          <cx:pt idx="1149">14.196999999999999</cx:pt>
          <cx:pt idx="1150">4.0199999999999996</cx:pt>
          <cx:pt idx="1151">12.837</cx:pt>
          <cx:pt idx="1152">5.6609999999999996</cx:pt>
          <cx:pt idx="1153">10.477</cx:pt>
          <cx:pt idx="1154">12.291</cx:pt>
          <cx:pt idx="1155">4.1139999999999999</cx:pt>
          <cx:pt idx="1156">6.9470000000000001</cx:pt>
          <cx:pt idx="1157">11.760999999999999</cx:pt>
          <cx:pt idx="1158">9.5830000000000002</cx:pt>
          <cx:pt idx="1159">12.420999999999999</cx:pt>
          <cx:pt idx="1160">9.2319999999999993</cx:pt>
          <cx:pt idx="1161">4.0529999999999999</cx:pt>
          <cx:pt idx="1162">9.8719999999999999</cx:pt>
          <cx:pt idx="1163">10.702999999999999</cx:pt>
          <cx:pt idx="1164">6.5229999999999997</cx:pt>
          <cx:pt idx="1165">9.3469999999999995</cx:pt>
          <cx:pt idx="1166">11.167</cx:pt>
          <cx:pt idx="1167">12.987</cx:pt>
          <cx:pt idx="1168">7.8029999999999999</cx:pt>
          <cx:pt idx="1169">14.619999999999999</cx:pt>
          <cx:pt idx="1170">10.44</cx:pt>
          <cx:pt idx="1171">14.254</cx:pt>
          <cx:pt idx="1172">12.073</cx:pt>
          <cx:pt idx="1173">4.8899999999999997</cx:pt>
          <cx:pt idx="1174">9.7140000000000004</cx:pt>
          <cx:pt idx="1175">5.532</cx:pt>
          <cx:pt idx="1176">6.3490000000000002</cx:pt>
          <cx:pt idx="1177">6.1669999999999998</cx:pt>
          <cx:pt idx="1178">7.9710000000000001</cx:pt>
          <cx:pt idx="1179">12.785</cx:pt>
          <cx:pt idx="1180">11.6</cx:pt>
          <cx:pt idx="1181">4.444</cx:pt>
          <cx:pt idx="1182">14.273999999999999</cx:pt>
          <cx:pt idx="1183">6.109</cx:pt>
          <cx:pt idx="1184">8.9499999999999993</cx:pt>
          <cx:pt idx="1185">10.797000000000001</cx:pt>
          <cx:pt idx="1186">6.6420000000000003</cx:pt>
          <cx:pt idx="1187">5.4900000000000002</cx:pt>
          <cx:pt idx="1188">6.3360000000000003</cx:pt>
          <cx:pt idx="1189">9.1709999999999994</cx:pt>
          <cx:pt idx="1190">14.031000000000001</cx:pt>
          <cx:pt idx="1191">3.8919999999999999</cx:pt>
          <cx:pt idx="1192">6.7549999999999999</cx:pt>
          <cx:pt idx="1193">12.625</cx:pt>
          <cx:pt idx="1194">11.5</cx:pt>
          <cx:pt idx="1195">8.3480000000000008</cx:pt>
          <cx:pt idx="1196">5.2089999999999996</cx:pt>
          <cx:pt idx="1197">11.069000000000001</cx:pt>
          <cx:pt idx="1198">5.9359999999999999</cx:pt>
          <cx:pt idx="1199">12.792999999999999</cx:pt>
          <cx:pt idx="1200">12.666</cx:pt>
          <cx:pt idx="1201">10.500999999999999</cx:pt>
          <cx:pt idx="1202">5.3310000000000004</cx:pt>
          <cx:pt idx="1203">13.167999999999999</cx:pt>
          <cx:pt idx="1204">8.0020000000000007</cx:pt>
          <cx:pt idx="1205">12.851000000000001</cx:pt>
          <cx:pt idx="1206">4.6980000000000004</cx:pt>
          <cx:pt idx="1207">9.5519999999999996</cx:pt>
          <cx:pt idx="1208">5.4269999999999996</cx:pt>
          <cx:pt idx="1209">11.023999999999999</cx:pt>
          <cx:pt idx="1210">5.9100000000000001</cx:pt>
          <cx:pt idx="1211">6.7930000000000001</cx:pt>
          <cx:pt idx="1212">5.6799999999999997</cx:pt>
          <cx:pt idx="1213">13.555</cx:pt>
          <cx:pt idx="1214">11.428000000000001</cx:pt>
          <cx:pt idx="1215">4.3220000000000001</cx:pt>
          <cx:pt idx="1216">11.202999999999999</cx:pt>
          <cx:pt idx="1217">7.0830000000000002</cx:pt>
          <cx:pt idx="1218">4.9619999999999997</cx:pt>
          <cx:pt idx="1219">10.843</cx:pt>
          <cx:pt idx="1220">13.720000000000001</cx:pt>
          <cx:pt idx="1221">6.609</cx:pt>
          <cx:pt idx="1222">10.49</cx:pt>
          <cx:pt idx="1223">4.3760000000000003</cx:pt>
          <cx:pt idx="1224">11.254</cx:pt>
          <cx:pt idx="1225">6.1479999999999997</cx:pt>
          <cx:pt idx="1226">5.0430000000000001</cx:pt>
          <cx:pt idx="1227">6.9290000000000003</cx:pt>
          <cx:pt idx="1228">9.8149999999999995</cx:pt>
          <cx:pt idx="1229">5.694</cx:pt>
          <cx:pt idx="1230">9.5839999999999996</cx:pt>
          <cx:pt idx="1231">9.4550000000000001</cx:pt>
          <cx:pt idx="1232">12.342000000000001</cx:pt>
          <cx:pt idx="1233">6.2290000000000001</cx:pt>
          <cx:pt idx="1234">5.1100000000000003</cx:pt>
          <cx:pt idx="1235">10.994999999999999</cx:pt>
          <cx:pt idx="1236">3.8679999999999999</cx:pt>
          <cx:pt idx="1237">11.744999999999999</cx:pt>
          <cx:pt idx="1238">6.6050000000000004</cx:pt>
          <cx:pt idx="1239">9.484</cx:pt>
          <cx:pt idx="1240">11.374000000000001</cx:pt>
          <cx:pt idx="1241">10.019</cx:pt>
          <cx:pt idx="1242">13.919</cx:pt>
          <cx:pt idx="1243">12.801</cx:pt>
          <cx:pt idx="1244">13.708</cx:pt>
          <cx:pt idx="1245">5.5979999999999999</cx:pt>
          <cx:pt idx="1246">11.49</cx:pt>
          <cx:pt idx="1247">4.375</cx:pt>
          <cx:pt idx="1248">13.265000000000001</cx:pt>
          <cx:pt idx="1249">11.151</cx:pt>
          <cx:pt idx="1250">7.0359999999999996</cx:pt>
          <cx:pt idx="1251">13.922000000000001</cx:pt>
          <cx:pt idx="1252">14.81</cx:pt>
          <cx:pt idx="1253">7.6849999999999996</cx:pt>
          <cx:pt idx="1254">4.5679999999999996</cx:pt>
          <cx:pt idx="1255">9.4589999999999996</cx:pt>
          <cx:pt idx="1256">14.345000000000001</cx:pt>
          <cx:pt idx="1257">6.2380000000000004</cx:pt>
          <cx:pt idx="1258">5.1280000000000001</cx:pt>
          <cx:pt idx="1259">8.0180000000000007</cx:pt>
          <cx:pt idx="1260">9.8979999999999997</cx:pt>
          <cx:pt idx="1261">5.7830000000000004</cx:pt>
          <cx:pt idx="1262">14.667999999999999</cx:pt>
          <cx:pt idx="1263">7.5369999999999999</cx:pt>
          <cx:pt idx="1264">6.4240000000000004</cx:pt>
          <cx:pt idx="1265">12.315</cx:pt>
          <cx:pt idx="1266">6.2089999999999996</cx:pt>
          <cx:pt idx="1267">13.093</cx:pt>
          <cx:pt idx="1268">4.9850000000000003</cx:pt>
          <cx:pt idx="1269">13.872999999999999</cx:pt>
          <cx:pt idx="1270">12.760999999999999</cx:pt>
          <cx:pt idx="1271">9.6489999999999991</cx:pt>
          <cx:pt idx="1272">13.52</cx:pt>
          <cx:pt idx="1273">4.4169999999999998</cx:pt>
          <cx:pt idx="1274">6.2919999999999998</cx:pt>
          <cx:pt idx="1275">9.1799999999999997</cx:pt>
          <cx:pt idx="1276">8.0609999999999999</cx:pt>
          <cx:pt idx="1277">8.9440000000000008</cx:pt>
          <cx:pt idx="1278">14.833</cx:pt>
          <cx:pt idx="1279">14.718999999999999</cx:pt>
          <cx:pt idx="1280">14.598000000000001</cx:pt>
          <cx:pt idx="1281">10.48</cx:pt>
          <cx:pt idx="1282">7.3600000000000003</cx:pt>
          <cx:pt idx="1283">5.2480000000000002</cx:pt>
          <cx:pt idx="1284">6.1399999999999997</cx:pt>
          <cx:pt idx="1285">11.029999999999999</cx:pt>
          <cx:pt idx="1286">4.9210000000000003</cx:pt>
          <cx:pt idx="1287">13.805999999999999</cx:pt>
          <cx:pt idx="1288">9.6940000000000008</cx:pt>
          <cx:pt idx="1289">9.5850000000000009</cx:pt>
          <cx:pt idx="1290">14.468</cx:pt>
          <cx:pt idx="1291">8.3499999999999996</cx:pt>
          <cx:pt idx="1292">12.241</cx:pt>
          <cx:pt idx="1293">10.122999999999999</cx:pt>
          <cx:pt idx="1294">8.0050000000000008</cx:pt>
          <cx:pt idx="1295">5.8920000000000003</cx:pt>
          <cx:pt idx="1296">8.7829999999999995</cx:pt>
          <cx:pt idx="1297">7.6699999999999999</cx:pt>
          <cx:pt idx="1298">5.5599999999999996</cx:pt>
          <cx:pt idx="1299">4.4480000000000004</cx:pt>
          <cx:pt idx="1300">11.34</cx:pt>
          <cx:pt idx="1301">7.2290000000000001</cx:pt>
          <cx:pt idx="1302">10.151999999999999</cx:pt>
          <cx:pt idx="1303">14.025</cx:pt>
          <cx:pt idx="1304">3.9249999999999998</cx:pt>
          <cx:pt idx="1305">5.7619999999999996</cx:pt>
          <cx:pt idx="1306">12.654</cx:pt>
          <cx:pt idx="1307">12.550000000000001</cx:pt>
          <cx:pt idx="1308">14.448</cx:pt>
          <cx:pt idx="1309">13.337999999999999</cx:pt>
          <cx:pt idx="1310">13.244</cx:pt>
          <cx:pt idx="1311">12.134</cx:pt>
          <cx:pt idx="1312">12.023</cx:pt>
          <cx:pt idx="1313">12.907</cx:pt>
          <cx:pt idx="1314">5.8010000000000002</cx:pt>
          <cx:pt idx="1315">10.65</cx:pt>
          <cx:pt idx="1316">4.5460000000000003</cx:pt>
          <cx:pt idx="1317">4.4480000000000004</cx:pt>
          <cx:pt idx="1318">9.3439999999999994</cx:pt>
          <cx:pt idx="1319">5.2599999999999998</cx:pt>
          <cx:pt idx="1320">10.148999999999999</cx:pt>
          <cx:pt idx="1321">5.0430000000000001</cx:pt>
          <cx:pt idx="1322">11.944000000000001</cx:pt>
          <cx:pt idx="1323">5.8319999999999999</cx:pt>
          <cx:pt idx="1324">14.733000000000001</cx:pt>
          <cx:pt idx="1325">7.6189999999999998</cx:pt>
          <cx:pt idx="1326">13.528</cx:pt>
          <cx:pt idx="1327">12.417</cx:pt>
          <cx:pt idx="1328">6.3140000000000001</cx:pt>
          <cx:pt idx="1329">11.217000000000001</cx:pt>
          <cx:pt idx="1330">9.1110000000000007</cx:pt>
          <cx:pt idx="1331">4.0119999999999996</cx:pt>
          <cx:pt idx="1332">10.907</cx:pt>
          <cx:pt idx="1333">12.804</cx:pt>
          <cx:pt idx="1334">6.6980000000000004</cx:pt>
          <cx:pt idx="1335">12.592000000000001</cx:pt>
          <cx:pt idx="1336">7.4960000000000004</cx:pt>
          <cx:pt idx="1337">6.3890000000000002</cx:pt>
          <cx:pt idx="1338">14.289</cx:pt>
          <cx:pt idx="1339">4.1799999999999997</cx:pt>
          <cx:pt idx="1340">8.0739999999999998</cx:pt>
          <cx:pt idx="1341">13.959</cx:pt>
          <cx:pt idx="1342">3.8599999999999999</cx:pt>
          <cx:pt idx="1343">7.7590000000000003</cx:pt>
          <cx:pt idx="1344">4.6699999999999999</cx:pt>
          <cx:pt idx="1345">7.5650000000000004</cx:pt>
          <cx:pt idx="1346">11.462999999999999</cx:pt>
          <cx:pt idx="1347">14.363</cx:pt>
          <cx:pt idx="1348">5.2670000000000003</cx:pt>
          <cx:pt idx="1349">9.1649999999999991</cx:pt>
          <cx:pt idx="1350">10.055</cx:pt>
          <cx:pt idx="1351">6.9509999999999996</cx:pt>
          <cx:pt idx="1352">4.8479999999999999</cx:pt>
          <cx:pt idx="1353">10.742000000000001</cx:pt>
          <cx:pt idx="1354">9.6519999999999992</cx:pt>
          <cx:pt idx="1355">12.545999999999999</cx:pt>
          <cx:pt idx="1356">6.4459999999999997</cx:pt>
          <cx:pt idx="1357">11.356</cx:pt>
          <cx:pt idx="1358">14.255000000000001</cx:pt>
          <cx:pt idx="1359">5.1550000000000002</cx:pt>
          <cx:pt idx="1360">12.053000000000001</cx:pt>
          <cx:pt idx="1361">12.960000000000001</cx:pt>
          <cx:pt idx="1362">8.8620000000000001</cx:pt>
          <cx:pt idx="1363">10.768000000000001</cx:pt>
          <cx:pt idx="1364">6.6580000000000004</cx:pt>
          <cx:pt idx="1365">14.563000000000001</cx:pt>
          <cx:pt idx="1366">9.468</cx:pt>
          <cx:pt idx="1367">4.367</cx:pt>
          <cx:pt idx="1368">8.2720000000000002</cx:pt>
          <cx:pt idx="1369">9.1690000000000005</cx:pt>
          <cx:pt idx="1370">7.0780000000000003</cx:pt>
          <cx:pt idx="1371">12.98</cx:pt>
          <cx:pt idx="1372">12.867000000000001</cx:pt>
          <cx:pt idx="1373">12.756</cx:pt>
          <cx:pt idx="1374">11.632</cx:pt>
          <cx:pt idx="1375">10.522</cx:pt>
          <cx:pt idx="1376">9.4109999999999996</cx:pt>
          <cx:pt idx="1377">6.2990000000000004</cx:pt>
          <cx:pt idx="1378">6.1920000000000002</cx:pt>
          <cx:pt idx="1379">14.090999999999999</cx:pt>
          <cx:pt idx="1380">4.9870000000000001</cx:pt>
          <cx:pt idx="1381">6.8959999999999999</cx:pt>
          <cx:pt idx="1382">5.7969999999999997</cx:pt>
          <cx:pt idx="1383">9.6959999999999997</cx:pt>
          <cx:pt idx="1384">14.6</cx:pt>
          <cx:pt idx="1385">5.5069999999999997</cx:pt>
          <cx:pt idx="1386">4.4119999999999999</cx:pt>
          <cx:pt idx="1387">12.300000000000001</cx:pt>
          <cx:pt idx="1388">14.193</cx:pt>
          <cx:pt idx="1389">7.0960000000000001</cx:pt>
          <cx:pt idx="1390">8.9930000000000003</cx:pt>
          <cx:pt idx="1391">6.8869999999999996</cx:pt>
          <cx:pt idx="1392">12.789999999999999</cx:pt>
          <cx:pt idx="1393">10.698</cx:pt>
          <cx:pt idx="1394">6.6070000000000002</cx:pt>
          <cx:pt idx="1395">9.5030000000000001</cx:pt>
          <cx:pt idx="1396">7.3959999999999999</cx:pt>
          <cx:pt idx="1397">6.2930000000000001</cx:pt>
          <cx:pt idx="1398">11.198</cx:pt>
          <cx:pt idx="1399">7.1070000000000002</cx:pt>
          <cx:pt idx="1400">10.004</cx:pt>
          <cx:pt idx="1401">13.909000000000001</cx:pt>
          <cx:pt idx="1402">5.7999999999999998</cx:pt>
          <cx:pt idx="1403">8.6950000000000003</cx:pt>
          <cx:pt idx="1404">11.595000000000001</cx:pt>
          <cx:pt idx="1405">7.4950000000000001</cx:pt>
          <cx:pt idx="1406">6.3949999999999996</cx:pt>
          <cx:pt idx="1407">14.292999999999999</cx:pt>
          <cx:pt idx="1408">7.1920000000000002</cx:pt>
          <cx:pt idx="1409">11.093999999999999</cx:pt>
          <cx:pt idx="1410">10.991</cx:pt>
          <cx:pt idx="1411">5.8849999999999998</cx:pt>
          <cx:pt idx="1412">11.771000000000001</cx:pt>
          <cx:pt idx="1413">14.667999999999999</cx:pt>
          <cx:pt idx="1414">7.5720000000000001</cx:pt>
          <cx:pt idx="1415">13.475</cx:pt>
          <cx:pt idx="1416">11.372999999999999</cx:pt>
          <cx:pt idx="1417">4.2629999999999999</cx:pt>
          <cx:pt idx="1418">7.1580000000000004</cx:pt>
          <cx:pt idx="1419">14.065</cx:pt>
          <cx:pt idx="1420">4.9699999999999998</cx:pt>
          <cx:pt idx="1421">11.872999999999999</cx:pt>
          <cx:pt idx="1422">8.7680000000000007</cx:pt>
          <cx:pt idx="1423">7.6639999999999997</cx:pt>
          <cx:pt idx="1424">12.565</cx:pt>
          <cx:pt idx="1425">11.472</cx:pt>
          <cx:pt idx="1426">9.3710000000000004</cx:pt>
          <cx:pt idx="1427">8.2720000000000002</cx:pt>
          <cx:pt idx="1428">14.172000000000001</cx:pt>
          <cx:pt idx="1429">7.0700000000000003</cx:pt>
          <cx:pt idx="1430">6.9749999999999996</cx:pt>
          <cx:pt idx="1431">12.867000000000001</cx:pt>
          <cx:pt idx="1432">6.7670000000000003</cx:pt>
          <cx:pt idx="1433">7.6790000000000003</cx:pt>
          <cx:pt idx="1434">13.577999999999999</cx:pt>
          <cx:pt idx="1435">9.4670000000000005</cx:pt>
          <cx:pt idx="1436">12.366</cx:pt>
          <cx:pt idx="1437">8.2739999999999991</cx:pt>
          <cx:pt idx="1438">10.178000000000001</cx:pt>
          <cx:pt idx="1439">9.0790000000000006</cx:pt>
          <cx:pt idx="1440">6.9809999999999999</cx:pt>
          <cx:pt idx="1441">12.880000000000001</cx:pt>
          <cx:pt idx="1442">4.7839999999999998</cx:pt>
          <cx:pt idx="1443">6.6920000000000002</cx:pt>
          <cx:pt idx="1444">11.601000000000001</cx:pt>
          <cx:pt idx="1445">7.4820000000000002</cx:pt>
          <cx:pt idx="1446">11.381</cx:pt>
          <cx:pt idx="1447">6.2800000000000002</cx:pt>
          <cx:pt idx="1448">10.185</cx:pt>
          <cx:pt idx="1449">6.0860000000000003</cx:pt>
          <cx:pt idx="1450">13.973000000000001</cx:pt>
          <cx:pt idx="1451">5.867</cx:pt>
          <cx:pt idx="1452">5.766</cx:pt>
          <cx:pt idx="1453">5.6740000000000004</cx:pt>
          <cx:pt idx="1454">13.569000000000001</cx:pt>
          <cx:pt idx="1455">10.470000000000001</cx:pt>
          <cx:pt idx="1456">10.372</cx:pt>
          <cx:pt idx="1457">8.2870000000000008</cx:pt>
          <cx:pt idx="1458">8.1980000000000004</cx:pt>
          <cx:pt idx="1459">7.0880000000000001</cx:pt>
          <cx:pt idx="1460">10.997999999999999</cx:pt>
          <cx:pt idx="1461">6.9050000000000002</cx:pt>
          <cx:pt idx="1462">13.798999999999999</cx:pt>
          <cx:pt idx="1463">7.702</cx:pt>
          <cx:pt idx="1464">7.6040000000000001</cx:pt>
          <cx:pt idx="1465">5.5010000000000003</cx:pt>
          <cx:pt idx="1466">8.4000000000000004</cx:pt>
          <cx:pt idx="1467">12.289999999999999</cx:pt>
          <cx:pt idx="1468">13.188000000000001</cx:pt>
          <cx:pt idx="1469">10.083</cx:pt>
          <cx:pt idx="1470">6.9900000000000002</cx:pt>
          <cx:pt idx="1471">6.8949999999999996</cx:pt>
          <cx:pt idx="1472">13.795999999999999</cx:pt>
          <cx:pt idx="1473">6.6959999999999997</cx:pt>
          <cx:pt idx="1474">8.5990000000000002</cx:pt>
          <cx:pt idx="1475">5.492</cx:pt>
          <cx:pt idx="1476">11.398999999999999</cx:pt>
          <cx:pt idx="1477">11.308</cx:pt>
          <cx:pt idx="1478">10.215</cx:pt>
          <cx:pt idx="1479">4.1139999999999999</cx:pt>
          <cx:pt idx="1480">9.0250000000000004</cx:pt>
          <cx:pt idx="1481">13.92</cx:pt>
          <cx:pt idx="1482">8.8140000000000001</cx:pt>
          <cx:pt idx="1483">6.7220000000000004</cx:pt>
          <cx:pt idx="1484">8.6120000000000001</cx:pt>
          <cx:pt idx="1485">7.516</cx:pt>
          <cx:pt idx="1486">9.4209999999999994</cx:pt>
          <cx:pt idx="1487">12.329000000000001</cx:pt>
          <cx:pt idx="1488">8.2279999999999998</cx:pt>
          <cx:pt idx="1489">8.1359999999999992</cx:pt>
          <cx:pt idx="1490">14.034000000000001</cx:pt>
          <cx:pt idx="1491">4.9329999999999998</cx:pt>
          <cx:pt idx="1492">11.837</cx:pt>
          <cx:pt idx="1493">13.736000000000001</cx:pt>
          <cx:pt idx="1494">11.644</cx:pt>
          <cx:pt idx="1495">7.5510000000000002</cx:pt>
          <cx:pt idx="1496">8.4559999999999995</cx:pt>
          <cx:pt idx="1497">8.3610000000000007</cx:pt>
          <cx:pt idx="1498">7.2619999999999996</cx:pt>
          <cx:pt idx="1499">5.1550000000000002</cx:pt>
          <cx:pt idx="1500">10.055999999999999</cx:pt>
          <cx:pt idx="1501">6.9690000000000003</cx:pt>
          <cx:pt idx="1502">4.8789999999999996</cx:pt>
          <cx:pt idx="1503">8.7880000000000003</cx:pt>
          <cx:pt idx="1504">7.6840000000000002</cx:pt>
          <cx:pt idx="1505">4.5919999999999996</cx:pt>
          <cx:pt idx="1506">9.4949999999999992</cx:pt>
          <cx:pt idx="1507">10.367000000000001</cx:pt>
          <cx:pt idx="1508">10.266999999999999</cx:pt>
          <cx:pt idx="1509">5.1749999999999998</cx:pt>
          <cx:pt idx="1510">8.0679999999999996</cx:pt>
          <cx:pt idx="1511">6.976</cx:pt>
          <cx:pt idx="1512">13.885</cx:pt>
          <cx:pt idx="1513">5.7960000000000003</cx:pt>
          <cx:pt idx="1514">5.6859999999999999</cx:pt>
          <cx:pt idx="1515">9.5869999999999997</cx:pt>
          <cx:pt idx="1516">13.48</cx:pt>
          <cx:pt idx="1517">7.3810000000000002</cx:pt>
          <cx:pt idx="1518">12.284000000000001</cx:pt>
          <cx:pt idx="1519">5.1820000000000004</cx:pt>
          <cx:pt idx="1520">6.0869999999999997</cx:pt>
          <cx:pt idx="1521">10.992000000000001</cx:pt>
          <cx:pt idx="1522">13.901</cx:pt>
          <cx:pt idx="1523">4.7910000000000004</cx:pt>
          <cx:pt idx="1524">11.696</cx:pt>
          <cx:pt idx="1525">5.5990000000000002</cx:pt>
          <cx:pt idx="1526">12.505000000000001</cx:pt>
          <cx:pt idx="1527">11.414</cx:pt>
          <cx:pt idx="1528">10.315</cx:pt>
          <cx:pt idx="1529">6.218</cx:pt>
          <cx:pt idx="1530">14.128</cx:pt>
          <cx:pt idx="1531">9.0299999999999994</cx:pt>
          <cx:pt idx="1532">13.944000000000001</cx:pt>
          <cx:pt idx="1533">11.845000000000001</cx:pt>
          <cx:pt idx="1534">12.738</cx:pt>
          <cx:pt idx="1535">7.6479999999999997</cx:pt>
          <cx:pt idx="1536">5.5590000000000002</cx:pt>
          <cx:pt idx="1537">6.4649999999999999</cx:pt>
          <cx:pt idx="1538">7.3659999999999997</cx:pt>
          <cx:pt idx="1539">13.276</cx:pt>
          <cx:pt idx="1540">9.1780000000000008</cx:pt>
          <cx:pt idx="1541">4.0839999999999996</cx:pt>
          <cx:pt idx="1542">13.992000000000001</cx:pt>
          <cx:pt idx="1543">7.9009999999999998</cx:pt>
          <cx:pt idx="1544">6.7990000000000004</cx:pt>
          <cx:pt idx="1545">14.693</cx:pt>
          <cx:pt idx="1546">13.598000000000001</cx:pt>
          <cx:pt idx="1547">9.5079999999999991</cx:pt>
          <cx:pt idx="1548">12.41</cx:pt>
          <cx:pt idx="1549">11.32</cx:pt>
          <cx:pt idx="1550">6.2270000000000003</cx:pt>
          <cx:pt idx="1551">14.138999999999999</cx:pt>
          <cx:pt idx="1552">6.04</cx:pt>
          <cx:pt idx="1553">13.949999999999999</cx:pt>
          <cx:pt idx="1554">6.8419999999999996</cx:pt>
          <cx:pt idx="1555">13.737</cx:pt>
          <cx:pt idx="1556">7.6440000000000001</cx:pt>
          <cx:pt idx="1557">13.552</cx:pt>
          <cx:pt idx="1558">9.4610000000000003</cx:pt>
          <cx:pt idx="1559">12.35</cx:pt>
          <cx:pt idx="1560">4.25</cx:pt>
          <cx:pt idx="1561">13.157</cx:pt>
          <cx:pt idx="1562">6.0629999999999997</cx:pt>
          <cx:pt idx="1563">3.9809999999999999</cx:pt>
          <cx:pt idx="1564">3.8839999999999999</cx:pt>
          <cx:pt idx="1565">14.789999999999999</cx:pt>
          <cx:pt idx="1566">12.695</cx:pt>
          <cx:pt idx="1567">14.6</cx:pt>
          <cx:pt idx="1568">10.51</cx:pt>
          <cx:pt idx="1569">7.4180000000000001</cx:pt>
          <cx:pt idx="1570">9.3079999999999998</cx:pt>
          <cx:pt idx="1571">5.242</cx:pt>
          <cx:pt idx="1572">7.1539999999999999</cx:pt>
          <cx:pt idx="1573">6.0519999999999996</cx:pt>
          <cx:pt idx="1574">4.9500000000000002</cx:pt>
          <cx:pt idx="1575">11.85</cx:pt>
          <cx:pt idx="1576">4.7539999999999996</cx:pt>
          <cx:pt idx="1577">7.6669999999999998</cx:pt>
          <cx:pt idx="1578">14.569000000000001</cx:pt>
          <cx:pt idx="1579">12.483000000000001</cx:pt>
          <cx:pt idx="1580">8.3840000000000003</cx:pt>
          <cx:pt idx="1581">11.285</cx:pt>
          <cx:pt idx="1582">6.1929999999999996</cx:pt>
          <cx:pt idx="1583">6.0899999999999999</cx:pt>
          <cx:pt idx="1584">5.9960000000000004</cx:pt>
          <cx:pt idx="1585">6.8959999999999999</cx:pt>
          <cx:pt idx="1586">5.8049999999999997</cx:pt>
          <cx:pt idx="1587">5.7119999999999997</cx:pt>
          <cx:pt idx="1588">14.617000000000001</cx:pt>
          <cx:pt idx="1589">8.5150000000000006</cx:pt>
          <cx:pt idx="1590">10.426</cx:pt>
          <cx:pt idx="1591">11.323</cx:pt>
          <cx:pt idx="1592">8.2189999999999994</cx:pt>
          <cx:pt idx="1593">7.1289999999999996</cx:pt>
          <cx:pt idx="1594">12.009</cx:pt>
          <cx:pt idx="1595">8.9120000000000008</cx:pt>
          <cx:pt idx="1596">14.817</cx:pt>
          <cx:pt idx="1597">12.715999999999999</cx:pt>
          <cx:pt idx="1598">12.619999999999999</cx:pt>
          <cx:pt idx="1599">8.5280000000000005</cx:pt>
          <cx:pt idx="1600">8.4390000000000001</cx:pt>
          <cx:pt idx="1601">7.3330000000000002</cx:pt>
          <cx:pt idx="1602">6.2409999999999997</cx:pt>
          <cx:pt idx="1603">14.137</cx:pt>
          <cx:pt idx="1604">10.048</cx:pt>
          <cx:pt idx="1605">10.958</cx:pt>
          <cx:pt idx="1606">9.8689999999999998</cx:pt>
          <cx:pt idx="1607">11.775</cx:pt>
          <cx:pt idx="1608">14.680999999999999</cx:pt>
          <cx:pt idx="1609">13.583</cx:pt>
          <cx:pt idx="1610">13.494</cx:pt>
          <cx:pt idx="1611">4.3979999999999997</cx:pt>
          <cx:pt idx="1612">4.3040000000000003</cx:pt>
          <cx:pt idx="1613">13.201000000000001</cx:pt>
          <cx:pt idx="1614">6.1070000000000002</cx:pt>
          <cx:pt idx="1615">6.0119999999999996</cx:pt>
          <cx:pt idx="1616">9.9199999999999999</cx:pt>
          <cx:pt idx="1617">9.8209999999999997</cx:pt>
          <cx:pt idx="1618">14.728</cx:pt>
          <cx:pt idx="1619">4.6360000000000001</cx:pt>
          <cx:pt idx="1620">11.537000000000001</cx:pt>
          <cx:pt idx="1621">5.4470000000000001</cx:pt>
          <cx:pt idx="1622">14.351000000000001</cx:pt>
          <cx:pt idx="1623">7.2599999999999998</cx:pt>
          <cx:pt idx="1624">12.170999999999999</cx:pt>
          <cx:pt idx="1625">7.0819999999999999</cx:pt>
          <cx:pt idx="1626">9.9809999999999999</cx:pt>
          <cx:pt idx="1627">6.8929999999999998</cx:pt>
          <cx:pt idx="1628">8.8019999999999996</cx:pt>
          <cx:pt idx="1629">4.7080000000000002</cx:pt>
          <cx:pt idx="1630">4.6150000000000002</cx:pt>
          <cx:pt idx="1631">12.523</cx:pt>
          <cx:pt idx="1632">4.4290000000000003</cx:pt>
          <cx:pt idx="1633">9.3300000000000001</cx:pt>
          <cx:pt idx="1634">13.226000000000001</cx:pt>
          <cx:pt idx="1635">7.1360000000000001</cx:pt>
          <cx:pt idx="1636">10.039999999999999</cx:pt>
          <cx:pt idx="1637">11.949</cx:pt>
          <cx:pt idx="1638">7.8570000000000002</cx:pt>
          <cx:pt idx="1639">4.7610000000000001</cx:pt>
          <cx:pt idx="1640">6.673</cx:pt>
          <cx:pt idx="1641">14.571999999999999</cx:pt>
          <cx:pt idx="1642">9.4770000000000003</cx:pt>
          <cx:pt idx="1643">12.382</cx:pt>
          <cx:pt idx="1644">11.292</cx:pt>
          <cx:pt idx="1645">11.193</cx:pt>
          <cx:pt idx="1646">7.0970000000000004</cx:pt>
          <cx:pt idx="1647">6.9969999999999999</cx:pt>
          <cx:pt idx="1648">5.9039999999999999</cx:pt>
          <cx:pt idx="1649">9.8130000000000006</cx:pt>
          <cx:pt idx="1650">12.728</cx:pt>
          <cx:pt idx="1651">4.6319999999999997</cx:pt>
          <cx:pt idx="1652">13.545999999999999</cx:pt>
          <cx:pt idx="1653">8.4559999999999995</cx:pt>
          <cx:pt idx="1654">12.343</cx:pt>
          <cx:pt idx="1655">13.244999999999999</cx:pt>
          <cx:pt idx="1656">11.148999999999999</cx:pt>
          <cx:pt idx="1657">5.0570000000000004</cx:pt>
          <cx:pt idx="1658">11.954000000000001</cx:pt>
          <cx:pt idx="1659">10.853</cx:pt>
          <cx:pt idx="1660">13.762</cx:pt>
          <cx:pt idx="1661">14.656000000000001</cx:pt>
          <cx:pt idx="1662">12.56</cx:pt>
          <cx:pt idx="1663">10.459</cx:pt>
          <cx:pt idx="1664">13.364000000000001</cx:pt>
          <cx:pt idx="1665">14.276999999999999</cx:pt>
          <cx:pt idx="1666">8.1809999999999992</cx:pt>
          <cx:pt idx="1667">10.093</cx:pt>
          <cx:pt idx="1668">13.99</cx:pt>
          <cx:pt idx="1669">11.890000000000001</cx:pt>
          <cx:pt idx="1670">13.779999999999999</cx:pt>
          <cx:pt idx="1671">11.678000000000001</cx:pt>
          <cx:pt idx="1672">6.367</cx:pt>
          <cx:pt idx="1673">9.3659999999999997</cx:pt>
          <cx:pt idx="1674">9.0939999999999994</cx:pt>
          <cx:pt idx="1675">11.093</cx:pt>
          <cx:pt idx="1676">3.5920000000000001</cx:pt>
          <cx:pt idx="1677">4.5659999999999998</cx:pt>
          <cx:pt idx="1678">8.5220000000000002</cx:pt>
          <cx:pt idx="1679">10.497</cx:pt>
          <cx:pt idx="1680">11.470000000000001</cx:pt>
          <cx:pt idx="1681">10.429</cx:pt>
          <cx:pt idx="1682">12.375</cx:pt>
          <cx:pt idx="1683">10.374000000000001</cx:pt>
          <cx:pt idx="1684">4.3490000000000002</cx:pt>
          <cx:pt idx="1685">9.3379999999999992</cx:pt>
          <cx:pt idx="1686">7.3079999999999998</cx:pt>
          <cx:pt idx="1687">11.298999999999999</cx:pt>
          <cx:pt idx="1688">11.227</cx:pt>
          <cx:pt idx="1689">7.1260000000000003</cx:pt>
          <cx:pt idx="1690">10.042</cx:pt>
          <cx:pt idx="1691">6.9400000000000004</cx:pt>
          <cx:pt idx="1692">9.8529999999999998</cx:pt>
          <cx:pt idx="1693">6.7619999999999996</cx:pt>
          <cx:pt idx="1694">8.6769999999999996</cx:pt>
          <cx:pt idx="1695">7.5800000000000001</cx:pt>
          <cx:pt idx="1696">11.48</cx:pt>
          <cx:pt idx="1697">10.393000000000001</cx:pt>
          <cx:pt idx="1698">13.304</cx:pt>
          <cx:pt idx="1699">6.2160000000000002</cx:pt>
          <cx:pt idx="1700">9.125</cx:pt>
          <cx:pt idx="1701">13.026</cx:pt>
          <cx:pt idx="1702">4.9039999999999999</cx:pt>
          <cx:pt idx="1703">4.8399999999999999</cx:pt>
          <cx:pt idx="1704">4.7539999999999996</cx:pt>
          <cx:pt idx="1705">14.615</cx:pt>
          <cx:pt idx="1706">8.548</cx:pt>
          <cx:pt idx="1707">4.4249999999999998</cx:pt>
          <cx:pt idx="1708">10.372</cx:pt>
          <cx:pt idx="1709">14.288</cx:pt>
          <cx:pt idx="1710">4.1820000000000004</cx:pt>
          <cx:pt idx="1711">7.1130000000000004</cx:pt>
          <cx:pt idx="1712">6.024</cx:pt>
          <cx:pt idx="1713">9.9179999999999993</cx:pt>
          <cx:pt idx="1714">5.8239999999999998</cx:pt>
          <cx:pt idx="1715">5.7329999999999997</cx:pt>
          <cx:pt idx="1716">10.631</cx:pt>
          <cx:pt idx="1717">11.535</cx:pt>
          <cx:pt idx="1718">12.364000000000001</cx:pt>
          <cx:pt idx="1719">6.2990000000000004</cx:pt>
          <cx:pt idx="1720">8.2270000000000003</cx:pt>
          <cx:pt idx="1721">14.135999999999999</cx:pt>
          <cx:pt idx="1722">4.0650000000000004</cx:pt>
          <cx:pt idx="1723">13.917999999999999</cx:pt>
          <cx:pt idx="1724">9.8789999999999996</cx:pt>
          <cx:pt idx="1725">8.8089999999999993</cx:pt>
          <cx:pt idx="1726">4.7169999999999996</cx:pt>
          <cx:pt idx="1727">10.634</cx:pt>
          <cx:pt idx="1728">5.5640000000000001</cx:pt>
          <cx:pt idx="1729">7.468</cx:pt>
          <cx:pt idx="1730">12.387</cx:pt>
          <cx:pt idx="1731">12.292</cx:pt>
          <cx:pt idx="1732">5.1219999999999999</cx:pt>
          <cx:pt idx="1733">14.099</cx:pt>
          <cx:pt idx="1734">11.007</cx:pt>
          <cx:pt idx="1735">12.923999999999999</cx:pt>
          <cx:pt idx="1736">8.8040000000000003</cx:pt>
          <cx:pt idx="1737">11.75</cx:pt>
          <cx:pt idx="1738">6.6200000000000001</cx:pt>
          <cx:pt idx="1739">12.566000000000001</cx:pt>
          <cx:pt idx="1740">6.4189999999999996</cx:pt>
          <cx:pt idx="1741">7.383</cx:pt>
          <cx:pt idx="1742">12.253</cx:pt>
          <cx:pt idx="1743">10.175000000000001</cx:pt>
          <cx:pt idx="1744">10.085000000000001</cx:pt>
          <cx:pt idx="1745">10</cx:pt>
          <cx:pt idx="1746">5.9029999999999996</cx:pt>
          <cx:pt idx="1747">9.8209999999999997</cx:pt>
          <cx:pt idx="1748">9.7279999999999998</cx:pt>
          <cx:pt idx="1749">9.6449999999999996</cx:pt>
          <cx:pt idx="1750">11.550000000000001</cx:pt>
          <cx:pt idx="1751">4.4649999999999999</cx:pt>
          <cx:pt idx="1752">14.372</cx:pt>
          <cx:pt idx="1753">5.2880000000000003</cx:pt>
          <cx:pt idx="1754">14.195</cx:pt>
          <cx:pt idx="1755">9.032</cx:pt>
          <cx:pt idx="1756">5.008</cx:pt>
          <cx:pt idx="1757">3.895</cx:pt>
          <cx:pt idx="1758">7.71</cx:pt>
          <cx:pt idx="1759">11.670999999999999</cx:pt>
          <cx:pt idx="1760">11.622999999999999</cx:pt>
          <cx:pt idx="1761">10.567</cx:pt>
          <cx:pt idx="1762">9.4079999999999995</cx:pt>
          <cx:pt idx="1763">12.356999999999999</cx:pt>
          <cx:pt idx="1764">10.286</cx:pt>
          <cx:pt idx="1765">13.131</cx:pt>
          <cx:pt idx="1766">7.1100000000000003</cx:pt>
          <cx:pt idx="1767">11.037000000000001</cx:pt>
          <cx:pt idx="1768">9.9550000000000001</cx:pt>
          <cx:pt idx="1769">10.858000000000001</cx:pt>
          <cx:pt idx="1770">10.771000000000001</cx:pt>
          <cx:pt idx="1771">6.681</cx:pt>
          <cx:pt idx="1772">6.585</cx:pt>
          <cx:pt idx="1773">7.484</cx:pt>
          <cx:pt idx="1774">13.401</cx:pt>
          <cx:pt idx="1775">10.311999999999999</cx:pt>
          <cx:pt idx="1776">9.2249999999999996</cx:pt>
          <cx:pt idx="1777">9.1129999999999995</cx:pt>
          <cx:pt idx="1778">7.0499999999999998</cx:pt>
          <cx:pt idx="1779">3.9550000000000001</cx:pt>
          <cx:pt idx="1780">11.815</cx:pt>
          <cx:pt idx="1781">4.7699999999999996</cx:pt>
          <cx:pt idx="1782">8.5850000000000009</cx:pt>
          <cx:pt idx="1783">10.526999999999999</cx:pt>
          <cx:pt idx="1784">10.496</cx:pt>
          <cx:pt idx="1785">4.407</cx:pt>
          <cx:pt idx="1786">11.237</cx:pt>
          <cx:pt idx="1787">9.1579999999999995</cx:pt>
          <cx:pt idx="1788">9.0459999999999994</cx:pt>
          <cx:pt idx="1789">13.967000000000001</cx:pt>
          <cx:pt idx="1790">11.891</cx:pt>
          <cx:pt idx="1791">11.821</cx:pt>
          <cx:pt idx="1792">11.746</cx:pt>
          <cx:pt idx="1793">11.653</cx:pt>
          <cx:pt idx="1794">8.5600000000000005</cx:pt>
          <cx:pt idx="1795">11.468999999999999</cx:pt>
          <cx:pt idx="1796">9.3829999999999991</cx:pt>
          <cx:pt idx="1797">13.273999999999999</cx:pt>
          <cx:pt idx="1798">8.2040000000000006</cx:pt>
          <cx:pt idx="1799">10.143000000000001</cx:pt>
          <cx:pt idx="1800">8.0559999999999992</cx:pt>
          <cx:pt idx="1801">12.922000000000001</cx:pt>
          <cx:pt idx="1802">10.858000000000001</cx:pt>
          <cx:pt idx="1803">14.772</cx:pt>
          <cx:pt idx="1804">8.6400000000000006</cx:pt>
          <cx:pt idx="1805">7.577</cx:pt>
          <cx:pt idx="1806">12.468999999999999</cx:pt>
          <cx:pt idx="1807">8.3320000000000007</cx:pt>
          <cx:pt idx="1808">13.294</cx:pt>
          <cx:pt idx="1809">12.185</cx:pt>
          <cx:pt idx="1810">14.063000000000001</cx:pt>
          <cx:pt idx="1811">6.0119999999999996</cx:pt>
          <cx:pt idx="1812">3.8969999999999998</cx:pt>
          <cx:pt idx="1813">14.746</cx:pt>
          <cx:pt idx="1814">14.725</cx:pt>
          <cx:pt idx="1815">13.612</cx:pt>
          <cx:pt idx="1816">5.4279999999999999</cx:pt>
          <cx:pt idx="1817">12.403</cx:pt>
          <cx:pt idx="1818">10.35</cx:pt>
          <cx:pt idx="1819">8.1940000000000008</cx:pt>
          <cx:pt idx="1820">4.1710000000000003</cx:pt>
          <cx:pt idx="1821">9.0749999999999993</cx:pt>
          <cx:pt idx="1822">11.898999999999999</cx:pt>
          <cx:pt idx="1823">11.105</cx:pt>
          <cx:pt idx="1824">7.0890000000000004</cx:pt>
          <cx:pt idx="1825">14.336</cx:pt>
          <cx:pt idx="1826">12.337999999999999</cx:pt>
          <cx:pt idx="1827">14.321</cx:pt>
          <cx:pt idx="1828">5.3380000000000001</cx:pt>
          <cx:pt idx="1829">8.3379999999999992</cx:pt>
          <cx:pt idx="1830">10.337999999999999</cx:pt>
          <cx:pt idx="1831">7.3360000000000003</cx:pt>
          <cx:pt idx="1832">5.3369999999999997</cx:pt>
          <cx:pt idx="1833">12.337999999999999</cx:pt>
          <cx:pt idx="1834">9.3360000000000003</cx:pt>
          <cx:pt idx="1835">13.318</cx:pt>
          <cx:pt idx="1836">9.3369999999999997</cx:pt>
          <cx:pt idx="1837">7.3300000000000001</cx:pt>
          <cx:pt idx="1838">6.3360000000000003</cx:pt>
          <cx:pt idx="1839">12.324</cx:pt>
          <cx:pt idx="1840">9.3350000000000009</cx:pt>
          <cx:pt idx="1841">14.337999999999999</cx:pt>
          <cx:pt idx="1842">9.3070000000000004</cx:pt>
          <cx:pt idx="1843">4.3369999999999997</cx:pt>
          <cx:pt idx="1844">4.3150000000000004</cx:pt>
          <cx:pt idx="1845">8.3160000000000007</cx:pt>
          <cx:pt idx="1846">11.336</cx:pt>
          <cx:pt idx="1847">6.3330000000000002</cx:pt>
          <cx:pt idx="1848">13.321999999999999</cx:pt>
          <cx:pt idx="1849">5.3280000000000003</cx:pt>
          <cx:pt idx="1850">13.332000000000001</cx:pt>
          <cx:pt idx="1851">4.9820000000000002</cx:pt>
          <cx:pt idx="1852">7.3170000000000002</cx:pt>
          <cx:pt idx="1853">10.337</cx:pt>
          <cx:pt idx="1854">14.315</cx:pt>
          <cx:pt idx="1855">13.337</cx:pt>
          <cx:pt idx="1856">14.241</cx:pt>
          <cx:pt idx="1857">5.3129999999999997</cx:pt>
          <cx:pt idx="1858">14.318</cx:pt>
          <cx:pt idx="1859">5.3200000000000003</cx:pt>
          <cx:pt idx="1860">12.336</cx:pt>
          <cx:pt idx="1861">8.3179999999999996</cx:pt>
          <cx:pt idx="1862">8.3360000000000003</cx:pt>
          <cx:pt idx="1863">8.3140000000000001</cx:pt>
          <cx:pt idx="1864">5.3369999999999997</cx:pt>
          <cx:pt idx="1865">10.32</cx:pt>
          <cx:pt idx="1866">8.3360000000000003</cx:pt>
          <cx:pt idx="1867">14.318</cx:pt>
          <cx:pt idx="1868">9.3179999999999996</cx:pt>
          <cx:pt idx="1869">7.3170000000000002</cx:pt>
          <cx:pt idx="1870">5.319</cx:pt>
          <cx:pt idx="1871">11.333</cx:pt>
          <cx:pt idx="1872">4.3339999999999996</cx:pt>
          <cx:pt idx="1873">12.317</cx:pt>
          <cx:pt idx="1874">13.334</cx:pt>
          <cx:pt idx="1875">12.319000000000001</cx:pt>
          <cx:pt idx="1876">13.317</cx:pt>
          <cx:pt idx="1877">13.329000000000001</cx:pt>
          <cx:pt idx="1878">7.2759999999999998</cx:pt>
          <cx:pt idx="1879">14.335000000000001</cx:pt>
          <cx:pt idx="1880">4.3150000000000004</cx:pt>
          <cx:pt idx="1881">5.3170000000000002</cx:pt>
          <cx:pt idx="1882">10.315</cx:pt>
          <cx:pt idx="1883">9.3350000000000009</cx:pt>
          <cx:pt idx="1884">14.316000000000001</cx:pt>
          <cx:pt idx="1885">9.3170000000000002</cx:pt>
          <cx:pt idx="1886">9.3339999999999996</cx:pt>
          <cx:pt idx="1887">13.315</cx:pt>
          <cx:pt idx="1888">14.318</cx:pt>
          <cx:pt idx="1889">4.3150000000000004</cx:pt>
          <cx:pt idx="1890">12.316000000000001</cx:pt>
          <cx:pt idx="1891">6.3339999999999996</cx:pt>
          <cx:pt idx="1892">5.3330000000000002</cx:pt>
          <cx:pt idx="1893">8.3160000000000007</cx:pt>
          <cx:pt idx="1894">13.315</cx:pt>
          <cx:pt idx="1895">6.2750000000000004</cx:pt>
          <cx:pt idx="1896">10.316000000000001</cx:pt>
          <cx:pt idx="1897">9.3149999999999995</cx:pt>
          <cx:pt idx="1898">7.3239999999999998</cx:pt>
          <cx:pt idx="1899">11.332000000000001</cx:pt>
          <cx:pt idx="1900">8.3320000000000007</cx:pt>
          <cx:pt idx="1901">5.2770000000000001</cx:pt>
          <cx:pt idx="1902">10.317</cx:pt>
          <cx:pt idx="1903">14.331</cx:pt>
          <cx:pt idx="1904">11.313000000000001</cx:pt>
          <cx:pt idx="1905">14.314</cx:pt>
          <cx:pt idx="1906">12.313000000000001</cx:pt>
          <cx:pt idx="1907">12.333</cx:pt>
          <cx:pt idx="1908">13.279999999999999</cx:pt>
          <cx:pt idx="1909">14.315</cx:pt>
          <cx:pt idx="1910">11.159000000000001</cx:pt>
          <cx:pt idx="1911">13.314</cx:pt>
          <cx:pt idx="1912">13.276</cx:pt>
          <cx:pt idx="1913">13.33</cx:pt>
          <cx:pt idx="1914">11.314</cx:pt>
          <cx:pt idx="1915">14.334</cx:pt>
          <cx:pt idx="1916">11.311999999999999</cx:pt>
          <cx:pt idx="1917">10.315</cx:pt>
          <cx:pt idx="1918">6.3140000000000001</cx:pt>
          <cx:pt idx="1919">10.333</cx:pt>
          <cx:pt idx="1920">4.3129999999999997</cx:pt>
          <cx:pt idx="1921">12.314</cx:pt>
          <cx:pt idx="1922">6.3140000000000001</cx:pt>
          <cx:pt idx="1923">7.3300000000000001</cx:pt>
          <cx:pt idx="1924">12.332000000000001</cx:pt>
          <cx:pt idx="1925">7.3140000000000001</cx:pt>
          <cx:pt idx="1926">14.33</cx:pt>
          <cx:pt idx="1927">4.3090000000000002</cx:pt>
          <cx:pt idx="1928">6.3120000000000003</cx:pt>
          <cx:pt idx="1929">7.3129999999999997</cx:pt>
          <cx:pt idx="1930">13.314</cx:pt>
          <cx:pt idx="1931">11.33</cx:pt>
          <cx:pt idx="1932">8.3309999999999995</cx:pt>
          <cx:pt idx="1933">10.33</cx:pt>
          <cx:pt idx="1934">12.305</cx:pt>
          <cx:pt idx="1935">10.305</cx:pt>
          <cx:pt idx="1936">5.3289999999999997</cx:pt>
          <cx:pt idx="1937">9.3190000000000008</cx:pt>
          <cx:pt idx="1938">5.3129999999999997</cx:pt>
          <cx:pt idx="1939">4.3140000000000001</cx:pt>
          <cx:pt idx="1940">8.3070000000000004</cx:pt>
          <cx:pt idx="1941">10.33</cx:pt>
          <cx:pt idx="1942">14.329000000000001</cx:pt>
          <cx:pt idx="1943">13.311</cx:pt>
          <cx:pt idx="1944">13.329000000000001</cx:pt>
          <cx:pt idx="1945">13.327</cx:pt>
          <cx:pt idx="1946">4.3109999999999999</cx:pt>
          <cx:pt idx="1947">13.311999999999999</cx:pt>
          <cx:pt idx="1948">4.3129999999999997</cx:pt>
          <cx:pt idx="1949">14.308</cx:pt>
          <cx:pt idx="1950">9.3119999999999994</cx:pt>
          <cx:pt idx="1951">13.311999999999999</cx:pt>
          <cx:pt idx="1952">10.311999999999999</cx:pt>
          <cx:pt idx="1953">5.3120000000000003</cx:pt>
          <cx:pt idx="1954">14.31</cx:pt>
          <cx:pt idx="1955">5.3099999999999996</cx:pt>
          <cx:pt idx="1956">10.31</cx:pt>
          <cx:pt idx="1957">4.3070000000000004</cx:pt>
          <cx:pt idx="1958">7.3049999999999997</cx:pt>
          <cx:pt idx="1959">7.3109999999999999</cx:pt>
          <cx:pt idx="1960">8.3179999999999996</cx:pt>
          <cx:pt idx="1961">13.271000000000001</cx:pt>
          <cx:pt idx="1962">4.3250000000000002</cx:pt>
          <cx:pt idx="1963">11.321</cx:pt>
          <cx:pt idx="1964">10.268000000000001</cx:pt>
          <cx:pt idx="1965">6.3220000000000001</cx:pt>
          <cx:pt idx="1966">12.327</cx:pt>
          <cx:pt idx="1967">9.327</cx:pt>
          <cx:pt idx="1968">11.305</cx:pt>
          <cx:pt idx="1969">10.311999999999999</cx:pt>
          <cx:pt idx="1970">9.173</cx:pt>
          <cx:pt idx="1971">7.306</cx:pt>
          <cx:pt idx="1972">6.3099999999999996</cx:pt>
          <cx:pt idx="1973">12.308999999999999</cx:pt>
          <cx:pt idx="1974">13.307</cx:pt>
          <cx:pt idx="1975">14.314</cx:pt>
          <cx:pt idx="1976">12.326000000000001</cx:pt>
          <cx:pt idx="1977">10.308</cx:pt>
          <cx:pt idx="1978">11.307</cx:pt>
          <cx:pt idx="1979">7.327</cx:pt>
          <cx:pt idx="1980">8.3089999999999993</cx:pt>
          <cx:pt idx="1981">13.327</cx:pt>
          <cx:pt idx="1982">13.308999999999999</cx:pt>
          <cx:pt idx="1983">12.31</cx:pt>
          <cx:pt idx="1984">12.308999999999999</cx:pt>
          <cx:pt idx="1985">13.307</cx:pt>
          <cx:pt idx="1986">11.308999999999999</cx:pt>
          <cx:pt idx="1987">10.324</cx:pt>
          <cx:pt idx="1988">13.324999999999999</cx:pt>
          <cx:pt idx="1989">7.306</cx:pt>
          <cx:pt idx="1990">6.3259999999999996</cx:pt>
          <cx:pt idx="1991">12.308999999999999</cx:pt>
          <cx:pt idx="1992">6.2690000000000001</cx:pt>
          <cx:pt idx="1993">4.3109999999999999</cx:pt>
          <cx:pt idx="1994">5.3250000000000002</cx:pt>
          <cx:pt idx="1995">13.307</cx:pt>
          <cx:pt idx="1996">6.2880000000000003</cx:pt>
          <cx:pt idx="1997">10.308</cx:pt>
          <cx:pt idx="1998">7.3230000000000004</cx:pt>
          <cx:pt idx="1999">5.3259999999999996</cx:pt>
          <cx:pt idx="2000">6.2809999999999997</cx:pt>
          <cx:pt idx="2001">9.3070000000000004</cx:pt>
          <cx:pt idx="2002">14.307</cx:pt>
          <cx:pt idx="2003">8.3079999999999998</cx:pt>
          <cx:pt idx="2004">8.3230000000000004</cx:pt>
          <cx:pt idx="2005">6.3079999999999998</cx:pt>
          <cx:pt idx="2006">4.2839999999999998</cx:pt>
          <cx:pt idx="2007">8.3239999999999998</cx:pt>
          <cx:pt idx="2008">10.324</cx:pt>
          <cx:pt idx="2009">10.307</cx:pt>
          <cx:pt idx="2010">5.2869999999999999</cx:pt>
          <cx:pt idx="2011">13.271000000000001</cx:pt>
          <cx:pt idx="2012">6.3079999999999998</cx:pt>
          <cx:pt idx="2013">11.266</cx:pt>
          <cx:pt idx="2014">5.3079999999999998</cx:pt>
          <cx:pt idx="2015">6.3070000000000004</cx:pt>
          <cx:pt idx="2016">12.321999999999999</cx:pt>
          <cx:pt idx="2017">5.3109999999999999</cx:pt>
          <cx:pt idx="2018">5.3230000000000004</cx:pt>
          <cx:pt idx="2019">12.324</cx:pt>
          <cx:pt idx="2020">14.307</cx:pt>
          <cx:pt idx="2021">4.306</cx:pt>
          <cx:pt idx="2022">4.3230000000000004</cx:pt>
          <cx:pt idx="2023">7.2720000000000002</cx:pt>
          <cx:pt idx="2024">4.3209999999999997</cx:pt>
          <cx:pt idx="2025">5.3230000000000004</cx:pt>
          <cx:pt idx="2026">14.324</cx:pt>
          <cx:pt idx="2027">14.298999999999999</cx:pt>
          <cx:pt idx="2028">7.2450000000000001</cx:pt>
          <cx:pt idx="2029">13.304</cx:pt>
          <cx:pt idx="2030">9.3049999999999997</cx:pt>
          <cx:pt idx="2031">5.3049999999999997</cx:pt>
          <cx:pt idx="2032">5.3049999999999997</cx:pt>
          <cx:pt idx="2033">8.3049999999999997</cx:pt>
          <cx:pt idx="2034">12.305999999999999</cx:pt>
          <cx:pt idx="2035">10.266</cx:pt>
          <cx:pt idx="2036">8.3049999999999997</cx:pt>
          <cx:pt idx="2037">10.308</cx:pt>
          <cx:pt idx="2038">14.266</cx:pt>
          <cx:pt idx="2039">11.305999999999999</cx:pt>
          <cx:pt idx="2040">13.301</cx:pt>
          <cx:pt idx="2041">7.319</cx:pt>
          <cx:pt idx="2042">13.304</cx:pt>
          <cx:pt idx="2043">6.3209999999999997</cx:pt>
          <cx:pt idx="2044">5.3209999999999997</cx:pt>
          <cx:pt idx="2045">8.3219999999999992</cx:pt>
          <cx:pt idx="2046">10.305</cx:pt>
          <cx:pt idx="2047">6.3040000000000003</cx:pt>
          <cx:pt idx="2048">4.3200000000000003</cx:pt>
          <cx:pt idx="2049">4.3209999999999997</cx:pt>
          <cx:pt idx="2050">4.319</cx:pt>
          <cx:pt idx="2051">9.3010000000000002</cx:pt>
          <cx:pt idx="2052">8.3010000000000002</cx:pt>
          <cx:pt idx="2053">12.32</cx:pt>
          <cx:pt idx="2054">9.3219999999999992</cx:pt>
          <cx:pt idx="2055">12.317</cx:pt>
          <cx:pt idx="2056">5.3040000000000003</cx:pt>
          <cx:pt idx="2057">7.3049999999999997</cx:pt>
          <cx:pt idx="2058">13.318</cx:pt>
          <cx:pt idx="2059">11.301</cx:pt>
          <cx:pt idx="2060">8.3030000000000008</cx:pt>
          <cx:pt idx="2061">7.3179999999999996</cx:pt>
          <cx:pt idx="2062">6.3200000000000003</cx:pt>
          <cx:pt idx="2063">12.319000000000001</cx:pt>
          <cx:pt idx="2064">13.303000000000001</cx:pt>
          <cx:pt idx="2065">6.3019999999999996</cx:pt>
          <cx:pt idx="2066">11.298999999999999</cx:pt>
          <cx:pt idx="2067">4.3040000000000003</cx:pt>
          <cx:pt idx="2068">14.318</cx:pt>
          <cx:pt idx="2069">9.3179999999999996</cx:pt>
          <cx:pt idx="2070">7.3140000000000001</cx:pt>
          <cx:pt idx="2071">8.3010000000000002</cx:pt>
          <cx:pt idx="2072">7.3029999999999999</cx:pt>
          <cx:pt idx="2073">13.319000000000001</cx:pt>
          <cx:pt idx="2074">7.3040000000000003</cx:pt>
          <cx:pt idx="2075">7.3140000000000001</cx:pt>
          <cx:pt idx="2076">12.316000000000001</cx:pt>
          <cx:pt idx="2077">9.3190000000000008</cx:pt>
          <cx:pt idx="2078">11.319000000000001</cx:pt>
          <cx:pt idx="2079">12.317</cx:pt>
          <cx:pt idx="2080">14.303000000000001</cx:pt>
          <cx:pt idx="2081">14.317</cx:pt>
          <cx:pt idx="2082">12.302</cx:pt>
          <cx:pt idx="2083">12.303000000000001</cx:pt>
          <cx:pt idx="2084">8.3149999999999995</cx:pt>
          <cx:pt idx="2085">7.3019999999999996</cx:pt>
          <cx:pt idx="2086">10.300000000000001</cx:pt>
          <cx:pt idx="2087">6.3010000000000002</cx:pt>
          <cx:pt idx="2088">4.3200000000000003</cx:pt>
          <cx:pt idx="2089">10.316000000000001</cx:pt>
          <cx:pt idx="2090">8.3160000000000007</cx:pt>
          <cx:pt idx="2091">4.3170000000000002</cx:pt>
          <cx:pt idx="2092">4.2999999999999998</cx:pt>
          <cx:pt idx="2093">8.3019999999999996</cx:pt>
          <cx:pt idx="2094">11.298</cx:pt>
          <cx:pt idx="2095">11.300000000000001</cx:pt>
          <cx:pt idx="2096">11.300000000000001</cx:pt>
          <cx:pt idx="2097">14.300000000000001</cx:pt>
          <cx:pt idx="2098">5.3010000000000002</cx:pt>
          <cx:pt idx="2099">13.300000000000001</cx:pt>
          <cx:pt idx="2100">7.2999999999999998</cx:pt>
          <cx:pt idx="2101">6.3010000000000002</cx:pt>
          <cx:pt idx="2102">8.3010000000000002</cx:pt>
          <cx:pt idx="2103">6.3010000000000002</cx:pt>
          <cx:pt idx="2104">5.3179999999999996</cx:pt>
          <cx:pt idx="2105">10.301</cx:pt>
          <cx:pt idx="2106">6.2990000000000004</cx:pt>
          <cx:pt idx="2107">13.294</cx:pt>
          <cx:pt idx="2108">14.318</cx:pt>
          <cx:pt idx="2109">8.3160000000000007</cx:pt>
          <cx:pt idx="2110">8.298</cx:pt>
          <cx:pt idx="2111">6.3159999999999998</cx:pt>
          <cx:pt idx="2112">10.318</cx:pt>
          <cx:pt idx="2113">12.298</cx:pt>
          <cx:pt idx="2114">12.298999999999999</cx:pt>
          <cx:pt idx="2115">10.297000000000001</cx:pt>
          <cx:pt idx="2116">4.3170000000000002</cx:pt>
          <cx:pt idx="2117">13.300000000000001</cx:pt>
          <cx:pt idx="2118">4.2990000000000004</cx:pt>
          <cx:pt idx="2119">8.3149999999999995</cx:pt>
          <cx:pt idx="2120">9.3149999999999995</cx:pt>
          <cx:pt idx="2121">8.3149999999999995</cx:pt>
          <cx:pt idx="2122">6.2999999999999998</cx:pt>
          <cx:pt idx="2123">11.315</cx:pt>
          <cx:pt idx="2124">14.298</cx:pt>
          <cx:pt idx="2125">6.2990000000000004</cx:pt>
          <cx:pt idx="2126">5.2990000000000004</cx:pt>
          <cx:pt idx="2127">12.298999999999999</cx:pt>
          <cx:pt idx="2128">11.298999999999999</cx:pt>
          <cx:pt idx="2129">11.298</cx:pt>
          <cx:pt idx="2130">8.3109999999999999</cx:pt>
          <cx:pt idx="2131">13.313000000000001</cx:pt>
          <cx:pt idx="2132">10.292999999999999</cx:pt>
          <cx:pt idx="2133">9.2970000000000006</cx:pt>
          <cx:pt idx="2134">11.313000000000001</cx:pt>
          <cx:pt idx="2135">6.3150000000000004</cx:pt>
          <cx:pt idx="2136">5.2969999999999997</cx:pt>
          <cx:pt idx="2137">11.311999999999999</cx:pt>
          <cx:pt idx="2138">14.316000000000001</cx:pt>
          <cx:pt idx="2139">8.3130000000000006</cx:pt>
          <cx:pt idx="2140">6.0279999999999996</cx:pt>
          <cx:pt idx="2141">7.165</cx:pt>
          <cx:pt idx="2142">9.1790000000000003</cx:pt>
          <cx:pt idx="2143">4.1769999999999996</cx:pt>
          <cx:pt idx="2144">14.18</cx:pt>
          <cx:pt idx="2145">9.1690000000000005</cx:pt>
          <cx:pt idx="2146">14.18</cx:pt>
          <cx:pt idx="2147">4.1849999999999996</cx:pt>
          <cx:pt idx="2148">9.1699999999999999</cx:pt>
          <cx:pt idx="2149">10.167</cx:pt>
          <cx:pt idx="2150">7.1719999999999997</cx:pt>
          <cx:pt idx="2151">7.1890000000000001</cx:pt>
          <cx:pt idx="2152">6.1829999999999998</cx:pt>
          <cx:pt idx="2153">8.1709999999999994</cx:pt>
          <cx:pt idx="2154">14.166</cx:pt>
          <cx:pt idx="2155">13.164</cx:pt>
          <cx:pt idx="2156">6.1399999999999997</cx:pt>
          <cx:pt idx="2157">9.1709999999999994</cx:pt>
          <cx:pt idx="2158">7.1719999999999997</cx:pt>
          <cx:pt idx="2159">6.1719999999999997</cx:pt>
          <cx:pt idx="2160">8.1669999999999998</cx:pt>
          <cx:pt idx="2161">5.2930000000000001</cx:pt>
          <cx:pt idx="2162">5.3120000000000003</cx:pt>
          <cx:pt idx="2163">12.295999999999999</cx:pt>
          <cx:pt idx="2164">5.2969999999999997</cx:pt>
          <cx:pt idx="2165">9.2959999999999994</cx:pt>
          <cx:pt idx="2166">14.297000000000001</cx:pt>
          <cx:pt idx="2167">4.3109999999999999</cx:pt>
          <cx:pt idx="2168">13.313000000000001</cx:pt>
          <cx:pt idx="2169">10.311</cx:pt>
          <cx:pt idx="2170">14.31</cx:pt>
          <cx:pt idx="2171">10.295999999999999</cx:pt>
          <cx:pt idx="2172">5.3120000000000003</cx:pt>
          <cx:pt idx="2173">5.2960000000000003</cx:pt>
          <cx:pt idx="2174">11.27</cx:pt>
          <cx:pt idx="2175">13.311</cx:pt>
          <cx:pt idx="2176">13.295</cx:pt>
          <cx:pt idx="2177">5.3109999999999999</cx:pt>
          <cx:pt idx="2178">5.2939999999999996</cx:pt>
          <cx:pt idx="2179">14.294</cx:pt>
          <cx:pt idx="2180">9.3109999999999999</cx:pt>
          <cx:pt idx="2181">12.31</cx:pt>
          <cx:pt idx="2182">13.281000000000001</cx:pt>
          <cx:pt idx="2183">5.2949999999999999</cx:pt>
          <cx:pt idx="2184">5.2960000000000003</cx:pt>
          <cx:pt idx="2185">12.295</cx:pt>
          <cx:pt idx="2186">11.295</cx:pt>
          <cx:pt idx="2187">4.2960000000000003</cx:pt>
          <cx:pt idx="2188">8.2940000000000005</cx:pt>
          <cx:pt idx="2189">7.2949999999999999</cx:pt>
          <cx:pt idx="2190">4.3090000000000002</cx:pt>
          <cx:pt idx="2191">9.3089999999999993</cx:pt>
          <cx:pt idx="2192">8.2949999999999999</cx:pt>
          <cx:pt idx="2193">7.3099999999999996</cx:pt>
          <cx:pt idx="2194">11.311</cx:pt>
          <cx:pt idx="2195">12.257</cx:pt>
          <cx:pt idx="2196">11.308999999999999</cx:pt>
          <cx:pt idx="2197">8.3109999999999999</cx:pt>
          <cx:pt idx="2198">11.31</cx:pt>
          <cx:pt idx="2199">5.3090000000000002</cx:pt>
          <cx:pt idx="2200">13.311</cx:pt>
          <cx:pt idx="2201">13.31</cx:pt>
          <cx:pt idx="2202">12.31</cx:pt>
          <cx:pt idx="2203">6.3099999999999996</cx:pt>
          <cx:pt idx="2204">8.3109999999999999</cx:pt>
          <cx:pt idx="2205">14.308999999999999</cx:pt>
          <cx:pt idx="2206">7.3079999999999998</cx:pt>
          <cx:pt idx="2207">4.3079999999999998</cx:pt>
          <cx:pt idx="2208">4.3109999999999999</cx:pt>
          <cx:pt idx="2209">6.3109999999999999</cx:pt>
          <cx:pt idx="2210">4.3109999999999999</cx:pt>
          <cx:pt idx="2211">4.3090000000000002</cx:pt>
          <cx:pt idx="2212">11.31</cx:pt>
          <cx:pt idx="2213">6.3099999999999996</cx:pt>
          <cx:pt idx="2214">13.304</cx:pt>
          <cx:pt idx="2215">5.3090000000000002</cx:pt>
          <cx:pt idx="2216">5.3109999999999999</cx:pt>
          <cx:pt idx="2217">6.3099999999999996</cx:pt>
          <cx:pt idx="2218">11.308999999999999</cx:pt>
          <cx:pt idx="2219">11.31</cx:pt>
          <cx:pt idx="2220">9.3070000000000004</cx:pt>
          <cx:pt idx="2221">4.3079999999999998</cx:pt>
          <cx:pt idx="2222">4.3099999999999996</cx:pt>
          <cx:pt idx="2223">6.3109999999999999</cx:pt>
          <cx:pt idx="2224">6.3099999999999996</cx:pt>
          <cx:pt idx="2225">7.3109999999999999</cx:pt>
          <cx:pt idx="2226">13.308999999999999</cx:pt>
          <cx:pt idx="2227">12.31</cx:pt>
          <cx:pt idx="2228">4.3090000000000002</cx:pt>
          <cx:pt idx="2229">10.307</cx:pt>
          <cx:pt idx="2230">8.3079999999999998</cx:pt>
          <cx:pt idx="2231">6.3079999999999998</cx:pt>
          <cx:pt idx="2232">13.308999999999999</cx:pt>
          <cx:pt idx="2233">5.3090000000000002</cx:pt>
          <cx:pt idx="2234">11.305999999999999</cx:pt>
          <cx:pt idx="2235">14.307</cx:pt>
          <cx:pt idx="2236">6.3090000000000002</cx:pt>
          <cx:pt idx="2237">13.308</cx:pt>
          <cx:pt idx="2238">13.308</cx:pt>
          <cx:pt idx="2239">9.3089999999999993</cx:pt>
          <cx:pt idx="2240">6.3079999999999998</cx:pt>
          <cx:pt idx="2241">7.3070000000000004</cx:pt>
          <cx:pt idx="2242">8.3059999999999992</cx:pt>
          <cx:pt idx="2243">12.308999999999999</cx:pt>
          <cx:pt idx="2244">5.3090000000000002</cx:pt>
          <cx:pt idx="2245">14.308</cx:pt>
          <cx:pt idx="2246">10.307</cx:pt>
          <cx:pt idx="2247">8.3040000000000003</cx:pt>
          <cx:pt idx="2248">5.3070000000000004</cx:pt>
          <cx:pt idx="2249">9.3079999999999998</cx:pt>
          <cx:pt idx="2250">12.305999999999999</cx:pt>
          <cx:pt idx="2251">14.305</cx:pt>
          <cx:pt idx="2252">7.3070000000000004</cx:pt>
          <cx:pt idx="2253">10.305999999999999</cx:pt>
          <cx:pt idx="2254">11.308</cx:pt>
          <cx:pt idx="2255">12.305999999999999</cx:pt>
          <cx:pt idx="2256">5.3070000000000004</cx:pt>
          <cx:pt idx="2257">4.3070000000000004</cx:pt>
          <cx:pt idx="2258">11.305999999999999</cx:pt>
          <cx:pt idx="2259">14.305</cx:pt>
          <cx:pt idx="2260">4.306</cx:pt>
          <cx:pt idx="2261">10.300000000000001</cx:pt>
          <cx:pt idx="2262">4.3049999999999997</cx:pt>
          <cx:pt idx="2263">12.305999999999999</cx:pt>
          <cx:pt idx="2264">5.306</cx:pt>
          <cx:pt idx="2265">9.3059999999999992</cx:pt>
          <cx:pt idx="2266">7.3049999999999997</cx:pt>
          <cx:pt idx="2267">9.3059999999999992</cx:pt>
          <cx:pt idx="2268">14.305</cx:pt>
          <cx:pt idx="2269">9.3059999999999992</cx:pt>
          <cx:pt idx="2270">5.3049999999999997</cx:pt>
          <cx:pt idx="2271">10.305</cx:pt>
          <cx:pt idx="2272">5.306</cx:pt>
          <cx:pt idx="2273">11.289</cx:pt>
          <cx:pt idx="2274">10.305999999999999</cx:pt>
          <cx:pt idx="2275">6.3049999999999997</cx:pt>
          <cx:pt idx="2276">13.305999999999999</cx:pt>
          <cx:pt idx="2277">12.305</cx:pt>
          <cx:pt idx="2278">6.3040000000000003</cx:pt>
          <cx:pt idx="2279">7.306</cx:pt>
          <cx:pt idx="2280">9.3070000000000004</cx:pt>
          <cx:pt idx="2281">11.305</cx:pt>
          <cx:pt idx="2282">4.3029999999999999</cx:pt>
          <cx:pt idx="2283">12.300000000000001</cx:pt>
          <cx:pt idx="2284">7.306</cx:pt>
          <cx:pt idx="2285">5.3040000000000003</cx:pt>
          <cx:pt idx="2286">11.304</cx:pt>
          <cx:pt idx="2287">14.304</cx:pt>
          <cx:pt idx="2288">8.3049999999999997</cx:pt>
          <cx:pt idx="2289">5.3029999999999999</cx:pt>
          <cx:pt idx="2290">11.305</cx:pt>
          <cx:pt idx="2291">12.286</cx:pt>
          <cx:pt idx="2292">8.3049999999999997</cx:pt>
          <cx:pt idx="2293">13.305</cx:pt>
          <cx:pt idx="2294">12.301</cx:pt>
          <cx:pt idx="2295">8.3030000000000008</cx:pt>
          <cx:pt idx="2296">5.3040000000000003</cx:pt>
          <cx:pt idx="2297">8.3049999999999997</cx:pt>
          <cx:pt idx="2298">6.3029999999999999</cx:pt>
          <cx:pt idx="2299">14.305</cx:pt>
          <cx:pt idx="2300">10.302</cx:pt>
          <cx:pt idx="2301">11.302</cx:pt>
          <cx:pt idx="2302">14.388999999999999</cx:pt>
          <cx:pt idx="2303">5.3019999999999996</cx:pt>
          <cx:pt idx="2304">13.301</cx:pt>
          <cx:pt idx="2305">6.3040000000000003</cx:pt>
          <cx:pt idx="2306">7.2999999999999998</cx:pt>
          <cx:pt idx="2307">7.3040000000000003</cx:pt>
          <cx:pt idx="2308">4.3040000000000003</cx:pt>
          <cx:pt idx="2309">4.117</cx:pt>
          <cx:pt idx="2310">7.7969999999999997</cx:pt>
          <cx:pt idx="2311">10.301</cx:pt>
          <cx:pt idx="2312">10.302</cx:pt>
          <cx:pt idx="2313">9.3040000000000003</cx:pt>
          <cx:pt idx="2314">6.3010000000000002</cx:pt>
          <cx:pt idx="2315">9.2959999999999994</cx:pt>
          <cx:pt idx="2316">8.3030000000000008</cx:pt>
          <cx:pt idx="2317">5.3010000000000002</cx:pt>
          <cx:pt idx="2318">5.9279999999999999</cx:pt>
          <cx:pt idx="2319">13.303000000000001</cx:pt>
          <cx:pt idx="2320">4.2999999999999998</cx:pt>
          <cx:pt idx="2321">13.898</cx:pt>
          <cx:pt idx="2322">8.2859999999999996</cx:pt>
          <cx:pt idx="2323">11.301</cx:pt>
          <cx:pt idx="2324">9.3010000000000002</cx:pt>
          <cx:pt idx="2325">12.300000000000001</cx:pt>
          <cx:pt idx="2326">8.3030000000000008</cx:pt>
          <cx:pt idx="2327">14.300000000000001</cx:pt>
          <cx:pt idx="2328">4.2999999999999998</cx:pt>
          <cx:pt idx="2329">5.2990000000000004</cx:pt>
          <cx:pt idx="2330">10.843999999999999</cx:pt>
          <cx:pt idx="2331">14.298999999999999</cx:pt>
          <cx:pt idx="2332">7.2999999999999998</cx:pt>
          <cx:pt idx="2333">6.3010000000000002</cx:pt>
          <cx:pt idx="2334">4.3010000000000002</cx:pt>
          <cx:pt idx="2335">5.9720000000000004</cx:pt>
          <cx:pt idx="2336">9.3030000000000008</cx:pt>
          <cx:pt idx="2337">12.297000000000001</cx:pt>
          <cx:pt idx="2338">6.3019999999999996</cx:pt>
          <cx:pt idx="2339">5.298</cx:pt>
          <cx:pt idx="2340">6.915</cx:pt>
          <cx:pt idx="2341">13.301</cx:pt>
          <cx:pt idx="2342">6.2990000000000004</cx:pt>
          <cx:pt idx="2343">10.300000000000001</cx:pt>
          <cx:pt idx="2344">9.3010000000000002</cx:pt>
          <cx:pt idx="2345">9.3010000000000002</cx:pt>
          <cx:pt idx="2346">4.2990000000000004</cx:pt>
          <cx:pt idx="2347">13.214</cx:pt>
          <cx:pt idx="2348">10.301</cx:pt>
          <cx:pt idx="2349">7.2999999999999998</cx:pt>
          <cx:pt idx="2350">9.2989999999999995</cx:pt>
          <cx:pt idx="2351">9.3000000000000007</cx:pt>
          <cx:pt idx="2352">7.2990000000000004</cx:pt>
          <cx:pt idx="2353">10.292999999999999</cx:pt>
          <cx:pt idx="2354">8.2970000000000006</cx:pt>
          <cx:pt idx="2355">7.2999999999999998</cx:pt>
          <cx:pt idx="2356">11.295999999999999</cx:pt>
          <cx:pt idx="2357">12.298999999999999</cx:pt>
          <cx:pt idx="2358">6.2939999999999996</cx:pt>
          <cx:pt idx="2359">11.298999999999999</cx:pt>
          <cx:pt idx="2360">6.2990000000000004</cx:pt>
          <cx:pt idx="2361">6.3010000000000002</cx:pt>
          <cx:pt idx="2362">5.2999999999999998</cx:pt>
          <cx:pt idx="2363">11.298999999999999</cx:pt>
          <cx:pt idx="2364">11.298</cx:pt>
          <cx:pt idx="2365">5.2990000000000004</cx:pt>
          <cx:pt idx="2366">5.298</cx:pt>
          <cx:pt idx="2367">6.2990000000000004</cx:pt>
          <cx:pt idx="2368">5.2949999999999999</cx:pt>
          <cx:pt idx="2369">10.298999999999999</cx:pt>
          <cx:pt idx="2370">6.298</cx:pt>
          <cx:pt idx="2371">5.2990000000000004</cx:pt>
          <cx:pt idx="2372">5.2990000000000004</cx:pt>
          <cx:pt idx="2373">7.2960000000000003</cx:pt>
          <cx:pt idx="2374">10.298</cx:pt>
          <cx:pt idx="2375">11.298</cx:pt>
          <cx:pt idx="2376">9.298</cx:pt>
          <cx:pt idx="2377">14.298</cx:pt>
          <cx:pt idx="2378">6.2910000000000004</cx:pt>
          <cx:pt idx="2379">7.298</cx:pt>
          <cx:pt idx="2380">14.297000000000001</cx:pt>
          <cx:pt idx="2381">13.295</cx:pt>
          <cx:pt idx="2382">6.2969999999999997</cx:pt>
          <cx:pt idx="2383">8.2989999999999995</cx:pt>
          <cx:pt idx="2384">12.295</cx:pt>
          <cx:pt idx="2385">10.297000000000001</cx:pt>
          <cx:pt idx="2386">9.2970000000000006</cx:pt>
          <cx:pt idx="2387">9.2989999999999995</cx:pt>
          <cx:pt idx="2388">9.2919999999999998</cx:pt>
          <cx:pt idx="2389">4.2969999999999997</cx:pt>
          <cx:pt idx="2390">13.295</cx:pt>
          <cx:pt idx="2391">11.297000000000001</cx:pt>
          <cx:pt idx="2392">6.2969999999999997</cx:pt>
          <cx:pt idx="2393">8.2959999999999994</cx:pt>
          <cx:pt idx="2394">4.2969999999999997</cx:pt>
          <cx:pt idx="2395">13.292</cx:pt>
          <cx:pt idx="2396">10.295</cx:pt>
          <cx:pt idx="2397">8.2970000000000006</cx:pt>
          <cx:pt idx="2398">6.2969999999999997</cx:pt>
          <cx:pt idx="2399">4.2960000000000003</cx:pt>
          <cx:pt idx="2400">14.297000000000001</cx:pt>
          <cx:pt idx="2401">6.2969999999999997</cx:pt>
          <cx:pt idx="2402">8.2959999999999994</cx:pt>
          <cx:pt idx="2403">9.2959999999999994</cx:pt>
          <cx:pt idx="2404">9.2970000000000006</cx:pt>
          <cx:pt idx="2405">14.295999999999999</cx:pt>
          <cx:pt idx="2406">11.297000000000001</cx:pt>
          <cx:pt idx="2407">8.2970000000000006</cx:pt>
          <cx:pt idx="2408">9.2959999999999994</cx:pt>
          <cx:pt idx="2409">8.2910000000000004</cx:pt>
          <cx:pt idx="2410">9.2959999999999994</cx:pt>
          <cx:pt idx="2411">7.2949999999999999</cx:pt>
          <cx:pt idx="2412">13.294</cx:pt>
          <cx:pt idx="2413">4.2960000000000003</cx:pt>
          <cx:pt idx="2414">13.295</cx:pt>
          <cx:pt idx="2415">5.2679999999999998</cx:pt>
          <cx:pt idx="2416">12.294</cx:pt>
          <cx:pt idx="2417">7.2930000000000001</cx:pt>
          <cx:pt idx="2418">5.2910000000000004</cx:pt>
          <cx:pt idx="2419">12.292999999999999</cx:pt>
          <cx:pt idx="2420">10.286</cx:pt>
          <cx:pt idx="2421">14.266999999999999</cx:pt>
          <cx:pt idx="2422">8.2949999999999999</cx:pt>
          <cx:pt idx="2423">5.2960000000000003</cx:pt>
          <cx:pt idx="2424">4.2839999999999998</cx:pt>
          <cx:pt idx="2425">6.2939999999999996</cx:pt>
          <cx:pt idx="2426">9.2949999999999999</cx:pt>
          <cx:pt idx="2427">14.294</cx:pt>
          <cx:pt idx="2428">9.2949999999999999</cx:pt>
          <cx:pt idx="2429">4.2939999999999996</cx:pt>
          <cx:pt idx="2430">14.295</cx:pt>
          <cx:pt idx="2431">12.295</cx:pt>
          <cx:pt idx="2432">5.2779999999999996</cx:pt>
          <cx:pt idx="2433">8.2870000000000008</cx:pt>
          <cx:pt idx="2434">5.2779999999999996</cx:pt>
          <cx:pt idx="2435">11.291</cx:pt>
          <cx:pt idx="2436">5.2789999999999999</cx:pt>
          <cx:pt idx="2437">13.292999999999999</cx:pt>
          <cx:pt idx="2438">6.274</cx:pt>
          <cx:pt idx="2439">14.276999999999999</cx:pt>
          <cx:pt idx="2440">5.2919999999999998</cx:pt>
          <cx:pt idx="2441">12.292999999999999</cx:pt>
          <cx:pt idx="2442">13.292999999999999</cx:pt>
          <cx:pt idx="2443">13.295</cx:pt>
          <cx:pt idx="2444">7.2930000000000001</cx:pt>
          <cx:pt idx="2445">11.295</cx:pt>
          <cx:pt idx="2446">5.2770000000000001</cx:pt>
          <cx:pt idx="2447">12.292</cx:pt>
          <cx:pt idx="2448">11.292999999999999</cx:pt>
          <cx:pt idx="2449">6.2930000000000001</cx:pt>
          <cx:pt idx="2450">11.292</cx:pt>
          <cx:pt idx="2451">7.2939999999999996</cx:pt>
          <cx:pt idx="2452">8.2919999999999998</cx:pt>
          <cx:pt idx="2453">11.292</cx:pt>
          <cx:pt idx="2454">14.292999999999999</cx:pt>
          <cx:pt idx="2455">10.292</cx:pt>
          <cx:pt idx="2456">6.2930000000000001</cx:pt>
          <cx:pt idx="2457">13.292</cx:pt>
          <cx:pt idx="2458">13.292</cx:pt>
          <cx:pt idx="2459">7.2919999999999998</cx:pt>
          <cx:pt idx="2460">14.291</cx:pt>
          <cx:pt idx="2461">12.292</cx:pt>
          <cx:pt idx="2462">7.2919999999999998</cx:pt>
          <cx:pt idx="2463">8.2929999999999993</cx:pt>
          <cx:pt idx="2464">7.2919999999999998</cx:pt>
          <cx:pt idx="2465">14.291</cx:pt>
          <cx:pt idx="2466">8.2919999999999998</cx:pt>
          <cx:pt idx="2467">4.2910000000000004</cx:pt>
          <cx:pt idx="2468">6.2919999999999998</cx:pt>
          <cx:pt idx="2469">12.291</cx:pt>
          <cx:pt idx="2470">5.2930000000000001</cx:pt>
          <cx:pt idx="2471">13.291</cx:pt>
          <cx:pt idx="2472">11.292</cx:pt>
          <cx:pt idx="2473">9.2910000000000004</cx:pt>
          <cx:pt idx="2474">7.29</cx:pt>
          <cx:pt idx="2475">5.2910000000000004</cx:pt>
          <cx:pt idx="2476">6.2859999999999996</cx:pt>
          <cx:pt idx="2477">9.2840000000000007</cx:pt>
          <cx:pt idx="2478">12.291</cx:pt>
          <cx:pt idx="2479">11.291</cx:pt>
          <cx:pt idx="2480">10.289</cx:pt>
          <cx:pt idx="2481">11.291</cx:pt>
          <cx:pt idx="2482">4.2910000000000004</cx:pt>
          <cx:pt idx="2483">4.2889999999999997</cx:pt>
          <cx:pt idx="2484">5.2889999999999997</cx:pt>
          <cx:pt idx="2485">5.29</cx:pt>
          <cx:pt idx="2486">5.2889999999999997</cx:pt>
          <cx:pt idx="2487">14.289999999999999</cx:pt>
          <cx:pt idx="2488">5.2880000000000003</cx:pt>
          <cx:pt idx="2489">4.2889999999999997</cx:pt>
          <cx:pt idx="2490">10.288</cx:pt>
          <cx:pt idx="2491">8.2880000000000003</cx:pt>
          <cx:pt idx="2492">13.289</cx:pt>
          <cx:pt idx="2493">8.2889999999999997</cx:pt>
          <cx:pt idx="2494">4.2859999999999996</cx:pt>
          <cx:pt idx="2495">9.2910000000000004</cx:pt>
          <cx:pt idx="2496">11.289</cx:pt>
          <cx:pt idx="2497">8.2899999999999991</cx:pt>
          <cx:pt idx="2498">12.289999999999999</cx:pt>
          <cx:pt idx="2499">8.2899999999999991</cx:pt>
          <cx:pt idx="2500">5.2880000000000003</cx:pt>
          <cx:pt idx="2501">13.291</cx:pt>
          <cx:pt idx="2502">13.288</cx:pt>
          <cx:pt idx="2503">11.289999999999999</cx:pt>
          <cx:pt idx="2504">11.289</cx:pt>
          <cx:pt idx="2505">10.287000000000001</cx:pt>
          <cx:pt idx="2506">4.2889999999999997</cx:pt>
          <cx:pt idx="2507">8.2889999999999997</cx:pt>
          <cx:pt idx="2508">13.287000000000001</cx:pt>
          <cx:pt idx="2509">6.2880000000000003</cx:pt>
          <cx:pt idx="2510">9.2859999999999996</cx:pt>
          <cx:pt idx="2511">12.288</cx:pt>
          <cx:pt idx="2512">12.289</cx:pt>
          <cx:pt idx="2513">14.289</cx:pt>
          <cx:pt idx="2514">8.2880000000000003</cx:pt>
          <cx:pt idx="2515">9.2859999999999996</cx:pt>
          <cx:pt idx="2516">9.2880000000000003</cx:pt>
          <cx:pt idx="2517">14.282999999999999</cx:pt>
          <cx:pt idx="2518">5.2859999999999996</cx:pt>
          <cx:pt idx="2519">13.285</cx:pt>
          <cx:pt idx="2520">7.2889999999999997</cx:pt>
          <cx:pt idx="2521">11.288</cx:pt>
          <cx:pt idx="2522">11.285</cx:pt>
          <cx:pt idx="2523">4.2880000000000003</cx:pt>
          <cx:pt idx="2524">10.287000000000001</cx:pt>
          <cx:pt idx="2525">10.284000000000001</cx:pt>
          <cx:pt idx="2526">14.288</cx:pt>
          <cx:pt idx="2527">4.2869999999999999</cx:pt>
          <cx:pt idx="2528">5.2850000000000001</cx:pt>
          <cx:pt idx="2529">14.288</cx:pt>
          <cx:pt idx="2530">9.2870000000000008</cx:pt>
          <cx:pt idx="2531">5.2869999999999999</cx:pt>
          <cx:pt idx="2532">4.2869999999999999</cx:pt>
          <cx:pt idx="2533">12.286</cx:pt>
          <cx:pt idx="2534">5.2869999999999999</cx:pt>
          <cx:pt idx="2535">9.2870000000000008</cx:pt>
          <cx:pt idx="2536">4.2859999999999996</cx:pt>
          <cx:pt idx="2537">4.2869999999999999</cx:pt>
          <cx:pt idx="2538">10.288</cx:pt>
          <cx:pt idx="2539">8.2859999999999996</cx:pt>
          <cx:pt idx="2540">9.2870000000000008</cx:pt>
          <cx:pt idx="2541">4.2859999999999996</cx:pt>
          <cx:pt idx="2542">9.2870000000000008</cx:pt>
          <cx:pt idx="2543">6.2869999999999999</cx:pt>
          <cx:pt idx="2544">10.286</cx:pt>
          <cx:pt idx="2545">6.2869999999999999</cx:pt>
          <cx:pt idx="2546">11.286</cx:pt>
          <cx:pt idx="2547">8.2840000000000007</cx:pt>
          <cx:pt idx="2548">4.2859999999999996</cx:pt>
          <cx:pt idx="2549">4.2859999999999996</cx:pt>
          <cx:pt idx="2550">5.2850000000000001</cx:pt>
          <cx:pt idx="2551">5.2850000000000001</cx:pt>
          <cx:pt idx="2552">12.286</cx:pt>
          <cx:pt idx="2553">4.2859999999999996</cx:pt>
          <cx:pt idx="2554">4.2859999999999996</cx:pt>
          <cx:pt idx="2555">8.2850000000000001</cx:pt>
          <cx:pt idx="2556">14.287000000000001</cx:pt>
          <cx:pt idx="2557">9.2840000000000007</cx:pt>
          <cx:pt idx="2558">14.286</cx:pt>
          <cx:pt idx="2559">4.2869999999999999</cx:pt>
          <cx:pt idx="2560">8.2859999999999996</cx:pt>
          <cx:pt idx="2561">11.286</cx:pt>
          <cx:pt idx="2562">13.285</cx:pt>
          <cx:pt idx="2563">7.2850000000000001</cx:pt>
          <cx:pt idx="2564">10.284000000000001</cx:pt>
          <cx:pt idx="2565">8.2840000000000007</cx:pt>
          <cx:pt idx="2566">8.2850000000000001</cx:pt>
          <cx:pt idx="2567">6.2850000000000001</cx:pt>
          <cx:pt idx="2568">6.2859999999999996</cx:pt>
          <cx:pt idx="2569">10.282</cx:pt>
          <cx:pt idx="2570">11.282999999999999</cx:pt>
          <cx:pt idx="2571">9.2840000000000007</cx:pt>
          <cx:pt idx="2572">11.395</cx:pt>
          <cx:pt idx="2573">7.5199999999999996</cx:pt>
          <cx:pt idx="2574">9.1799999999999997</cx:pt>
          <cx:pt idx="2575">9.1400000000000006</cx:pt>
          <cx:pt idx="2576">11.279999999999999</cx:pt>
          <cx:pt idx="2577">14.284000000000001</cx:pt>
          <cx:pt idx="2578">10.281000000000001</cx:pt>
          <cx:pt idx="2579">14.286</cx:pt>
          <cx:pt idx="2580">5.2850000000000001</cx:pt>
          <cx:pt idx="2581">5.2859999999999996</cx:pt>
          <cx:pt idx="2582">5.2859999999999996</cx:pt>
          <cx:pt idx="2583">5.2850000000000001</cx:pt>
          <cx:pt idx="2584">13.286</cx:pt>
          <cx:pt idx="2585">4.2850000000000001</cx:pt>
          <cx:pt idx="2586">5.2859999999999996</cx:pt>
          <cx:pt idx="2587">14.284000000000001</cx:pt>
          <cx:pt idx="2588">7.2850000000000001</cx:pt>
          <cx:pt idx="2589">10.285</cx:pt>
          <cx:pt idx="2590">7.2859999999999996</cx:pt>
          <cx:pt idx="2591">10.285</cx:pt>
          <cx:pt idx="2592">11.282999999999999</cx:pt>
          <cx:pt idx="2593">14.286</cx:pt>
          <cx:pt idx="2594">9.2840000000000007</cx:pt>
          <cx:pt idx="2595">8.2840000000000007</cx:pt>
          <cx:pt idx="2596">5.2830000000000004</cx:pt>
          <cx:pt idx="2597">7.2859999999999996</cx:pt>
          <cx:pt idx="2598">8.2289999999999992</cx:pt>
          <cx:pt idx="2599">8.2829999999999995</cx:pt>
          <cx:pt idx="2600">7.2830000000000004</cx:pt>
          <cx:pt idx="2601">5.2850000000000001</cx:pt>
          <cx:pt idx="2602">8.2840000000000007</cx:pt>
          <cx:pt idx="2603">7.2839999999999998</cx:pt>
          <cx:pt idx="2604">11.282999999999999</cx:pt>
          <cx:pt idx="2605">7.2839999999999998</cx:pt>
          <cx:pt idx="2606">12.284000000000001</cx:pt>
          <cx:pt idx="2607">6.282</cx:pt>
          <cx:pt idx="2608">5.2830000000000004</cx:pt>
          <cx:pt idx="2609">7.2839999999999998</cx:pt>
          <cx:pt idx="2610">14.282999999999999</cx:pt>
          <cx:pt idx="2611">14.282</cx:pt>
          <cx:pt idx="2612">7.282</cx:pt>
          <cx:pt idx="2613">10.284000000000001</cx:pt>
          <cx:pt idx="2614">13.284000000000001</cx:pt>
          <cx:pt idx="2615">11.282999999999999</cx:pt>
          <cx:pt idx="2616">14.279999999999999</cx:pt>
          <cx:pt idx="2617">14.282999999999999</cx:pt>
          <cx:pt idx="2618">14.284000000000001</cx:pt>
          <cx:pt idx="2619">9.2840000000000007</cx:pt>
          <cx:pt idx="2620">10.282999999999999</cx:pt>
          <cx:pt idx="2621">14.281000000000001</cx:pt>
          <cx:pt idx="2622">5.2830000000000004</cx:pt>
          <cx:pt idx="2623">13.282</cx:pt>
          <cx:pt idx="2624">5.2800000000000002</cx:pt>
          <cx:pt idx="2625">12.282999999999999</cx:pt>
          <cx:pt idx="2626">11.090999999999999</cx:pt>
          <cx:pt idx="2627">11.890000000000001</cx:pt>
          <cx:pt idx="2628">12.006</cx:pt>
          <cx:pt idx="2629">5.8179999999999996</cx:pt>
          <cx:pt idx="2630">12.855</cx:pt>
          <cx:pt idx="2631">10.318</cx:pt>
          <cx:pt idx="2632">10.268000000000001</cx:pt>
          <cx:pt idx="2633">14.209</cx:pt>
          <cx:pt idx="2634">3.944</cx:pt>
          <cx:pt idx="2635">7.2539999999999996</cx:pt>
          <cx:pt idx="2636">10.768000000000001</cx:pt>
          <cx:pt idx="2637">7.3550000000000004</cx:pt>
          <cx:pt idx="2638">7.798</cx:pt>
          <cx:pt idx="2639">13.906000000000001</cx:pt>
          <cx:pt idx="2640">11.396000000000001</cx:pt>
          <cx:pt idx="2641">4.7960000000000003</cx:pt>
          <cx:pt idx="2642">5.9660000000000002</cx:pt>
          <cx:pt idx="2643">5.2779999999999996</cx:pt>
          <cx:pt idx="2644">5.4489999999999998</cx:pt>
          <cx:pt idx="2645">12.725</cx:pt>
          <cx:pt idx="2646">8.3460000000000001</cx:pt>
          <cx:pt idx="2647">5.4850000000000003</cx:pt>
          <cx:pt idx="2648">9.9450000000000003</cx:pt>
          <cx:pt idx="2649">10.074999999999999</cx:pt>
          <cx:pt idx="2650">8.9009999999999998</cx:pt>
          <cx:pt idx="2651">8.1240000000000006</cx:pt>
          <cx:pt idx="2652">8.5820000000000007</cx:pt>
          <cx:pt idx="2653">8.0489999999999995</cx:pt>
          <cx:pt idx="2654">11.523</cx:pt>
          <cx:pt idx="2655">6.0570000000000004</cx:pt>
          <cx:pt idx="2656">9.4169999999999998</cx:pt>
          <cx:pt idx="2657">6.3250000000000002</cx:pt>
          <cx:pt idx="2658">10.760999999999999</cx:pt>
          <cx:pt idx="2659">7.3490000000000002</cx:pt>
          <cx:pt idx="2660">12.441000000000001</cx:pt>
          <cx:pt idx="2661">11.331</cx:pt>
          <cx:pt idx="2662">6.3470000000000004</cx:pt>
          <cx:pt idx="2663">13.723000000000001</cx:pt>
          <cx:pt idx="2664">12.927</cx:pt>
          <cx:pt idx="2665">13.006</cx:pt>
          <cx:pt idx="2666">13.337</cx:pt>
          <cx:pt idx="2667">10.066000000000001</cx:pt>
          <cx:pt idx="2668">9.3360000000000003</cx:pt>
          <cx:pt idx="2669">5.3300000000000001</cx:pt>
          <cx:pt idx="2670">6.8979999999999997</cx:pt>
          <cx:pt idx="2671">4.1349999999999998</cx:pt>
          <cx:pt idx="2672">10.475</cx:pt>
          <cx:pt idx="2673">7.3399999999999999</cx:pt>
          <cx:pt idx="2674">6.6479999999999997</cx:pt>
          <cx:pt idx="2675">9.0609999999999999</cx:pt>
          <cx:pt idx="2676">13.333</cx:pt>
          <cx:pt idx="2677">13.263999999999999</cx:pt>
          <cx:pt idx="2678">6.0060000000000002</cx:pt>
          <cx:pt idx="2679">6.2389999999999999</cx:pt>
          <cx:pt idx="2680">12.042</cx:pt>
          <cx:pt idx="2681">6.2489999999999997</cx:pt>
          <cx:pt idx="2682">4.3899999999999997</cx:pt>
          <cx:pt idx="2683">10.954000000000001</cx:pt>
          <cx:pt idx="2684">6.2149999999999999</cx:pt>
          <cx:pt idx="2685">12.747999999999999</cx:pt>
          <cx:pt idx="2686">9.5419999999999998</cx:pt>
          <cx:pt idx="2687">4.306</cx:pt>
          <cx:pt idx="2688">6.9050000000000002</cx:pt>
          <cx:pt idx="2689">13.455</cx:pt>
          <cx:pt idx="2690">5.9669999999999996</cx:pt>
          <cx:pt idx="2691">5.4729999999999999</cx:pt>
          <cx:pt idx="2692">4.8879999999999999</cx:pt>
          <cx:pt idx="2693">4.9359999999999999</cx:pt>
          <cx:pt idx="2694">9.4030000000000005</cx:pt>
          <cx:pt idx="2695">10.821</cx:pt>
          <cx:pt idx="2696">9.3230000000000004</cx:pt>
          <cx:pt idx="2697">9.2780000000000005</cx:pt>
          <cx:pt idx="2698">12.279</cx:pt>
          <cx:pt idx="2699">7.2800000000000002</cx:pt>
          <cx:pt idx="2700">9.2769999999999992</cx:pt>
          <cx:pt idx="2701">13.279</cx:pt>
          <cx:pt idx="2702">12.279</cx:pt>
          <cx:pt idx="2703">10.276999999999999</cx:pt>
          <cx:pt idx="2704">4.2789999999999999</cx:pt>
          <cx:pt idx="2705">14.278</cx:pt>
          <cx:pt idx="2706">5.2759999999999998</cx:pt>
          <cx:pt idx="2707">11.279</cx:pt>
          <cx:pt idx="2708">13.278</cx:pt>
          <cx:pt idx="2709">7.2789999999999999</cx:pt>
          <cx:pt idx="2710">8.2769999999999992</cx:pt>
          <cx:pt idx="2711">14.278</cx:pt>
          <cx:pt idx="2712">12.278</cx:pt>
          <cx:pt idx="2713">14.272</cx:pt>
          <cx:pt idx="2714">10.276999999999999</cx:pt>
          <cx:pt idx="2715">12.278</cx:pt>
          <cx:pt idx="2716">5.2779999999999996</cx:pt>
          <cx:pt idx="2717">6.2770000000000001</cx:pt>
          <cx:pt idx="2718">8.2759999999999998</cx:pt>
          <cx:pt idx="2719">12.275</cx:pt>
          <cx:pt idx="2720">12.276999999999999</cx:pt>
          <cx:pt idx="2721">13.276999999999999</cx:pt>
          <cx:pt idx="2722">14.275</cx:pt>
          <cx:pt idx="2723">12.279</cx:pt>
          <cx:pt idx="2724">13.276</cx:pt>
          <cx:pt idx="2725">4.2770000000000001</cx:pt>
          <cx:pt idx="2726">13.273999999999999</cx:pt>
          <cx:pt idx="2727">14.279</cx:pt>
          <cx:pt idx="2728">12.276999999999999</cx:pt>
          <cx:pt idx="2729">13.276999999999999</cx:pt>
          <cx:pt idx="2730">10.278</cx:pt>
          <cx:pt idx="2731">9.2739999999999991</cx:pt>
          <cx:pt idx="2732">13.278</cx:pt>
          <cx:pt idx="2733">12.273999999999999</cx:pt>
          <cx:pt idx="2734">7.2699999999999996</cx:pt>
          <cx:pt idx="2735">13.276999999999999</cx:pt>
          <cx:pt idx="2736">6.2750000000000004</cx:pt>
          <cx:pt idx="2737">6.2770000000000001</cx:pt>
          <cx:pt idx="2738">11.275</cx:pt>
          <cx:pt idx="2739">10.275</cx:pt>
          <cx:pt idx="2740">14.273999999999999</cx:pt>
          <cx:pt idx="2741">10.276</cx:pt>
          <cx:pt idx="2742">11.275</cx:pt>
          <cx:pt idx="2743">14.275</cx:pt>
          <cx:pt idx="2744">4.2759999999999998</cx:pt>
          <cx:pt idx="2745">8.2750000000000004</cx:pt>
          <cx:pt idx="2746">13.275</cx:pt>
          <cx:pt idx="2747">12.27</cx:pt>
          <cx:pt idx="2748">5.2720000000000002</cx:pt>
          <cx:pt idx="2749">5.2770000000000001</cx:pt>
          <cx:pt idx="2750">7.2759999999999998</cx:pt>
          <cx:pt idx="2751">12.276</cx:pt>
          <cx:pt idx="2752">13.276999999999999</cx:pt>
          <cx:pt idx="2753">10.273</cx:pt>
          <cx:pt idx="2754">13.275</cx:pt>
          <cx:pt idx="2755">4.274</cx:pt>
          <cx:pt idx="2756">4.2750000000000004</cx:pt>
          <cx:pt idx="2757">9.2759999999999998</cx:pt>
          <cx:pt idx="2758">5.274</cx:pt>
          <cx:pt idx="2759">4.2759999999999998</cx:pt>
          <cx:pt idx="2760">9.2750000000000004</cx:pt>
          <cx:pt idx="2761">6.274</cx:pt>
          <cx:pt idx="2762">12.276</cx:pt>
          <cx:pt idx="2763">9.2739999999999991</cx:pt>
          <cx:pt idx="2764">14.275</cx:pt>
          <cx:pt idx="2765">10.273999999999999</cx:pt>
          <cx:pt idx="2766">6.274</cx:pt>
          <cx:pt idx="2767">13.272</cx:pt>
          <cx:pt idx="2768">13.273999999999999</cx:pt>
          <cx:pt idx="2769">4.2729999999999997</cx:pt>
          <cx:pt idx="2770">13.273999999999999</cx:pt>
          <cx:pt idx="2771">10.271000000000001</cx:pt>
          <cx:pt idx="2772">5.274</cx:pt>
          <cx:pt idx="2773">7.2720000000000002</cx:pt>
          <cx:pt idx="2774">11.273</cx:pt>
          <cx:pt idx="2775">12.272</cx:pt>
          <cx:pt idx="2776">12.272</cx:pt>
          <cx:pt idx="2777">6.2709999999999999</cx:pt>
          <cx:pt idx="2778">10.272</cx:pt>
          <cx:pt idx="2779">6.2720000000000002</cx:pt>
          <cx:pt idx="2780">9.2729999999999997</cx:pt>
          <cx:pt idx="2781">5.274</cx:pt>
          <cx:pt idx="2782">10.273</cx:pt>
          <cx:pt idx="2783">9.2729999999999997</cx:pt>
          <cx:pt idx="2784">7.2720000000000002</cx:pt>
          <cx:pt idx="2785">4.2729999999999997</cx:pt>
          <cx:pt idx="2786">12.272</cx:pt>
          <cx:pt idx="2787">6.2729999999999997</cx:pt>
          <cx:pt idx="2788">13.268000000000001</cx:pt>
          <cx:pt idx="2789">12.272</cx:pt>
          <cx:pt idx="2790">12.273</cx:pt>
          <cx:pt idx="2791">13.27</cx:pt>
          <cx:pt idx="2792">13.27</cx:pt>
          <cx:pt idx="2793">10.271000000000001</cx:pt>
          <cx:pt idx="2794">5.2720000000000002</cx:pt>
          <cx:pt idx="2795">10.27</cx:pt>
          <cx:pt idx="2796">7.2720000000000002</cx:pt>
          <cx:pt idx="2797">9.2699999999999996</cx:pt>
          <cx:pt idx="2798">10.272</cx:pt>
          <cx:pt idx="2799">11.27</cx:pt>
          <cx:pt idx="2800">9.2710000000000008</cx:pt>
          <cx:pt idx="2801">5.2709999999999999</cx:pt>
          <cx:pt idx="2802">5.2690000000000001</cx:pt>
          <cx:pt idx="2803">6.2709999999999999</cx:pt>
          <cx:pt idx="2804">6.2709999999999999</cx:pt>
          <cx:pt idx="2805">11.272</cx:pt>
          <cx:pt idx="2806">10.27</cx:pt>
          <cx:pt idx="2807">12.272</cx:pt>
          <cx:pt idx="2808">10.271000000000001</cx:pt>
          <cx:pt idx="2809">8.2669999999999995</cx:pt>
          <cx:pt idx="2810">5.2670000000000003</cx:pt>
          <cx:pt idx="2811">14.27</cx:pt>
          <cx:pt idx="2812">14.269</cx:pt>
          <cx:pt idx="2813">6.2699999999999996</cx:pt>
          <cx:pt idx="2814">13.269</cx:pt>
          <cx:pt idx="2815">8.2710000000000008</cx:pt>
          <cx:pt idx="2816">14.27</cx:pt>
          <cx:pt idx="2817">8.2680000000000007</cx:pt>
          <cx:pt idx="2818">10.269</cx:pt>
          <cx:pt idx="2819">4.2610000000000001</cx:pt>
          <cx:pt idx="2820">10.27</cx:pt>
          <cx:pt idx="2821">4.2649999999999997</cx:pt>
          <cx:pt idx="2822">10.269</cx:pt>
          <cx:pt idx="2823">13.268000000000001</cx:pt>
          <cx:pt idx="2824">14.268000000000001</cx:pt>
          <cx:pt idx="2825">9.2690000000000001</cx:pt>
          <cx:pt idx="2826">4.2560000000000002</cx:pt>
          <cx:pt idx="2827">10.266999999999999</cx:pt>
          <cx:pt idx="2828">11.269</cx:pt>
          <cx:pt idx="2829">8.2680000000000007</cx:pt>
          <cx:pt idx="2830">14.269</cx:pt>
          <cx:pt idx="2831">7.2690000000000001</cx:pt>
          <cx:pt idx="2832">9.2680000000000007</cx:pt>
          <cx:pt idx="2833">8.266</cx:pt>
          <cx:pt idx="2834">13.266999999999999</cx:pt>
          <cx:pt idx="2835">10.266999999999999</cx:pt>
          <cx:pt idx="2836">4.2690000000000001</cx:pt>
          <cx:pt idx="2837">14.269</cx:pt>
          <cx:pt idx="2838">4.2690000000000001</cx:pt>
          <cx:pt idx="2839">4.266</cx:pt>
          <cx:pt idx="2840">8.2669999999999995</cx:pt>
          <cx:pt idx="2841">4.266</cx:pt>
          <cx:pt idx="2842">7.2670000000000003</cx:pt>
          <cx:pt idx="2843">11.269</cx:pt>
          <cx:pt idx="2844">14.268000000000001</cx:pt>
          <cx:pt idx="2845">8.2669999999999995</cx:pt>
          <cx:pt idx="2846">12.269</cx:pt>
          <cx:pt idx="2847">11.268000000000001</cx:pt>
          <cx:pt idx="2848">12.263999999999999</cx:pt>
          <cx:pt idx="2849">12.269</cx:pt>
          <cx:pt idx="2850">13.268000000000001</cx:pt>
          <cx:pt idx="2851">6.2649999999999997</cx:pt>
          <cx:pt idx="2852">5.266</cx:pt>
          <cx:pt idx="2853">9.266</cx:pt>
          <cx:pt idx="2854">4.2670000000000003</cx:pt>
          <cx:pt idx="2855">13.259</cx:pt>
          <cx:pt idx="2856">13.266999999999999</cx:pt>
          <cx:pt idx="2857">14.266</cx:pt>
          <cx:pt idx="2858">5.266</cx:pt>
          <cx:pt idx="2859">5.2649999999999997</cx:pt>
          <cx:pt idx="2860">12.266</cx:pt>
          <cx:pt idx="2861">13.265000000000001</cx:pt>
          <cx:pt idx="2862">11.266999999999999</cx:pt>
          <cx:pt idx="2863">9.266</cx:pt>
          <cx:pt idx="2864">11.266</cx:pt>
          <cx:pt idx="2865">6.2649999999999997</cx:pt>
          <cx:pt idx="2866">13.265000000000001</cx:pt>
          <cx:pt idx="2867">7.2649999999999997</cx:pt>
          <cx:pt idx="2868">9.2639999999999993</cx:pt>
          <cx:pt idx="2869">9.266</cx:pt>
          <cx:pt idx="2870">12.265000000000001</cx:pt>
          <cx:pt idx="2871">14.262</cx:pt>
          <cx:pt idx="2872">6.266</cx:pt>
          <cx:pt idx="2873">9.2629999999999999</cx:pt>
          <cx:pt idx="2874">10.262</cx:pt>
          <cx:pt idx="2875">14.262</cx:pt>
          <cx:pt idx="2876">13.263999999999999</cx:pt>
          <cx:pt idx="2877">9.2650000000000006</cx:pt>
          <cx:pt idx="2878">14.263999999999999</cx:pt>
          <cx:pt idx="2879">10.265000000000001</cx:pt>
          <cx:pt idx="2880">5.2640000000000002</cx:pt>
          <cx:pt idx="2881">9.2639999999999993</cx:pt>
          <cx:pt idx="2882">8.2650000000000006</cx:pt>
          <cx:pt idx="2883">8.2629999999999999</cx:pt>
          <cx:pt idx="2884">4.2629999999999999</cx:pt>
          <cx:pt idx="2885">12.263999999999999</cx:pt>
          <cx:pt idx="2886">4.2629999999999999</cx:pt>
          <cx:pt idx="2887">9.2629999999999999</cx:pt>
          <cx:pt idx="2888">11.265000000000001</cx:pt>
          <cx:pt idx="2889">4.2629999999999999</cx:pt>
          <cx:pt idx="2890">13.263999999999999</cx:pt>
          <cx:pt idx="2891">13.263</cx:pt>
          <cx:pt idx="2892">9.2609999999999992</cx:pt>
          <cx:pt idx="2893">12.263999999999999</cx:pt>
          <cx:pt idx="2894">5.2640000000000002</cx:pt>
          <cx:pt idx="2895">9.2639999999999993</cx:pt>
          <cx:pt idx="2896">4.2640000000000002</cx:pt>
          <cx:pt idx="2897">14.260999999999999</cx:pt>
          <cx:pt idx="2898">14.262</cx:pt>
          <cx:pt idx="2899">14.262</cx:pt>
          <cx:pt idx="2900">14.263</cx:pt>
          <cx:pt idx="2901">8.2629999999999999</cx:pt>
          <cx:pt idx="2902">12.263</cx:pt>
          <cx:pt idx="2903">11.262</cx:pt>
          <cx:pt idx="2904">7.2619999999999996</cx:pt>
          <cx:pt idx="2905">10.26</cx:pt>
          <cx:pt idx="2906">13.262</cx:pt>
          <cx:pt idx="2907">12.263</cx:pt>
          <cx:pt idx="2908">11.260999999999999</cx:pt>
          <cx:pt idx="2909">10.262</cx:pt>
          <cx:pt idx="2910">10.262</cx:pt>
          <cx:pt idx="2911">6.2599999999999998</cx:pt>
          <cx:pt idx="2912">5.2610000000000001</cx:pt>
          <cx:pt idx="2913">11.257999999999999</cx:pt>
          <cx:pt idx="2914">13.260999999999999</cx:pt>
          <cx:pt idx="2915">5.2619999999999996</cx:pt>
          <cx:pt idx="2916">13.262</cx:pt>
          <cx:pt idx="2917">7.2610000000000001</cx:pt>
          <cx:pt idx="2918">4.2610000000000001</cx:pt>
          <cx:pt idx="2919">7.2619999999999996</cx:pt>
          <cx:pt idx="2920">9.2590000000000003</cx:pt>
          <cx:pt idx="2921">5.2610000000000001</cx:pt>
          <cx:pt idx="2922">9.2599999999999998</cx:pt>
          <cx:pt idx="2923">9.6489999999999991</cx:pt>
          <cx:pt idx="2924">9.9510000000000005</cx:pt>
          <cx:pt idx="2925">14.667</cx:pt>
          <cx:pt idx="2926">8.1080000000000005</cx:pt>
          <cx:pt idx="2927">13.696999999999999</cx:pt>
          <cx:pt idx="2928">5.2690000000000001</cx:pt>
          <cx:pt idx="2929">4.899</cx:pt>
          <cx:pt idx="2930">4.6719999999999997</cx:pt>
          <cx:pt idx="2931">11.596</cx:pt>
          <cx:pt idx="2932">12.256</cx:pt>
          <cx:pt idx="2933">14.253</cx:pt>
          <cx:pt idx="2934">8.2539999999999996</cx:pt>
          <cx:pt idx="2935">7.2549999999999999</cx:pt>
          <cx:pt idx="2936">13.257999999999999</cx:pt>
          <cx:pt idx="2937">4.2549999999999999</cx:pt>
          <cx:pt idx="2938">12.257</cx:pt>
          <cx:pt idx="2939">11.254</cx:pt>
          <cx:pt idx="2940">12.256</cx:pt>
          <cx:pt idx="2941">7.2569999999999997</cx:pt>
          <cx:pt idx="2942">8.2569999999999997</cx:pt>
          <cx:pt idx="2943">11.256</cx:pt>
          <cx:pt idx="2944">14.254</cx:pt>
          <cx:pt idx="2945">12.253</cx:pt>
          <cx:pt idx="2946">11.254</cx:pt>
          <cx:pt idx="2947">13.254</cx:pt>
          <cx:pt idx="2948">5.2560000000000002</cx:pt>
          <cx:pt idx="2949">10.256</cx:pt>
          <cx:pt idx="2950">9.2520000000000007</cx:pt>
          <cx:pt idx="2951">6.2549999999999999</cx:pt>
          <cx:pt idx="2952">9.2530000000000001</cx:pt>
          <cx:pt idx="2953">8.2530000000000001</cx:pt>
          <cx:pt idx="2954">13.254</cx:pt>
          <cx:pt idx="2955">5.2539999999999996</cx:pt>
          <cx:pt idx="2956">11.254</cx:pt>
          <cx:pt idx="2957">14.253</cx:pt>
          <cx:pt idx="2958">14.254</cx:pt>
          <cx:pt idx="2959">9.2550000000000008</cx:pt>
          <cx:pt idx="2960">10.253</cx:pt>
          <cx:pt idx="2961">8.2539999999999996</cx:pt>
          <cx:pt idx="2962">11.253</cx:pt>
          <cx:pt idx="2963">13.253</cx:pt>
          <cx:pt idx="2964">9.2530000000000001</cx:pt>
          <cx:pt idx="2965">14.252000000000001</cx:pt>
          <cx:pt idx="2966">9.2539999999999996</cx:pt>
          <cx:pt idx="2967">12.252000000000001</cx:pt>
          <cx:pt idx="2968">4.2530000000000001</cx:pt>
          <cx:pt idx="2969">8.2530000000000001</cx:pt>
          <cx:pt idx="2970">12.253</cx:pt>
          <cx:pt idx="2971">4.2519999999999998</cx:pt>
          <cx:pt idx="2972">7.2549999999999999</cx:pt>
          <cx:pt idx="2973">14.253</cx:pt>
          <cx:pt idx="2974">7.2530000000000001</cx:pt>
          <cx:pt idx="2975">13.254</cx:pt>
          <cx:pt idx="2976">9.2509999999999994</cx:pt>
          <cx:pt idx="2977">7.2539999999999996</cx:pt>
          <cx:pt idx="2978">4.2530000000000001</cx:pt>
          <cx:pt idx="2979">11.254</cx:pt>
          <cx:pt idx="2980">12.253</cx:pt>
          <cx:pt idx="2981">5.2510000000000003</cx:pt>
          <cx:pt idx="2982">5.2519999999999998</cx:pt>
          <cx:pt idx="2983">10.252000000000001</cx:pt>
          <cx:pt idx="2984">11.252000000000001</cx:pt>
          <cx:pt idx="2985">6.2519999999999998</cx:pt>
          <cx:pt idx="2986">10.253</cx:pt>
          <cx:pt idx="2987">9.2530000000000001</cx:pt>
          <cx:pt idx="2988">5.2519999999999998</cx:pt>
          <cx:pt idx="2989">12.253</cx:pt>
          <cx:pt idx="2990">9.2520000000000007</cx:pt>
          <cx:pt idx="2991">4.2510000000000003</cx:pt>
          <cx:pt idx="2992">13.247999999999999</cx:pt>
          <cx:pt idx="2993">5.2489999999999997</cx:pt>
          <cx:pt idx="2994">10.25</cx:pt>
          <cx:pt idx="2995">11.250999999999999</cx:pt>
          <cx:pt idx="2996">13.250999999999999</cx:pt>
          <cx:pt idx="2997">7.2510000000000003</cx:pt>
          <cx:pt idx="2998">4.2510000000000003</cx:pt>
          <cx:pt idx="2999">11.252000000000001</cx:pt>
          <cx:pt idx="3000">12.249000000000001</cx:pt>
          <cx:pt idx="3001">12.250999999999999</cx:pt>
          <cx:pt idx="3002">7.25</cx:pt>
          <cx:pt idx="3003">11.249000000000001</cx:pt>
          <cx:pt idx="3004">11.25</cx:pt>
          <cx:pt idx="3005">12.25</cx:pt>
          <cx:pt idx="3006">11.25</cx:pt>
          <cx:pt idx="3007">14.246</cx:pt>
          <cx:pt idx="3008">6.2519999999999998</cx:pt>
          <cx:pt idx="3009">13.25</cx:pt>
          <cx:pt idx="3010">9.2509999999999994</cx:pt>
          <cx:pt idx="3011">11.250999999999999</cx:pt>
          <cx:pt idx="3012">13.249000000000001</cx:pt>
          <cx:pt idx="3013">9.25</cx:pt>
          <cx:pt idx="3014">9.25</cx:pt>
          <cx:pt idx="3015">4.25</cx:pt>
          <cx:pt idx="3016">10.25</cx:pt>
          <cx:pt idx="3017">4.2510000000000003</cx:pt>
          <cx:pt idx="3018">8.2490000000000006</cx:pt>
          <cx:pt idx="3019">11.249000000000001</cx:pt>
          <cx:pt idx="3020">7.2510000000000003</cx:pt>
          <cx:pt idx="3021">10.25</cx:pt>
          <cx:pt idx="3022">10.25</cx:pt>
          <cx:pt idx="3023">10.246</cx:pt>
          <cx:pt idx="3024">9.25</cx:pt>
          <cx:pt idx="3025">7.2480000000000002</cx:pt>
          <cx:pt idx="3026">4.2469999999999999</cx:pt>
          <cx:pt idx="3027">5.2480000000000002</cx:pt>
          <cx:pt idx="3028">14.247999999999999</cx:pt>
          <cx:pt idx="3029">14.25</cx:pt>
          <cx:pt idx="3030">7.2480000000000002</cx:pt>
          <cx:pt idx="3031">9.2490000000000006</cx:pt>
          <cx:pt idx="3032">5.25</cx:pt>
          <cx:pt idx="3033">11.247999999999999</cx:pt>
          <cx:pt idx="3034">4.2450000000000001</cx:pt>
          <cx:pt idx="3035">4.25</cx:pt>
          <cx:pt idx="3036">11.247999999999999</cx:pt>
          <cx:pt idx="3037">7.2489999999999997</cx:pt>
          <cx:pt idx="3038">5.2489999999999997</cx:pt>
          <cx:pt idx="3039">13.247999999999999</cx:pt>
          <cx:pt idx="3040">8.2469999999999999</cx:pt>
          <cx:pt idx="3041">10.249000000000001</cx:pt>
          <cx:pt idx="3042">5.2469999999999999</cx:pt>
          <cx:pt idx="3043">8.2479999999999993</cx:pt>
          <cx:pt idx="3044">10.247</cx:pt>
          <cx:pt idx="3045">6.2460000000000004</cx:pt>
          <cx:pt idx="3046">11.247999999999999</cx:pt>
          <cx:pt idx="3047">5.2489999999999997</cx:pt>
          <cx:pt idx="3048">14.247999999999999</cx:pt>
          <cx:pt idx="3049">13.244999999999999</cx:pt>
          <cx:pt idx="3050">8.2460000000000004</cx:pt>
          <cx:pt idx="3051">10.247</cx:pt>
          <cx:pt idx="3052">8.2460000000000004</cx:pt>
          <cx:pt idx="3053">7.2460000000000004</cx:pt>
          <cx:pt idx="3054">6.2450000000000001</cx:pt>
          <cx:pt idx="3055">7.2439999999999998</cx:pt>
          <cx:pt idx="3056">9.2469999999999999</cx:pt>
          <cx:pt idx="3057">4.2469999999999999</cx:pt>
          <cx:pt idx="3058">9.2469999999999999</cx:pt>
          <cx:pt idx="3059">12.246</cx:pt>
          <cx:pt idx="3060">5.2469999999999999</cx:pt>
          <cx:pt idx="3061">13.247</cx:pt>
          <cx:pt idx="3062">8.2469999999999999</cx:pt>
          <cx:pt idx="3063">12.247</cx:pt>
          <cx:pt idx="3064">8.2409999999999997</cx:pt>
          <cx:pt idx="3065">7.2480000000000002</cx:pt>
          <cx:pt idx="3066">8.2469999999999999</cx:pt>
          <cx:pt idx="3067">13.244999999999999</cx:pt>
          <cx:pt idx="3068">5.2469999999999999</cx:pt>
          <cx:pt idx="3069">5.2469999999999999</cx:pt>
          <cx:pt idx="3070">12.244</cx:pt>
          <cx:pt idx="3071">6.2469999999999999</cx:pt>
          <cx:pt idx="3072">14.244</cx:pt>
          <cx:pt idx="3073">12.244999999999999</cx:pt>
          <cx:pt idx="3074">5.2460000000000004</cx:pt>
          <cx:pt idx="3075">8.2469999999999999</cx:pt>
          <cx:pt idx="3076">10.247</cx:pt>
          <cx:pt idx="3077">8.2469999999999999</cx:pt>
          <cx:pt idx="3078">5.2460000000000004</cx:pt>
          <cx:pt idx="3079">4.2460000000000004</cx:pt>
          <cx:pt idx="3080">9.2460000000000004</cx:pt>
          <cx:pt idx="3081">13.246</cx:pt>
          <cx:pt idx="3082">12.247</cx:pt>
          <cx:pt idx="3083">12.246</cx:pt>
          <cx:pt idx="3084">7.2450000000000001</cx:pt>
          <cx:pt idx="3085">6.2460000000000004</cx:pt>
          <cx:pt idx="3086">14.246</cx:pt>
          <cx:pt idx="3087">13.246</cx:pt>
          <cx:pt idx="3088">10.244999999999999</cx:pt>
          <cx:pt idx="3089">10.246</cx:pt>
          <cx:pt idx="3090">13.244999999999999</cx:pt>
          <cx:pt idx="3091">12.244</cx:pt>
          <cx:pt idx="3092">7.2450000000000001</cx:pt>
          <cx:pt idx="3093">10.244</cx:pt>
          <cx:pt idx="3094">10.244999999999999</cx:pt>
          <cx:pt idx="3095">13.244999999999999</cx:pt>
          <cx:pt idx="3096">14.243</cx:pt>
          <cx:pt idx="3097">6.2460000000000004</cx:pt>
          <cx:pt idx="3098">11.244999999999999</cx:pt>
          <cx:pt idx="3099">12.246</cx:pt>
          <cx:pt idx="3100">8.2089999999999996</cx:pt>
          <cx:pt idx="3101">11.243</cx:pt>
          <cx:pt idx="3102">4.2430000000000003</cx:pt>
          <cx:pt idx="3103">12.243</cx:pt>
          <cx:pt idx="3104">8.2439999999999998</cx:pt>
          <cx:pt idx="3105">5.2430000000000003</cx:pt>
          <cx:pt idx="3106">9.2430000000000003</cx:pt>
          <cx:pt idx="3107">11.243</cx:pt>
          <cx:pt idx="3108">14.242000000000001</cx:pt>
          <cx:pt idx="3109">13.244</cx:pt>
          <cx:pt idx="3110">12.242000000000001</cx:pt>
          <cx:pt idx="3111">13.243</cx:pt>
          <cx:pt idx="3112">10.24</cx:pt>
          <cx:pt idx="3113">10.242000000000001</cx:pt>
          <cx:pt idx="3114">11.24</cx:pt>
          <cx:pt idx="3115">4.2140000000000004</cx:pt>
          <cx:pt idx="3116">5.2430000000000003</cx:pt>
          <cx:pt idx="3117">14.243</cx:pt>
          <cx:pt idx="3118">8.2409999999999997</cx:pt>
          <cx:pt idx="3119">5.242</cx:pt>
          <cx:pt idx="3120">9.2270000000000003</cx:pt>
          <cx:pt idx="3121">14.24</cx:pt>
          <cx:pt idx="3122">9.2400000000000002</cx:pt>
          <cx:pt idx="3123">6.2409999999999997</cx:pt>
          <cx:pt idx="3124">13.228999999999999</cx:pt>
          <cx:pt idx="3125">12.242000000000001</cx:pt>
          <cx:pt idx="3126">13.241</cx:pt>
          <cx:pt idx="3127">12.241</cx:pt>
          <cx:pt idx="3128">13.241</cx:pt>
          <cx:pt idx="3129">6.218</cx:pt>
          <cx:pt idx="3130">9.2400000000000002</cx:pt>
          <cx:pt idx="3131">8.2400000000000002</cx:pt>
          <cx:pt idx="3132">14.242000000000001</cx:pt>
          <cx:pt idx="3133">14.239000000000001</cx:pt>
          <cx:pt idx="3134">7.2210000000000001</cx:pt>
          <cx:pt idx="3135">11.218</cx:pt>
          <cx:pt idx="3136">7.2169999999999996</cx:pt>
          <cx:pt idx="3137">13.206</cx:pt>
          <cx:pt idx="3138">13.233000000000001</cx:pt>
          <cx:pt idx="3139">10.233000000000001</cx:pt>
          <cx:pt idx="3140">13.239000000000001</cx:pt>
          <cx:pt idx="3141">6.2409999999999997</cx:pt>
          <cx:pt idx="3142">10.226000000000001</cx:pt>
          <cx:pt idx="3143">7.2220000000000004</cx:pt>
          <cx:pt idx="3144">11.223000000000001</cx:pt>
          <cx:pt idx="3145">8.2409999999999997</cx:pt>
          <cx:pt idx="3146">5.2389999999999999</cx:pt>
          <cx:pt idx="3147">10.237</cx:pt>
          <cx:pt idx="3148">7.2389999999999999</cx:pt>
          <cx:pt idx="3149">12.239000000000001</cx:pt>
          <cx:pt idx="3150">9.2390000000000008</cx:pt>
          <cx:pt idx="3151">8.2189999999999994</cx:pt>
          <cx:pt idx="3152">10.220000000000001</cx:pt>
          <cx:pt idx="3153">10.239000000000001</cx:pt>
          <cx:pt idx="3154">4.2389999999999999</cx:pt>
          <cx:pt idx="3155">6.2249999999999996</cx:pt>
          <cx:pt idx="3156">14.237</cx:pt>
          <cx:pt idx="3157">6.2149999999999999</cx:pt>
          <cx:pt idx="3158">13.241</cx:pt>
          <cx:pt idx="3159">13.220000000000001</cx:pt>
          <cx:pt idx="3160">8.2390000000000008</cx:pt>
          <cx:pt idx="3161">14.239000000000001</cx:pt>
          <cx:pt idx="3162">12.227</cx:pt>
          <cx:pt idx="3163">8.2379999999999995</cx:pt>
          <cx:pt idx="3164">8.2219999999999995</cx:pt>
          <cx:pt idx="3165">13.237</cx:pt>
          <cx:pt idx="3166">13.237</cx:pt>
          <cx:pt idx="3167">9.2370000000000001</cx:pt>
          <cx:pt idx="3168">13.225</cx:pt>
          <cx:pt idx="3169">10.239000000000001</cx:pt>
          <cx:pt idx="3170">7.2370000000000001</cx:pt>
          <cx:pt idx="3171">8.2370000000000001</cx:pt>
          <cx:pt idx="3172">8.2370000000000001</cx:pt>
          <cx:pt idx="3173">7.1550000000000002</cx:pt>
          <cx:pt idx="3174">5.226</cx:pt>
          <cx:pt idx="3175">5.2169999999999996</cx:pt>
          <cx:pt idx="3176">8.2210000000000001</cx:pt>
          <cx:pt idx="3177">12.222</cx:pt>
          <cx:pt idx="3178">7.2359999999999998</cx:pt>
          <cx:pt idx="3179">7.2169999999999996</cx:pt>
          <cx:pt idx="3180">9.2200000000000006</cx:pt>
          <cx:pt idx="3181">10.237</cx:pt>
          <cx:pt idx="3182">5.7060000000000004</cx:pt>
          <cx:pt idx="3183">9.8409999999999993</cx:pt>
          <cx:pt idx="3184">6.2220000000000004</cx:pt>
          <cx:pt idx="3185">9.2379999999999995</cx:pt>
          <cx:pt idx="3186">9.2390000000000008</cx:pt>
          <cx:pt idx="3187">11.239000000000001</cx:pt>
          <cx:pt idx="3188">8.234</cx:pt>
          <cx:pt idx="3189">9.2379999999999995</cx:pt>
          <cx:pt idx="3190">4.2240000000000002</cx:pt>
          <cx:pt idx="3191">7.2050000000000001</cx:pt>
          <cx:pt idx="3192">4.2380000000000004</cx:pt>
          <cx:pt idx="3193">4.2389999999999999</cx:pt>
          <cx:pt idx="3194">4.2089999999999996</cx:pt>
          <cx:pt idx="3195">9.2370000000000001</cx:pt>
          <cx:pt idx="3196">13.24</cx:pt>
          <cx:pt idx="3197">9.2379999999999995</cx:pt>
          <cx:pt idx="3198">11.215</cx:pt>
          <cx:pt idx="3199">10.215999999999999</cx:pt>
          <cx:pt idx="3200">4.2370000000000001</cx:pt>
          <cx:pt idx="3201">9.2370000000000001</cx:pt>
          <cx:pt idx="3202">14.222</cx:pt>
          <cx:pt idx="3203">5.2359999999999998</cx:pt>
          <cx:pt idx="3204">8.2050000000000001</cx:pt>
          <cx:pt idx="3205">14.237</cx:pt>
          <cx:pt idx="3206">12.220000000000001</cx:pt>
          <cx:pt idx="3207">10.218</cx:pt>
          <cx:pt idx="3208">13.238</cx:pt>
          <cx:pt idx="3209">12.234999999999999</cx:pt>
          <cx:pt idx="3210">9.2089999999999996</cx:pt>
          <cx:pt idx="3211">12.220000000000001</cx:pt>
          <cx:pt idx="3212">5.2350000000000003</cx:pt>
          <cx:pt idx="3213">12.234</cx:pt>
          <cx:pt idx="3214">6.2320000000000002</cx:pt>
          <cx:pt idx="3215">12.234</cx:pt>
          <cx:pt idx="3216">4.2329999999999997</cx:pt>
          <cx:pt idx="3217">7.1779999999999999</cx:pt>
          <cx:pt idx="3218">13.238</cx:pt>
          <cx:pt idx="3219">6.1980000000000004</cx:pt>
          <cx:pt idx="3220">13.217000000000001</cx:pt>
          <cx:pt idx="3221">11.234999999999999</cx:pt>
          <cx:pt idx="3222">5.2130000000000001</cx:pt>
          <cx:pt idx="3223">5.2089999999999996</cx:pt>
          <cx:pt idx="3224">10.236000000000001</cx:pt>
          <cx:pt idx="3225">10.234</cx:pt>
          <cx:pt idx="3226">9.234</cx:pt>
          <cx:pt idx="3227">8.1910000000000007</cx:pt>
          <cx:pt idx="3228">13.234999999999999</cx:pt>
          <cx:pt idx="3229">13.228</cx:pt>
          <cx:pt idx="3230">6.2080000000000002</cx:pt>
          <cx:pt idx="3231">6.2350000000000003</cx:pt>
          <cx:pt idx="3232">7.2149999999999999</cx:pt>
          <cx:pt idx="3233">14.210000000000001</cx:pt>
          <cx:pt idx="3234">12.212999999999999</cx:pt>
          <cx:pt idx="3235">12.209</cx:pt>
          <cx:pt idx="3236">6.2069999999999999</cx:pt>
          <cx:pt idx="3237">9.2319999999999993</cx:pt>
          <cx:pt idx="3238">9.2140000000000004</cx:pt>
          <cx:pt idx="3239">9.1969999999999992</cx:pt>
          <cx:pt idx="3240">7.21</cx:pt>
          <cx:pt idx="3241">10.202999999999999</cx:pt>
          <cx:pt idx="3242">13.234</cx:pt>
          <cx:pt idx="3243">4.202</cx:pt>
          <cx:pt idx="3244">14.233000000000001</cx:pt>
          <cx:pt idx="3245">7.2110000000000003</cx:pt>
          <cx:pt idx="3246">10.233000000000001</cx:pt>
          <cx:pt idx="3247">9.1899999999999995</cx:pt>
          <cx:pt idx="3248">9.2330000000000005</cx:pt>
          <cx:pt idx="3249">9.2319999999999993</cx:pt>
          <cx:pt idx="3250">14.220000000000001</cx:pt>
          <cx:pt idx="3251">4.2309999999999999</cx:pt>
          <cx:pt idx="3252">5.2300000000000004</cx:pt>
          <cx:pt idx="3253">13.212999999999999</cx:pt>
          <cx:pt idx="3254">7.2149999999999999</cx:pt>
          <cx:pt idx="3255">13.233000000000001</cx:pt>
          <cx:pt idx="3256">10.231999999999999</cx:pt>
          <cx:pt idx="3257">14.206</cx:pt>
          <cx:pt idx="3258">11.231</cx:pt>
          <cx:pt idx="3259">13.231999999999999</cx:pt>
          <cx:pt idx="3260">4.2309999999999999</cx:pt>
          <cx:pt idx="3261">7.2300000000000004</cx:pt>
          <cx:pt idx="3262">4.2030000000000003</cx:pt>
          <cx:pt idx="3263">8.1790000000000003</cx:pt>
          <cx:pt idx="3264">9.2300000000000004</cx:pt>
          <cx:pt idx="3265">8.2319999999999993</cx:pt>
          <cx:pt idx="3266">8.2149999999999999</cx:pt>
          <cx:pt idx="3267">12.202</cx:pt>
          <cx:pt idx="3268">6.2080000000000002</cx:pt>
          <cx:pt idx="3269">7.2039999999999997</cx:pt>
          <cx:pt idx="3270">8.2129999999999992</cx:pt>
          <cx:pt idx="3271">6.2329999999999997</cx:pt>
          <cx:pt idx="3272">6.2119999999999997</cx:pt>
          <cx:pt idx="3273">10.231999999999999</cx:pt>
          <cx:pt idx="3274">7.1779999999999999</cx:pt>
          <cx:pt idx="3275">12.209</cx:pt>
          <cx:pt idx="3276">4.1980000000000004</cx:pt>
          <cx:pt idx="3277">7.2290000000000001</cx:pt>
          <cx:pt idx="3278">11.212</cx:pt>
          <cx:pt idx="3279">11.23</cx:pt>
          <cx:pt idx="3280">6.1779999999999999</cx:pt>
          <cx:pt idx="3281">6.2300000000000004</cx:pt>
          <cx:pt idx="3282">10.231</cx:pt>
          <cx:pt idx="3283">6.2309999999999999</cx:pt>
          <cx:pt idx="3284">8.2110000000000003</cx:pt>
          <cx:pt idx="3285">7.2309999999999999</cx:pt>
          <cx:pt idx="3286">11.207000000000001</cx:pt>
          <cx:pt idx="3287">4.2089999999999996</cx:pt>
          <cx:pt idx="3288">4.2050000000000001</cx:pt>
          <cx:pt idx="3289">9.2289999999999992</cx:pt>
          <cx:pt idx="3290">12.228</cx:pt>
          <cx:pt idx="3291">11.227</cx:pt>
          <cx:pt idx="3292">5.2089999999999996</cx:pt>
          <cx:pt idx="3293">13.217000000000001</cx:pt>
          <cx:pt idx="3294">6.2309999999999999</cx:pt>
          <cx:pt idx="3295">10.218</cx:pt>
          <cx:pt idx="3296">5.2290000000000001</cx:pt>
          <cx:pt idx="3297">6.2080000000000002</cx:pt>
          <cx:pt idx="3298">7.2290000000000001</cx:pt>
          <cx:pt idx="3299">12.218</cx:pt>
          <cx:pt idx="3300">4.2030000000000003</cx:pt>
          <cx:pt idx="3301">14.228999999999999</cx:pt>
          <cx:pt idx="3302">10.212999999999999</cx:pt>
          <cx:pt idx="3303">8.2260000000000009</cx:pt>
          <cx:pt idx="3304">7.2279999999999998</cx:pt>
          <cx:pt idx="3305">6.1920000000000002</cx:pt>
          <cx:pt idx="3306">13.224</cx:pt>
          <cx:pt idx="3307">13.228999999999999</cx:pt>
          <cx:pt idx="3308">5.2160000000000002</cx:pt>
          <cx:pt idx="3309">4.1980000000000004</cx:pt>
          <cx:pt idx="3310">12.218999999999999</cx:pt>
          <cx:pt idx="3311">10.206</cx:pt>
          <cx:pt idx="3312">9.1950000000000003</cx:pt>
          <cx:pt idx="3313">12.228</cx:pt>
          <cx:pt idx="3314">13.217000000000001</cx:pt>
          <cx:pt idx="3315">10.202999999999999</cx:pt>
          <cx:pt idx="3316">11.227</cx:pt>
          <cx:pt idx="3317">6.2169999999999996</cx:pt>
          <cx:pt idx="3318">10.218999999999999</cx:pt>
          <cx:pt idx="3319">4.2160000000000002</cx:pt>
          <cx:pt idx="3320">4.2270000000000003</cx:pt>
          <cx:pt idx="3321">7.2270000000000003</cx:pt>
          <cx:pt idx="3322">4.2279999999999998</cx:pt>
          <cx:pt idx="3323">13.214</cx:pt>
          <cx:pt idx="3324">9.2050000000000001</cx:pt>
          <cx:pt idx="3325">8.2059999999999995</cx:pt>
          <cx:pt idx="3326">5.2050000000000001</cx:pt>
          <cx:pt idx="3327">7.2009999999999996</cx:pt>
          <cx:pt idx="3328">6.2249999999999996</cx:pt>
          <cx:pt idx="3329">7.1929999999999996</cx:pt>
          <cx:pt idx="3330">5.226</cx:pt>
          <cx:pt idx="3331">11.207000000000001</cx:pt>
          <cx:pt idx="3332">13.191000000000001</cx:pt>
          <cx:pt idx="3333">10.210000000000001</cx:pt>
          <cx:pt idx="3334">13.199999999999999</cx:pt>
          <cx:pt idx="3335">6.202</cx:pt>
          <cx:pt idx="3336">4.2080000000000002</cx:pt>
          <cx:pt idx="3337">6.2270000000000003</cx:pt>
          <cx:pt idx="3338">5.1980000000000004</cx:pt>
          <cx:pt idx="3339">14.207000000000001</cx:pt>
          <cx:pt idx="3340">14.227</cx:pt>
          <cx:pt idx="3341">10.218</cx:pt>
          <cx:pt idx="3342">8.2249999999999996</cx:pt>
          <cx:pt idx="3343">9.2170000000000005</cx:pt>
          <cx:pt idx="3344">6.2190000000000003</cx:pt>
          <cx:pt idx="3345">5.2270000000000003</cx:pt>
          <cx:pt idx="3346">6.2089999999999996</cx:pt>
          <cx:pt idx="3347">9.2029999999999994</cx:pt>
          <cx:pt idx="3348">12.227</cx:pt>
          <cx:pt idx="3349">4.2240000000000002</cx:pt>
          <cx:pt idx="3350">9.2279999999999998</cx:pt>
          <cx:pt idx="3351">4.2089999999999996</cx:pt>
          <cx:pt idx="3352">6.2000000000000002</cx:pt>
          <cx:pt idx="3353">13.223000000000001</cx:pt>
          <cx:pt idx="3354">5.2110000000000003</cx:pt>
          <cx:pt idx="3355">8.2089999999999996</cx:pt>
          <cx:pt idx="3356">7.2229999999999999</cx:pt>
          <cx:pt idx="3357">6.1710000000000003</cx:pt>
          <cx:pt idx="3358">14.222</cx:pt>
          <cx:pt idx="3359">9.2260000000000009</cx:pt>
          <cx:pt idx="3360">13.223000000000001</cx:pt>
          <cx:pt idx="3361">6.1840000000000002</cx:pt>
          <cx:pt idx="3362">11.204000000000001</cx:pt>
          <cx:pt idx="3363">5.1929999999999996</cx:pt>
          <cx:pt idx="3364">11.207000000000001</cx:pt>
          <cx:pt idx="3365">5.2119999999999997</cx:pt>
          <cx:pt idx="3366">4.202</cx:pt>
          <cx:pt idx="3367">12.195</cx:pt>
          <cx:pt idx="3368">11.209</cx:pt>
          <cx:pt idx="3369">5.2229999999999999</cx:pt>
          <cx:pt idx="3370">6.2240000000000002</cx:pt>
          <cx:pt idx="3371">5.21</cx:pt>
          <cx:pt idx="3372">12.189</cx:pt>
          <cx:pt idx="3373">7.2119999999999997</cx:pt>
          <cx:pt idx="3374">9.2059999999999995</cx:pt>
          <cx:pt idx="3375">6.2210000000000001</cx:pt>
          <cx:pt idx="3376">7.2089999999999996</cx:pt>
          <cx:pt idx="3377">12.224</cx:pt>
          <cx:pt idx="3378">12.224</cx:pt>
          <cx:pt idx="3379">5.2240000000000002</cx:pt>
          <cx:pt idx="3380">8.2249999999999996</cx:pt>
          <cx:pt idx="3381">13.225</cx:pt>
          <cx:pt idx="3382">11.224</cx:pt>
          <cx:pt idx="3383">5.2199999999999998</cx:pt>
          <cx:pt idx="3384">6.2249999999999996</cx:pt>
          <cx:pt idx="3385">12.202</cx:pt>
          <cx:pt idx="3386">10.204000000000001</cx:pt>
          <cx:pt idx="3387">14.225</cx:pt>
          <cx:pt idx="3388">4.2060000000000004</cx:pt>
          <cx:pt idx="3389">9.2089999999999996</cx:pt>
          <cx:pt idx="3390">12.222</cx:pt>
          <cx:pt idx="3391">10.224</cx:pt>
          <cx:pt idx="3392">9.2080000000000002</cx:pt>
          <cx:pt idx="3393">12.223000000000001</cx:pt>
          <cx:pt idx="3394">11.223000000000001</cx:pt>
          <cx:pt idx="3395">11.224</cx:pt>
          <cx:pt idx="3396">12.225</cx:pt>
          <cx:pt idx="3397">5.2220000000000004</cx:pt>
          <cx:pt idx="3398">9.2219999999999995</cx:pt>
          <cx:pt idx="3399">7.2210000000000001</cx:pt>
          <cx:pt idx="3400">7.2190000000000003</cx:pt>
          <cx:pt idx="3401">13.223000000000001</cx:pt>
          <cx:pt idx="3402">7.2050000000000001</cx:pt>
          <cx:pt idx="3403">6.2229999999999999</cx:pt>
          <cx:pt idx="3404">4.2060000000000004</cx:pt>
          <cx:pt idx="3405">7.2240000000000002</cx:pt>
          <cx:pt idx="3406">7.2220000000000004</cx:pt>
          <cx:pt idx="3407">4.2000000000000002</cx:pt>
          <cx:pt idx="3408">10.222</cx:pt>
          <cx:pt idx="3409">11.201000000000001</cx:pt>
          <cx:pt idx="3410">9.1940000000000008</cx:pt>
          <cx:pt idx="3411">13.193</cx:pt>
          <cx:pt idx="3412">4.2220000000000004</cx:pt>
          <cx:pt idx="3413">13.223000000000001</cx:pt>
          <cx:pt idx="3414">6.2229999999999999</cx:pt>
          <cx:pt idx="3415">13.222</cx:pt>
          <cx:pt idx="3416">11.222</cx:pt>
          <cx:pt idx="3417">9.2219999999999995</cx:pt>
          <cx:pt idx="3418">7.2229999999999999</cx:pt>
          <cx:pt idx="3419">12.223000000000001</cx:pt>
          <cx:pt idx="3420">12.220000000000001</cx:pt>
          <cx:pt idx="3421">12.221</cx:pt>
          <cx:pt idx="3422">10.201000000000001</cx:pt>
          <cx:pt idx="3423">10.221</cx:pt>
          <cx:pt idx="3424">12.221</cx:pt>
          <cx:pt idx="3425">10.201000000000001</cx:pt>
          <cx:pt idx="3426">5.218</cx:pt>
          <cx:pt idx="3427">8.2210000000000001</cx:pt>
          <cx:pt idx="3428">12.218999999999999</cx:pt>
          <cx:pt idx="3429">12.206</cx:pt>
          <cx:pt idx="3430">7.2199999999999998</cx:pt>
          <cx:pt idx="3431">4.2110000000000003</cx:pt>
          <cx:pt idx="3432">4.1980000000000004</cx:pt>
          <cx:pt idx="3433">5.2199999999999998</cx:pt>
          <cx:pt idx="3434">11.218999999999999</cx:pt>
          <cx:pt idx="3435">5.2220000000000004</cx:pt>
          <cx:pt idx="3436">12.221</cx:pt>
          <cx:pt idx="3437">4.2210000000000001</cx:pt>
          <cx:pt idx="3438">9.202</cx:pt>
          <cx:pt idx="3439">8.2129999999999992</cx:pt>
          <cx:pt idx="3440">6.2009999999999996</cx:pt>
          <cx:pt idx="3441">14.220000000000001</cx:pt>
          <cx:pt idx="3442">10.220000000000001</cx:pt>
          <cx:pt idx="3443">7.1859999999999999</cx:pt>
          <cx:pt idx="3444">10.218999999999999</cx:pt>
          <cx:pt idx="3445">10.175000000000001</cx:pt>
          <cx:pt idx="3446">14.192</cx:pt>
          <cx:pt idx="3447">8.2029999999999994</cx:pt>
          <cx:pt idx="3448">6.202</cx:pt>
          <cx:pt idx="3449">8.202</cx:pt>
          <cx:pt idx="3450">10.204000000000001</cx:pt>
          <cx:pt idx="3451">9.2149999999999999</cx:pt>
          <cx:pt idx="3452">7.218</cx:pt>
          <cx:pt idx="3453">7.1559999999999997</cx:pt>
          <cx:pt idx="3454">14.202</cx:pt>
          <cx:pt idx="3455">4.1440000000000001</cx:pt>
          <cx:pt idx="3456">5.1669999999999998</cx:pt>
          <cx:pt idx="3457">6.2110000000000003</cx:pt>
          <cx:pt idx="3458">6.1529999999999996</cx:pt>
          <cx:pt idx="3459">7.1340000000000003</cx:pt>
          <cx:pt idx="3460">8.1940000000000008</cx:pt>
          <cx:pt idx="3461">7.2030000000000003</cx:pt>
          <cx:pt idx="3462">12.140000000000001</cx:pt>
          <cx:pt idx="3463">14.131</cx:pt>
          <cx:pt idx="3464">5.1539999999999999</cx:pt>
          <cx:pt idx="3465">11.191000000000001</cx:pt>
          <cx:pt idx="3466">11.194000000000001</cx:pt>
          <cx:pt idx="3467">5.2130000000000001</cx:pt>
          <cx:pt idx="3468">14.217000000000001</cx:pt>
          <cx:pt idx="3469">13.148</cx:pt>
          <cx:pt idx="3470">14.204000000000001</cx:pt>
          <cx:pt idx="3471">12.202999999999999</cx:pt>
          <cx:pt idx="3472">12.202999999999999</cx:pt>
          <cx:pt idx="3473">11.198</cx:pt>
          <cx:pt idx="3474">6.202</cx:pt>
          <cx:pt idx="3475">11.215</cx:pt>
          <cx:pt idx="3476">6.2030000000000003</cx:pt>
          <cx:pt idx="3477">8.1969999999999992</cx:pt>
          <cx:pt idx="3478">8.1940000000000008</cx:pt>
          <cx:pt idx="3479">11.202999999999999</cx:pt>
          <cx:pt idx="3480">13.204000000000001</cx:pt>
          <cx:pt idx="3481">13.202999999999999</cx:pt>
          <cx:pt idx="3482">9.2189999999999994</cx:pt>
          <cx:pt idx="3483">7.2030000000000003</cx:pt>
          <cx:pt idx="3484">4.2190000000000003</cx:pt>
          <cx:pt idx="3485">8.2029999999999994</cx:pt>
          <cx:pt idx="3486">14.218999999999999</cx:pt>
          <cx:pt idx="3487">9.2189999999999994</cx:pt>
          <cx:pt idx="3488">4.2030000000000003</cx:pt>
          <cx:pt idx="3489">13.201000000000001</cx:pt>
          <cx:pt idx="3490">9.2159999999999993</cx:pt>
          <cx:pt idx="3491">13.215</cx:pt>
          <cx:pt idx="3492">12.218</cx:pt>
          <cx:pt idx="3493">8.218</cx:pt>
          <cx:pt idx="3494">5.202</cx:pt>
          <cx:pt idx="3495">8.2040000000000006</cx:pt>
          <cx:pt idx="3496">10.198</cx:pt>
          <cx:pt idx="3497">6.2169999999999996</cx:pt>
          <cx:pt idx="3498">14.217000000000001</cx:pt>
          <cx:pt idx="3499">10.201000000000001</cx:pt>
          <cx:pt idx="3500">13.201000000000001</cx:pt>
          <cx:pt idx="3501">6.2009999999999996</cx:pt>
          <cx:pt idx="3502">8.1999999999999993</cx:pt>
          <cx:pt idx="3503">4.2149999999999999</cx:pt>
          <cx:pt idx="3504">9.1609999999999996</cx:pt>
          <cx:pt idx="3505">4.202</cx:pt>
          <cx:pt idx="3506">10.202999999999999</cx:pt>
          <cx:pt idx="3507">12.202</cx:pt>
          <cx:pt idx="3508">5.194</cx:pt>
          <cx:pt idx="3509">5.2169999999999996</cx:pt>
          <cx:pt idx="3510">10.161</cx:pt>
          <cx:pt idx="3511">8.2159999999999993</cx:pt>
          <cx:pt idx="3512">7.2009999999999996</cx:pt>
          <cx:pt idx="3513">13.215</cx:pt>
          <cx:pt idx="3514">7.2000000000000002</cx:pt>
          <cx:pt idx="3515">4.2149999999999999</cx:pt>
          <cx:pt idx="3516">8.1999999999999993</cx:pt>
          <cx:pt idx="3517">9.2010000000000005</cx:pt>
          <cx:pt idx="3518">10.215</cx:pt>
          <cx:pt idx="3519">11.215</cx:pt>
          <cx:pt idx="3520">10.185</cx:pt>
          <cx:pt idx="3521">8.1999999999999993</cx:pt>
          <cx:pt idx="3522">12.199999999999999</cx:pt>
          <cx:pt idx="3523">7.2140000000000004</cx:pt>
          <cx:pt idx="3524">4.1980000000000004</cx:pt>
          <cx:pt idx="3525">8.1999999999999993</cx:pt>
          <cx:pt idx="3526">13.199</cx:pt>
          <cx:pt idx="3527">9.2149999999999999</cx:pt>
          <cx:pt idx="3528">6.2140000000000004</cx:pt>
          <cx:pt idx="3529">10.196999999999999</cx:pt>
          <cx:pt idx="3530">7.2000000000000002</cx:pt>
          <cx:pt idx="3531">10.199999999999999</cx:pt>
          <cx:pt idx="3532">6.1980000000000004</cx:pt>
          <cx:pt idx="3533">10.212999999999999</cx:pt>
          <cx:pt idx="3534">9.2140000000000004</cx:pt>
          <cx:pt idx="3535">10.198</cx:pt>
          <cx:pt idx="3536">9.2129999999999992</cx:pt>
          <cx:pt idx="3537">5.1970000000000001</cx:pt>
          <cx:pt idx="3538">4.1989999999999998</cx:pt>
          <cx:pt idx="3539">14.198</cx:pt>
          <cx:pt idx="3540">4.1980000000000004</cx:pt>
          <cx:pt idx="3541">12.214</cx:pt>
          <cx:pt idx="3542">13.199</cx:pt>
          <cx:pt idx="3543">5.1870000000000003</cx:pt>
          <cx:pt idx="3544">14.206</cx:pt>
          <cx:pt idx="3545">6.1550000000000002</cx:pt>
          <cx:pt idx="3546">9.1539999999999999</cx:pt>
          <cx:pt idx="3547">12.157999999999999</cx:pt>
          <cx:pt idx="3548">11.199999999999999</cx:pt>
          <cx:pt idx="3549">11.154999999999999</cx:pt>
          <cx:pt idx="3550">14.211</cx:pt>
          <cx:pt idx="3551">6.21</cx:pt>
          <cx:pt idx="3552">13.196999999999999</cx:pt>
          <cx:pt idx="3553">13.199</cx:pt>
          <cx:pt idx="3554">14.199</cx:pt>
          <cx:pt idx="3555">5.1980000000000004</cx:pt>
          <cx:pt idx="3556">5.1989999999999998</cx:pt>
          <cx:pt idx="3557">13.212</cx:pt>
          <cx:pt idx="3558">5.1909999999999998</cx:pt>
          <cx:pt idx="3559">5.1980000000000004</cx:pt>
          <cx:pt idx="3560">6.2089999999999996</cx:pt>
          <cx:pt idx="3561">14.196999999999999</cx:pt>
          <cx:pt idx="3562">13.211</cx:pt>
          <cx:pt idx="3563">14.196</cx:pt>
          <cx:pt idx="3564">11.196999999999999</cx:pt>
          <cx:pt idx="3565">10.210000000000001</cx:pt>
          <cx:pt idx="3566">5.1989999999999998</cx:pt>
          <cx:pt idx="3567">4.1980000000000004</cx:pt>
          <cx:pt idx="3568">4.1959999999999997</cx:pt>
          <cx:pt idx="3569">9.1959999999999997</cx:pt>
          <cx:pt idx="3570">5.1980000000000004</cx:pt>
          <cx:pt idx="3571">11.199</cx:pt>
          <cx:pt idx="3572">8.1769999999999996</cx:pt>
          <cx:pt idx="3573">9.2070000000000007</cx:pt>
          <cx:pt idx="3574">9.1969999999999992</cx:pt>
          <cx:pt idx="3575">12.196999999999999</cx:pt>
          <cx:pt idx="3576">8.1959999999999997</cx:pt>
          <cx:pt idx="3577">5.117</cx:pt>
          <cx:pt idx="3578">4.1980000000000004</cx:pt>
          <cx:pt idx="3579">6.1589999999999998</cx:pt>
          <cx:pt idx="3580">9.1999999999999993</cx:pt>
          <cx:pt idx="3581">10.198</cx:pt>
          <cx:pt idx="3582">10.198</cx:pt>
          <cx:pt idx="3583">5.2069999999999999</cx:pt>
          <cx:pt idx="3584">6.2060000000000004</cx:pt>
          <cx:pt idx="3585">6.2089999999999996</cx:pt>
          <cx:pt idx="3586">10.208</cx:pt>
          <cx:pt idx="3587">10.209</cx:pt>
          <cx:pt idx="3588">10.209</cx:pt>
          <cx:pt idx="3589">7.2060000000000004</cx:pt>
          <cx:pt idx="3590">11.209</cx:pt>
          <cx:pt idx="3591">5.2080000000000002</cx:pt>
          <cx:pt idx="3592">9.2089999999999996</cx:pt>
          <cx:pt idx="3593">8.2059999999999995</cx:pt>
          <cx:pt idx="3594">11.205</cx:pt>
          <cx:pt idx="3595">5.2080000000000002</cx:pt>
          <cx:pt idx="3596">14.177</cx:pt>
          <cx:pt idx="3597">12.208</cx:pt>
          <cx:pt idx="3598">6.2089999999999996</cx:pt>
          <cx:pt idx="3599">13.206</cx:pt>
          <cx:pt idx="3600">5.2039999999999997</cx:pt>
          <cx:pt idx="3601">9.2059999999999995</cx:pt>
          <cx:pt idx="3602">9.2080000000000002</cx:pt>
          <cx:pt idx="3603">5.1879999999999997</cx:pt>
          <cx:pt idx="3604">8.2070000000000007</cx:pt>
          <cx:pt idx="3605">12.207000000000001</cx:pt>
          <cx:pt idx="3606">10.204000000000001</cx:pt>
          <cx:pt idx="3607">14.193</cx:pt>
          <cx:pt idx="3608">8.2080000000000002</cx:pt>
          <cx:pt idx="3609">9.2059999999999995</cx:pt>
          <cx:pt idx="3610">10.207000000000001</cx:pt>
          <cx:pt idx="3611">9.2050000000000001</cx:pt>
          <cx:pt idx="3612">12.177</cx:pt>
          <cx:pt idx="3613">8.2050000000000001</cx:pt>
          <cx:pt idx="3614">11.206</cx:pt>
          <cx:pt idx="3615">13.167999999999999</cx:pt>
          <cx:pt idx="3616">12.205</cx:pt>
          <cx:pt idx="3617">5.2060000000000004</cx:pt>
          <cx:pt idx="3618">12.205</cx:pt>
          <cx:pt idx="3619">6.2080000000000002</cx:pt>
          <cx:pt idx="3620">10.205</cx:pt>
          <cx:pt idx="3621">10.207000000000001</cx:pt>
          <cx:pt idx="3622">6.2050000000000001</cx:pt>
          <cx:pt idx="3623">5.2060000000000004</cx:pt>
          <cx:pt idx="3624">9.2070000000000007</cx:pt>
          <cx:pt idx="3625">6.2060000000000004</cx:pt>
          <cx:pt idx="3626">6.2050000000000001</cx:pt>
          <cx:pt idx="3627">5.2039999999999997</cx:pt>
          <cx:pt idx="3628">6.2060000000000004</cx:pt>
          <cx:pt idx="3629">7.2039999999999997</cx:pt>
          <cx:pt idx="3630">5.2039999999999997</cx:pt>
          <cx:pt idx="3631">14.206</cx:pt>
          <cx:pt idx="3632">12.202999999999999</cx:pt>
          <cx:pt idx="3633">14.182</cx:pt>
          <cx:pt idx="3634">11.195</cx:pt>
          <cx:pt idx="3635">6.2030000000000003</cx:pt>
          <cx:pt idx="3636">8.2040000000000006</cx:pt>
          <cx:pt idx="3637">6.2039999999999997</cx:pt>
          <cx:pt idx="3638">8.2050000000000001</cx:pt>
          <cx:pt idx="3639">4.1719999999999997</cx:pt>
          <cx:pt idx="3640">6.1440000000000001</cx:pt>
          <cx:pt idx="3641">4.1820000000000004</cx:pt>
          <cx:pt idx="3642">5.1369999999999996</cx:pt>
          <cx:pt idx="3643">5.2050000000000001</cx:pt>
          <cx:pt idx="3644">10.194000000000001</cx:pt>
          <cx:pt idx="3645">4.1269999999999998</cx:pt>
          <cx:pt idx="3646">11.179</cx:pt>
          <cx:pt idx="3647">7.2039999999999997</cx:pt>
          <cx:pt idx="3648">13.183</cx:pt>
          <cx:pt idx="3649">11.124000000000001</cx:pt>
          <cx:pt idx="3650">11.111000000000001</cx:pt>
          <cx:pt idx="3651">6.1779999999999999</cx:pt>
          <cx:pt idx="3652">12.189</cx:pt>
          <cx:pt idx="3653">13.202</cx:pt>
          <cx:pt idx="3654">8.2029999999999994</cx:pt>
          <cx:pt idx="3655">8.0850000000000009</cx:pt>
          <cx:pt idx="3656">4.1459999999999999</cx:pt>
          <cx:pt idx="3657">4.2030000000000003</cx:pt>
          <cx:pt idx="3658">4.2009999999999996</cx:pt>
          <cx:pt idx="3659">9.1780000000000008</cx:pt>
          <cx:pt idx="3660">11.189</cx:pt>
          <cx:pt idx="3661">6.1980000000000004</cx:pt>
          <cx:pt idx="3662">11.201000000000001</cx:pt>
          <cx:pt idx="3663">11.201000000000001</cx:pt>
          <cx:pt idx="3664">14.202999999999999</cx:pt>
          <cx:pt idx="3665">13.173999999999999</cx:pt>
          <cx:pt idx="3666">9.1859999999999999</cx:pt>
          <cx:pt idx="3667">7.2039999999999997</cx:pt>
          <cx:pt idx="3668">5.1749999999999998</cx:pt>
          <cx:pt idx="3669">7.2009999999999996</cx:pt>
          <cx:pt idx="3670">14.191000000000001</cx:pt>
          <cx:pt idx="3671">7.1900000000000004</cx:pt>
          <cx:pt idx="3672">11.189</cx:pt>
          <cx:pt idx="3673">4.2030000000000003</cx:pt>
          <cx:pt idx="3674">6.2030000000000003</cx:pt>
          <cx:pt idx="3675">9.1539999999999999</cx:pt>
          <cx:pt idx="3676">12.186999999999999</cx:pt>
          <cx:pt idx="3677">4.1900000000000004</cx:pt>
          <cx:pt idx="3678">9.1910000000000007</cx:pt>
          <cx:pt idx="3679">7.0110000000000001</cx:pt>
          <cx:pt idx="3680">5.202</cx:pt>
          <cx:pt idx="3681">5.2030000000000003</cx:pt>
          <cx:pt idx="3682">9.1899999999999995</cx:pt>
          <cx:pt idx="3683">10.19</cx:pt>
          <cx:pt idx="3684">14.201000000000001</cx:pt>
          <cx:pt idx="3685">10.095000000000001</cx:pt>
          <cx:pt idx="3686">11.137</cx:pt>
          <cx:pt idx="3687">10.19</cx:pt>
          <cx:pt idx="3688">9.1890000000000001</cx:pt>
          <cx:pt idx="3689">14.202</cx:pt>
          <cx:pt idx="3690">5.1900000000000004</cx:pt>
          <cx:pt idx="3691">11.201000000000001</cx:pt>
          <cx:pt idx="3692">10.199999999999999</cx:pt>
          <cx:pt idx="3693">7.202</cx:pt>
          <cx:pt idx="3694">13.099</cx:pt>
          <cx:pt idx="3695">12.19</cx:pt>
          <cx:pt idx="3696">14.186</cx:pt>
          <cx:pt idx="3697">13.199999999999999</cx:pt>
          <cx:pt idx="3698">10.132999999999999</cx:pt>
          <cx:pt idx="3699">5.1289999999999996</cx:pt>
          <cx:pt idx="3700">8.1890000000000001</cx:pt>
          <cx:pt idx="3701">6.1859999999999999</cx:pt>
          <cx:pt idx="3702">7.1859999999999999</cx:pt>
          <cx:pt idx="3703">12.183999999999999</cx:pt>
          <cx:pt idx="3704">8.1950000000000003</cx:pt>
          <cx:pt idx="3705">9.1890000000000001</cx:pt>
          <cx:pt idx="3706">11.188000000000001</cx:pt>
          <cx:pt idx="3707">7.1550000000000002</cx:pt>
          <cx:pt idx="3708">14.148</cx:pt>
          <cx:pt idx="3709">7.1890000000000001</cx:pt>
          <cx:pt idx="3710">12.151999999999999</cx:pt>
          <cx:pt idx="3711">4.1299999999999999</cx:pt>
          <cx:pt idx="3712">9.1750000000000007</cx:pt>
          <cx:pt idx="3713">6.1859999999999999</cx:pt>
          <cx:pt idx="3714">10.182</cx:pt>
          <cx:pt idx="3715">12.161</cx:pt>
          <cx:pt idx="3716">8.1590000000000007</cx:pt>
          <cx:pt idx="3717">6.1849999999999996</cx:pt>
          <cx:pt idx="3718">10.186999999999999</cx:pt>
          <cx:pt idx="3719">11.186</cx:pt>
          <cx:pt idx="3720">4.1710000000000003</cx:pt>
          <cx:pt idx="3721">9.1969999999999992</cx:pt>
          <cx:pt idx="3722">14.188000000000001</cx:pt>
          <cx:pt idx="3723">13.196999999999999</cx:pt>
          <cx:pt idx="3724">6.1989999999999998</cx:pt>
          <cx:pt idx="3725">12.198</cx:pt>
          <cx:pt idx="3726">8.1539999999999999</cx:pt>
          <cx:pt idx="3727">6.1840000000000002</cx:pt>
          <cx:pt idx="3728">9.1969999999999992</cx:pt>
          <cx:pt idx="3729">12.183</cx:pt>
          <cx:pt idx="3730">5.1710000000000003</cx:pt>
          <cx:pt idx="3731">7.117</cx:pt>
          <cx:pt idx="3732">7.1820000000000004</cx:pt>
          <cx:pt idx="3733">11.195</cx:pt>
          <cx:pt idx="3734">12.183999999999999</cx:pt>
          <cx:pt idx="3735">14.183999999999999</cx:pt>
          <cx:pt idx="3736">9.1820000000000004</cx:pt>
          <cx:pt idx="3737">8.1829999999999998</cx:pt>
          <cx:pt idx="3738">10.199</cx:pt>
          <cx:pt idx="3739">14.178000000000001</cx:pt>
          <cx:pt idx="3740">14.196999999999999</cx:pt>
          <cx:pt idx="3741">4.1840000000000002</cx:pt>
          <cx:pt idx="3742">7.1219999999999999</cx:pt>
          <cx:pt idx="3743">5.1959999999999997</cx:pt>
          <cx:pt idx="3744">7.181</cx:pt>
          <cx:pt idx="3745">9.1959999999999997</cx:pt>
          <cx:pt idx="3746">7.8799999999999999</cx:pt>
          <cx:pt idx="3747">8.141</cx:pt>
          <cx:pt idx="3748">8.1530000000000005</cx:pt>
          <cx:pt idx="3749">12.176</cx:pt>
          <cx:pt idx="3750">12.191000000000001</cx:pt>
          <cx:pt idx="3751">5.1680000000000001</cx:pt>
          <cx:pt idx="3752">7.1959999999999997</cx:pt>
          <cx:pt idx="3753">14.175000000000001</cx:pt>
          <cx:pt idx="3754">5.1760000000000002</cx:pt>
          <cx:pt idx="3755">14.194000000000001</cx:pt>
          <cx:pt idx="3756">4.1689999999999996</cx:pt>
          <cx:pt idx="3757">7.1749999999999998</cx:pt>
          <cx:pt idx="3758">8.1850000000000005</cx:pt>
          <cx:pt idx="3759">13.146000000000001</cx:pt>
          <cx:pt idx="3760">4.1959999999999997</cx:pt>
          <cx:pt idx="3761">4.1719999999999997</cx:pt>
          <cx:pt idx="3762">8.1709999999999994</cx:pt>
          <cx:pt idx="3763">5.1749999999999998</cx:pt>
          <cx:pt idx="3764">12.175000000000001</cx:pt>
          <cx:pt idx="3765">13.177</cx:pt>
          <cx:pt idx="3766">7.1950000000000003</cx:pt>
          <cx:pt idx="3767">9.1959999999999997</cx:pt>
          <cx:pt idx="3768">10.196</cx:pt>
          <cx:pt idx="3769">7.1959999999999997</cx:pt>
          <cx:pt idx="3770">8.1950000000000003</cx:pt>
          <cx:pt idx="3771">4.1950000000000003</cx:pt>
          <cx:pt idx="3772">7.1950000000000003</cx:pt>
          <cx:pt idx="3773">4.1760000000000002</cx:pt>
          <cx:pt idx="3774">4.1760000000000002</cx:pt>
          <cx:pt idx="3775">9.1750000000000007</cx:pt>
          <cx:pt idx="3776">12.175000000000001</cx:pt>
          <cx:pt idx="3777">12.176</cx:pt>
          <cx:pt idx="3778">8.1940000000000008</cx:pt>
          <cx:pt idx="3779">10.196999999999999</cx:pt>
          <cx:pt idx="3780">9.1920000000000002</cx:pt>
          <cx:pt idx="3781">6.1950000000000003</cx:pt>
          <cx:pt idx="3782">7.1950000000000003</cx:pt>
          <cx:pt idx="3783">4.1909999999999998</cx:pt>
          <cx:pt idx="3784">4.1950000000000003</cx:pt>
          <cx:pt idx="3785">6.1689999999999996</cx:pt>
          <cx:pt idx="3786">14.194000000000001</cx:pt>
          <cx:pt idx="3787">10.038</cx:pt>
          <cx:pt idx="3788">13.191000000000001</cx:pt>
          <cx:pt idx="3789">8.1709999999999994</cx:pt>
          <cx:pt idx="3790">6.1909999999999998</cx:pt>
          <cx:pt idx="3791">9.1920000000000002</cx:pt>
          <cx:pt idx="3792">13.176</cx:pt>
          <cx:pt idx="3793">13.191000000000001</cx:pt>
          <cx:pt idx="3794">7.1909999999999998</cx:pt>
          <cx:pt idx="3795">12.189</cx:pt>
          <cx:pt idx="3796">6.1909999999999998</cx:pt>
          <cx:pt idx="3797">12.19</cx:pt>
          <cx:pt idx="3798">12.191000000000001</cx:pt>
          <cx:pt idx="3799">13.167</cx:pt>
          <cx:pt idx="3800">10.170999999999999</cx:pt>
          <cx:pt idx="3801">14.166</cx:pt>
          <cx:pt idx="3802">11.19</cx:pt>
          <cx:pt idx="3803">10.172000000000001</cx:pt>
          <cx:pt idx="3804">10.193</cx:pt>
          <cx:pt idx="3805">5.1630000000000003</cx:pt>
          <cx:pt idx="3806">11.191000000000001</cx:pt>
          <cx:pt idx="3807">11.189</cx:pt>
          <cx:pt idx="3808">9.1920000000000002</cx:pt>
          <cx:pt idx="3809">6.1929999999999996</cx:pt>
          <cx:pt idx="3810">6.1909999999999998</cx:pt>
          <cx:pt idx="3811">10.189</cx:pt>
          <cx:pt idx="3812">9.1910000000000007</cx:pt>
          <cx:pt idx="3813">9.1690000000000005</cx:pt>
          <cx:pt idx="3814">5.1890000000000001</cx:pt>
          <cx:pt idx="3815">6.1909999999999998</cx:pt>
          <cx:pt idx="3816">11.191000000000001</cx:pt>
          <cx:pt idx="3817">9.1910000000000007</cx:pt>
          <cx:pt idx="3818">4.1909999999999998</cx:pt>
          <cx:pt idx="3819">14.169</cx:pt>
          <cx:pt idx="3820">6.173</cx:pt>
          <cx:pt idx="3821">7.0140000000000002</cx:pt>
          <cx:pt idx="3822">7.1900000000000004</cx:pt>
          <cx:pt idx="3823">5.173</cx:pt>
          <cx:pt idx="3824">4.1749999999999998</cx:pt>
          <cx:pt idx="3825">4.1280000000000001</cx:pt>
          <cx:pt idx="3826">7.125</cx:pt>
          <cx:pt idx="3827">8.1699999999999999</cx:pt>
          <cx:pt idx="3828">5.1879999999999997</cx:pt>
          <cx:pt idx="3829">4.1890000000000001</cx:pt>
          <cx:pt idx="3830">4.0190000000000001</cx:pt>
          <cx:pt idx="3831">13.191000000000001</cx:pt>
          <cx:pt idx="3832">11.189</cx:pt>
          <cx:pt idx="3833">7.1879999999999997</cx:pt>
          <cx:pt idx="3834">11.189</cx:pt>
          <cx:pt idx="3835">8.1829999999999998</cx:pt>
          <cx:pt idx="3836">4.1609999999999996</cx:pt>
          <cx:pt idx="3837">6.1660000000000004</cx:pt>
          <cx:pt idx="3838">4.1660000000000004</cx:pt>
          <cx:pt idx="3839">14.161</cx:pt>
          <cx:pt idx="3840">12.169</cx:pt>
          <cx:pt idx="3841">12.188000000000001</cx:pt>
          <cx:pt idx="3842">13.186999999999999</cx:pt>
          <cx:pt idx="3843">9.1859999999999999</cx:pt>
          <cx:pt idx="3844">7.1840000000000002</cx:pt>
          <cx:pt idx="3845">5.1900000000000004</cx:pt>
          <cx:pt idx="3846">4.1600000000000001</cx:pt>
          <cx:pt idx="3847">13.188000000000001</cx:pt>
          <cx:pt idx="3848">10.186999999999999</cx:pt>
          <cx:pt idx="3849">6.1900000000000004</cx:pt>
          <cx:pt idx="3850">14.19</cx:pt>
          <cx:pt idx="3851">6.1879999999999997</cx:pt>
          <cx:pt idx="3852">14.186999999999999</cx:pt>
          <cx:pt idx="3853">11.186999999999999</cx:pt>
          <cx:pt idx="3854">4.1859999999999999</cx:pt>
          <cx:pt idx="3855">6.1879999999999997</cx:pt>
          <cx:pt idx="3856">14.186</cx:pt>
          <cx:pt idx="3857">8.1690000000000005</cx:pt>
          <cx:pt idx="3858">14.166</cx:pt>
          <cx:pt idx="3859">8.1890000000000001</cx:pt>
          <cx:pt idx="3860">7.1870000000000003</cx:pt>
          <cx:pt idx="3861">12.188000000000001</cx:pt>
          <cx:pt idx="3862">11.188000000000001</cx:pt>
          <cx:pt idx="3863">5.1660000000000004</cx:pt>
          <cx:pt idx="3864">7.1870000000000003</cx:pt>
          <cx:pt idx="3865">8.1859999999999999</cx:pt>
          <cx:pt idx="3866">9.1859999999999999</cx:pt>
          <cx:pt idx="3867">10.183999999999999</cx:pt>
          <cx:pt idx="3868">12.183999999999999</cx:pt>
          <cx:pt idx="3869">8.1799999999999997</cx:pt>
          <cx:pt idx="3870">7.1859999999999999</cx:pt>
          <cx:pt idx="3871">9.1829999999999998</cx:pt>
          <cx:pt idx="3872">14.185</cx:pt>
          <cx:pt idx="3873">11.186</cx:pt>
          <cx:pt idx="3874">8.1859999999999999</cx:pt>
          <cx:pt idx="3875">12.185</cx:pt>
          <cx:pt idx="3876">12.188000000000001</cx:pt>
          <cx:pt idx="3877">5.1669999999999998</cx:pt>
          <cx:pt idx="3878">14.185</cx:pt>
          <cx:pt idx="3879">4.1840000000000002</cx:pt>
          <cx:pt idx="3880">6.1639999999999997</cx:pt>
          <cx:pt idx="3881">12.185</cx:pt>
          <cx:pt idx="3882">14.159000000000001</cx:pt>
          <cx:pt idx="3883">14.186999999999999</cx:pt>
          <cx:pt idx="3884">4.1870000000000003</cx:pt>
          <cx:pt idx="3885">13.186999999999999</cx:pt>
          <cx:pt idx="3886">7.1840000000000002</cx:pt>
          <cx:pt idx="3887">6.1859999999999999</cx:pt>
          <cx:pt idx="3888">8.125</cx:pt>
          <cx:pt idx="3889">4.077</cx:pt>
          <cx:pt idx="3890">7.1509999999999998</cx:pt>
          <cx:pt idx="3891">8.0909999999999993</cx:pt>
          <cx:pt idx="3892">12.089</cx:pt>
          <cx:pt idx="3893">12.108000000000001</cx:pt>
          <cx:pt idx="3894">11.085000000000001</cx:pt>
          <cx:pt idx="3895">8.1099999999999994</cx:pt>
          <cx:pt idx="3896">5.1699999999999999</cx:pt>
          <cx:pt idx="3897">9.1829999999999998</cx:pt>
          <cx:pt idx="3898">6.9939999999999998</cx:pt>
          <cx:pt idx="3899">11.169</cx:pt>
          <cx:pt idx="3900">12.17</cx:pt>
          <cx:pt idx="3901">12.071</cx:pt>
          <cx:pt idx="3902">8.1560000000000006</cx:pt>
          <cx:pt idx="3903">9.1639999999999997</cx:pt>
          <cx:pt idx="3904">12.055999999999999</cx:pt>
          <cx:pt idx="3905">5.1260000000000003</cx:pt>
          <cx:pt idx="3906">14.167999999999999</cx:pt>
          <cx:pt idx="3907">5.1680000000000001</cx:pt>
          <cx:pt idx="3908">12.176</cx:pt>
          <cx:pt idx="3909">10.162000000000001</cx:pt>
          <cx:pt idx="3910">12.166</cx:pt>
          <cx:pt idx="3911">14.143000000000001</cx:pt>
          <cx:pt idx="3912">14.157999999999999</cx:pt>
          <cx:pt idx="3913">9.1839999999999993</cx:pt>
          <cx:pt idx="3914">10.166</cx:pt>
          <cx:pt idx="3915">14.179</cx:pt>
          <cx:pt idx="3916">5.0640000000000001</cx:pt>
          <cx:pt idx="3917">12.169</cx:pt>
          <cx:pt idx="3918">7.1779999999999999</cx:pt>
          <cx:pt idx="3919">4.1820000000000004</cx:pt>
          <cx:pt idx="3920">10.18</cx:pt>
          <cx:pt idx="3921">9.0540000000000003</cx:pt>
          <cx:pt idx="3922">4.1769999999999996</cx:pt>
          <cx:pt idx="3923">14.093999999999999</cx:pt>
          <cx:pt idx="3924">12.166</cx:pt>
          <cx:pt idx="3925">5.1669999999999998</cx:pt>
          <cx:pt idx="3926">7.157</cx:pt>
          <cx:pt idx="3927">4.1619999999999999</cx:pt>
          <cx:pt idx="3928">9.1829999999999998</cx:pt>
          <cx:pt idx="3929">6.1669999999999998</cx:pt>
          <cx:pt idx="3930">12.047000000000001</cx:pt>
          <cx:pt idx="3931">11.157999999999999</cx:pt>
          <cx:pt idx="3932">13.164</cx:pt>
          <cx:pt idx="3933">13.065</cx:pt>
          <cx:pt idx="3934">9.1639999999999997</cx:pt>
          <cx:pt idx="3935">14.079000000000001</cx:pt>
          <cx:pt idx="3936">5.1779999999999999</cx:pt>
          <cx:pt idx="3937">6.1660000000000004</cx:pt>
          <cx:pt idx="3938">14.164999999999999</cx:pt>
          <cx:pt idx="3939">7.0380000000000003</cx:pt>
          <cx:pt idx="3940">12.173</cx:pt>
          <cx:pt idx="3941">9.1219999999999999</cx:pt>
          <cx:pt idx="3942">12.103999999999999</cx:pt>
          <cx:pt idx="3943">11.954000000000001</cx:pt>
          <cx:pt idx="3944">5.1100000000000003</cx:pt>
          <cx:pt idx="3945">6.1529999999999996</cx:pt>
          <cx:pt idx="3946">9.1400000000000006</cx:pt>
          <cx:pt idx="3947">8.0920000000000005</cx:pt>
          <cx:pt idx="3948">10.144</cx:pt>
          <cx:pt idx="3949">11.045999999999999</cx:pt>
          <cx:pt idx="3950">8.1579999999999995</cx:pt>
          <cx:pt idx="3951">9.1590000000000007</cx:pt>
          <cx:pt idx="3952">13.093</cx:pt>
          <cx:pt idx="3953">5.165</cx:pt>
          <cx:pt idx="3954">5.165</cx:pt>
          <cx:pt idx="3955">6.1760000000000002</cx:pt>
          <cx:pt idx="3956">9.1809999999999992</cx:pt>
          <cx:pt idx="3957">6.149</cx:pt>
          <cx:pt idx="3958">6.1660000000000004</cx:pt>
          <cx:pt idx="3959">8.109</cx:pt>
          <cx:pt idx="3960">6.117</cx:pt>
          <cx:pt idx="3961">6.1660000000000004</cx:pt>
          <cx:pt idx="3962">14.163</cx:pt>
          <cx:pt idx="3963">5.1639999999999997</cx:pt>
          <cx:pt idx="3964">10.177</cx:pt>
          <cx:pt idx="3965">14.16</cx:pt>
          <cx:pt idx="3966">6.1639999999999997</cx:pt>
          <cx:pt idx="3967">4.1660000000000004</cx:pt>
          <cx:pt idx="3968">7.1639999999999997</cx:pt>
          <cx:pt idx="3969">11.156000000000001</cx:pt>
          <cx:pt idx="3970">11.159000000000001</cx:pt>
          <cx:pt idx="3971">4.0289999999999999</cx:pt>
          <cx:pt idx="3972">12.161</cx:pt>
          <cx:pt idx="3973">13.16</cx:pt>
          <cx:pt idx="3974">10.113</cx:pt>
          <cx:pt idx="3975">8.1120000000000001</cx:pt>
          <cx:pt idx="3976">9.1600000000000001</cx:pt>
          <cx:pt idx="3977">5.1619999999999999</cx:pt>
          <cx:pt idx="3978">7.1630000000000003</cx:pt>
          <cx:pt idx="3979">14.163</cx:pt>
          <cx:pt idx="3980">11.162000000000001</cx:pt>
          <cx:pt idx="3981">4.1619999999999999</cx:pt>
          <cx:pt idx="3982">11.176</cx:pt>
          <cx:pt idx="3983">5.1769999999999996</cx:pt>
          <cx:pt idx="3984">4.149</cx:pt>
          <cx:pt idx="3985">8.1539999999999999</cx:pt>
          <cx:pt idx="3986">12.16</cx:pt>
          <cx:pt idx="3987">10.079000000000001</cx:pt>
          <cx:pt idx="3988">6.907</cx:pt>
          <cx:pt idx="3989">7.0800000000000001</cx:pt>
          <cx:pt idx="3990">7.1550000000000002</cx:pt>
          <cx:pt idx="3991">5.5229999999999997</cx:pt>
          <cx:pt idx="3992">7.5</cx:pt>
          <cx:pt idx="3993">4.8600000000000003</cx:pt>
          <cx:pt idx="3994">13.787000000000001</cx:pt>
          <cx:pt idx="3995">9.0640000000000001</cx:pt>
          <cx:pt idx="3996">9.8089999999999993</cx:pt>
          <cx:pt idx="3997">11.138</cx:pt>
          <cx:pt idx="3998">10.039</cx:pt>
          <cx:pt idx="3999">14.161</cx:pt>
          <cx:pt idx="4000">4.1600000000000001</cx:pt>
          <cx:pt idx="4001">11.08</cx:pt>
          <cx:pt idx="4002">4.1580000000000004</cx:pt>
          <cx:pt idx="4003">8.157</cx:pt>
          <cx:pt idx="4004">9.0389999999999997</cx:pt>
          <cx:pt idx="4005">11.157</cx:pt>
          <cx:pt idx="4006">10.16</cx:pt>
          <cx:pt idx="4007">13.880000000000001</cx:pt>
          <cx:pt idx="4008">14.16</cx:pt>
          <cx:pt idx="4009">14.157</cx:pt>
          <cx:pt idx="4010">9.1560000000000006</cx:pt>
          <cx:pt idx="4011">8.9009999999999998</cx:pt>
          <cx:pt idx="4012">12.157</cx:pt>
          <cx:pt idx="4013">4.1550000000000002</cx:pt>
          <cx:pt idx="4014">11.028</cx:pt>
          <cx:pt idx="4015">5.157</cx:pt>
          <cx:pt idx="4016">5.1580000000000004</cx:pt>
          <cx:pt idx="4017">6.9050000000000002</cx:pt>
          <cx:pt idx="4018">6.1539999999999999</cx:pt>
          <cx:pt idx="4019">14.157</cx:pt>
          <cx:pt idx="4020">7.1580000000000004</cx:pt>
          <cx:pt idx="4021">4.1600000000000001</cx:pt>
          <cx:pt idx="4022">7.1589999999999998</cx:pt>
          <cx:pt idx="4023">6.1580000000000004</cx:pt>
          <cx:pt idx="4024">9.1609999999999996</cx:pt>
          <cx:pt idx="4025">8.1530000000000005</cx:pt>
          <cx:pt idx="4026">4.1200000000000001</cx:pt>
          <cx:pt idx="4027">4.1580000000000004</cx:pt>
          <cx:pt idx="4028">11.169</cx:pt>
          <cx:pt idx="4029">5.1719999999999997</cx:pt>
          <cx:pt idx="4030">14.151999999999999</cx:pt>
          <cx:pt idx="4031">4.1580000000000004</cx:pt>
          <cx:pt idx="4032">11.148999999999999</cx:pt>
          <cx:pt idx="4033">5.173</cx:pt>
          <cx:pt idx="4034">6.1589999999999998</cx:pt>
          <cx:pt idx="4035">5.1500000000000004</cx:pt>
          <cx:pt idx="4036">13.17</cx:pt>
          <cx:pt idx="4037">4.0800000000000001</cx:pt>
          <cx:pt idx="4038">11.141999999999999</cx:pt>
          <cx:pt idx="4039">10.170999999999999</cx:pt>
          <cx:pt idx="4040">11.036</cx:pt>
          <cx:pt idx="4041">11.173999999999999</cx:pt>
          <cx:pt idx="4042">7.1630000000000003</cx:pt>
          <cx:pt idx="4043">11.172000000000001</cx:pt>
          <cx:pt idx="4044">4.1150000000000002</cx:pt>
          <cx:pt idx="4045">12.907</cx:pt>
          <cx:pt idx="4046">12.944000000000001</cx:pt>
          <cx:pt idx="4047">7.7000000000000002</cx:pt>
          <cx:pt idx="4048">8.1690000000000005</cx:pt>
          <cx:pt idx="4049">14.151</cx:pt>
          <cx:pt idx="4050">4.165</cx:pt>
          <cx:pt idx="4051">9.1709999999999994</cx:pt>
          <cx:pt idx="4052">12.855</cx:pt>
          <cx:pt idx="4053">9.0830000000000002</cx:pt>
          <cx:pt idx="4054">6.1769999999999996</cx:pt>
          <cx:pt idx="4055">14.177</cx:pt>
          <cx:pt idx="4056">13.172000000000001</cx:pt>
          <cx:pt idx="4057">11.175000000000001</cx:pt>
          <cx:pt idx="4058">12.175000000000001</cx:pt>
          <cx:pt idx="4059">12.544</cx:pt>
          <cx:pt idx="4060">8.2550000000000008</cx:pt>
          <cx:pt idx="4061">14.199</cx:pt>
          <cx:pt idx="4062">3.931</cx:pt>
          <cx:pt idx="4063">5.8620000000000001</cx:pt>
          <cx:pt idx="4064">12.798</cx:pt>
          <cx:pt idx="4065">13.702999999999999</cx:pt>
          <cx:pt idx="4066">10.646000000000001</cx:pt>
          <cx:pt idx="4067">14.590999999999999</cx:pt>
          <cx:pt idx="4068">4.532</cx:pt>
          <cx:pt idx="4069">8.4670000000000005</cx:pt>
          <cx:pt idx="4070">5.4100000000000001</cx:pt>
          <cx:pt idx="4071">12.355</cx:pt>
          <cx:pt idx="4072">13.298</cx:pt>
          <cx:pt idx="4073">10.234</cx:pt>
          <cx:pt idx="4074">13.179</cx:pt>
          <cx:pt idx="4075">9.1240000000000006</cx:pt>
          <cx:pt idx="4076">12.071</cx:pt>
          <cx:pt idx="4077">6.9909999999999997</cx:pt>
          <cx:pt idx="4078">12.91</cx:pt>
          <cx:pt idx="4079">3.8450000000000002</cx:pt>
          <cx:pt idx="4080">9.7789999999999999</cx:pt>
          <cx:pt idx="4081">8.7059999999999995</cx:pt>
          <cx:pt idx="4082">12.571999999999999</cx:pt>
          <cx:pt idx="4083">8.5069999999999997</cx:pt>
          <cx:pt idx="4084">7.4370000000000003</cx:pt>
          <cx:pt idx="4085">6.3849999999999998</cx:pt>
          <cx:pt idx="4086">6.2640000000000002</cx:pt>
          <cx:pt idx="4087">6.1219999999999999</cx:pt>
          <cx:pt idx="4088">3.984</cx:pt>
          <cx:pt idx="4089">10.92</cx:pt>
          <cx:pt idx="4090">6.8819999999999997</cx:pt>
          <cx:pt idx="4091">8.8100000000000005</cx:pt>
          <cx:pt idx="4092">12.742000000000001</cx:pt>
          <cx:pt idx="4093">4.6749999999999998</cx:pt>
          <cx:pt idx="4094">6.625</cx:pt>
          <cx:pt idx="4095">9.5589999999999993</cx:pt>
          <cx:pt idx="4096">13.497999999999999</cx:pt>
          <cx:pt idx="4097">4.4109999999999996</cx:pt>
          <cx:pt idx="4098">6.3550000000000004</cx:pt>
          <cx:pt idx="4099">13.282999999999999</cx:pt>
          <cx:pt idx="4100">6.226</cx:pt>
          <cx:pt idx="4101">4.1180000000000003</cx:pt>
          <cx:pt idx="4102">7.0279999999999996</cx:pt>
          <cx:pt idx="4103">11.813000000000001</cx:pt>
          <cx:pt idx="4104">5.71</cx:pt>
          <cx:pt idx="4105">4.6779999999999999</cx:pt>
          <cx:pt idx="4106">5.2709999999999999</cx:pt>
          <cx:pt idx="4107">13.670999999999999</cx:pt>
          <cx:pt idx="4108">8.6969999999999992</cx:pt>
          <cx:pt idx="4109">6.673</cx:pt>
          <cx:pt idx="4110">9.6600000000000001</cx:pt>
          <cx:pt idx="4111">10.601000000000001</cx:pt>
          <cx:pt idx="4112">9.6210000000000004</cx:pt>
          <cx:pt idx="4113">11.647</cx:pt>
          <cx:pt idx="4114">10.663</cx:pt>
          <cx:pt idx="4115">3.6899999999999999</cx:pt>
          <cx:pt idx="4116">4.7030000000000003</cx:pt>
          <cx:pt idx="4117">4.7039999999999997</cx:pt>
          <cx:pt idx="4118">5.6989999999999998</cx:pt>
          <cx:pt idx="4119">7.6989999999999998</cx:pt>
          <cx:pt idx="4120">8.6989999999999998</cx:pt>
          <cx:pt idx="4121">8.6829999999999998</cx:pt>
          <cx:pt idx="4122">8.5690000000000008</cx:pt>
          <cx:pt idx="4123">12.506</cx:pt>
          <cx:pt idx="4124">10.446</cx:pt>
          <cx:pt idx="4125">14.367000000000001</cx:pt>
          <cx:pt idx="4126">13.31</cx:pt>
          <cx:pt idx="4127">11.253</cx:pt>
          <cx:pt idx="4128">4.1859999999999999</cx:pt>
          <cx:pt idx="4129">9.1289999999999996</cx:pt>
          <cx:pt idx="4130">8.0749999999999993</cx:pt>
          <cx:pt idx="4131">5.0129999999999999</cx:pt>
          <cx:pt idx="4132">7.9560000000000004</cx:pt>
          <cx:pt idx="4133">10.891</cx:pt>
          <cx:pt idx="4134">4.8289999999999997</cx:pt>
          <cx:pt idx="4135">9.7560000000000002</cx:pt>
          <cx:pt idx="4136">11.696</cx:pt>
          <cx:pt idx="4137">7.6399999999999997</cx:pt>
          <cx:pt idx="4138">6.5750000000000002</cx:pt>
          <cx:pt idx="4139">4.4630000000000001</cx:pt>
          <cx:pt idx="4140">6.4039999999999999</cx:pt>
          <cx:pt idx="4141">6.1079999999999997</cx:pt>
          <cx:pt idx="4142">7.7130000000000001</cx:pt>
          <cx:pt idx="4143">14.627000000000001</cx:pt>
          <cx:pt idx="4144">12.586</cx:pt>
          <cx:pt idx="4145">4.6539999999999999</cx:pt>
          <cx:pt idx="4146">10.654</cx:pt>
          <cx:pt idx="4147">7.681</cx:pt>
          <cx:pt idx="4148">7.6349999999999998</cx:pt>
          <cx:pt idx="4149">9.6799999999999997</cx:pt>
          <cx:pt idx="4150">6.5510000000000002</cx:pt>
          <cx:pt idx="4151">4.6219999999999999</cx:pt>
          <cx:pt idx="4152">5.6920000000000002</cx:pt>
          <cx:pt idx="4153">3.621</cx:pt>
          <cx:pt idx="4154">9.6769999999999996</cx:pt>
          <cx:pt idx="4155">4.6820000000000004</cx:pt>
          <cx:pt idx="4156">4.6929999999999996</cx:pt>
          <cx:pt idx="4157">5.6920000000000002</cx:pt>
          <cx:pt idx="4158">5.601</cx:pt>
          <cx:pt idx="4159">10.689</cx:pt>
          <cx:pt idx="4160">9.6549999999999994</cx:pt>
          <cx:pt idx="4161">12.627000000000001</cx:pt>
          <cx:pt idx="4162">13.513</cx:pt>
          <cx:pt idx="4163">8.6340000000000003</cx:pt>
          <cx:pt idx="4164">9.6579999999999995</cx:pt>
          <cx:pt idx="4165">11.496</cx:pt>
          <cx:pt idx="4166">14.307</cx:pt>
          <cx:pt idx="4167">13.135999999999999</cx:pt>
          <cx:pt idx="4168">3.968</cx:pt>
          <cx:pt idx="4169">6.774</cx:pt>
          <cx:pt idx="4170">8.5150000000000006</cx:pt>
          <cx:pt idx="4171">8.2569999999999997</cx:pt>
          <cx:pt idx="4172">9.968</cx:pt>
          <cx:pt idx="4173">11.747</cx:pt>
          <cx:pt idx="4174">12.551</cx:pt>
          <cx:pt idx="4175">4.3559999999999999</cx:pt>
          <cx:pt idx="4176">10.198</cx:pt>
          <cx:pt idx="4177">6.0449999999999999</cx:pt>
          <cx:pt idx="4178">7.8579999999999997</cx:pt>
          <cx:pt idx="4179">9.6530000000000005</cx:pt>
          <cx:pt idx="4180">13.458</cx:pt>
          <cx:pt idx="4181">4.2439999999999998</cx:pt>
          <cx:pt idx="4182">10.029</cx:pt>
          <cx:pt idx="4183">3.8279999999999998</cx:pt>
          <cx:pt idx="4184">11.69</cx:pt>
          <cx:pt idx="4185">4.2350000000000003</cx:pt>
          <cx:pt idx="4186">5.0439999999999996</cx:pt>
          <cx:pt idx="4187">4.867</cx:pt>
          <cx:pt idx="4188">5.7370000000000001</cx:pt>
          <cx:pt idx="4189">10.441000000000001</cx:pt>
          <cx:pt idx="4190">10.273</cx:pt>
          <cx:pt idx="4191">10.063000000000001</cx:pt>
          <cx:pt idx="4192">9.8960000000000008</cx:pt>
          <cx:pt idx="4193">6.6219999999999999</cx:pt>
          <cx:pt idx="4194">4.4299999999999997</cx:pt>
          <cx:pt idx="4195">12.26</cx:pt>
          <cx:pt idx="4196">4.0970000000000004</cx:pt>
          <cx:pt idx="4197">13.987</cx:pt>
          <cx:pt idx="4198">6.7910000000000004</cx:pt>
          <cx:pt idx="4199">13.613</cx:pt>
          <cx:pt idx="4200">8.423</cx:pt>
          <cx:pt idx="4201">8.2490000000000006</cx:pt>
          <cx:pt idx="4202">11.069000000000001</cx:pt>
          <cx:pt idx="4203">3.9089999999999998</cx:pt>
          <cx:pt idx="4204">12.744</cx:pt>
          <cx:pt idx="4205">13.571999999999999</cx:pt>
          <cx:pt idx="4206">5.4000000000000004</cx:pt>
          <cx:pt idx="4207">13.186999999999999</cx:pt>
          <cx:pt idx="4208">12.99</cx:pt>
          <cx:pt idx="4209">10.821999999999999</cx:pt>
          <cx:pt idx="4210">5.6429999999999998</cx:pt>
          <cx:pt idx="4211">7.4909999999999997</cx:pt>
          <cx:pt idx="4212">10.32</cx:pt>
          <cx:pt idx="4213">8.1620000000000008</cx:pt>
          <cx:pt idx="4214">12.994999999999999</cx:pt>
          <cx:pt idx="4215">3.8180000000000001</cx:pt>
          <cx:pt idx="4216">10.308</cx:pt>
          <cx:pt idx="4217">9.6809999999999992</cx:pt>
          <cx:pt idx="4218">7.6740000000000004</cx:pt>
          <cx:pt idx="4219">7.6589999999999998</cx:pt>
          <cx:pt idx="4220">5.6639999999999997</cx:pt>
          <cx:pt idx="4221">7.6289999999999996</cx:pt>
          <cx:pt idx="4222">9.6120000000000001</cx:pt>
          <cx:pt idx="4223">7.6699999999999999</cx:pt>
          <cx:pt idx="4224">6.6870000000000003</cx:pt>
          <cx:pt idx="4225">8.6579999999999995</cx:pt>
          <cx:pt idx="4226">13.685</cx:pt>
          <cx:pt idx="4227">4.6769999999999996</cx:pt>
          <cx:pt idx="4228">5.641</cx:pt>
          <cx:pt idx="4229">4.665</cx:pt>
          <cx:pt idx="4230">6.5730000000000004</cx:pt>
          <cx:pt idx="4231">6.4939999999999998</cx:pt>
          <cx:pt idx="4232">12.398999999999999</cx:pt>
          <cx:pt idx="4233">4.3330000000000002</cx:pt>
          <cx:pt idx="4234">7.2779999999999996</cx:pt>
          <cx:pt idx="4235">5.2149999999999999</cx:pt>
          <cx:pt idx="4236">10.143000000000001</cx:pt>
          <cx:pt idx="4237">14.061</cx:pt>
          <cx:pt idx="4238">10.997</cx:pt>
          <cx:pt idx="4239">6.9379999999999997</cx:pt>
          <cx:pt idx="4240">3.8700000000000001</cx:pt>
          <cx:pt idx="4241">12.787000000000001</cx:pt>
          <cx:pt idx="4242">11.710000000000001</cx:pt>
          <cx:pt idx="4243">6.6509999999999998</cx:pt>
          <cx:pt idx="4244">8.5640000000000001</cx:pt>
          <cx:pt idx="4245">6.4470000000000001</cx:pt>
          <cx:pt idx="4246">14.385</cx:pt>
          <cx:pt idx="4247">8.3070000000000004</cx:pt>
          <cx:pt idx="4248">6.2430000000000003</cx:pt>
          <cx:pt idx="4249">10.186</cx:pt>
          <cx:pt idx="4250">14.1</cx:pt>
          <cx:pt idx="4251">7.0140000000000002</cx:pt>
          <cx:pt idx="4252">5.9139999999999997</cx:pt>
          <cx:pt idx="4253">7.8150000000000004</cx:pt>
          <cx:pt idx="4254">13.73</cx:pt>
          <cx:pt idx="4255">12.67</cx:pt>
          <cx:pt idx="4256">5.5979999999999999</cx:pt>
          <cx:pt idx="4257">5.5229999999999997</cx:pt>
          <cx:pt idx="4258">11.456</cx:pt>
          <cx:pt idx="4259">8.3620000000000001</cx:pt>
          <cx:pt idx="4260">10.244</cx:pt>
          <cx:pt idx="4261">9.1099999999999994</cx:pt>
          <cx:pt idx="4262">13.994999999999999</cx:pt>
          <cx:pt idx="4263">3.8769999999999998</cx:pt>
          <cx:pt idx="4264">5.7560000000000002</cx:pt>
          <cx:pt idx="4265">12.641</cx:pt>
          <cx:pt idx="4266">13.519</cx:pt>
          <cx:pt idx="4267">14.412000000000001</cx:pt>
          <cx:pt idx="4268">8.3209999999999997</cx:pt>
          <cx:pt idx="4269">10.227</cx:pt>
          <cx:pt idx="4270">12.481999999999999</cx:pt>
          <cx:pt idx="4271">12.481999999999999</cx:pt>
          <cx:pt idx="4272">8.3559999999999999</cx:pt>
          <cx:pt idx="4273">8.2729999999999997</cx:pt>
          <cx:pt idx="4274">10.192</cx:pt>
          <cx:pt idx="4275">12.108000000000001</cx:pt>
          <cx:pt idx="4276">9.0259999999999998</cx:pt>
          <cx:pt idx="4277">9.9429999999999996</cx:pt>
          <cx:pt idx="4278">11.861000000000001</cx:pt>
          <cx:pt idx="4279">13.787000000000001</cx:pt>
          <cx:pt idx="4280">13.712999999999999</cx:pt>
          <cx:pt idx="4281">7.6479999999999997</cx:pt>
          <cx:pt idx="4282">13.526999999999999</cx:pt>
          <cx:pt idx="4283">11.459</cx:pt>
          <cx:pt idx="4284">5.3879999999999999</cx:pt>
          <cx:pt idx="4285">4.3239999999999998</cx:pt>
          <cx:pt idx="4286">11.247999999999999</cx:pt>
          <cx:pt idx="4287">5.1870000000000003</cx:pt>
          <cx:pt idx="4288">8.1170000000000009</cx:pt>
          <cx:pt idx="4289">6.0540000000000003</cx:pt>
          <cx:pt idx="4290">13.989000000000001</cx:pt>
          <cx:pt idx="4291">5.9249999999999998</cx:pt>
          <cx:pt idx="4292">6.8559999999999999</cx:pt>
          <cx:pt idx="4293">8.7880000000000003</cx:pt>
          <cx:pt idx="4294">9.7089999999999996</cx:pt>
          <cx:pt idx="4295">8.6370000000000005</cx:pt>
          <cx:pt idx="4296">7.5780000000000003</cx:pt>
          <cx:pt idx="4297">6.5179999999999998</cx:pt>
          <cx:pt idx="4298">7.4660000000000002</cx:pt>
          <cx:pt idx="4299">5.415</cx:pt>
          <cx:pt idx="4300">12.356999999999999</cx:pt>
          <cx:pt idx="4301">8.3100000000000005</cx:pt>
          <cx:pt idx="4302">8.2300000000000004</cx:pt>
          <cx:pt idx="4303">6.1669999999999998</cx:pt>
          <cx:pt idx="4304">11.089</cx:pt>
          <cx:pt idx="4305">14.028</cx:pt>
          <cx:pt idx="4306">9.9670000000000005</cx:pt>
          <cx:pt idx="4307">13.906000000000001</cx:pt>
          <cx:pt idx="4308">9.8339999999999996</cx:pt>
          <cx:pt idx="4309">6.7670000000000003</cx:pt>
          <cx:pt idx="4310">4.7130000000000001</cx:pt>
          <cx:pt idx="4311">11.624000000000001</cx:pt>
          <cx:pt idx="4312">10.65</cx:pt>
          <cx:pt idx="4313">8.5939999999999994</cx:pt>
          <cx:pt idx="4314">12.654</cx:pt>
          <cx:pt idx="4315">8.6219999999999999</cx:pt>
          <cx:pt idx="4316">10.685</cx:pt>
          <cx:pt idx="4317">10.654</cx:pt>
          <cx:pt idx="4318">13.519</cx:pt>
          <cx:pt idx="4319">12.65</cx:pt>
          <cx:pt idx="4320">10.648</cx:pt>
          <cx:pt idx="4321">10.667999999999999</cx:pt>
          <cx:pt idx="4322">8.5960000000000001</cx:pt>
          <cx:pt idx="4323">11.669</cx:pt>
          <cx:pt idx="4324">5.6790000000000003</cx:pt>
          <cx:pt idx="4325">5.6440000000000001</cx:pt>
          <cx:pt idx="4326">13.672000000000001</cx:pt>
          <cx:pt idx="4327">13.625999999999999</cx:pt>
          <cx:pt idx="4328">4.6699999999999999</cx:pt>
          <cx:pt idx="4329">12.644</cx:pt>
          <cx:pt idx="4330">6.6529999999999996</cx:pt>
          <cx:pt idx="4331">9.6539999999999999</cx:pt>
          <cx:pt idx="4332">7.6769999999999996</cx:pt>
          <cx:pt idx="4333">4.6539999999999999</cx:pt>
          <cx:pt idx="4334">5.6390000000000002</cx:pt>
          <cx:pt idx="4335">4.6859999999999999</cx:pt>
          <cx:pt idx="4336">6.6079999999999997</cx:pt>
          <cx:pt idx="4337">8.5289999999999999</cx:pt>
          <cx:pt idx="4338">4.4690000000000003</cx:pt>
          <cx:pt idx="4339">4.4260000000000002</cx:pt>
          <cx:pt idx="4340">12.356999999999999</cx:pt>
          <cx:pt idx="4341">10.272</cx:pt>
          <cx:pt idx="4342">5.2080000000000002</cx:pt>
          <cx:pt idx="4343">11.132</cx:pt>
          <cx:pt idx="4344">8.0670000000000002</cx:pt>
          <cx:pt idx="4345">7.9710000000000001</cx:pt>
          <cx:pt idx="4346">12.877000000000001</cx:pt>
          <cx:pt idx="4347">13.789</cx:pt>
          <cx:pt idx="4348">9.7010000000000005</cx:pt>
          <cx:pt idx="4349">13.523</cx:pt>
          <cx:pt idx="4350">10.427</cx:pt>
          <cx:pt idx="4351">12.335000000000001</cx:pt>
          <cx:pt idx="4352">5.2430000000000003</cx:pt>
          <cx:pt idx="4353">9.157</cx:pt>
          <cx:pt idx="4354">7.0789999999999997</cx:pt>
          <cx:pt idx="4355">9.0030000000000001</cx:pt>
          <cx:pt idx="4356">9.9339999999999993</cx:pt>
          <cx:pt idx="4357">5.7839999999999998</cx:pt>
          <cx:pt idx="4358">5.5670000000000002</cx:pt>
          <cx:pt idx="4359">14.497999999999999</cx:pt>
          <cx:pt idx="4360">9.4299999999999997</cx:pt>
          <cx:pt idx="4361">11.361000000000001</cx:pt>
          <cx:pt idx="4362">13.284000000000001</cx:pt>
          <cx:pt idx="4363">13.214</cx:pt>
          <cx:pt idx="4364">11.144</cx:pt>
          <cx:pt idx="4365">11.1</cx:pt>
          <cx:pt idx="4366">14.042999999999999</cx:pt>
          <cx:pt idx="4367">7.9649999999999999</cx:pt>
          <cx:pt idx="4368">10.871</cx:pt>
          <cx:pt idx="4369">11.803000000000001</cx:pt>
          <cx:pt idx="4370">11.709</cx:pt>
          <cx:pt idx="4371">12.641</cx:pt>
          <cx:pt idx="4372">11.587</cx:pt>
          <cx:pt idx="4373">6.5119999999999996</cx:pt>
          <cx:pt idx="4374">10.436999999999999</cx:pt>
          <cx:pt idx="4375">12.359999999999999</cx:pt>
          <cx:pt idx="4376">10.278</cx:pt>
          <cx:pt idx="4377">9.2129999999999992</cx:pt>
          <cx:pt idx="4378">14.138999999999999</cx:pt>
          <cx:pt idx="4379">5.0839999999999996</cx:pt>
          <cx:pt idx="4380">7.0030000000000001</cx:pt>
          <cx:pt idx="4381">13.928000000000001</cx:pt>
          <cx:pt idx="4382">5.8929999999999998</cx:pt>
          <cx:pt idx="4383">5.843</cx:pt>
          <cx:pt idx="4384">3.7919999999999998</cx:pt>
          <cx:pt idx="4385">13.749000000000001</cx:pt>
          <cx:pt idx="4386">3.6669999999999998</cx:pt>
          <cx:pt idx="4387">11.631</cx:pt>
          <cx:pt idx="4388">8.5489999999999995</cx:pt>
          <cx:pt idx="4389">13.472</cx:pt>
          <cx:pt idx="4390">6.4489999999999998</cx:pt>
          <cx:pt idx="4391">12.382999999999999</cx:pt>
          <cx:pt idx="4392">14.343999999999999</cx:pt>
          <cx:pt idx="4393">6.2729999999999997</cx:pt>
          <cx:pt idx="4394">8.1319999999999997</cx:pt>
          <cx:pt idx="4395">14.086</cx:pt>
          <cx:pt idx="4396">11.991</cx:pt>
          <cx:pt idx="4397">6.9710000000000001</cx:pt>
          <cx:pt idx="4398">6.9260000000000002</cx:pt>
          <cx:pt idx="4399">8.8870000000000005</cx:pt>
          <cx:pt idx="4400">4.8399999999999999</cx:pt>
          <cx:pt idx="4401">9.8209999999999997</cx:pt>
          <cx:pt idx="4402">12.782</cx:pt>
          <cx:pt idx="4403">11.734999999999999</cx:pt>
          <cx:pt idx="4404">3.6970000000000001</cx:pt>
          <cx:pt idx="4405">8.5990000000000002</cx:pt>
          <cx:pt idx="4406">13.548</cx:pt>
          <cx:pt idx="4407">13.487</cx:pt>
          <cx:pt idx="4408">4.383</cx:pt>
          <cx:pt idx="4409">14.237</cx:pt>
          <cx:pt idx="4410">12.164</cx:pt>
          <cx:pt idx="4411">9.0869999999999997</cx:pt>
          <cx:pt idx="4412">11.035</cx:pt>
          <cx:pt idx="4413">4.992</cx:pt>
          <cx:pt idx="4414">6.9569999999999999</cx:pt>
          <cx:pt idx="4415">6.9199999999999999</cx:pt>
          <cx:pt idx="4416">3.8889999999999998</cx:pt>
          <cx:pt idx="4417">10.843</cx:pt>
          <cx:pt idx="4418">9.7940000000000005</cx:pt>
          <cx:pt idx="4419">3.7389999999999999</cx:pt>
          <cx:pt idx="4420">5.6950000000000003</cx:pt>
          <cx:pt idx="4421">6.6340000000000003</cx:pt>
          <cx:pt idx="4422">14.182</cx:pt>
          <cx:pt idx="4423">8.157</cx:pt>
          <cx:pt idx="4424">5.1559999999999997</cx:pt>
          <cx:pt idx="4425">13.154</cx:pt>
          <cx:pt idx="4426">14.132999999999999</cx:pt>
          <cx:pt idx="4427">11.124000000000001</cx:pt>
          <cx:pt idx="4428">13.114000000000001</cx:pt>
          <cx:pt idx="4429">5.0789999999999997</cx:pt>
          <cx:pt idx="4430">12.061999999999999</cx:pt>
          <cx:pt idx="4431">6.0359999999999996</cx:pt>
          <cx:pt idx="4432">10.757</cx:pt>
          <cx:pt idx="4433">9.6829999999999998</cx:pt>
          <cx:pt idx="4434">11.631</cx:pt>
          <cx:pt idx="4435">10.573</cx:pt>
          <cx:pt idx="4436">9.5090000000000003</cx:pt>
          <cx:pt idx="4437">9.4480000000000004</cx:pt>
          <cx:pt idx="4438">4.3890000000000002</cx:pt>
          <cx:pt idx="4439">4.3339999999999996</cx:pt>
          <cx:pt idx="4440">12.282999999999999</cx:pt>
          <cx:pt idx="4441">9.2119999999999997</cx:pt>
          <cx:pt idx="4442">13.138999999999999</cx:pt>
          <cx:pt idx="4443">12.048999999999999</cx:pt>
          <cx:pt idx="4444">10.996</cx:pt>
          <cx:pt idx="4445">3.9369999999999998</cx:pt>
          <cx:pt idx="4446">11.887</cx:pt>
          <cx:pt idx="4447">13.835000000000001</cx:pt>
          <cx:pt idx="4448">9.7780000000000005</cx:pt>
          <cx:pt idx="4449">11.731</cx:pt>
          <cx:pt idx="4450">13.663</cx:pt>
          <cx:pt idx="4451">11.587</cx:pt>
          <cx:pt idx="4452">13.516</cx:pt>
          <cx:pt idx="4453">4.4640000000000004</cx:pt>
          <cx:pt idx="4454">6.3879999999999999</cx:pt>
          <cx:pt idx="4455">6.3280000000000003</cx:pt>
          <cx:pt idx="4456">10.25</cx:pt>
          <cx:pt idx="4457">11.17</cx:pt>
          <cx:pt idx="4458">7.1120000000000001</cx:pt>
          <cx:pt idx="4459">6.0350000000000001</cx:pt>
          <cx:pt idx="4460">8.9629999999999992</cx:pt>
          <cx:pt idx="4461">8.9009999999999998</cx:pt>
          <cx:pt idx="4462">10.840999999999999</cx:pt>
          <cx:pt idx="4463">13.800000000000001</cx:pt>
          <cx:pt idx="4464">8.7509999999999994</cx:pt>
          <cx:pt idx="4465">11.702</cx:pt>
          <cx:pt idx="4466">13.641</cx:pt>
          <cx:pt idx="4467">9.5969999999999995</cx:pt>
          <cx:pt idx="4468">7.5359999999999996</cx:pt>
          <cx:pt idx="4469">11.483000000000001</cx:pt>
          <cx:pt idx="4470">7.4119999999999999</cx:pt>
          <cx:pt idx="4471">4.3650000000000002</cx:pt>
          <cx:pt idx="4472">13.311</cx:pt>
          <cx:pt idx="4473">7.2530000000000001</cx:pt>
          <cx:pt idx="4474">11.198</cx:pt>
          <cx:pt idx="4475">6.1349999999999998</cx:pt>
          <cx:pt idx="4476">11.07</cx:pt>
          <cx:pt idx="4477">13.010999999999999</cx:pt>
          <cx:pt idx="4478">13.933</cx:pt>
          <cx:pt idx="4479">10.884</cx:pt>
          <cx:pt idx="4480">7.8250000000000002</cx:pt>
          <cx:pt idx="4481">10.762</cx:pt>
          <cx:pt idx="4482">8.6920000000000002</cx:pt>
          <cx:pt idx="4483">9.6340000000000003</cx:pt>
          <cx:pt idx="4484">4.5460000000000003</cx:pt>
          <cx:pt idx="4485">13.496</cx:pt>
          <cx:pt idx="4486">14.432</cx:pt>
          <cx:pt idx="4487">12.393000000000001</cx:pt>
          <cx:pt idx="4488">6.3479999999999999</cx:pt>
          <cx:pt idx="4489">5.3099999999999996</cx:pt>
          <cx:pt idx="4490">4.234</cx:pt>
          <cx:pt idx="4491">8.1649999999999991</cx:pt>
          <cx:pt idx="4492">10.119</cx:pt>
          <cx:pt idx="4493">11.041</cx:pt>
          <cx:pt idx="4494">11.989000000000001</cx:pt>
          <cx:pt idx="4495">11.935</cx:pt>
          <cx:pt idx="4496">6.8719999999999999</cx:pt>
          <cx:pt idx="4497">3.8239999999999998</cx:pt>
          <cx:pt idx="4498">3.7650000000000001</cx:pt>
          <cx:pt idx="4499">6.726</cx:pt>
          <cx:pt idx="4500">4.6630000000000003</cx:pt>
          <cx:pt idx="4501">6.5990000000000002</cx:pt>
          <cx:pt idx="4502">4.5449999999999999</cx:pt>
          <cx:pt idx="4503">14.497</cx:pt>
          <cx:pt idx="4504">10.441000000000001</cx:pt>
          <cx:pt idx="4505">14.379</cx:pt>
          <cx:pt idx="4506">11.32</cx:pt>
          <cx:pt idx="4507">10.266</cx:pt>
          <cx:pt idx="4508">12.221</cx:pt>
          <cx:pt idx="4509">10.151999999999999</cx:pt>
          <cx:pt idx="4510">5.0890000000000004</cx:pt>
          <cx:pt idx="4511">14.032999999999999</cx:pt>
          <cx:pt idx="4512">7.9640000000000004</cx:pt>
          <cx:pt idx="4513">10.897</cx:pt>
          <cx:pt idx="4514">11.824</cx:pt>
          <cx:pt idx="4515">4.7619999999999996</cx:pt>
          <cx:pt idx="4516">4.6609999999999996</cx:pt>
          <cx:pt idx="4517">11.581</cx:pt>
          <cx:pt idx="4518">11.523</cx:pt>
          <cx:pt idx="4519">6.4669999999999996</cx:pt>
          <cx:pt idx="4520">6.3940000000000001</cx:pt>
          <cx:pt idx="4521">6.3310000000000004</cx:pt>
          <cx:pt idx="4522">6.2699999999999996</cx:pt>
          <cx:pt idx="4523">11.205</cx:pt>
          <cx:pt idx="4524">6.1479999999999997</cx:pt>
          <cx:pt idx="4525">7.0919999999999996</cx:pt>
          <cx:pt idx="4526">14.026999999999999</cx:pt>
          <cx:pt idx="4527">5.9370000000000003</cx:pt>
          <cx:pt idx="4528">4.8819999999999997</cx:pt>
          <cx:pt idx="4529">12.839</cx:pt>
          <cx:pt idx="4530">11.802</cx:pt>
          <cx:pt idx="4531">10.728999999999999</cx:pt>
          <cx:pt idx="4532">9.6639999999999997</cx:pt>
          <cx:pt idx="4533">8.5969999999999995</cx:pt>
          <cx:pt idx="4534">8.516</cx:pt>
          <cx:pt idx="4535">11.441000000000001</cx:pt>
          <cx:pt idx="4536">11.348000000000001</cx:pt>
          <cx:pt idx="4537">11.282999999999999</cx:pt>
          <cx:pt idx="4538">14.228999999999999</cx:pt>
          <cx:pt idx="4539">12.189</cx:pt>
          <cx:pt idx="4540">14.081</cx:pt>
          <cx:pt idx="4541">13.99</cx:pt>
          <cx:pt idx="4542">9.9380000000000006</cx:pt>
          <cx:pt idx="4543">10.897</cx:pt>
          <cx:pt idx="4544">4.8410000000000002</cx:pt>
          <cx:pt idx="4545">8.7840000000000007</cx:pt>
          <cx:pt idx="4546">6.7229999999999999</cx:pt>
          <cx:pt idx="4547">4.6399999999999997</cx:pt>
          <cx:pt idx="4548">12.262</cx:pt>
          <cx:pt idx="4549">10.162000000000001</cx:pt>
          <cx:pt idx="4550">8.1280000000000001</cx:pt>
          <cx:pt idx="4551">5.0579999999999998</cx:pt>
          <cx:pt idx="4552">5.9980000000000002</cx:pt>
          <cx:pt idx="4553">7.952</cx:pt>
          <cx:pt idx="4554">13.891</cx:pt>
          <cx:pt idx="4555">6.8399999999999999</cx:pt>
          <cx:pt idx="4556">11.762</cx:pt>
          <cx:pt idx="4557">7.694</cx:pt>
          <cx:pt idx="4558">8.6340000000000003</cx:pt>
          <cx:pt idx="4559">6.5659999999999998</cx:pt>
          <cx:pt idx="4560">14.506</cx:pt>
          <cx:pt idx="4561">6.4489999999999998</cx:pt>
          <cx:pt idx="4562">8.3879999999999999</cx:pt>
          <cx:pt idx="4563">8.3309999999999995</cx:pt>
          <cx:pt idx="4564">14.282999999999999</cx:pt>
          <cx:pt idx="4565">11.214</cx:pt>
          <cx:pt idx="4566">10.157</cx:pt>
          <cx:pt idx="4567">6.1050000000000004</cx:pt>
          <cx:pt idx="4568">14.065</cx:pt>
          <cx:pt idx="4569">11.007999999999999</cx:pt>
          <cx:pt idx="4570">7.9640000000000004</cx:pt>
          <cx:pt idx="4571">5.9459999999999997</cx:pt>
          <cx:pt idx="4572">6.9299999999999997</cx:pt>
          <cx:pt idx="4573">5.8360000000000003</cx:pt>
          <cx:pt idx="4574">3.7610000000000001</cx:pt>
          <cx:pt idx="4575">10.686</cx:pt>
          <cx:pt idx="4576">4.6360000000000001</cx:pt>
          <cx:pt idx="4577">11.564</cx:pt>
          <cx:pt idx="4578">10.478999999999999</cx:pt>
          <cx:pt idx="4579">8.3759999999999994</cx:pt>
          <cx:pt idx="4580">5.3339999999999996</cx:pt>
          <cx:pt idx="4581">11.253</cx:pt>
          <cx:pt idx="4582">5.157</cx:pt>
          <cx:pt idx="4583">9.0589999999999993</cx:pt>
          <cx:pt idx="4584">3.9169999999999998</cx:pt>
          <cx:pt idx="4585">12.861000000000001</cx:pt>
          <cx:pt idx="4586">13.73</cx:pt>
          <cx:pt idx="4587">5.5519999999999996</cx:pt>
          <cx:pt idx="4588">5.3390000000000004</cx:pt>
          <cx:pt idx="4589">11.247999999999999</cx:pt>
          <cx:pt idx="4590">12.173999999999999</cx:pt>
          <cx:pt idx="4591">6.0259999999999998</cx:pt>
          <cx:pt idx="4592">8.8409999999999993</cx:pt>
          <cx:pt idx="4593">7.7460000000000004</cx:pt>
          <cx:pt idx="4594">9.4749999999999996</cx:pt>
          <cx:pt idx="4595">7.3470000000000004</cx:pt>
          <cx:pt idx="4596">5.2539999999999996</cx:pt>
          <cx:pt idx="4597">13.199999999999999</cx:pt>
          <cx:pt idx="4598">10.170999999999999</cx:pt>
          <cx:pt idx="4599">13.089</cx:pt>
          <cx:pt idx="4600">11.862</cx:pt>
          <cx:pt idx="4601">9.7989999999999995</cx:pt>
          <cx:pt idx="4602">9.6880000000000006</cx:pt>
          <cx:pt idx="4603">7.6310000000000002</cx:pt>
          <cx:pt idx="4604">8.5630000000000006</cx:pt>
          <cx:pt idx="4605">11.523</cx:pt>
          <cx:pt idx="4606">14.468</cx:pt>
          <cx:pt idx="4607">6.4059999999999997</cx:pt>
          <cx:pt idx="4608">12.335000000000001</cx:pt>
          <cx:pt idx="4609">6.2729999999999997</cx:pt>
          <cx:pt idx="4610">13.211</cx:pt>
          <cx:pt idx="4611">10.159000000000001</cx:pt>
          <cx:pt idx="4612">5.0679999999999996</cx:pt>
          <cx:pt idx="4613">4.9889999999999999</cx:pt>
          <cx:pt idx="4614">4.907</cx:pt>
          <cx:pt idx="4615">7.8630000000000004</cx:pt>
          <cx:pt idx="4616">4.8200000000000003</cx:pt>
          <cx:pt idx="4617">13.766999999999999</cx:pt>
          <cx:pt idx="4618">7.649</cx:pt>
          <cx:pt idx="4619">10.589</cx:pt>
          <cx:pt idx="4620">12.529</cx:pt>
          <cx:pt idx="4621">4.5030000000000001</cx:pt>
          <cx:pt idx="4622">9.4730000000000008</cx:pt>
          <cx:pt idx="4623">6.4269999999999996</cx:pt>
          <cx:pt idx="4624">13.359</cx:pt>
          <cx:pt idx="4625">4.2889999999999997</cx:pt>
          <cx:pt idx="4626">10.191000000000001</cx:pt>
          <cx:pt idx="4627">6.1310000000000002</cx:pt>
          <cx:pt idx="4628">9.0259999999999998</cx:pt>
          <cx:pt idx="4629">13.923999999999999</cx:pt>
          <cx:pt idx="4630">3.879</cx:pt>
          <cx:pt idx="4631">3.8290000000000002</cx:pt>
          <cx:pt idx="4632">5.7729999999999997</cx:pt>
          <cx:pt idx="4633">5.7039999999999997</cx:pt>
          <cx:pt idx="4634">9.6430000000000007</cx:pt>
          <cx:pt idx="4635">13.571</cx:pt>
          <cx:pt idx="4636">4.5099999999999998</cx:pt>
          <cx:pt idx="4637">4.4509999999999996</cx:pt>
          <cx:pt idx="4638">14.390000000000001</cx:pt>
          <cx:pt idx="4639">14.314</cx:pt>
          <cx:pt idx="4640">4.2489999999999997</cx:pt>
          <cx:pt idx="4641">4.1790000000000003</cx:pt>
          <cx:pt idx="4642">6.1159999999999997</cx:pt>
          <cx:pt idx="4643">4.0570000000000004</cx:pt>
          <cx:pt idx="4644">13.004</cx:pt>
          <cx:pt idx="4645">3.931</cx:pt>
          <cx:pt idx="4646">4.8929999999999998</cx:pt>
          <cx:pt idx="4647">12.859</cx:pt>
          <cx:pt idx="4648">7.8289999999999997</cx:pt>
          <cx:pt idx="4649">7.7939999999999996</cx:pt>
          <cx:pt idx="4650">3.746</cx:pt>
          <cx:pt idx="4651">10.715</cx:pt>
          <cx:pt idx="4652">6.6509999999999998</cx:pt>
          <cx:pt idx="4653">12.595000000000001</cx:pt>
          <cx:pt idx="4654">5.5410000000000004</cx:pt>
          <cx:pt idx="4655">12.505000000000001</cx:pt>
          <cx:pt idx="4656">14.417999999999999</cx:pt>
          <cx:pt idx="4657">14.326000000000001</cx:pt>
          <cx:pt idx="4658">9.2289999999999992</cx:pt>
          <cx:pt idx="4659">10.147</cx:pt>
          <cx:pt idx="4660">6.0750000000000002</cx:pt>
          <cx:pt idx="4661">12.028</cx:pt>
          <cx:pt idx="4662">11.978999999999999</cx:pt>
          <cx:pt idx="4663">7.9409999999999998</cx:pt>
          <cx:pt idx="4664">13.893000000000001</cx:pt>
          <cx:pt idx="4665">12.852</cx:pt>
          <cx:pt idx="4666">5.7830000000000004</cx:pt>
          <cx:pt idx="4667">11.725</cx:pt>
          <cx:pt idx="4668">5.6429999999999998</cx:pt>
          <cx:pt idx="4669">13.577999999999999</cx:pt>
          <cx:pt idx="4670">6.9020000000000001</cx:pt>
          <cx:pt idx="4671">5.8949999999999996</cx:pt>
          <cx:pt idx="4672">4.7830000000000004</cx:pt>
          <cx:pt idx="4673">7.7880000000000003</cx:pt>
          <cx:pt idx="4674">8.7219999999999995</cx:pt>
          <cx:pt idx="4675">10.641999999999999</cx:pt>
          <cx:pt idx="4676">13.577</cx:pt>
          <cx:pt idx="4677">9.5559999999999992</cx:pt>
          <cx:pt idx="4678">6.4779999999999998</cx:pt>
          <cx:pt idx="4679">5.4459999999999997</cx:pt>
          <cx:pt idx="4680">9.3940000000000001</cx:pt>
          <cx:pt idx="4681">12.298999999999999</cx:pt>
          <cx:pt idx="4682">10.278</cx:pt>
          <cx:pt idx="4683">7.2469999999999999</cx:pt>
          <cx:pt idx="4684">12.183</cx:pt>
          <cx:pt idx="4685">9.1129999999999995</cx:pt>
          <cx:pt idx="4686">8.0869999999999997</cx:pt>
          <cx:pt idx="4687">13.993</cx:pt>
          <cx:pt idx="4688">5.9640000000000004</cx:pt>
          <cx:pt idx="4689">13.923</cx:pt>
          <cx:pt idx="4690">9.8930000000000007</cx:pt>
          <cx:pt idx="4691">4.8079999999999998</cx:pt>
          <cx:pt idx="4692">6.7599999999999998</cx:pt>
          <cx:pt idx="4693">8.6449999999999996</cx:pt>
          <cx:pt idx="4694">11.714</cx:pt>
          <cx:pt idx="4695">10.586</cx:pt>
          <cx:pt idx="4696">14.615</cx:pt>
          <cx:pt idx="4697">14.554</cx:pt>
          <cx:pt idx="4698">14.503</cx:pt>
          <cx:pt idx="4699">6.4720000000000004</cx:pt>
          <cx:pt idx="4700">13.426</cx:pt>
          <cx:pt idx="4701">8.3249999999999993</cx:pt>
          <cx:pt idx="4702">8.202</cx:pt>
          <cx:pt idx="4703">11.140000000000001</cx:pt>
          <cx:pt idx="4704">4.1980000000000004</cx:pt>
          <cx:pt idx="4705">5.1429999999999998</cx:pt>
          <cx:pt idx="4706">13.095000000000001</cx:pt>
          <cx:pt idx="4707">6.0460000000000003</cx:pt>
          <cx:pt idx="4708">8.9740000000000002</cx:pt>
          <cx:pt idx="4709">10.959</cx:pt>
          <cx:pt idx="4710">10.893000000000001</cx:pt>
          <cx:pt idx="4711">10.839</cx:pt>
          <cx:pt idx="4712">8.7599999999999998</cx:pt>
          <cx:pt idx="4713">9.7460000000000004</cx:pt>
          <cx:pt idx="4714">5.6950000000000003</cx:pt>
          <cx:pt idx="4715">7.5860000000000003</cx:pt>
          <cx:pt idx="4716">11.614000000000001</cx:pt>
          <cx:pt idx="4717">9.4819999999999993</cx:pt>
          <cx:pt idx="4718">8.4760000000000009</cx:pt>
          <cx:pt idx="4719">4.4619999999999997</cx:pt>
          <cx:pt idx="4720">4.4000000000000004</cx:pt>
          <cx:pt idx="4721">14.355</cx:pt>
          <cx:pt idx="4722">6.1859999999999999</cx:pt>
          <cx:pt idx="4723">10.234</cx:pt>
          <cx:pt idx="4724">6.1790000000000003</cx:pt>
          <cx:pt idx="4725">6.1619999999999999</cx:pt>
          <cx:pt idx="4726">10.117000000000001</cx:pt>
          <cx:pt idx="4727">8.0289999999999999</cx:pt>
          <cx:pt idx="4728">13.904</cx:pt>
          <cx:pt idx="4729">5.9500000000000002</cx:pt>
          <cx:pt idx="4730">13.874000000000001</cx:pt>
          <cx:pt idx="4731">6.8540000000000001</cx:pt>
          <cx:pt idx="4732">6.7709999999999999</cx:pt>
          <cx:pt idx="4733">7.7169999999999996</cx:pt>
          <cx:pt idx="4734">9.7110000000000003</cx:pt>
          <cx:pt idx="4735">4.6390000000000002</cx:pt>
          <cx:pt idx="4736">6.6619999999999999</cx:pt>
          <cx:pt idx="4737">9.5879999999999992</cx:pt>
          <cx:pt idx="4738">14.554</cx:pt>
          <cx:pt idx="4739">6.5039999999999996</cx:pt>
          <cx:pt idx="4740">5.452</cx:pt>
          <cx:pt idx="4741">10.191000000000001</cx:pt>
          <cx:pt idx="4742">9.3640000000000008</cx:pt>
          <cx:pt idx="4743">4.3099999999999996</cx:pt>
          <cx:pt idx="4744">10.271000000000001</cx:pt>
          <cx:pt idx="4745">8.2240000000000002</cx:pt>
          <cx:pt idx="4746">12.19</cx:pt>
          <cx:pt idx="4747">14.118</cx:pt>
          <cx:pt idx="4748">6.077</cx:pt>
          <cx:pt idx="4749">14.042999999999999</cx:pt>
          <cx:pt idx="4750">8.9800000000000004</cx:pt>
          <cx:pt idx="4751">8.9350000000000005</cx:pt>
          <cx:pt idx="4752">8.891</cx:pt>
          <cx:pt idx="4753">4.8369999999999997</cx:pt>
          <cx:pt idx="4754">13.795999999999999</cx:pt>
          <cx:pt idx="4755">5.726</cx:pt>
          <cx:pt idx="4756">5.694</cx:pt>
          <cx:pt idx="4757">5.5890000000000004</cx:pt>
          <cx:pt idx="4758">4.5940000000000003</cx:pt>
          <cx:pt idx="4759">12.548</cx:pt>
          <cx:pt idx="4760">6.5140000000000002</cx:pt>
          <cx:pt idx="4761">10.352</cx:pt>
          <cx:pt idx="4762">9.4120000000000008</cx:pt>
          <cx:pt idx="4763">14.368</cx:pt>
          <cx:pt idx="4764">8.3249999999999993</cx:pt>
          <cx:pt idx="4765">11.231999999999999</cx:pt>
          <cx:pt idx="4766">4.2309999999999999</cx:pt>
          <cx:pt idx="4767">8.1969999999999992</cx:pt>
          <cx:pt idx="4768">6.141</cx:pt>
          <cx:pt idx="4769">11.109</cx:pt>
          <cx:pt idx="4770">6.0490000000000004</cx:pt>
          <cx:pt idx="4771">6.0119999999999996</cx:pt>
          <cx:pt idx="4772">6.9429999999999996</cx:pt>
          <cx:pt idx="4773">3.9089999999999998</cx:pt>
          <cx:pt idx="4774">7.8440000000000003</cx:pt>
          <cx:pt idx="4775">12.792999999999999</cx:pt>
          <cx:pt idx="4776">7.7599999999999998</cx:pt>
          <cx:pt idx="4777">6.702</cx:pt>
          <cx:pt idx="4778">7.657</cx:pt>
          <cx:pt idx="4779">12.614000000000001</cx:pt>
          <cx:pt idx="4780">7.5730000000000004</cx:pt>
          <cx:pt idx="4781">11.531000000000001</cx:pt>
          <cx:pt idx="4782">11.474</cx:pt>
          <cx:pt idx="4783">12.404999999999999</cx:pt>
          <cx:pt idx="4784">11.413</cx:pt>
          <cx:pt idx="4785">7.367</cx:pt>
          <cx:pt idx="4786">4.306</cx:pt>
          <cx:pt idx="4787">5.2640000000000002</cx:pt>
          <cx:pt idx="4788">14.234</cx:pt>
          <cx:pt idx="4789">4.1699999999999999</cx:pt>
          <cx:pt idx="4790">5.1340000000000003</cx:pt>
          <cx:pt idx="4791">14.077</cx:pt>
          <cx:pt idx="4792">9.016</cx:pt>
          <cx:pt idx="4793">12.941000000000001</cx:pt>
          <cx:pt idx="4794">3.9380000000000002</cx:pt>
          <cx:pt idx="4795">4.8979999999999997</cx:pt>
          <cx:pt idx="4796">11.829000000000001</cx:pt>
          <cx:pt idx="4797">12.811</cx:pt>
          <cx:pt idx="4798">8.7789999999999999</cx:pt>
          <cx:pt idx="4799">6.7130000000000001</cx:pt>
          <cx:pt idx="4800">13.664999999999999</cx:pt>
          <cx:pt idx="4801">6.6349999999999998</cx:pt>
          <cx:pt idx="4802">5.5869999999999997</cx:pt>
          <cx:pt idx="4803">7.5419999999999998</cx:pt>
          <cx:pt idx="4804">11.493</cx:pt>
          <cx:pt idx="4805">5.4480000000000004</cx:pt>
          <cx:pt idx="4806">8.3849999999999998</cx:pt>
          <cx:pt idx="4807">12.343</cx:pt>
          <cx:pt idx="4808">11.314</cx:pt>
          <cx:pt idx="4809">12.253</cx:pt>
          <cx:pt idx="4810">13.210000000000001</cx:pt>
          <cx:pt idx="4811">14.177</cx:pt>
          <cx:pt idx="4812">13.132999999999999</cx:pt>
          <cx:pt idx="4813">11.073</cx:pt>
          <cx:pt idx="4814">12.026</cx:pt>
          <cx:pt idx="4815">12.983000000000001</cx:pt>
          <cx:pt idx="4816">11.929</cx:pt>
          <cx:pt idx="4817">12.875</cx:pt>
          <cx:pt idx="4818">3.827</cx:pt>
          <cx:pt idx="4819">5.7969999999999997</cx:pt>
          <cx:pt idx="4820">7.7350000000000003</cx:pt>
          <cx:pt idx="4821">12.693</cx:pt>
          <cx:pt idx="4822">11.654999999999999</cx:pt>
          <cx:pt idx="4823">12.609999999999999</cx:pt>
          <cx:pt idx="4824">4.5469999999999997</cx:pt>
          <cx:pt idx="4825">8.516</cx:pt>
          <cx:pt idx="4826">8.4659999999999993</cx:pt>
          <cx:pt idx="4827">5.4180000000000001</cx:pt>
          <cx:pt idx="4828">5.3739999999999997</cx:pt>
          <cx:pt idx="4829">8.3010000000000002</cx:pt>
          <cx:pt idx="4830">9.2149999999999999</cx:pt>
          <cx:pt idx="4831">7.1749999999999998</cx:pt>
          <cx:pt idx="4832">12.146000000000001</cx:pt>
          <cx:pt idx="4833">13.106999999999999</cx:pt>
          <cx:pt idx="4834">10.058999999999999</cx:pt>
          <cx:pt idx="4835">9.0079999999999991</cx:pt>
          <cx:pt idx="4836">5.9550000000000001</cx:pt>
          <cx:pt idx="4837">11.917</cx:pt>
          <cx:pt idx="4838">3.8879999999999999</cx:pt>
          <cx:pt idx="4839">10.85</cx:pt>
          <cx:pt idx="4840">13.81</cx:pt>
          <cx:pt idx="4841">5.7519999999999998</cx:pt>
          <cx:pt idx="4842">12.702999999999999</cx:pt>
          <cx:pt idx="4843">9.6660000000000004</cx:pt>
          <cx:pt idx="4844">14.618</cx:pt>
          <cx:pt idx="4845">10.577</cx:pt>
          <cx:pt idx="4846">13.536</cx:pt>
          <cx:pt idx="4847">13.497</cx:pt>
          <cx:pt idx="4848">13.456</cx:pt>
          <cx:pt idx="4849">6.415</cx:pt>
          <cx:pt idx="4850">4.3710000000000004</cx:pt>
          <cx:pt idx="4851">10.348000000000001</cx:pt>
          <cx:pt idx="4852">10.289</cx:pt>
          <cx:pt idx="4853">8.2460000000000004</cx:pt>
          <cx:pt idx="4854">9.2230000000000008</cx:pt>
          <cx:pt idx="4855">13.176</cx:pt>
          <cx:pt idx="4856">10.118</cx:pt>
          <cx:pt idx="4857">4.077</cx:pt>
          <cx:pt idx="4858">13.039999999999999</cx:pt>
          <cx:pt idx="4859">12.019</cx:pt>
          <cx:pt idx="4860">5.9729999999999999</cx:pt>
          <cx:pt idx="4861">11.919</cx:pt>
          <cx:pt idx="4862">8.8789999999999996</cx:pt>
          <cx:pt idx="4863">13.84</cx:pt>
          <cx:pt idx="4864">9.8119999999999994</cx:pt>
          <cx:pt idx="4865">6.7679999999999998</cx:pt>
          <cx:pt idx="4866">4.7119999999999997</cx:pt>
          <cx:pt idx="4867">3.673</cx:pt>
          <cx:pt idx="4868">14.632</cx:pt>
          <cx:pt idx="4869">9.5899999999999999</cx:pt>
          <cx:pt idx="4870">10.564</cx:pt>
          <cx:pt idx="4871">8.5090000000000003</cx:pt>
          <cx:pt idx="4872">13.467000000000001</cx:pt>
          <cx:pt idx="4873">14.422000000000001</cx:pt>
          <cx:pt idx="4874">5.3689999999999998</cx:pt>
          <cx:pt idx="4875">8.3290000000000006</cx:pt>
          <cx:pt idx="4876">8.2850000000000001</cx:pt>
          <cx:pt idx="4877">13.231999999999999</cx:pt>
          <cx:pt idx="4878">10.206</cx:pt>
          <cx:pt idx="4879">7.1639999999999997</cx:pt>
          <cx:pt idx="4880">11.118</cx:pt>
          <cx:pt idx="4881">5.0579999999999998</cx:pt>
          <cx:pt idx="4882">12.016</cx:pt>
          <cx:pt idx="4883">5.9790000000000001</cx:pt>
          <cx:pt idx="4884">6.9340000000000002</cx:pt>
          <cx:pt idx="4885">5.891</cx:pt>
          <cx:pt idx="4886">10.85</cx:pt>
          <cx:pt idx="4887">5.8070000000000004</cx:pt>
          <cx:pt idx="4888">8.7629999999999999</cx:pt>
          <cx:pt idx="4889">13.720000000000001</cx:pt>
          <cx:pt idx="4890">12.673999999999999</cx:pt>
          <cx:pt idx="4891">5.6280000000000001</cx:pt>
          <cx:pt idx="4892">11.602</cx:pt>
          <cx:pt idx="4893">9.5410000000000004</cx:pt>
          <cx:pt idx="4894">12.49</cx:pt>
          <cx:pt idx="4895">5.4509999999999996</cx:pt>
          <cx:pt idx="4896">5.4059999999999997</cx:pt>
          <cx:pt idx="4897">12.359</cx:pt>
          <cx:pt idx="4898">6.3319999999999999</cx:pt>
          <cx:pt idx="4899">6.2779999999999996</cx:pt>
          <cx:pt idx="4900">8.218</cx:pt>
          <cx:pt idx="4901">8.1690000000000005</cx:pt>
          <cx:pt idx="4902">8.1210000000000004</cx:pt>
          <cx:pt idx="4903">5.0679999999999996</cx:pt>
          <cx:pt idx="4904">14.026</cx:pt>
          <cx:pt idx="4905">4.9569999999999999</cx:pt>
          <cx:pt idx="4906">3.9340000000000002</cx:pt>
          <cx:pt idx="4907">10.888999999999999</cx:pt>
          <cx:pt idx="4908">6.8449999999999998</cx:pt>
          <cx:pt idx="4909">11.797000000000001</cx:pt>
          <cx:pt idx="4910">11.757</cx:pt>
          <cx:pt idx="4911">9.7119999999999997</cx:pt>
          <cx:pt idx="4912">6.681</cx:pt>
          <cx:pt idx="4913">10.634</cx:pt>
          <cx:pt idx="4914">6.5890000000000004</cx:pt>
          <cx:pt idx="4915">9.5310000000000006</cx:pt>
          <cx:pt idx="4916">5.4960000000000004</cx:pt>
          <cx:pt idx="4917">7.4359999999999999</cx:pt>
          <cx:pt idx="4918">13.379</cx:pt>
          <cx:pt idx="4919">7.3330000000000002</cx:pt>
          <cx:pt idx="4920">5.2869999999999999</cx:pt>
          <cx:pt idx="4921">4.2460000000000004</cx:pt>
          <cx:pt idx="4922">14.199</cx:pt>
          <cx:pt idx="4923">5.1749999999999998</cx:pt>
          <cx:pt idx="4924">6.1130000000000004</cx:pt>
          <cx:pt idx="4925">13.068</cx:pt>
          <cx:pt idx="4926">6.0259999999999998</cx:pt>
          <cx:pt idx="4927">9.9819999999999993</cx:pt>
          <cx:pt idx="4928">5.9329999999999998</cx:pt>
          <cx:pt idx="4929">9.9030000000000005</cx:pt>
          <cx:pt idx="4930">9.843</cx:pt>
          <cx:pt idx="4931">9.8130000000000006</cx:pt>
          <cx:pt idx="4932">9.766</cx:pt>
          <cx:pt idx="4933">3.7210000000000001</cx:pt>
          <cx:pt idx="4934">8.6419999999999995</cx:pt>
          <cx:pt idx="4935">4.5999999999999996</cx:pt>
          <cx:pt idx="4936">8.5540000000000003</cx:pt>
          <cx:pt idx="4937">11.509</cx:pt>
          <cx:pt idx="4938">5.4669999999999996</cx:pt>
          <cx:pt idx="4939">13.422000000000001</cx:pt>
          <cx:pt idx="4940">10.391999999999999</cx:pt>
          <cx:pt idx="4941">14.349</cx:pt>
          <cx:pt idx="4942">14.289</cx:pt>
          <cx:pt idx="4943">9.2599999999999998</cx:pt>
          <cx:pt idx="4944">6.2140000000000004</cx:pt>
          <cx:pt idx="4945">5.1539999999999999</cx:pt>
          <cx:pt idx="4946">6.1139999999999999</cx:pt>
          <cx:pt idx="4947">7.0819999999999999</cx:pt>
          <cx:pt idx="4948">8.0380000000000003</cx:pt>
          <cx:pt idx="4949">7.9749999999999996</cx:pt>
          <cx:pt idx="4950">4.9290000000000003</cx:pt>
          <cx:pt idx="4951">9.8789999999999996</cx:pt>
          <cx:pt idx="4952">11.83</cx:pt>
          <cx:pt idx="4953">8.7850000000000001</cx:pt>
          <cx:pt idx="4954">12.763999999999999</cx:pt>
          <cx:pt idx="4955">11.724</cx:pt>
          <cx:pt idx="4956">11.667</cx:pt>
          <cx:pt idx="4957">5.6040000000000001</cx:pt>
          <cx:pt idx="4958">11.561999999999999</cx:pt>
          <cx:pt idx="4959">10.521000000000001</cx:pt>
          <cx:pt idx="4960">4.4740000000000002</cx:pt>
          <cx:pt idx="4961">8.4139999999999997</cx:pt>
          <cx:pt idx="4962">9.3670000000000009</cx:pt>
          <cx:pt idx="4963">6.3289999999999997</cx:pt>
          <cx:pt idx="4964">11.291</cx:pt>
          <cx:pt idx="4965">6.2619999999999996</cx:pt>
          <cx:pt idx="4966">12.210000000000001</cx:pt>
          <cx:pt idx="4967">13.183</cx:pt>
          <cx:pt idx="4968">5.1210000000000004</cx:pt>
          <cx:pt idx="4969">5.0979999999999999</cx:pt>
          <cx:pt idx="4970">11.055999999999999</cx:pt>
          <cx:pt idx="4971">13.018000000000001</cx:pt>
          <cx:pt idx="4972">8.9770000000000003</cx:pt>
          <cx:pt idx="4973">5.9340000000000002</cx:pt>
          <cx:pt idx="4974">7.8949999999999996</cx:pt>
          <cx:pt idx="4975">5.8540000000000001</cx:pt>
          <cx:pt idx="4976">5.8159999999999998</cx:pt>
          <cx:pt idx="4977">9.7750000000000004</cx:pt>
          <cx:pt idx="4978">4.726</cx:pt>
          <cx:pt idx="4979">6.6840000000000002</cx:pt>
          <cx:pt idx="4980">4.6429999999999998</cx:pt>
          <cx:pt idx="4981">4.5960000000000001</cx:pt>
          <cx:pt idx="4982">11.541</cx:pt>
          <cx:pt idx="4983">13.5</cx:pt>
          <cx:pt idx="4984">7.4029999999999996</cx:pt>
          <cx:pt idx="4985">4.3559999999999999</cx:pt>
          <cx:pt idx="4986">7.3159999999999998</cx:pt>
          <cx:pt idx="4987">6.2709999999999999</cx:pt>
          <cx:pt idx="4988">8.2249999999999996</cx:pt>
          <cx:pt idx="4989">5.181</cx:pt>
          <cx:pt idx="4990">8.1430000000000007</cx:pt>
          <cx:pt idx="4991">4.1020000000000003</cx:pt>
          <cx:pt idx="4992">8.0609999999999999</cx:pt>
          <cx:pt idx="4993">5.0170000000000003</cx:pt>
          <cx:pt idx="4994">11.971</cx:pt>
          <cx:pt idx="4995">5.9210000000000003</cx:pt>
          <cx:pt idx="4996">10.875</cx:pt>
          <cx:pt idx="4997">11.834</cx:pt>
          <cx:pt idx="4998">3.7879999999999998</cx:pt>
          <cx:pt idx="4999">11.742000000000001</cx:pt>
        </cx:lvl>
      </cx:numDim>
    </cx:data>
  </cx:chartData>
  <cx:chart>
    <cx:plotArea>
      <cx:plotAreaRegion>
        <cx:series layoutId="boxWhisker" uniqueId="{314F17F4-4CE2-46F7-9438-E5A69711594C}">
          <cx:tx>
            <cx:txData>
              <cx:f>Auswertung!$B$1</cx:f>
              <cx:v>Sekunden</cx:v>
            </cx:txData>
          </cx:tx>
          <cx:spPr>
            <a:ln>
              <a:solidFill>
                <a:schemeClr val="tx1"/>
              </a:solidFill>
            </a:ln>
          </cx:spPr>
          <cx:dataId val="0"/>
          <cx:layoutPr>
            <cx:visibility meanLine="0" meanMarker="1" nonoutliers="0" outliers="1"/>
            <cx:statistics quartileMethod="exclusive"/>
          </cx:layoutPr>
        </cx:series>
      </cx:plotAreaRegion>
      <cx:axis id="0" hidden="1">
        <cx:catScaling gapWidth="1.5"/>
        <cx:tickLabels/>
      </cx:axis>
      <cx:axis id="1">
        <cx:valScaling/>
        <cx:title>
          <cx:tx>
            <cx:txData>
              <cx:v>verfügbare Zeit in Sekunden</cx:v>
            </cx:txData>
          </cx:tx>
          <cx:txPr>
            <a:bodyPr spcFirstLastPara="1" vertOverflow="ellipsis" horzOverflow="overflow" wrap="square" lIns="0" tIns="0" rIns="0" bIns="0" anchor="ctr" anchorCtr="1"/>
            <a:lstStyle/>
            <a:p>
              <a:pPr algn="ctr" rtl="0">
                <a:defRPr sz="1200">
                  <a:solidFill>
                    <a:schemeClr val="tx1"/>
                  </a:solidFill>
                </a:defRPr>
              </a:pPr>
              <a:r>
                <a:rPr lang="de-DE" sz="1200" b="0" i="0" u="none" strike="noStrike" baseline="0">
                  <a:solidFill>
                    <a:schemeClr val="tx1"/>
                  </a:solidFill>
                  <a:latin typeface="Seoge UI"/>
                </a:rPr>
                <a:t>verfügbare Zeit in Sekunden</a:t>
              </a:r>
            </a:p>
          </cx:txPr>
        </cx:title>
        <cx:majorGridlines/>
        <cx:majorTickMarks type="out"/>
        <cx:tickLabels/>
        <cx:txPr>
          <a:bodyPr spcFirstLastPara="1" vertOverflow="ellipsis" horzOverflow="overflow" wrap="square" lIns="0" tIns="0" rIns="0" bIns="0" anchor="ctr" anchorCtr="1"/>
          <a:lstStyle/>
          <a:p>
            <a:pPr algn="ctr" rtl="0">
              <a:defRPr>
                <a:solidFill>
                  <a:schemeClr val="tx1"/>
                </a:solidFill>
              </a:defRPr>
            </a:pPr>
            <a:endParaRPr lang="de-DE" sz="900" b="0" i="0" u="none" strike="noStrike" baseline="0">
              <a:solidFill>
                <a:schemeClr val="tx1"/>
              </a:solidFill>
              <a:latin typeface="Seoge UI"/>
            </a:endParaRPr>
          </a:p>
        </cx:txPr>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B44515F29C4342B3B4D7AF16B9BB1B"/>
        <w:category>
          <w:name w:val="Allgemein"/>
          <w:gallery w:val="placeholder"/>
        </w:category>
        <w:types>
          <w:type w:val="bbPlcHdr"/>
        </w:types>
        <w:behaviors>
          <w:behavior w:val="content"/>
        </w:behaviors>
        <w:guid w:val="{CD076DF5-9E4F-4CB4-91AD-7186812707D7}"/>
      </w:docPartPr>
      <w:docPartBody>
        <w:p w:rsidR="001A7E14" w:rsidRDefault="00294C1D" w:rsidP="00294C1D">
          <w:r>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ED"/>
    <w:rsid w:val="00032576"/>
    <w:rsid w:val="00035801"/>
    <w:rsid w:val="00035B83"/>
    <w:rsid w:val="00040348"/>
    <w:rsid w:val="00076D9E"/>
    <w:rsid w:val="001417D0"/>
    <w:rsid w:val="001A7E14"/>
    <w:rsid w:val="00201842"/>
    <w:rsid w:val="002313B3"/>
    <w:rsid w:val="00294C1D"/>
    <w:rsid w:val="002B39B4"/>
    <w:rsid w:val="0033372F"/>
    <w:rsid w:val="00362A48"/>
    <w:rsid w:val="003701F2"/>
    <w:rsid w:val="0039710F"/>
    <w:rsid w:val="004472FA"/>
    <w:rsid w:val="004E2F40"/>
    <w:rsid w:val="005217AE"/>
    <w:rsid w:val="00566E00"/>
    <w:rsid w:val="005E7927"/>
    <w:rsid w:val="00606CD7"/>
    <w:rsid w:val="0068063E"/>
    <w:rsid w:val="00733898"/>
    <w:rsid w:val="007A0212"/>
    <w:rsid w:val="007E4D93"/>
    <w:rsid w:val="00810DC9"/>
    <w:rsid w:val="008B3583"/>
    <w:rsid w:val="009957EF"/>
    <w:rsid w:val="009B6AEF"/>
    <w:rsid w:val="00A04548"/>
    <w:rsid w:val="00A54CBC"/>
    <w:rsid w:val="00A738A3"/>
    <w:rsid w:val="00A94763"/>
    <w:rsid w:val="00B73B41"/>
    <w:rsid w:val="00BC3243"/>
    <w:rsid w:val="00BD0A9F"/>
    <w:rsid w:val="00C21806"/>
    <w:rsid w:val="00C56200"/>
    <w:rsid w:val="00C57CB5"/>
    <w:rsid w:val="00C719FA"/>
    <w:rsid w:val="00C74E11"/>
    <w:rsid w:val="00C826ED"/>
    <w:rsid w:val="00D53FAE"/>
    <w:rsid w:val="00DA413F"/>
    <w:rsid w:val="00DB111F"/>
    <w:rsid w:val="00DC21AC"/>
    <w:rsid w:val="00DD4E99"/>
    <w:rsid w:val="00E15A54"/>
    <w:rsid w:val="00E329B8"/>
    <w:rsid w:val="00E73F66"/>
    <w:rsid w:val="00E82420"/>
    <w:rsid w:val="00EA7F92"/>
    <w:rsid w:val="00EF63F9"/>
    <w:rsid w:val="00F332E4"/>
    <w:rsid w:val="00F4450E"/>
    <w:rsid w:val="00F60851"/>
    <w:rsid w:val="00FB6882"/>
    <w:rsid w:val="00FC086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rFonts w:ascii="Segoe UI" w:hAnsi="Segoe UI" w:cs="Calibri"/>
      <w:color w:val="3B3838" w:themeColor="background2" w:themeShade="40"/>
    </w:rPr>
  </w:style>
  <w:style w:type="paragraph" w:customStyle="1" w:styleId="29B44515F29C4342B3B4D7AF16B9BB1B">
    <w:name w:val="29B44515F29C4342B3B4D7AF16B9BB1B"/>
    <w:rsid w:val="00294C1D"/>
    <w:rPr>
      <w:lang w:val="de-DE" w:eastAsia="de-DE"/>
    </w:rPr>
  </w:style>
  <w:style w:type="paragraph" w:customStyle="1" w:styleId="6097B466AC934A6581A2C2D5A4D46A2A">
    <w:name w:val="6097B466AC934A6581A2C2D5A4D46A2A"/>
    <w:rPr>
      <w:lang w:val="de-DE" w:eastAsia="de-DE"/>
    </w:rPr>
  </w:style>
  <w:style w:type="paragraph" w:customStyle="1" w:styleId="C0FDE806C04F40CE8B149A237D668670">
    <w:name w:val="C0FDE806C04F40CE8B149A237D668670"/>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enutzerdefiniert 1">
      <a:dk1>
        <a:srgbClr val="000000"/>
      </a:dk1>
      <a:lt1>
        <a:srgbClr val="FFFFFF"/>
      </a:lt1>
      <a:dk2>
        <a:srgbClr val="000000"/>
      </a:dk2>
      <a:lt2>
        <a:srgbClr val="FFFFFF"/>
      </a:lt2>
      <a:accent1>
        <a:srgbClr val="292929"/>
      </a:accent1>
      <a:accent2>
        <a:srgbClr val="333333"/>
      </a:accent2>
      <a:accent3>
        <a:srgbClr val="333333"/>
      </a:accent3>
      <a:accent4>
        <a:srgbClr val="4D4D4D"/>
      </a:accent4>
      <a:accent5>
        <a:srgbClr val="5F5F5F"/>
      </a:accent5>
      <a:accent6>
        <a:srgbClr val="777777"/>
      </a:accent6>
      <a:hlink>
        <a:srgbClr val="000000"/>
      </a:hlink>
      <a:folHlink>
        <a:srgbClr val="0000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Benutzerdefiniert 2">
    <a:dk1>
      <a:sysClr val="windowText" lastClr="000000"/>
    </a:dk1>
    <a:lt1>
      <a:sysClr val="window" lastClr="FFFFFF"/>
    </a:lt1>
    <a:dk2>
      <a:srgbClr val="000000"/>
    </a:dk2>
    <a:lt2>
      <a:srgbClr val="E7E6E6"/>
    </a:lt2>
    <a:accent1>
      <a:srgbClr val="FF0000"/>
    </a:accent1>
    <a:accent2>
      <a:srgbClr val="00B050"/>
    </a:accent2>
    <a:accent3>
      <a:srgbClr val="0070C0"/>
    </a:accent3>
    <a:accent4>
      <a:srgbClr val="FFFF00"/>
    </a:accent4>
    <a:accent5>
      <a:srgbClr val="7030A0"/>
    </a:accent5>
    <a:accent6>
      <a:srgbClr val="70AD47"/>
    </a:accent6>
    <a:hlink>
      <a:srgbClr val="0563C1"/>
    </a:hlink>
    <a:folHlink>
      <a:srgbClr val="954F72"/>
    </a:folHlink>
  </a:clrScheme>
  <a:fontScheme name="Benutzerdefiniert 3">
    <a:majorFont>
      <a:latin typeface="Seoge UI"/>
      <a:ea typeface=""/>
      <a:cs typeface=""/>
    </a:majorFont>
    <a:minorFont>
      <a:latin typeface="Seog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Benutzerdefiniert 2">
    <a:dk1>
      <a:sysClr val="windowText" lastClr="000000"/>
    </a:dk1>
    <a:lt1>
      <a:sysClr val="window" lastClr="FFFFFF"/>
    </a:lt1>
    <a:dk2>
      <a:srgbClr val="000000"/>
    </a:dk2>
    <a:lt2>
      <a:srgbClr val="E7E6E6"/>
    </a:lt2>
    <a:accent1>
      <a:srgbClr val="FF0000"/>
    </a:accent1>
    <a:accent2>
      <a:srgbClr val="00B050"/>
    </a:accent2>
    <a:accent3>
      <a:srgbClr val="0070C0"/>
    </a:accent3>
    <a:accent4>
      <a:srgbClr val="FFFF00"/>
    </a:accent4>
    <a:accent5>
      <a:srgbClr val="7030A0"/>
    </a:accent5>
    <a:accent6>
      <a:srgbClr val="70AD47"/>
    </a:accent6>
    <a:hlink>
      <a:srgbClr val="0563C1"/>
    </a:hlink>
    <a:folHlink>
      <a:srgbClr val="954F72"/>
    </a:folHlink>
  </a:clrScheme>
  <a:fontScheme name="Benutzerdefiniert 3">
    <a:majorFont>
      <a:latin typeface="Seoge UI"/>
      <a:ea typeface=""/>
      <a:cs typeface=""/>
    </a:majorFont>
    <a:minorFont>
      <a:latin typeface="Seog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Benutzerdefiniert 2">
    <a:dk1>
      <a:sysClr val="windowText" lastClr="000000"/>
    </a:dk1>
    <a:lt1>
      <a:sysClr val="window" lastClr="FFFFFF"/>
    </a:lt1>
    <a:dk2>
      <a:srgbClr val="000000"/>
    </a:dk2>
    <a:lt2>
      <a:srgbClr val="E7E6E6"/>
    </a:lt2>
    <a:accent1>
      <a:srgbClr val="FF0000"/>
    </a:accent1>
    <a:accent2>
      <a:srgbClr val="00B050"/>
    </a:accent2>
    <a:accent3>
      <a:srgbClr val="0070C0"/>
    </a:accent3>
    <a:accent4>
      <a:srgbClr val="FFFF00"/>
    </a:accent4>
    <a:accent5>
      <a:srgbClr val="7030A0"/>
    </a:accent5>
    <a:accent6>
      <a:srgbClr val="70AD47"/>
    </a:accent6>
    <a:hlink>
      <a:srgbClr val="0563C1"/>
    </a:hlink>
    <a:folHlink>
      <a:srgbClr val="954F72"/>
    </a:folHlink>
  </a:clrScheme>
  <a:fontScheme name="Benutzerdefiniert 3">
    <a:majorFont>
      <a:latin typeface="Seoge UI"/>
      <a:ea typeface=""/>
      <a:cs typeface=""/>
    </a:majorFont>
    <a:minorFont>
      <a:latin typeface="Seog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Benutzerdefiniert 2">
    <a:dk1>
      <a:sysClr val="windowText" lastClr="000000"/>
    </a:dk1>
    <a:lt1>
      <a:sysClr val="window" lastClr="FFFFFF"/>
    </a:lt1>
    <a:dk2>
      <a:srgbClr val="000000"/>
    </a:dk2>
    <a:lt2>
      <a:srgbClr val="E7E6E6"/>
    </a:lt2>
    <a:accent1>
      <a:srgbClr val="FF0000"/>
    </a:accent1>
    <a:accent2>
      <a:srgbClr val="00B050"/>
    </a:accent2>
    <a:accent3>
      <a:srgbClr val="0070C0"/>
    </a:accent3>
    <a:accent4>
      <a:srgbClr val="FFFF00"/>
    </a:accent4>
    <a:accent5>
      <a:srgbClr val="7030A0"/>
    </a:accent5>
    <a:accent6>
      <a:srgbClr val="70AD47"/>
    </a:accent6>
    <a:hlink>
      <a:srgbClr val="0563C1"/>
    </a:hlink>
    <a:folHlink>
      <a:srgbClr val="954F72"/>
    </a:folHlink>
  </a:clrScheme>
  <a:fontScheme name="Benutzerdefiniert 3">
    <a:majorFont>
      <a:latin typeface="Seoge UI"/>
      <a:ea typeface=""/>
      <a:cs typeface=""/>
    </a:majorFont>
    <a:minorFont>
      <a:latin typeface="Seog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Benutzerdefiniert 2">
    <a:dk1>
      <a:sysClr val="windowText" lastClr="000000"/>
    </a:dk1>
    <a:lt1>
      <a:sysClr val="window" lastClr="FFFFFF"/>
    </a:lt1>
    <a:dk2>
      <a:srgbClr val="000000"/>
    </a:dk2>
    <a:lt2>
      <a:srgbClr val="E7E6E6"/>
    </a:lt2>
    <a:accent1>
      <a:srgbClr val="FF0000"/>
    </a:accent1>
    <a:accent2>
      <a:srgbClr val="00B050"/>
    </a:accent2>
    <a:accent3>
      <a:srgbClr val="0070C0"/>
    </a:accent3>
    <a:accent4>
      <a:srgbClr val="FFFF00"/>
    </a:accent4>
    <a:accent5>
      <a:srgbClr val="7030A0"/>
    </a:accent5>
    <a:accent6>
      <a:srgbClr val="70AD47"/>
    </a:accent6>
    <a:hlink>
      <a:srgbClr val="0563C1"/>
    </a:hlink>
    <a:folHlink>
      <a:srgbClr val="954F72"/>
    </a:folHlink>
  </a:clrScheme>
  <a:fontScheme name="Benutzerdefiniert 3">
    <a:majorFont>
      <a:latin typeface="Seoge UI"/>
      <a:ea typeface=""/>
      <a:cs typeface=""/>
    </a:majorFont>
    <a:minorFont>
      <a:latin typeface="Seog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Lei08</b:Tag>
    <b:SourceType>Book</b:SourceType>
    <b:Guid>{7712D2CF-CD5F-432B-9081-EDFFD5BAFBE6}</b:Guid>
    <b:Title>Einführung in die Spieltheorie</b:Title>
    <b:Year>2008</b:Year>
    <b:Author>
      <b:Author>
        <b:NameList>
          <b:Person>
            <b:Last>Leininger</b:Last>
            <b:First>Wolfgang</b:First>
          </b:Person>
          <b:Person>
            <b:Last>Amann</b:Last>
            <b:First>Erwin</b:First>
          </b:Person>
        </b:NameList>
      </b:Author>
    </b:Author>
    <b:City>Dortmund</b:City>
    <b:Publisher>Universität Dortmund</b:Publisher>
    <b:RefOrder>3</b:RefOrder>
  </b:Source>
  <b:Source>
    <b:Tag>inf20</b:Tag>
    <b:SourceType>DocumentFromInternetSite</b:SourceType>
    <b:Guid>{F81628E9-069A-4E2D-84F4-83E22D19352E}</b:Guid>
    <b:Author>
      <b:Author>
        <b:Corporate>informatiCup</b:Corporate>
      </b:Author>
    </b:Author>
    <b:Title>spe_ed: informatiCup 2021 - Aufgabe</b:Title>
    <b:Year>2020</b:Year>
    <b:Month>November</b:Month>
    <b:Day>26</b:Day>
    <b:YearAccessed>2021</b:YearAccessed>
    <b:MonthAccessed>Januar</b:MonthAccessed>
    <b:DayAccessed>10</b:DayAccessed>
    <b:URL>https://github.com/informatiCup/InformatiCup2021/blob/master/spe_ed.pdf</b:URL>
    <b:RefOrder>2</b:RefOrder>
  </b:Source>
  <b:Source>
    <b:Tag>Kan06</b:Tag>
    <b:SourceType>Book</b:SourceType>
    <b:Guid>{1B5C6F47-F1B0-4490-A46A-60EF9C46AD7B}</b:Guid>
    <b:Title>Genetische Programmierung und Schach</b:Title>
    <b:Year>2006</b:Year>
    <b:Author>
      <b:Author>
        <b:NameList>
          <b:Person>
            <b:Last>Kantschik</b:Last>
            <b:First>Wolfgang</b:First>
          </b:Person>
        </b:NameList>
      </b:Author>
    </b:Author>
    <b:City>Dortmund</b:City>
    <b:RefOrder>4</b:RefOrder>
  </b:Source>
  <b:Source>
    <b:Tag>Hol19</b:Tag>
    <b:SourceType>Book</b:SourceType>
    <b:Guid>{D17E156C-DE84-493A-A278-2D8DD2341B31}</b:Guid>
    <b:Author>
      <b:Author>
        <b:NameList>
          <b:Person>
            <b:Last>Holler</b:Last>
            <b:First>Manfred</b:First>
          </b:Person>
          <b:Person>
            <b:Last>Illing</b:Last>
            <b:First>Gerhard</b:First>
          </b:Person>
          <b:Person>
            <b:Last>Napel</b:Last>
            <b:First>Stefan</b:First>
          </b:Person>
        </b:NameList>
      </b:Author>
    </b:Author>
    <b:Title>Einführung in die Spieltheorie</b:Title>
    <b:Year>2019</b:Year>
    <b:City>Deutschland</b:City>
    <b:Publisher>Springer</b:Publisher>
    <b:RefOrder>5</b:RefOrder>
  </b:Source>
  <b:Source>
    <b:Tag>Sol201</b:Tag>
    <b:SourceType>InternetSite</b:SourceType>
    <b:Guid>{8F5F4965-009B-40B5-AE2F-3829024D3EEB}</b:Guid>
    <b:Author>
      <b:Author>
        <b:NameList>
          <b:Person>
            <b:Last>Soll</b:Last>
            <b:First>Marcus</b:First>
          </b:Person>
        </b:NameList>
      </b:Author>
    </b:Author>
    <b:Title>InformatiCup2021: Specs der Referenzsysteme</b:Title>
    <b:Year>2020</b:Year>
    <b:Month>Oktober</b:Month>
    <b:Day>04</b:Day>
    <b:YearAccessed>2021</b:YearAccessed>
    <b:MonthAccessed>Januar</b:MonthAccessed>
    <b:DayAccessed>13</b:DayAccessed>
    <b:RefOrder>6</b:RefOrder>
  </b:Source>
  <b:Source>
    <b:Tag>pyt20</b:Tag>
    <b:SourceType>DocumentFromInternetSite</b:SourceType>
    <b:Guid>{2A571668-D4D6-45EC-95F6-2BCD9254BE93}</b:Guid>
    <b:Author>
      <b:Author>
        <b:Corporate>python.org</b:Corporate>
      </b:Author>
    </b:Author>
    <b:Title>global interpreter lock</b:Title>
    <b:Year>2020</b:Year>
    <b:Month>Dezember</b:Month>
    <b:Day>22</b:Day>
    <b:YearAccessed>2021</b:YearAccessed>
    <b:MonthAccessed>Januar</b:MonthAccessed>
    <b:DayAccessed>14</b:DayAccessed>
    <b:URL>https://wiki.python.org/moin/GlobalInterpreterLock</b:URL>
    <b:RefOrder>8</b:RefOrder>
  </b:Source>
  <b:Source>
    <b:Tag>Goo21</b:Tag>
    <b:SourceType>InternetSite</b:SourceType>
    <b:Guid>{F3BCDCBD-655F-4E66-A3D1-A16558D79A4E}</b:Guid>
    <b:Author>
      <b:Author>
        <b:Corporate>Google LLC</b:Corporate>
      </b:Author>
    </b:Author>
    <b:Title>Google Java Style Guide</b:Title>
    <b:YearAccessed>2021</b:YearAccessed>
    <b:MonthAccessed>Januar</b:MonthAccessed>
    <b:DayAccessed>14</b:DayAccessed>
    <b:URL>https://google.github.io/styleguide/javaguide.html</b:URL>
    <b:RefOrder>10</b:RefOrder>
  </b:Source>
  <b:Source>
    <b:Tag>Ora20</b:Tag>
    <b:SourceType>Book</b:SourceType>
    <b:Guid>{34EC75B3-A075-4B1C-8F96-657A55BF1284}</b:Guid>
    <b:Title>The Java Language Specificaion - Java SE 15 Edition</b:Title>
    <b:Year>2020</b:Year>
    <b:Author>
      <b:Author>
        <b:Corporate>Oracle America, Inc</b:Corporate>
      </b:Author>
    </b:Author>
    <b:RefOrder>9</b:RefOrder>
  </b:Source>
  <b:Source>
    <b:Tag>Fow06</b:Tag>
    <b:SourceType>InternetSite</b:SourceType>
    <b:Guid>{C68EA1CC-0174-4598-B12C-E31301F69993}</b:Guid>
    <b:Title>Continuous Integration</b:Title>
    <b:Year>2006</b:Year>
    <b:Author>
      <b:Author>
        <b:NameList>
          <b:Person>
            <b:Last>Fowler</b:Last>
            <b:First>Martin</b:First>
          </b:Person>
        </b:NameList>
      </b:Author>
    </b:Author>
    <b:Month>Mai</b:Month>
    <b:Day>01</b:Day>
    <b:YearAccessed>2021</b:YearAccessed>
    <b:MonthAccessed>Januar</b:MonthAccessed>
    <b:DayAccessed>13</b:DayAccessed>
    <b:URL>https://www.martinfowler.com/articles/continuousIntegration.html</b:URL>
    <b:RefOrder>11</b:RefOrder>
  </b:Source>
  <b:Source>
    <b:Tag>Sol20</b:Tag>
    <b:SourceType>InternetSite</b:SourceType>
    <b:Guid>{622F71A6-8483-422D-82BA-56DB98B4D88B}</b:Guid>
    <b:Title>InformatiCup2021: Gleichzeitiges ausscheiden der letzten 2 Spieler</b:Title>
    <b:Year>2020</b:Year>
    <b:Author>
      <b:Author>
        <b:NameList>
          <b:Person>
            <b:Last>Soll</b:Last>
            <b:First>Marcus</b:First>
          </b:Person>
        </b:NameList>
      </b:Author>
    </b:Author>
    <b:Month>Oktober</b:Month>
    <b:Day>26</b:Day>
    <b:YearAccessed>2021</b:YearAccessed>
    <b:MonthAccessed>Januar</b:MonthAccessed>
    <b:DayAccessed>12</b:DayAccessed>
    <b:URL>https://github.com/informatiCup/InformatiCup2021/issues/18</b:URL>
    <b:RefOrder>12</b:RefOrder>
  </b:Source>
  <b:Source>
    <b:Tag>Kla15</b:Tag>
    <b:SourceType>Book</b:SourceType>
    <b:Guid>{7D8B2132-DDB3-43BF-AF28-0FA608BC60DE}</b:Guid>
    <b:Author>
      <b:Author>
        <b:NameList>
          <b:Person>
            <b:Last>Klaus</b:Last>
            <b:First>Pohl</b:First>
          </b:Person>
          <b:Person>
            <b:Last>Chris</b:Last>
            <b:First>Rupp</b:First>
          </b:Person>
        </b:NameList>
      </b:Author>
    </b:Author>
    <b:Title>Basiswissen Requirements Engineering 4. Auflage</b:Title>
    <b:Year>2015</b:Year>
    <b:City>Heidelberg</b:City>
    <b:Publisher>dpunk.verlag</b:Publisher>
    <b:RefOrder>7</b:RefOrder>
  </b:Source>
  <b:Source>
    <b:Tag>Mar91</b:Tag>
    <b:SourceType>JournalArticle</b:SourceType>
    <b:Guid>{E9D75218-E9A5-4A2E-8C60-C93C422CA8D5}</b:Guid>
    <b:Author>
      <b:Author>
        <b:NameList>
          <b:Person>
            <b:Last>Coleman</b:Last>
            <b:First>Gerry</b:First>
          </b:Person>
          <b:Person>
            <b:Last>Verbuggen</b:Last>
            <b:First>Renaat</b:First>
          </b:Person>
        </b:NameList>
      </b:Author>
    </b:Author>
    <b:Title>Rapid Application Development (RAD)</b:Title>
    <b:Year>1998</b:Year>
    <b:City>Indianapolis, USA</b:City>
    <b:Publisher>Macmillan Publishing</b:Publisher>
    <b:JournalName>Software Quality Journal</b:JournalName>
    <b:Pages>108-110</b:Pages>
    <b:Issue>7</b:Issue>
    <b:RefOrder>1</b:RefOrder>
  </b:Source>
</b:Sourc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538C988-C62F-45A2-8089-1D89CE3F1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Einfacher Zeilenabstand (leer).dotx</Template>
  <TotalTime>0</TotalTime>
  <Pages>82</Pages>
  <Words>13923</Words>
  <Characters>87717</Characters>
  <Application>Microsoft Office Word</Application>
  <DocSecurity>0</DocSecurity>
  <Lines>730</Lines>
  <Paragraphs>202</Paragraphs>
  <ScaleCrop>false</ScaleCrop>
  <HeadingPairs>
    <vt:vector size="2" baseType="variant">
      <vt:variant>
        <vt:lpstr>Titel</vt:lpstr>
      </vt:variant>
      <vt:variant>
        <vt:i4>1</vt:i4>
      </vt:variant>
    </vt:vector>
  </HeadingPairs>
  <TitlesOfParts>
    <vt:vector size="1" baseType="lpstr">
      <vt:lpstr>Spe_ed Solver</vt:lpstr>
    </vt:vector>
  </TitlesOfParts>
  <Company/>
  <LinksUpToDate>false</LinksUpToDate>
  <CharactersWithSpaces>101438</CharactersWithSpaces>
  <SharedDoc>false</SharedDoc>
  <HLinks>
    <vt:vector size="546" baseType="variant">
      <vt:variant>
        <vt:i4>4063273</vt:i4>
      </vt:variant>
      <vt:variant>
        <vt:i4>729</vt:i4>
      </vt:variant>
      <vt:variant>
        <vt:i4>0</vt:i4>
      </vt:variant>
      <vt:variant>
        <vt:i4>5</vt:i4>
      </vt:variant>
      <vt:variant>
        <vt:lpwstr>https://github.com/Lehnurr/spe-ed-solver/blob/main/elaboration/appendices/comparison_online_api.xlsx</vt:lpwstr>
      </vt:variant>
      <vt:variant>
        <vt:lpwstr/>
      </vt:variant>
      <vt:variant>
        <vt:i4>5898273</vt:i4>
      </vt:variant>
      <vt:variant>
        <vt:i4>723</vt:i4>
      </vt:variant>
      <vt:variant>
        <vt:i4>0</vt:i4>
      </vt:variant>
      <vt:variant>
        <vt:i4>5</vt:i4>
      </vt:variant>
      <vt:variant>
        <vt:lpwstr>https://github.com/Lehnurr/spe-ed-solver/blob/main/elaboration/appendices/videos/video_7.mp4</vt:lpwstr>
      </vt:variant>
      <vt:variant>
        <vt:lpwstr/>
      </vt:variant>
      <vt:variant>
        <vt:i4>5963809</vt:i4>
      </vt:variant>
      <vt:variant>
        <vt:i4>720</vt:i4>
      </vt:variant>
      <vt:variant>
        <vt:i4>0</vt:i4>
      </vt:variant>
      <vt:variant>
        <vt:i4>5</vt:i4>
      </vt:variant>
      <vt:variant>
        <vt:lpwstr>https://github.com/Lehnurr/spe-ed-solver/blob/main/elaboration/appendices/videos/video_6.mp4</vt:lpwstr>
      </vt:variant>
      <vt:variant>
        <vt:lpwstr/>
      </vt:variant>
      <vt:variant>
        <vt:i4>5767201</vt:i4>
      </vt:variant>
      <vt:variant>
        <vt:i4>717</vt:i4>
      </vt:variant>
      <vt:variant>
        <vt:i4>0</vt:i4>
      </vt:variant>
      <vt:variant>
        <vt:i4>5</vt:i4>
      </vt:variant>
      <vt:variant>
        <vt:lpwstr>https://github.com/Lehnurr/spe-ed-solver/blob/main/elaboration/appendices/videos/video_5.mp4</vt:lpwstr>
      </vt:variant>
      <vt:variant>
        <vt:lpwstr/>
      </vt:variant>
      <vt:variant>
        <vt:i4>5832737</vt:i4>
      </vt:variant>
      <vt:variant>
        <vt:i4>714</vt:i4>
      </vt:variant>
      <vt:variant>
        <vt:i4>0</vt:i4>
      </vt:variant>
      <vt:variant>
        <vt:i4>5</vt:i4>
      </vt:variant>
      <vt:variant>
        <vt:lpwstr>https://github.com/Lehnurr/spe-ed-solver/blob/main/elaboration/appendices/videos/video_4.mp4</vt:lpwstr>
      </vt:variant>
      <vt:variant>
        <vt:lpwstr/>
      </vt:variant>
      <vt:variant>
        <vt:i4>6160417</vt:i4>
      </vt:variant>
      <vt:variant>
        <vt:i4>711</vt:i4>
      </vt:variant>
      <vt:variant>
        <vt:i4>0</vt:i4>
      </vt:variant>
      <vt:variant>
        <vt:i4>5</vt:i4>
      </vt:variant>
      <vt:variant>
        <vt:lpwstr>https://github.com/Lehnurr/spe-ed-solver/blob/main/elaboration/appendices/videos/video_3.mp4</vt:lpwstr>
      </vt:variant>
      <vt:variant>
        <vt:lpwstr/>
      </vt:variant>
      <vt:variant>
        <vt:i4>6225953</vt:i4>
      </vt:variant>
      <vt:variant>
        <vt:i4>708</vt:i4>
      </vt:variant>
      <vt:variant>
        <vt:i4>0</vt:i4>
      </vt:variant>
      <vt:variant>
        <vt:i4>5</vt:i4>
      </vt:variant>
      <vt:variant>
        <vt:lpwstr>https://github.com/Lehnurr/spe-ed-solver/blob/main/elaboration/appendices/videos/video_2.mp4</vt:lpwstr>
      </vt:variant>
      <vt:variant>
        <vt:lpwstr/>
      </vt:variant>
      <vt:variant>
        <vt:i4>6029345</vt:i4>
      </vt:variant>
      <vt:variant>
        <vt:i4>705</vt:i4>
      </vt:variant>
      <vt:variant>
        <vt:i4>0</vt:i4>
      </vt:variant>
      <vt:variant>
        <vt:i4>5</vt:i4>
      </vt:variant>
      <vt:variant>
        <vt:lpwstr>https://github.com/Lehnurr/spe-ed-solver/blob/main/elaboration/appendices/videos/video_1.mp4</vt:lpwstr>
      </vt:variant>
      <vt:variant>
        <vt:lpwstr/>
      </vt:variant>
      <vt:variant>
        <vt:i4>6094881</vt:i4>
      </vt:variant>
      <vt:variant>
        <vt:i4>702</vt:i4>
      </vt:variant>
      <vt:variant>
        <vt:i4>0</vt:i4>
      </vt:variant>
      <vt:variant>
        <vt:i4>5</vt:i4>
      </vt:variant>
      <vt:variant>
        <vt:lpwstr>https://github.com/Lehnurr/spe-ed-solver/blob/main/elaboration/appendices/videos/video_0.mp4</vt:lpwstr>
      </vt:variant>
      <vt:variant>
        <vt:lpwstr/>
      </vt:variant>
      <vt:variant>
        <vt:i4>8126542</vt:i4>
      </vt:variant>
      <vt:variant>
        <vt:i4>696</vt:i4>
      </vt:variant>
      <vt:variant>
        <vt:i4>0</vt:i4>
      </vt:variant>
      <vt:variant>
        <vt:i4>5</vt:i4>
      </vt:variant>
      <vt:variant>
        <vt:lpwstr>https://github.com/Lehnurr/spe-ed-solver/blob/main/elaboration/appendices/available_time.xlsx</vt:lpwstr>
      </vt:variant>
      <vt:variant>
        <vt:lpwstr/>
      </vt:variant>
      <vt:variant>
        <vt:i4>7536722</vt:i4>
      </vt:variant>
      <vt:variant>
        <vt:i4>690</vt:i4>
      </vt:variant>
      <vt:variant>
        <vt:i4>0</vt:i4>
      </vt:variant>
      <vt:variant>
        <vt:i4>5</vt:i4>
      </vt:variant>
      <vt:variant>
        <vt:lpwstr>https://github.com/Lehnurr/spe-ed-solver/blob/main/elaboration/appendices/board_size.xlsx</vt:lpwstr>
      </vt:variant>
      <vt:variant>
        <vt:lpwstr/>
      </vt:variant>
      <vt:variant>
        <vt:i4>1966131</vt:i4>
      </vt:variant>
      <vt:variant>
        <vt:i4>680</vt:i4>
      </vt:variant>
      <vt:variant>
        <vt:i4>0</vt:i4>
      </vt:variant>
      <vt:variant>
        <vt:i4>5</vt:i4>
      </vt:variant>
      <vt:variant>
        <vt:lpwstr/>
      </vt:variant>
      <vt:variant>
        <vt:lpwstr>_Toc61790524</vt:lpwstr>
      </vt:variant>
      <vt:variant>
        <vt:i4>1638451</vt:i4>
      </vt:variant>
      <vt:variant>
        <vt:i4>674</vt:i4>
      </vt:variant>
      <vt:variant>
        <vt:i4>0</vt:i4>
      </vt:variant>
      <vt:variant>
        <vt:i4>5</vt:i4>
      </vt:variant>
      <vt:variant>
        <vt:lpwstr/>
      </vt:variant>
      <vt:variant>
        <vt:lpwstr>_Toc61790523</vt:lpwstr>
      </vt:variant>
      <vt:variant>
        <vt:i4>1572915</vt:i4>
      </vt:variant>
      <vt:variant>
        <vt:i4>668</vt:i4>
      </vt:variant>
      <vt:variant>
        <vt:i4>0</vt:i4>
      </vt:variant>
      <vt:variant>
        <vt:i4>5</vt:i4>
      </vt:variant>
      <vt:variant>
        <vt:lpwstr/>
      </vt:variant>
      <vt:variant>
        <vt:lpwstr>_Toc61790522</vt:lpwstr>
      </vt:variant>
      <vt:variant>
        <vt:i4>1769523</vt:i4>
      </vt:variant>
      <vt:variant>
        <vt:i4>662</vt:i4>
      </vt:variant>
      <vt:variant>
        <vt:i4>0</vt:i4>
      </vt:variant>
      <vt:variant>
        <vt:i4>5</vt:i4>
      </vt:variant>
      <vt:variant>
        <vt:lpwstr/>
      </vt:variant>
      <vt:variant>
        <vt:lpwstr>_Toc61790521</vt:lpwstr>
      </vt:variant>
      <vt:variant>
        <vt:i4>327717</vt:i4>
      </vt:variant>
      <vt:variant>
        <vt:i4>654</vt:i4>
      </vt:variant>
      <vt:variant>
        <vt:i4>0</vt:i4>
      </vt:variant>
      <vt:variant>
        <vt:i4>5</vt:i4>
      </vt:variant>
      <vt:variant>
        <vt:lpwstr>mailto:team@lehnurr.de</vt:lpwstr>
      </vt:variant>
      <vt:variant>
        <vt:lpwstr/>
      </vt:variant>
      <vt:variant>
        <vt:i4>3342437</vt:i4>
      </vt:variant>
      <vt:variant>
        <vt:i4>630</vt:i4>
      </vt:variant>
      <vt:variant>
        <vt:i4>0</vt:i4>
      </vt:variant>
      <vt:variant>
        <vt:i4>5</vt:i4>
      </vt:variant>
      <vt:variant>
        <vt:lpwstr>https://spe-ed-docs.lehnurr.de/</vt:lpwstr>
      </vt:variant>
      <vt:variant>
        <vt:lpwstr/>
      </vt:variant>
      <vt:variant>
        <vt:i4>5242881</vt:i4>
      </vt:variant>
      <vt:variant>
        <vt:i4>624</vt:i4>
      </vt:variant>
      <vt:variant>
        <vt:i4>0</vt:i4>
      </vt:variant>
      <vt:variant>
        <vt:i4>5</vt:i4>
      </vt:variant>
      <vt:variant>
        <vt:lpwstr>https://github.com/Lehnurr/spe-ed-solver/releases</vt:lpwstr>
      </vt:variant>
      <vt:variant>
        <vt:lpwstr/>
      </vt:variant>
      <vt:variant>
        <vt:i4>327717</vt:i4>
      </vt:variant>
      <vt:variant>
        <vt:i4>621</vt:i4>
      </vt:variant>
      <vt:variant>
        <vt:i4>0</vt:i4>
      </vt:variant>
      <vt:variant>
        <vt:i4>5</vt:i4>
      </vt:variant>
      <vt:variant>
        <vt:lpwstr>mailto:team@lehnurr.de</vt:lpwstr>
      </vt:variant>
      <vt:variant>
        <vt:lpwstr/>
      </vt:variant>
      <vt:variant>
        <vt:i4>5308489</vt:i4>
      </vt:variant>
      <vt:variant>
        <vt:i4>618</vt:i4>
      </vt:variant>
      <vt:variant>
        <vt:i4>0</vt:i4>
      </vt:variant>
      <vt:variant>
        <vt:i4>5</vt:i4>
      </vt:variant>
      <vt:variant>
        <vt:lpwstr>https://team.lehnurr.de/</vt:lpwstr>
      </vt:variant>
      <vt:variant>
        <vt:lpwstr/>
      </vt:variant>
      <vt:variant>
        <vt:i4>7733289</vt:i4>
      </vt:variant>
      <vt:variant>
        <vt:i4>615</vt:i4>
      </vt:variant>
      <vt:variant>
        <vt:i4>0</vt:i4>
      </vt:variant>
      <vt:variant>
        <vt:i4>5</vt:i4>
      </vt:variant>
      <vt:variant>
        <vt:lpwstr>https://github.com/Lehnurr/spe-ed-solver/tree/main/elaboration</vt:lpwstr>
      </vt:variant>
      <vt:variant>
        <vt:lpwstr/>
      </vt:variant>
      <vt:variant>
        <vt:i4>3342437</vt:i4>
      </vt:variant>
      <vt:variant>
        <vt:i4>612</vt:i4>
      </vt:variant>
      <vt:variant>
        <vt:i4>0</vt:i4>
      </vt:variant>
      <vt:variant>
        <vt:i4>5</vt:i4>
      </vt:variant>
      <vt:variant>
        <vt:lpwstr>https://spe-ed-docs.lehnurr.de/</vt:lpwstr>
      </vt:variant>
      <vt:variant>
        <vt:lpwstr/>
      </vt:variant>
      <vt:variant>
        <vt:i4>4849757</vt:i4>
      </vt:variant>
      <vt:variant>
        <vt:i4>609</vt:i4>
      </vt:variant>
      <vt:variant>
        <vt:i4>0</vt:i4>
      </vt:variant>
      <vt:variant>
        <vt:i4>5</vt:i4>
      </vt:variant>
      <vt:variant>
        <vt:lpwstr>https://github.com/Lehnurr/spe-ed-solver</vt:lpwstr>
      </vt:variant>
      <vt:variant>
        <vt:lpwstr/>
      </vt:variant>
      <vt:variant>
        <vt:i4>3342437</vt:i4>
      </vt:variant>
      <vt:variant>
        <vt:i4>411</vt:i4>
      </vt:variant>
      <vt:variant>
        <vt:i4>0</vt:i4>
      </vt:variant>
      <vt:variant>
        <vt:i4>5</vt:i4>
      </vt:variant>
      <vt:variant>
        <vt:lpwstr>https://spe-ed-docs.lehnurr.de/</vt:lpwstr>
      </vt:variant>
      <vt:variant>
        <vt:lpwstr/>
      </vt:variant>
      <vt:variant>
        <vt:i4>4849757</vt:i4>
      </vt:variant>
      <vt:variant>
        <vt:i4>408</vt:i4>
      </vt:variant>
      <vt:variant>
        <vt:i4>0</vt:i4>
      </vt:variant>
      <vt:variant>
        <vt:i4>5</vt:i4>
      </vt:variant>
      <vt:variant>
        <vt:lpwstr>https://github.com/lehnurr/spe-ed-solver</vt:lpwstr>
      </vt:variant>
      <vt:variant>
        <vt:lpwstr/>
      </vt:variant>
      <vt:variant>
        <vt:i4>1703987</vt:i4>
      </vt:variant>
      <vt:variant>
        <vt:i4>401</vt:i4>
      </vt:variant>
      <vt:variant>
        <vt:i4>0</vt:i4>
      </vt:variant>
      <vt:variant>
        <vt:i4>5</vt:i4>
      </vt:variant>
      <vt:variant>
        <vt:lpwstr/>
      </vt:variant>
      <vt:variant>
        <vt:lpwstr>_Toc61790520</vt:lpwstr>
      </vt:variant>
      <vt:variant>
        <vt:i4>1245232</vt:i4>
      </vt:variant>
      <vt:variant>
        <vt:i4>395</vt:i4>
      </vt:variant>
      <vt:variant>
        <vt:i4>0</vt:i4>
      </vt:variant>
      <vt:variant>
        <vt:i4>5</vt:i4>
      </vt:variant>
      <vt:variant>
        <vt:lpwstr/>
      </vt:variant>
      <vt:variant>
        <vt:lpwstr>_Toc61790519</vt:lpwstr>
      </vt:variant>
      <vt:variant>
        <vt:i4>1179696</vt:i4>
      </vt:variant>
      <vt:variant>
        <vt:i4>389</vt:i4>
      </vt:variant>
      <vt:variant>
        <vt:i4>0</vt:i4>
      </vt:variant>
      <vt:variant>
        <vt:i4>5</vt:i4>
      </vt:variant>
      <vt:variant>
        <vt:lpwstr/>
      </vt:variant>
      <vt:variant>
        <vt:lpwstr>_Toc61790518</vt:lpwstr>
      </vt:variant>
      <vt:variant>
        <vt:i4>1900592</vt:i4>
      </vt:variant>
      <vt:variant>
        <vt:i4>383</vt:i4>
      </vt:variant>
      <vt:variant>
        <vt:i4>0</vt:i4>
      </vt:variant>
      <vt:variant>
        <vt:i4>5</vt:i4>
      </vt:variant>
      <vt:variant>
        <vt:lpwstr/>
      </vt:variant>
      <vt:variant>
        <vt:lpwstr>_Toc61790517</vt:lpwstr>
      </vt:variant>
      <vt:variant>
        <vt:i4>1835056</vt:i4>
      </vt:variant>
      <vt:variant>
        <vt:i4>377</vt:i4>
      </vt:variant>
      <vt:variant>
        <vt:i4>0</vt:i4>
      </vt:variant>
      <vt:variant>
        <vt:i4>5</vt:i4>
      </vt:variant>
      <vt:variant>
        <vt:lpwstr/>
      </vt:variant>
      <vt:variant>
        <vt:lpwstr>_Toc61790516</vt:lpwstr>
      </vt:variant>
      <vt:variant>
        <vt:i4>2031664</vt:i4>
      </vt:variant>
      <vt:variant>
        <vt:i4>371</vt:i4>
      </vt:variant>
      <vt:variant>
        <vt:i4>0</vt:i4>
      </vt:variant>
      <vt:variant>
        <vt:i4>5</vt:i4>
      </vt:variant>
      <vt:variant>
        <vt:lpwstr/>
      </vt:variant>
      <vt:variant>
        <vt:lpwstr>_Toc61790515</vt:lpwstr>
      </vt:variant>
      <vt:variant>
        <vt:i4>1966128</vt:i4>
      </vt:variant>
      <vt:variant>
        <vt:i4>362</vt:i4>
      </vt:variant>
      <vt:variant>
        <vt:i4>0</vt:i4>
      </vt:variant>
      <vt:variant>
        <vt:i4>5</vt:i4>
      </vt:variant>
      <vt:variant>
        <vt:lpwstr/>
      </vt:variant>
      <vt:variant>
        <vt:lpwstr>_Toc61790514</vt:lpwstr>
      </vt:variant>
      <vt:variant>
        <vt:i4>1638448</vt:i4>
      </vt:variant>
      <vt:variant>
        <vt:i4>356</vt:i4>
      </vt:variant>
      <vt:variant>
        <vt:i4>0</vt:i4>
      </vt:variant>
      <vt:variant>
        <vt:i4>5</vt:i4>
      </vt:variant>
      <vt:variant>
        <vt:lpwstr/>
      </vt:variant>
      <vt:variant>
        <vt:lpwstr>_Toc61790513</vt:lpwstr>
      </vt:variant>
      <vt:variant>
        <vt:i4>1572912</vt:i4>
      </vt:variant>
      <vt:variant>
        <vt:i4>350</vt:i4>
      </vt:variant>
      <vt:variant>
        <vt:i4>0</vt:i4>
      </vt:variant>
      <vt:variant>
        <vt:i4>5</vt:i4>
      </vt:variant>
      <vt:variant>
        <vt:lpwstr/>
      </vt:variant>
      <vt:variant>
        <vt:lpwstr>_Toc61790512</vt:lpwstr>
      </vt:variant>
      <vt:variant>
        <vt:i4>1769520</vt:i4>
      </vt:variant>
      <vt:variant>
        <vt:i4>344</vt:i4>
      </vt:variant>
      <vt:variant>
        <vt:i4>0</vt:i4>
      </vt:variant>
      <vt:variant>
        <vt:i4>5</vt:i4>
      </vt:variant>
      <vt:variant>
        <vt:lpwstr/>
      </vt:variant>
      <vt:variant>
        <vt:lpwstr>_Toc61790511</vt:lpwstr>
      </vt:variant>
      <vt:variant>
        <vt:i4>1703984</vt:i4>
      </vt:variant>
      <vt:variant>
        <vt:i4>338</vt:i4>
      </vt:variant>
      <vt:variant>
        <vt:i4>0</vt:i4>
      </vt:variant>
      <vt:variant>
        <vt:i4>5</vt:i4>
      </vt:variant>
      <vt:variant>
        <vt:lpwstr/>
      </vt:variant>
      <vt:variant>
        <vt:lpwstr>_Toc61790510</vt:lpwstr>
      </vt:variant>
      <vt:variant>
        <vt:i4>1245233</vt:i4>
      </vt:variant>
      <vt:variant>
        <vt:i4>332</vt:i4>
      </vt:variant>
      <vt:variant>
        <vt:i4>0</vt:i4>
      </vt:variant>
      <vt:variant>
        <vt:i4>5</vt:i4>
      </vt:variant>
      <vt:variant>
        <vt:lpwstr/>
      </vt:variant>
      <vt:variant>
        <vt:lpwstr>_Toc61790509</vt:lpwstr>
      </vt:variant>
      <vt:variant>
        <vt:i4>1179697</vt:i4>
      </vt:variant>
      <vt:variant>
        <vt:i4>326</vt:i4>
      </vt:variant>
      <vt:variant>
        <vt:i4>0</vt:i4>
      </vt:variant>
      <vt:variant>
        <vt:i4>5</vt:i4>
      </vt:variant>
      <vt:variant>
        <vt:lpwstr/>
      </vt:variant>
      <vt:variant>
        <vt:lpwstr>_Toc61790508</vt:lpwstr>
      </vt:variant>
      <vt:variant>
        <vt:i4>1900593</vt:i4>
      </vt:variant>
      <vt:variant>
        <vt:i4>320</vt:i4>
      </vt:variant>
      <vt:variant>
        <vt:i4>0</vt:i4>
      </vt:variant>
      <vt:variant>
        <vt:i4>5</vt:i4>
      </vt:variant>
      <vt:variant>
        <vt:lpwstr/>
      </vt:variant>
      <vt:variant>
        <vt:lpwstr>_Toc61790507</vt:lpwstr>
      </vt:variant>
      <vt:variant>
        <vt:i4>1835057</vt:i4>
      </vt:variant>
      <vt:variant>
        <vt:i4>314</vt:i4>
      </vt:variant>
      <vt:variant>
        <vt:i4>0</vt:i4>
      </vt:variant>
      <vt:variant>
        <vt:i4>5</vt:i4>
      </vt:variant>
      <vt:variant>
        <vt:lpwstr/>
      </vt:variant>
      <vt:variant>
        <vt:lpwstr>_Toc61790506</vt:lpwstr>
      </vt:variant>
      <vt:variant>
        <vt:i4>2031665</vt:i4>
      </vt:variant>
      <vt:variant>
        <vt:i4>308</vt:i4>
      </vt:variant>
      <vt:variant>
        <vt:i4>0</vt:i4>
      </vt:variant>
      <vt:variant>
        <vt:i4>5</vt:i4>
      </vt:variant>
      <vt:variant>
        <vt:lpwstr/>
      </vt:variant>
      <vt:variant>
        <vt:lpwstr>_Toc61790505</vt:lpwstr>
      </vt:variant>
      <vt:variant>
        <vt:i4>1966129</vt:i4>
      </vt:variant>
      <vt:variant>
        <vt:i4>302</vt:i4>
      </vt:variant>
      <vt:variant>
        <vt:i4>0</vt:i4>
      </vt:variant>
      <vt:variant>
        <vt:i4>5</vt:i4>
      </vt:variant>
      <vt:variant>
        <vt:lpwstr/>
      </vt:variant>
      <vt:variant>
        <vt:lpwstr>_Toc61790504</vt:lpwstr>
      </vt:variant>
      <vt:variant>
        <vt:i4>1638449</vt:i4>
      </vt:variant>
      <vt:variant>
        <vt:i4>296</vt:i4>
      </vt:variant>
      <vt:variant>
        <vt:i4>0</vt:i4>
      </vt:variant>
      <vt:variant>
        <vt:i4>5</vt:i4>
      </vt:variant>
      <vt:variant>
        <vt:lpwstr/>
      </vt:variant>
      <vt:variant>
        <vt:lpwstr>_Toc61790503</vt:lpwstr>
      </vt:variant>
      <vt:variant>
        <vt:i4>1572913</vt:i4>
      </vt:variant>
      <vt:variant>
        <vt:i4>287</vt:i4>
      </vt:variant>
      <vt:variant>
        <vt:i4>0</vt:i4>
      </vt:variant>
      <vt:variant>
        <vt:i4>5</vt:i4>
      </vt:variant>
      <vt:variant>
        <vt:lpwstr/>
      </vt:variant>
      <vt:variant>
        <vt:lpwstr>_Toc61790502</vt:lpwstr>
      </vt:variant>
      <vt:variant>
        <vt:i4>1769521</vt:i4>
      </vt:variant>
      <vt:variant>
        <vt:i4>281</vt:i4>
      </vt:variant>
      <vt:variant>
        <vt:i4>0</vt:i4>
      </vt:variant>
      <vt:variant>
        <vt:i4>5</vt:i4>
      </vt:variant>
      <vt:variant>
        <vt:lpwstr/>
      </vt:variant>
      <vt:variant>
        <vt:lpwstr>_Toc61790501</vt:lpwstr>
      </vt:variant>
      <vt:variant>
        <vt:i4>1703985</vt:i4>
      </vt:variant>
      <vt:variant>
        <vt:i4>275</vt:i4>
      </vt:variant>
      <vt:variant>
        <vt:i4>0</vt:i4>
      </vt:variant>
      <vt:variant>
        <vt:i4>5</vt:i4>
      </vt:variant>
      <vt:variant>
        <vt:lpwstr/>
      </vt:variant>
      <vt:variant>
        <vt:lpwstr>_Toc61790500</vt:lpwstr>
      </vt:variant>
      <vt:variant>
        <vt:i4>1179704</vt:i4>
      </vt:variant>
      <vt:variant>
        <vt:i4>269</vt:i4>
      </vt:variant>
      <vt:variant>
        <vt:i4>0</vt:i4>
      </vt:variant>
      <vt:variant>
        <vt:i4>5</vt:i4>
      </vt:variant>
      <vt:variant>
        <vt:lpwstr/>
      </vt:variant>
      <vt:variant>
        <vt:lpwstr>_Toc61790499</vt:lpwstr>
      </vt:variant>
      <vt:variant>
        <vt:i4>1245240</vt:i4>
      </vt:variant>
      <vt:variant>
        <vt:i4>263</vt:i4>
      </vt:variant>
      <vt:variant>
        <vt:i4>0</vt:i4>
      </vt:variant>
      <vt:variant>
        <vt:i4>5</vt:i4>
      </vt:variant>
      <vt:variant>
        <vt:lpwstr/>
      </vt:variant>
      <vt:variant>
        <vt:lpwstr>_Toc61790498</vt:lpwstr>
      </vt:variant>
      <vt:variant>
        <vt:i4>1835064</vt:i4>
      </vt:variant>
      <vt:variant>
        <vt:i4>257</vt:i4>
      </vt:variant>
      <vt:variant>
        <vt:i4>0</vt:i4>
      </vt:variant>
      <vt:variant>
        <vt:i4>5</vt:i4>
      </vt:variant>
      <vt:variant>
        <vt:lpwstr/>
      </vt:variant>
      <vt:variant>
        <vt:lpwstr>_Toc61790497</vt:lpwstr>
      </vt:variant>
      <vt:variant>
        <vt:i4>1900600</vt:i4>
      </vt:variant>
      <vt:variant>
        <vt:i4>251</vt:i4>
      </vt:variant>
      <vt:variant>
        <vt:i4>0</vt:i4>
      </vt:variant>
      <vt:variant>
        <vt:i4>5</vt:i4>
      </vt:variant>
      <vt:variant>
        <vt:lpwstr/>
      </vt:variant>
      <vt:variant>
        <vt:lpwstr>_Toc61790496</vt:lpwstr>
      </vt:variant>
      <vt:variant>
        <vt:i4>1966136</vt:i4>
      </vt:variant>
      <vt:variant>
        <vt:i4>245</vt:i4>
      </vt:variant>
      <vt:variant>
        <vt:i4>0</vt:i4>
      </vt:variant>
      <vt:variant>
        <vt:i4>5</vt:i4>
      </vt:variant>
      <vt:variant>
        <vt:lpwstr/>
      </vt:variant>
      <vt:variant>
        <vt:lpwstr>_Toc61790495</vt:lpwstr>
      </vt:variant>
      <vt:variant>
        <vt:i4>2031672</vt:i4>
      </vt:variant>
      <vt:variant>
        <vt:i4>239</vt:i4>
      </vt:variant>
      <vt:variant>
        <vt:i4>0</vt:i4>
      </vt:variant>
      <vt:variant>
        <vt:i4>5</vt:i4>
      </vt:variant>
      <vt:variant>
        <vt:lpwstr/>
      </vt:variant>
      <vt:variant>
        <vt:lpwstr>_Toc61790494</vt:lpwstr>
      </vt:variant>
      <vt:variant>
        <vt:i4>1572920</vt:i4>
      </vt:variant>
      <vt:variant>
        <vt:i4>233</vt:i4>
      </vt:variant>
      <vt:variant>
        <vt:i4>0</vt:i4>
      </vt:variant>
      <vt:variant>
        <vt:i4>5</vt:i4>
      </vt:variant>
      <vt:variant>
        <vt:lpwstr/>
      </vt:variant>
      <vt:variant>
        <vt:lpwstr>_Toc61790493</vt:lpwstr>
      </vt:variant>
      <vt:variant>
        <vt:i4>1638456</vt:i4>
      </vt:variant>
      <vt:variant>
        <vt:i4>227</vt:i4>
      </vt:variant>
      <vt:variant>
        <vt:i4>0</vt:i4>
      </vt:variant>
      <vt:variant>
        <vt:i4>5</vt:i4>
      </vt:variant>
      <vt:variant>
        <vt:lpwstr/>
      </vt:variant>
      <vt:variant>
        <vt:lpwstr>_Toc61790492</vt:lpwstr>
      </vt:variant>
      <vt:variant>
        <vt:i4>1703992</vt:i4>
      </vt:variant>
      <vt:variant>
        <vt:i4>221</vt:i4>
      </vt:variant>
      <vt:variant>
        <vt:i4>0</vt:i4>
      </vt:variant>
      <vt:variant>
        <vt:i4>5</vt:i4>
      </vt:variant>
      <vt:variant>
        <vt:lpwstr/>
      </vt:variant>
      <vt:variant>
        <vt:lpwstr>_Toc61790491</vt:lpwstr>
      </vt:variant>
      <vt:variant>
        <vt:i4>1769528</vt:i4>
      </vt:variant>
      <vt:variant>
        <vt:i4>215</vt:i4>
      </vt:variant>
      <vt:variant>
        <vt:i4>0</vt:i4>
      </vt:variant>
      <vt:variant>
        <vt:i4>5</vt:i4>
      </vt:variant>
      <vt:variant>
        <vt:lpwstr/>
      </vt:variant>
      <vt:variant>
        <vt:lpwstr>_Toc61790490</vt:lpwstr>
      </vt:variant>
      <vt:variant>
        <vt:i4>1179705</vt:i4>
      </vt:variant>
      <vt:variant>
        <vt:i4>209</vt:i4>
      </vt:variant>
      <vt:variant>
        <vt:i4>0</vt:i4>
      </vt:variant>
      <vt:variant>
        <vt:i4>5</vt:i4>
      </vt:variant>
      <vt:variant>
        <vt:lpwstr/>
      </vt:variant>
      <vt:variant>
        <vt:lpwstr>_Toc61790489</vt:lpwstr>
      </vt:variant>
      <vt:variant>
        <vt:i4>1245241</vt:i4>
      </vt:variant>
      <vt:variant>
        <vt:i4>203</vt:i4>
      </vt:variant>
      <vt:variant>
        <vt:i4>0</vt:i4>
      </vt:variant>
      <vt:variant>
        <vt:i4>5</vt:i4>
      </vt:variant>
      <vt:variant>
        <vt:lpwstr/>
      </vt:variant>
      <vt:variant>
        <vt:lpwstr>_Toc61790488</vt:lpwstr>
      </vt:variant>
      <vt:variant>
        <vt:i4>1835065</vt:i4>
      </vt:variant>
      <vt:variant>
        <vt:i4>197</vt:i4>
      </vt:variant>
      <vt:variant>
        <vt:i4>0</vt:i4>
      </vt:variant>
      <vt:variant>
        <vt:i4>5</vt:i4>
      </vt:variant>
      <vt:variant>
        <vt:lpwstr/>
      </vt:variant>
      <vt:variant>
        <vt:lpwstr>_Toc61790487</vt:lpwstr>
      </vt:variant>
      <vt:variant>
        <vt:i4>1900601</vt:i4>
      </vt:variant>
      <vt:variant>
        <vt:i4>191</vt:i4>
      </vt:variant>
      <vt:variant>
        <vt:i4>0</vt:i4>
      </vt:variant>
      <vt:variant>
        <vt:i4>5</vt:i4>
      </vt:variant>
      <vt:variant>
        <vt:lpwstr/>
      </vt:variant>
      <vt:variant>
        <vt:lpwstr>_Toc61790486</vt:lpwstr>
      </vt:variant>
      <vt:variant>
        <vt:i4>1966137</vt:i4>
      </vt:variant>
      <vt:variant>
        <vt:i4>185</vt:i4>
      </vt:variant>
      <vt:variant>
        <vt:i4>0</vt:i4>
      </vt:variant>
      <vt:variant>
        <vt:i4>5</vt:i4>
      </vt:variant>
      <vt:variant>
        <vt:lpwstr/>
      </vt:variant>
      <vt:variant>
        <vt:lpwstr>_Toc61790485</vt:lpwstr>
      </vt:variant>
      <vt:variant>
        <vt:i4>2031673</vt:i4>
      </vt:variant>
      <vt:variant>
        <vt:i4>179</vt:i4>
      </vt:variant>
      <vt:variant>
        <vt:i4>0</vt:i4>
      </vt:variant>
      <vt:variant>
        <vt:i4>5</vt:i4>
      </vt:variant>
      <vt:variant>
        <vt:lpwstr/>
      </vt:variant>
      <vt:variant>
        <vt:lpwstr>_Toc61790484</vt:lpwstr>
      </vt:variant>
      <vt:variant>
        <vt:i4>1572921</vt:i4>
      </vt:variant>
      <vt:variant>
        <vt:i4>173</vt:i4>
      </vt:variant>
      <vt:variant>
        <vt:i4>0</vt:i4>
      </vt:variant>
      <vt:variant>
        <vt:i4>5</vt:i4>
      </vt:variant>
      <vt:variant>
        <vt:lpwstr/>
      </vt:variant>
      <vt:variant>
        <vt:lpwstr>_Toc61790483</vt:lpwstr>
      </vt:variant>
      <vt:variant>
        <vt:i4>1638457</vt:i4>
      </vt:variant>
      <vt:variant>
        <vt:i4>167</vt:i4>
      </vt:variant>
      <vt:variant>
        <vt:i4>0</vt:i4>
      </vt:variant>
      <vt:variant>
        <vt:i4>5</vt:i4>
      </vt:variant>
      <vt:variant>
        <vt:lpwstr/>
      </vt:variant>
      <vt:variant>
        <vt:lpwstr>_Toc61790482</vt:lpwstr>
      </vt:variant>
      <vt:variant>
        <vt:i4>1703993</vt:i4>
      </vt:variant>
      <vt:variant>
        <vt:i4>161</vt:i4>
      </vt:variant>
      <vt:variant>
        <vt:i4>0</vt:i4>
      </vt:variant>
      <vt:variant>
        <vt:i4>5</vt:i4>
      </vt:variant>
      <vt:variant>
        <vt:lpwstr/>
      </vt:variant>
      <vt:variant>
        <vt:lpwstr>_Toc61790481</vt:lpwstr>
      </vt:variant>
      <vt:variant>
        <vt:i4>1769529</vt:i4>
      </vt:variant>
      <vt:variant>
        <vt:i4>155</vt:i4>
      </vt:variant>
      <vt:variant>
        <vt:i4>0</vt:i4>
      </vt:variant>
      <vt:variant>
        <vt:i4>5</vt:i4>
      </vt:variant>
      <vt:variant>
        <vt:lpwstr/>
      </vt:variant>
      <vt:variant>
        <vt:lpwstr>_Toc61790480</vt:lpwstr>
      </vt:variant>
      <vt:variant>
        <vt:i4>1179702</vt:i4>
      </vt:variant>
      <vt:variant>
        <vt:i4>149</vt:i4>
      </vt:variant>
      <vt:variant>
        <vt:i4>0</vt:i4>
      </vt:variant>
      <vt:variant>
        <vt:i4>5</vt:i4>
      </vt:variant>
      <vt:variant>
        <vt:lpwstr/>
      </vt:variant>
      <vt:variant>
        <vt:lpwstr>_Toc61790479</vt:lpwstr>
      </vt:variant>
      <vt:variant>
        <vt:i4>1245238</vt:i4>
      </vt:variant>
      <vt:variant>
        <vt:i4>143</vt:i4>
      </vt:variant>
      <vt:variant>
        <vt:i4>0</vt:i4>
      </vt:variant>
      <vt:variant>
        <vt:i4>5</vt:i4>
      </vt:variant>
      <vt:variant>
        <vt:lpwstr/>
      </vt:variant>
      <vt:variant>
        <vt:lpwstr>_Toc61790478</vt:lpwstr>
      </vt:variant>
      <vt:variant>
        <vt:i4>1835062</vt:i4>
      </vt:variant>
      <vt:variant>
        <vt:i4>137</vt:i4>
      </vt:variant>
      <vt:variant>
        <vt:i4>0</vt:i4>
      </vt:variant>
      <vt:variant>
        <vt:i4>5</vt:i4>
      </vt:variant>
      <vt:variant>
        <vt:lpwstr/>
      </vt:variant>
      <vt:variant>
        <vt:lpwstr>_Toc61790477</vt:lpwstr>
      </vt:variant>
      <vt:variant>
        <vt:i4>1900598</vt:i4>
      </vt:variant>
      <vt:variant>
        <vt:i4>131</vt:i4>
      </vt:variant>
      <vt:variant>
        <vt:i4>0</vt:i4>
      </vt:variant>
      <vt:variant>
        <vt:i4>5</vt:i4>
      </vt:variant>
      <vt:variant>
        <vt:lpwstr/>
      </vt:variant>
      <vt:variant>
        <vt:lpwstr>_Toc61790476</vt:lpwstr>
      </vt:variant>
      <vt:variant>
        <vt:i4>1966134</vt:i4>
      </vt:variant>
      <vt:variant>
        <vt:i4>125</vt:i4>
      </vt:variant>
      <vt:variant>
        <vt:i4>0</vt:i4>
      </vt:variant>
      <vt:variant>
        <vt:i4>5</vt:i4>
      </vt:variant>
      <vt:variant>
        <vt:lpwstr/>
      </vt:variant>
      <vt:variant>
        <vt:lpwstr>_Toc61790475</vt:lpwstr>
      </vt:variant>
      <vt:variant>
        <vt:i4>2031670</vt:i4>
      </vt:variant>
      <vt:variant>
        <vt:i4>119</vt:i4>
      </vt:variant>
      <vt:variant>
        <vt:i4>0</vt:i4>
      </vt:variant>
      <vt:variant>
        <vt:i4>5</vt:i4>
      </vt:variant>
      <vt:variant>
        <vt:lpwstr/>
      </vt:variant>
      <vt:variant>
        <vt:lpwstr>_Toc61790474</vt:lpwstr>
      </vt:variant>
      <vt:variant>
        <vt:i4>1572918</vt:i4>
      </vt:variant>
      <vt:variant>
        <vt:i4>113</vt:i4>
      </vt:variant>
      <vt:variant>
        <vt:i4>0</vt:i4>
      </vt:variant>
      <vt:variant>
        <vt:i4>5</vt:i4>
      </vt:variant>
      <vt:variant>
        <vt:lpwstr/>
      </vt:variant>
      <vt:variant>
        <vt:lpwstr>_Toc61790473</vt:lpwstr>
      </vt:variant>
      <vt:variant>
        <vt:i4>1638454</vt:i4>
      </vt:variant>
      <vt:variant>
        <vt:i4>107</vt:i4>
      </vt:variant>
      <vt:variant>
        <vt:i4>0</vt:i4>
      </vt:variant>
      <vt:variant>
        <vt:i4>5</vt:i4>
      </vt:variant>
      <vt:variant>
        <vt:lpwstr/>
      </vt:variant>
      <vt:variant>
        <vt:lpwstr>_Toc61790472</vt:lpwstr>
      </vt:variant>
      <vt:variant>
        <vt:i4>1703990</vt:i4>
      </vt:variant>
      <vt:variant>
        <vt:i4>101</vt:i4>
      </vt:variant>
      <vt:variant>
        <vt:i4>0</vt:i4>
      </vt:variant>
      <vt:variant>
        <vt:i4>5</vt:i4>
      </vt:variant>
      <vt:variant>
        <vt:lpwstr/>
      </vt:variant>
      <vt:variant>
        <vt:lpwstr>_Toc61790471</vt:lpwstr>
      </vt:variant>
      <vt:variant>
        <vt:i4>1769526</vt:i4>
      </vt:variant>
      <vt:variant>
        <vt:i4>95</vt:i4>
      </vt:variant>
      <vt:variant>
        <vt:i4>0</vt:i4>
      </vt:variant>
      <vt:variant>
        <vt:i4>5</vt:i4>
      </vt:variant>
      <vt:variant>
        <vt:lpwstr/>
      </vt:variant>
      <vt:variant>
        <vt:lpwstr>_Toc61790470</vt:lpwstr>
      </vt:variant>
      <vt:variant>
        <vt:i4>1245239</vt:i4>
      </vt:variant>
      <vt:variant>
        <vt:i4>89</vt:i4>
      </vt:variant>
      <vt:variant>
        <vt:i4>0</vt:i4>
      </vt:variant>
      <vt:variant>
        <vt:i4>5</vt:i4>
      </vt:variant>
      <vt:variant>
        <vt:lpwstr/>
      </vt:variant>
      <vt:variant>
        <vt:lpwstr>_Toc61790468</vt:lpwstr>
      </vt:variant>
      <vt:variant>
        <vt:i4>1835063</vt:i4>
      </vt:variant>
      <vt:variant>
        <vt:i4>83</vt:i4>
      </vt:variant>
      <vt:variant>
        <vt:i4>0</vt:i4>
      </vt:variant>
      <vt:variant>
        <vt:i4>5</vt:i4>
      </vt:variant>
      <vt:variant>
        <vt:lpwstr/>
      </vt:variant>
      <vt:variant>
        <vt:lpwstr>_Toc61790467</vt:lpwstr>
      </vt:variant>
      <vt:variant>
        <vt:i4>1900599</vt:i4>
      </vt:variant>
      <vt:variant>
        <vt:i4>77</vt:i4>
      </vt:variant>
      <vt:variant>
        <vt:i4>0</vt:i4>
      </vt:variant>
      <vt:variant>
        <vt:i4>5</vt:i4>
      </vt:variant>
      <vt:variant>
        <vt:lpwstr/>
      </vt:variant>
      <vt:variant>
        <vt:lpwstr>_Toc61790466</vt:lpwstr>
      </vt:variant>
      <vt:variant>
        <vt:i4>1703991</vt:i4>
      </vt:variant>
      <vt:variant>
        <vt:i4>71</vt:i4>
      </vt:variant>
      <vt:variant>
        <vt:i4>0</vt:i4>
      </vt:variant>
      <vt:variant>
        <vt:i4>5</vt:i4>
      </vt:variant>
      <vt:variant>
        <vt:lpwstr/>
      </vt:variant>
      <vt:variant>
        <vt:lpwstr>_Toc61790461</vt:lpwstr>
      </vt:variant>
      <vt:variant>
        <vt:i4>1769527</vt:i4>
      </vt:variant>
      <vt:variant>
        <vt:i4>65</vt:i4>
      </vt:variant>
      <vt:variant>
        <vt:i4>0</vt:i4>
      </vt:variant>
      <vt:variant>
        <vt:i4>5</vt:i4>
      </vt:variant>
      <vt:variant>
        <vt:lpwstr/>
      </vt:variant>
      <vt:variant>
        <vt:lpwstr>_Toc61790460</vt:lpwstr>
      </vt:variant>
      <vt:variant>
        <vt:i4>1179700</vt:i4>
      </vt:variant>
      <vt:variant>
        <vt:i4>59</vt:i4>
      </vt:variant>
      <vt:variant>
        <vt:i4>0</vt:i4>
      </vt:variant>
      <vt:variant>
        <vt:i4>5</vt:i4>
      </vt:variant>
      <vt:variant>
        <vt:lpwstr/>
      </vt:variant>
      <vt:variant>
        <vt:lpwstr>_Toc61790459</vt:lpwstr>
      </vt:variant>
      <vt:variant>
        <vt:i4>1245236</vt:i4>
      </vt:variant>
      <vt:variant>
        <vt:i4>53</vt:i4>
      </vt:variant>
      <vt:variant>
        <vt:i4>0</vt:i4>
      </vt:variant>
      <vt:variant>
        <vt:i4>5</vt:i4>
      </vt:variant>
      <vt:variant>
        <vt:lpwstr/>
      </vt:variant>
      <vt:variant>
        <vt:lpwstr>_Toc61790458</vt:lpwstr>
      </vt:variant>
      <vt:variant>
        <vt:i4>1835060</vt:i4>
      </vt:variant>
      <vt:variant>
        <vt:i4>47</vt:i4>
      </vt:variant>
      <vt:variant>
        <vt:i4>0</vt:i4>
      </vt:variant>
      <vt:variant>
        <vt:i4>5</vt:i4>
      </vt:variant>
      <vt:variant>
        <vt:lpwstr/>
      </vt:variant>
      <vt:variant>
        <vt:lpwstr>_Toc61790457</vt:lpwstr>
      </vt:variant>
      <vt:variant>
        <vt:i4>1900596</vt:i4>
      </vt:variant>
      <vt:variant>
        <vt:i4>41</vt:i4>
      </vt:variant>
      <vt:variant>
        <vt:i4>0</vt:i4>
      </vt:variant>
      <vt:variant>
        <vt:i4>5</vt:i4>
      </vt:variant>
      <vt:variant>
        <vt:lpwstr/>
      </vt:variant>
      <vt:variant>
        <vt:lpwstr>_Toc61790456</vt:lpwstr>
      </vt:variant>
      <vt:variant>
        <vt:i4>1966132</vt:i4>
      </vt:variant>
      <vt:variant>
        <vt:i4>35</vt:i4>
      </vt:variant>
      <vt:variant>
        <vt:i4>0</vt:i4>
      </vt:variant>
      <vt:variant>
        <vt:i4>5</vt:i4>
      </vt:variant>
      <vt:variant>
        <vt:lpwstr/>
      </vt:variant>
      <vt:variant>
        <vt:lpwstr>_Toc61790455</vt:lpwstr>
      </vt:variant>
      <vt:variant>
        <vt:i4>2031668</vt:i4>
      </vt:variant>
      <vt:variant>
        <vt:i4>29</vt:i4>
      </vt:variant>
      <vt:variant>
        <vt:i4>0</vt:i4>
      </vt:variant>
      <vt:variant>
        <vt:i4>5</vt:i4>
      </vt:variant>
      <vt:variant>
        <vt:lpwstr/>
      </vt:variant>
      <vt:variant>
        <vt:lpwstr>_Toc61790454</vt:lpwstr>
      </vt:variant>
      <vt:variant>
        <vt:i4>1572916</vt:i4>
      </vt:variant>
      <vt:variant>
        <vt:i4>23</vt:i4>
      </vt:variant>
      <vt:variant>
        <vt:i4>0</vt:i4>
      </vt:variant>
      <vt:variant>
        <vt:i4>5</vt:i4>
      </vt:variant>
      <vt:variant>
        <vt:lpwstr/>
      </vt:variant>
      <vt:variant>
        <vt:lpwstr>_Toc61790453</vt:lpwstr>
      </vt:variant>
      <vt:variant>
        <vt:i4>1638452</vt:i4>
      </vt:variant>
      <vt:variant>
        <vt:i4>17</vt:i4>
      </vt:variant>
      <vt:variant>
        <vt:i4>0</vt:i4>
      </vt:variant>
      <vt:variant>
        <vt:i4>5</vt:i4>
      </vt:variant>
      <vt:variant>
        <vt:lpwstr/>
      </vt:variant>
      <vt:variant>
        <vt:lpwstr>_Toc61790452</vt:lpwstr>
      </vt:variant>
      <vt:variant>
        <vt:i4>1703988</vt:i4>
      </vt:variant>
      <vt:variant>
        <vt:i4>11</vt:i4>
      </vt:variant>
      <vt:variant>
        <vt:i4>0</vt:i4>
      </vt:variant>
      <vt:variant>
        <vt:i4>5</vt:i4>
      </vt:variant>
      <vt:variant>
        <vt:lpwstr/>
      </vt:variant>
      <vt:variant>
        <vt:lpwstr>_Toc61790451</vt:lpwstr>
      </vt:variant>
      <vt:variant>
        <vt:i4>1769524</vt:i4>
      </vt:variant>
      <vt:variant>
        <vt:i4>5</vt:i4>
      </vt:variant>
      <vt:variant>
        <vt:i4>0</vt:i4>
      </vt:variant>
      <vt:variant>
        <vt:i4>5</vt:i4>
      </vt:variant>
      <vt:variant>
        <vt:lpwstr/>
      </vt:variant>
      <vt:variant>
        <vt:lpwstr>_Toc61790450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InformatiCup 2021</dc:title>
  <dc:subject/>
  <dc:creator/>
  <cp:keywords/>
  <dc:description/>
  <cp:lastModifiedBy/>
  <cp:revision>1</cp:revision>
  <dcterms:created xsi:type="dcterms:W3CDTF">2021-01-17T15:02:00Z</dcterms:created>
  <dcterms:modified xsi:type="dcterms:W3CDTF">2021-01-17T15:02:00Z</dcterms:modified>
</cp:coreProperties>
</file>